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09C2C" w14:textId="79010E19" w:rsidR="00A217D7" w:rsidRPr="00A217D7" w:rsidRDefault="002F29C7" w:rsidP="00A217D7">
      <w:pPr>
        <w:spacing w:line="276" w:lineRule="auto"/>
        <w:rPr>
          <w:rFonts w:ascii="Cambria Math" w:hAnsi="Cambria Math"/>
          <w:b/>
          <w:sz w:val="22"/>
          <w:szCs w:val="24"/>
        </w:rPr>
      </w:pPr>
      <w:ins w:id="0" w:author="302948225@qq.com" w:date="2020-10-20T15:38:00Z">
        <w:r>
          <w:rPr>
            <w:rFonts w:ascii="Cambria Math" w:hAnsi="Cambria Math"/>
            <w:b/>
            <w:sz w:val="22"/>
            <w:szCs w:val="24"/>
          </w:rPr>
          <w:t>&lt;</w:t>
        </w:r>
        <w:r>
          <w:rPr>
            <w:rFonts w:ascii="Cambria Math" w:hAnsi="Cambria Math" w:hint="eastAsia"/>
            <w:b/>
            <w:sz w:val="22"/>
            <w:szCs w:val="24"/>
          </w:rPr>
          <w:t>b</w:t>
        </w:r>
        <w:r>
          <w:rPr>
            <w:rFonts w:ascii="Cambria Math" w:hAnsi="Cambria Math"/>
            <w:b/>
            <w:sz w:val="22"/>
            <w:szCs w:val="24"/>
          </w:rPr>
          <w:t>&gt;</w:t>
        </w:r>
      </w:ins>
      <w:r w:rsidR="00A217D7" w:rsidRPr="00A217D7">
        <w:rPr>
          <w:rFonts w:ascii="Cambria Math" w:hAnsi="Cambria Math"/>
          <w:b/>
          <w:sz w:val="22"/>
          <w:szCs w:val="24"/>
        </w:rPr>
        <w:t>Partnership with N</w:t>
      </w:r>
      <w:ins w:id="1" w:author="xb21cn" w:date="2020-10-19T16:35:00Z">
        <w:r w:rsidR="00563E3A">
          <w:rPr>
            <w:rFonts w:ascii="Cambria Math" w:hAnsi="Cambria Math" w:hint="eastAsia"/>
            <w:b/>
            <w:sz w:val="22"/>
            <w:szCs w:val="24"/>
          </w:rPr>
          <w:t>JU</w:t>
        </w:r>
      </w:ins>
      <w:del w:id="2" w:author="xb21cn" w:date="2020-10-19T16:35:00Z">
        <w:r w:rsidR="00A217D7" w:rsidRPr="00A217D7" w:rsidDel="00563E3A">
          <w:rPr>
            <w:rFonts w:ascii="Cambria Math" w:hAnsi="Cambria Math"/>
            <w:b/>
            <w:sz w:val="22"/>
            <w:szCs w:val="24"/>
          </w:rPr>
          <w:delText>anjing</w:delText>
        </w:r>
      </w:del>
      <w:r w:rsidR="00A217D7" w:rsidRPr="00A217D7">
        <w:rPr>
          <w:rFonts w:ascii="Cambria Math" w:hAnsi="Cambria Math"/>
          <w:b/>
          <w:sz w:val="22"/>
          <w:szCs w:val="24"/>
        </w:rPr>
        <w:t>-C</w:t>
      </w:r>
      <w:ins w:id="3" w:author="xb21cn" w:date="2020-10-19T16:36:00Z">
        <w:r w:rsidR="00563E3A">
          <w:rPr>
            <w:rFonts w:ascii="Cambria Math" w:hAnsi="Cambria Math" w:hint="eastAsia"/>
            <w:b/>
            <w:sz w:val="22"/>
            <w:szCs w:val="24"/>
          </w:rPr>
          <w:t>HINA</w:t>
        </w:r>
      </w:ins>
      <w:ins w:id="4" w:author="302948225@qq.com" w:date="2020-10-20T15:40:00Z">
        <w:r>
          <w:rPr>
            <w:rFonts w:ascii="Cambria Math" w:hAnsi="Cambria Math"/>
            <w:b/>
            <w:sz w:val="22"/>
            <w:szCs w:val="24"/>
          </w:rPr>
          <w:t>&lt;</w:t>
        </w:r>
      </w:ins>
      <w:ins w:id="5" w:author="302948225@qq.com" w:date="2020-10-20T15:41:00Z">
        <w:r>
          <w:rPr>
            <w:rFonts w:ascii="Cambria Math" w:hAnsi="Cambria Math"/>
            <w:b/>
            <w:sz w:val="22"/>
            <w:szCs w:val="24"/>
          </w:rPr>
          <w:t>/b&gt;</w:t>
        </w:r>
      </w:ins>
      <w:del w:id="6" w:author="xb21cn" w:date="2020-10-19T16:36:00Z">
        <w:r w:rsidR="00A217D7" w:rsidRPr="00A217D7" w:rsidDel="00563E3A">
          <w:rPr>
            <w:rFonts w:ascii="Cambria Math" w:hAnsi="Cambria Math"/>
            <w:b/>
            <w:sz w:val="22"/>
            <w:szCs w:val="24"/>
          </w:rPr>
          <w:delText>hina</w:delText>
        </w:r>
      </w:del>
    </w:p>
    <w:p w14:paraId="3463ED45" w14:textId="3F2EC76F" w:rsidR="00A217D7" w:rsidRDefault="00A217D7">
      <w:pPr>
        <w:ind w:firstLineChars="200" w:firstLine="420"/>
        <w:rPr>
          <w:rFonts w:ascii="Barlow" w:hAnsi="Barlow" w:hint="eastAsia"/>
          <w:color w:val="444444"/>
          <w:shd w:val="clear" w:color="auto" w:fill="FFFFFF"/>
        </w:rPr>
        <w:pPrChange w:id="7" w:author="302948225@qq.com" w:date="2020-10-20T16:14:00Z">
          <w:pPr/>
        </w:pPrChange>
      </w:pPr>
      <w:r w:rsidRPr="00CF2ADD">
        <w:rPr>
          <w:rFonts w:ascii="Barlow" w:hAnsi="Barlow"/>
          <w:color w:val="444444"/>
          <w:shd w:val="clear" w:color="auto" w:fill="FFFFFF"/>
        </w:rPr>
        <w:t xml:space="preserve">We formed and maintained a meaningful relationship with </w:t>
      </w:r>
      <w:ins w:id="8" w:author="xb21cn" w:date="2020-10-19T16:36:00Z">
        <w:r w:rsidR="00563E3A">
          <w:rPr>
            <w:rFonts w:ascii="Barlow" w:hAnsi="Barlow" w:hint="eastAsia"/>
            <w:color w:val="444444"/>
            <w:shd w:val="clear" w:color="auto" w:fill="FFFFFF"/>
          </w:rPr>
          <w:t>NJU-CHINA</w:t>
        </w:r>
      </w:ins>
      <w:del w:id="9" w:author="xb21cn" w:date="2020-10-19T16:36:00Z">
        <w:r w:rsidRPr="00CF2ADD" w:rsidDel="00563E3A">
          <w:rPr>
            <w:rFonts w:ascii="Barlow" w:hAnsi="Barlow"/>
            <w:color w:val="444444"/>
            <w:shd w:val="clear" w:color="auto" w:fill="FFFFFF"/>
          </w:rPr>
          <w:delText>Nanjing-China</w:delText>
        </w:r>
      </w:del>
      <w:r w:rsidRPr="00CF2ADD">
        <w:rPr>
          <w:rFonts w:ascii="Barlow" w:hAnsi="Barlow"/>
          <w:color w:val="444444"/>
          <w:shd w:val="clear" w:color="auto" w:fill="FFFFFF"/>
        </w:rPr>
        <w:t xml:space="preserve"> iGEMers, exchanging ideas and shaping our projects in experimental design, modeling, </w:t>
      </w:r>
      <w:del w:id="10" w:author="Office" w:date="2020-10-18T12:48:00Z">
        <w:r w:rsidRPr="00CF2ADD" w:rsidDel="00462625">
          <w:rPr>
            <w:rFonts w:ascii="Barlow" w:hAnsi="Barlow"/>
            <w:color w:val="444444"/>
            <w:shd w:val="clear" w:color="auto" w:fill="FFFFFF"/>
          </w:rPr>
          <w:delText>H</w:delText>
        </w:r>
      </w:del>
      <w:ins w:id="11" w:author="Office" w:date="2020-10-18T12:48:00Z">
        <w:r w:rsidR="00462625">
          <w:rPr>
            <w:rFonts w:ascii="Barlow" w:hAnsi="Barlow" w:hint="eastAsia"/>
            <w:color w:val="444444"/>
            <w:shd w:val="clear" w:color="auto" w:fill="FFFFFF"/>
          </w:rPr>
          <w:t>h</w:t>
        </w:r>
      </w:ins>
      <w:r w:rsidRPr="00CF2ADD">
        <w:rPr>
          <w:rFonts w:ascii="Barlow" w:hAnsi="Barlow"/>
          <w:color w:val="444444"/>
          <w:shd w:val="clear" w:color="auto" w:fill="FFFFFF"/>
        </w:rPr>
        <w:t xml:space="preserve">uman </w:t>
      </w:r>
      <w:ins w:id="12" w:author="Office" w:date="2020-10-18T12:48:00Z">
        <w:r w:rsidR="00462625">
          <w:rPr>
            <w:rFonts w:ascii="Barlow" w:hAnsi="Barlow" w:hint="eastAsia"/>
            <w:color w:val="444444"/>
            <w:shd w:val="clear" w:color="auto" w:fill="FFFFFF"/>
          </w:rPr>
          <w:t>p</w:t>
        </w:r>
      </w:ins>
      <w:del w:id="13" w:author="Office" w:date="2020-10-18T12:48:00Z">
        <w:r w:rsidRPr="00CF2ADD" w:rsidDel="00462625">
          <w:rPr>
            <w:rFonts w:ascii="Barlow" w:hAnsi="Barlow"/>
            <w:color w:val="444444"/>
            <w:shd w:val="clear" w:color="auto" w:fill="FFFFFF"/>
          </w:rPr>
          <w:delText>P</w:delText>
        </w:r>
      </w:del>
      <w:r w:rsidRPr="00CF2ADD">
        <w:rPr>
          <w:rFonts w:ascii="Barlow" w:hAnsi="Barlow"/>
          <w:color w:val="444444"/>
          <w:shd w:val="clear" w:color="auto" w:fill="FFFFFF"/>
        </w:rPr>
        <w:t>ractices, wiki, art design through</w:t>
      </w:r>
      <w:del w:id="14" w:author="Office" w:date="2020-10-18T12:48:00Z">
        <w:r w:rsidRPr="00CF2ADD" w:rsidDel="00462625">
          <w:rPr>
            <w:rFonts w:ascii="Barlow" w:hAnsi="Barlow"/>
            <w:color w:val="444444"/>
            <w:shd w:val="clear" w:color="auto" w:fill="FFFFFF"/>
          </w:rPr>
          <w:delText xml:space="preserve"> </w:delText>
        </w:r>
      </w:del>
      <w:r w:rsidRPr="00CF2ADD">
        <w:rPr>
          <w:rFonts w:ascii="Barlow" w:hAnsi="Barlow"/>
          <w:color w:val="444444"/>
          <w:shd w:val="clear" w:color="auto" w:fill="FFFFFF"/>
        </w:rPr>
        <w:t>out the season.</w:t>
      </w:r>
    </w:p>
    <w:p w14:paraId="78924D20" w14:textId="77777777" w:rsidR="00A217D7" w:rsidRPr="00462625" w:rsidRDefault="00A217D7" w:rsidP="00A217D7">
      <w:pPr>
        <w:rPr>
          <w:rFonts w:ascii="Barlow" w:hAnsi="Barlow" w:hint="eastAsia"/>
          <w:color w:val="444444"/>
          <w:shd w:val="clear" w:color="auto" w:fill="FFFFFF"/>
        </w:rPr>
      </w:pPr>
    </w:p>
    <w:p w14:paraId="1FA5B565" w14:textId="4E8C2B69" w:rsidR="00A217D7" w:rsidRPr="002F29C7" w:rsidRDefault="000A1404" w:rsidP="00A217D7">
      <w:pPr>
        <w:rPr>
          <w:rFonts w:ascii="Barlow" w:hAnsi="Barlow" w:hint="eastAsia"/>
          <w:b/>
          <w:bCs/>
          <w:color w:val="444444"/>
          <w:shd w:val="clear" w:color="auto" w:fill="FFFFFF"/>
        </w:rPr>
      </w:pPr>
      <w:ins w:id="15" w:author="302948225@qq.com" w:date="2020-10-20T15:42:00Z">
        <w:r w:rsidRPr="000A1404">
          <w:rPr>
            <w:rFonts w:ascii="Barlow" w:hAnsi="Barlow" w:hint="eastAsia"/>
            <w:b/>
            <w:bCs/>
            <w:color w:val="444444"/>
            <w:shd w:val="clear" w:color="auto" w:fill="FFFFFF"/>
            <w:rPrChange w:id="16" w:author="302948225@qq.com" w:date="2020-10-20T15:42:00Z">
              <w:rPr>
                <w:rFonts w:ascii="Barlow" w:hAnsi="Barlow" w:hint="eastAsia"/>
                <w:b/>
                <w:bCs/>
                <w:color w:val="444444"/>
                <w:highlight w:val="yellow"/>
                <w:shd w:val="clear" w:color="auto" w:fill="FFFFFF"/>
              </w:rPr>
            </w:rPrChange>
          </w:rPr>
          <w:t>&lt;b&gt;</w:t>
        </w:r>
      </w:ins>
      <w:r w:rsidR="00A217D7" w:rsidRPr="000A1404">
        <w:rPr>
          <w:rFonts w:ascii="Barlow" w:hAnsi="Barlow" w:hint="eastAsia"/>
          <w:b/>
          <w:bCs/>
          <w:color w:val="444444"/>
          <w:shd w:val="clear" w:color="auto" w:fill="FFFFFF"/>
          <w:rPrChange w:id="17" w:author="302948225@qq.com" w:date="2020-10-20T15:42:00Z">
            <w:rPr>
              <w:rFonts w:ascii="Barlow" w:hAnsi="Barlow" w:hint="eastAsia"/>
              <w:b/>
              <w:bCs/>
              <w:color w:val="444444"/>
              <w:highlight w:val="yellow"/>
              <w:shd w:val="clear" w:color="auto" w:fill="FFFFFF"/>
            </w:rPr>
          </w:rPrChange>
        </w:rPr>
        <w:t>March</w:t>
      </w:r>
      <w:ins w:id="18" w:author="302948225@qq.com" w:date="2020-10-20T15:42:00Z">
        <w:r>
          <w:rPr>
            <w:rFonts w:ascii="Barlow" w:hAnsi="Barlow"/>
            <w:b/>
            <w:bCs/>
            <w:color w:val="444444"/>
            <w:shd w:val="clear" w:color="auto" w:fill="FFFFFF"/>
          </w:rPr>
          <w:t>&lt;/b&gt;</w:t>
        </w:r>
      </w:ins>
    </w:p>
    <w:p w14:paraId="332CA568" w14:textId="0351A346" w:rsidR="00A217D7" w:rsidRPr="00920666" w:rsidRDefault="00A217D7">
      <w:pPr>
        <w:ind w:firstLineChars="200" w:firstLine="420"/>
        <w:rPr>
          <w:rFonts w:ascii="Times New Roman" w:hAnsi="Times New Roman"/>
        </w:rPr>
        <w:pPrChange w:id="19" w:author="302948225@qq.com" w:date="2020-10-20T16:14:00Z">
          <w:pPr/>
        </w:pPrChange>
      </w:pPr>
      <w:r w:rsidRPr="00920666">
        <w:rPr>
          <w:rFonts w:ascii="Times New Roman" w:hAnsi="Times New Roman"/>
        </w:rPr>
        <w:t>We preliminar</w:t>
      </w:r>
      <w:ins w:id="20" w:author="xb21cn" w:date="2020-10-19T16:37:00Z">
        <w:r w:rsidR="00563E3A">
          <w:rPr>
            <w:rFonts w:ascii="Times New Roman" w:hAnsi="Times New Roman" w:hint="eastAsia"/>
          </w:rPr>
          <w:t>ily</w:t>
        </w:r>
      </w:ins>
      <w:del w:id="21" w:author="xb21cn" w:date="2020-10-19T16:37:00Z">
        <w:r w:rsidRPr="00920666" w:rsidDel="00563E3A">
          <w:rPr>
            <w:rFonts w:ascii="Times New Roman" w:hAnsi="Times New Roman"/>
          </w:rPr>
          <w:delText>y</w:delText>
        </w:r>
      </w:del>
      <w:r w:rsidRPr="00920666">
        <w:rPr>
          <w:rFonts w:ascii="Times New Roman" w:hAnsi="Times New Roman"/>
        </w:rPr>
        <w:t xml:space="preserve"> determined the direction of our subject and chatted with wet lab members of NJU-CHINA</w:t>
      </w:r>
      <w:del w:id="22" w:author="xb21cn" w:date="2020-10-19T16:38:00Z">
        <w:r w:rsidRPr="00920666" w:rsidDel="00563E3A">
          <w:rPr>
            <w:rFonts w:ascii="Times New Roman" w:hAnsi="Times New Roman"/>
          </w:rPr>
          <w:delText xml:space="preserve"> team</w:delText>
        </w:r>
      </w:del>
      <w:r w:rsidRPr="00920666">
        <w:rPr>
          <w:rFonts w:ascii="Times New Roman" w:hAnsi="Times New Roman"/>
        </w:rPr>
        <w:t>.</w:t>
      </w:r>
    </w:p>
    <w:p w14:paraId="52D245B8" w14:textId="2C023309" w:rsidR="00A217D7" w:rsidRPr="00920666" w:rsidRDefault="00A217D7">
      <w:pPr>
        <w:ind w:firstLineChars="200" w:firstLine="420"/>
        <w:rPr>
          <w:rFonts w:ascii="Times New Roman" w:hAnsi="Times New Roman"/>
        </w:rPr>
        <w:pPrChange w:id="23" w:author="302948225@qq.com" w:date="2020-10-20T16:14:00Z">
          <w:pPr/>
        </w:pPrChange>
      </w:pPr>
      <w:r w:rsidRPr="00920666">
        <w:rPr>
          <w:rFonts w:ascii="Times New Roman" w:hAnsi="Times New Roman"/>
        </w:rPr>
        <w:t>Our project was aimed to</w:t>
      </w:r>
      <w:ins w:id="24" w:author="302948225@qq.com" w:date="2020-10-20T15:43:00Z">
        <w:r w:rsidR="000A1404" w:rsidRPr="000A1404">
          <w:rPr>
            <w:rFonts w:ascii="Times New Roman" w:hAnsi="Times New Roman"/>
            <w:b/>
            <w:bCs/>
            <w:rPrChange w:id="25" w:author="302948225@qq.com" w:date="2020-10-20T15:44:00Z">
              <w:rPr>
                <w:rFonts w:ascii="Times New Roman" w:hAnsi="Times New Roman"/>
              </w:rPr>
            </w:rPrChange>
          </w:rPr>
          <w:t>&lt;b&gt;</w:t>
        </w:r>
      </w:ins>
      <w:r w:rsidRPr="000A1404">
        <w:rPr>
          <w:rFonts w:ascii="Times New Roman" w:hAnsi="Times New Roman"/>
          <w:b/>
          <w:bCs/>
          <w:rPrChange w:id="26" w:author="302948225@qq.com" w:date="2020-10-20T15:44:00Z">
            <w:rPr>
              <w:rFonts w:ascii="Times New Roman" w:hAnsi="Times New Roman"/>
            </w:rPr>
          </w:rPrChange>
        </w:rPr>
        <w:t xml:space="preserve"> </w:t>
      </w:r>
      <w:r w:rsidRPr="000B436E">
        <w:rPr>
          <w:rFonts w:ascii="Times New Roman" w:hAnsi="Times New Roman"/>
          <w:b/>
          <w:bCs/>
        </w:rPr>
        <w:t xml:space="preserve">handle </w:t>
      </w:r>
      <w:del w:id="27" w:author="Office" w:date="2020-10-18T12:49:00Z">
        <w:r w:rsidRPr="000B436E" w:rsidDel="00462625">
          <w:rPr>
            <w:rFonts w:ascii="Times New Roman" w:hAnsi="Times New Roman"/>
            <w:b/>
            <w:bCs/>
          </w:rPr>
          <w:delText xml:space="preserve">the </w:delText>
        </w:r>
      </w:del>
      <w:ins w:id="28" w:author="Office" w:date="2020-10-18T12:49:00Z">
        <w:r w:rsidR="00462625" w:rsidRPr="000B436E">
          <w:rPr>
            <w:rFonts w:ascii="Times New Roman" w:hAnsi="Times New Roman"/>
            <w:b/>
            <w:bCs/>
          </w:rPr>
          <w:t xml:space="preserve">soil </w:t>
        </w:r>
      </w:ins>
      <w:r w:rsidRPr="000B436E">
        <w:rPr>
          <w:rFonts w:ascii="Times New Roman" w:hAnsi="Times New Roman"/>
          <w:b/>
          <w:bCs/>
        </w:rPr>
        <w:t>heavy metal pol</w:t>
      </w:r>
      <w:ins w:id="29" w:author="Office" w:date="2020-10-18T12:49:00Z">
        <w:r w:rsidR="00462625">
          <w:rPr>
            <w:rFonts w:ascii="Times New Roman" w:hAnsi="Times New Roman" w:hint="eastAsia"/>
            <w:b/>
            <w:bCs/>
          </w:rPr>
          <w:t>l</w:t>
        </w:r>
      </w:ins>
      <w:r w:rsidRPr="000B436E">
        <w:rPr>
          <w:rFonts w:ascii="Times New Roman" w:hAnsi="Times New Roman"/>
          <w:b/>
          <w:bCs/>
        </w:rPr>
        <w:t>ution</w:t>
      </w:r>
      <w:ins w:id="30" w:author="302948225@qq.com" w:date="2020-10-20T15:43:00Z">
        <w:r w:rsidR="000A1404">
          <w:rPr>
            <w:rFonts w:ascii="Times New Roman" w:hAnsi="Times New Roman"/>
            <w:b/>
            <w:bCs/>
          </w:rPr>
          <w:t>&lt;</w:t>
        </w:r>
      </w:ins>
      <w:ins w:id="31" w:author="302948225@qq.com" w:date="2020-10-20T15:44:00Z">
        <w:r w:rsidR="000A1404">
          <w:rPr>
            <w:rFonts w:ascii="Times New Roman" w:hAnsi="Times New Roman"/>
            <w:b/>
            <w:bCs/>
          </w:rPr>
          <w:t>/b&gt;</w:t>
        </w:r>
      </w:ins>
      <w:ins w:id="32" w:author="Office" w:date="2020-10-18T12:50:00Z">
        <w:r w:rsidR="00462625">
          <w:rPr>
            <w:rFonts w:ascii="Times New Roman" w:hAnsi="Times New Roman"/>
            <w:b/>
            <w:bCs/>
          </w:rPr>
          <w:t xml:space="preserve"> </w:t>
        </w:r>
        <w:r w:rsidR="00462625" w:rsidRPr="00462625">
          <w:rPr>
            <w:rFonts w:ascii="Times New Roman" w:hAnsi="Times New Roman"/>
            <w:bCs/>
            <w:rPrChange w:id="33" w:author="Office" w:date="2020-10-18T12:51:00Z">
              <w:rPr>
                <w:rFonts w:ascii="Times New Roman" w:hAnsi="Times New Roman"/>
                <w:b/>
                <w:bCs/>
              </w:rPr>
            </w:rPrChange>
          </w:rPr>
          <w:t xml:space="preserve">under the circumstances that </w:t>
        </w:r>
      </w:ins>
      <w:del w:id="34" w:author="Office" w:date="2020-10-18T12:49:00Z">
        <w:r w:rsidRPr="00462625" w:rsidDel="00462625">
          <w:rPr>
            <w:rFonts w:ascii="Times New Roman" w:hAnsi="Times New Roman"/>
            <w:bCs/>
            <w:rPrChange w:id="35" w:author="Office" w:date="2020-10-18T12:51:00Z">
              <w:rPr>
                <w:rFonts w:ascii="Times New Roman" w:hAnsi="Times New Roman"/>
                <w:b/>
                <w:bCs/>
              </w:rPr>
            </w:rPrChange>
          </w:rPr>
          <w:delText xml:space="preserve"> of the soil</w:delText>
        </w:r>
      </w:del>
      <w:del w:id="36" w:author="Office" w:date="2020-10-18T12:51:00Z">
        <w:r w:rsidRPr="00462625" w:rsidDel="00462625">
          <w:rPr>
            <w:rFonts w:ascii="Times New Roman" w:hAnsi="Times New Roman"/>
          </w:rPr>
          <w:delText xml:space="preserve">, </w:delText>
        </w:r>
      </w:del>
      <w:ins w:id="37" w:author="Office" w:date="2020-10-18T12:51:00Z">
        <w:r w:rsidR="00462625" w:rsidRPr="00462625">
          <w:rPr>
            <w:rFonts w:ascii="Times New Roman" w:hAnsi="Times New Roman"/>
          </w:rPr>
          <w:t>c</w:t>
        </w:r>
        <w:r w:rsidR="00462625">
          <w:rPr>
            <w:rFonts w:ascii="Times New Roman" w:hAnsi="Times New Roman"/>
          </w:rPr>
          <w:t xml:space="preserve">urrent </w:t>
        </w:r>
      </w:ins>
      <w:del w:id="38" w:author="Office" w:date="2020-10-18T12:51:00Z">
        <w:r w:rsidRPr="00920666" w:rsidDel="00462625">
          <w:rPr>
            <w:rFonts w:ascii="Times New Roman" w:hAnsi="Times New Roman"/>
          </w:rPr>
          <w:delText xml:space="preserve">because nowadays the </w:delText>
        </w:r>
      </w:del>
      <w:r w:rsidRPr="00920666">
        <w:rPr>
          <w:rFonts w:ascii="Times New Roman" w:hAnsi="Times New Roman"/>
        </w:rPr>
        <w:t>methods, like plant treatment</w:t>
      </w:r>
      <w:del w:id="39" w:author="Office" w:date="2020-10-18T12:51:00Z">
        <w:r w:rsidRPr="00920666" w:rsidDel="00462625">
          <w:rPr>
            <w:rFonts w:ascii="Times New Roman" w:hAnsi="Times New Roman"/>
          </w:rPr>
          <w:delText xml:space="preserve">, </w:delText>
        </w:r>
      </w:del>
      <w:ins w:id="40" w:author="Office" w:date="2020-10-18T12:51:00Z">
        <w:r w:rsidR="00462625">
          <w:rPr>
            <w:rFonts w:ascii="Times New Roman" w:hAnsi="Times New Roman"/>
          </w:rPr>
          <w:t xml:space="preserve"> and</w:t>
        </w:r>
        <w:r w:rsidR="00462625" w:rsidRPr="00920666">
          <w:rPr>
            <w:rFonts w:ascii="Times New Roman" w:hAnsi="Times New Roman"/>
          </w:rPr>
          <w:t xml:space="preserve"> </w:t>
        </w:r>
      </w:ins>
      <w:r w:rsidRPr="00920666">
        <w:rPr>
          <w:rFonts w:ascii="Times New Roman" w:hAnsi="Times New Roman"/>
        </w:rPr>
        <w:t>physicochemical treatmen</w:t>
      </w:r>
      <w:r w:rsidRPr="000B436E">
        <w:rPr>
          <w:rFonts w:ascii="Times New Roman" w:hAnsi="Times New Roman"/>
        </w:rPr>
        <w:t>t,</w:t>
      </w:r>
      <w:ins w:id="41" w:author="302948225@qq.com" w:date="2020-10-20T15:44:00Z">
        <w:r w:rsidR="000A1404" w:rsidRPr="000A1404">
          <w:rPr>
            <w:rFonts w:ascii="Times New Roman" w:hAnsi="Times New Roman"/>
            <w:b/>
            <w:bCs/>
            <w:rPrChange w:id="42" w:author="302948225@qq.com" w:date="2020-10-20T15:44:00Z">
              <w:rPr>
                <w:rFonts w:ascii="Times New Roman" w:hAnsi="Times New Roman"/>
              </w:rPr>
            </w:rPrChange>
          </w:rPr>
          <w:t>&lt;b&gt;</w:t>
        </w:r>
      </w:ins>
      <w:r w:rsidRPr="000B436E">
        <w:rPr>
          <w:rFonts w:ascii="Times New Roman" w:hAnsi="Times New Roman"/>
          <w:b/>
          <w:bCs/>
        </w:rPr>
        <w:t xml:space="preserve"> couldn’t solve the problem completely</w:t>
      </w:r>
      <w:ins w:id="43" w:author="302948225@qq.com" w:date="2020-10-20T15:44:00Z">
        <w:r w:rsidR="000A1404">
          <w:rPr>
            <w:rFonts w:ascii="Times New Roman" w:hAnsi="Times New Roman"/>
            <w:b/>
            <w:bCs/>
          </w:rPr>
          <w:t>&lt;/b&gt;</w:t>
        </w:r>
      </w:ins>
      <w:r w:rsidRPr="00920666">
        <w:rPr>
          <w:rFonts w:ascii="Times New Roman" w:hAnsi="Times New Roman"/>
        </w:rPr>
        <w:t xml:space="preserve">. </w:t>
      </w:r>
      <w:ins w:id="44" w:author="Office" w:date="2020-10-18T12:52:00Z">
        <w:r w:rsidR="00462625">
          <w:rPr>
            <w:rFonts w:ascii="Times New Roman" w:hAnsi="Times New Roman"/>
          </w:rPr>
          <w:t>To make up for the possible</w:t>
        </w:r>
      </w:ins>
      <w:del w:id="45" w:author="Office" w:date="2020-10-18T12:52:00Z">
        <w:r w:rsidRPr="00920666" w:rsidDel="00462625">
          <w:rPr>
            <w:rFonts w:ascii="Times New Roman" w:hAnsi="Times New Roman"/>
          </w:rPr>
          <w:delText xml:space="preserve">These methods may also </w:delText>
        </w:r>
        <w:r w:rsidRPr="000B436E" w:rsidDel="00462625">
          <w:rPr>
            <w:rFonts w:ascii="Times New Roman" w:hAnsi="Times New Roman"/>
            <w:b/>
            <w:bCs/>
          </w:rPr>
          <w:delText>caused</w:delText>
        </w:r>
      </w:del>
      <w:r w:rsidRPr="000B436E">
        <w:rPr>
          <w:rFonts w:ascii="Times New Roman" w:hAnsi="Times New Roman"/>
          <w:b/>
          <w:bCs/>
        </w:rPr>
        <w:t xml:space="preserve"> </w:t>
      </w:r>
      <w:ins w:id="46" w:author="302948225@qq.com" w:date="2020-10-20T15:44:00Z">
        <w:r w:rsidR="000A1404">
          <w:rPr>
            <w:rFonts w:ascii="Times New Roman" w:hAnsi="Times New Roman"/>
            <w:b/>
            <w:bCs/>
          </w:rPr>
          <w:t>&lt;b&gt;</w:t>
        </w:r>
      </w:ins>
      <w:r w:rsidRPr="000B436E">
        <w:rPr>
          <w:rFonts w:ascii="Times New Roman" w:hAnsi="Times New Roman"/>
          <w:b/>
          <w:bCs/>
        </w:rPr>
        <w:t>damage to soil</w:t>
      </w:r>
      <w:ins w:id="47" w:author="Office" w:date="2020-10-18T12:56:00Z">
        <w:r w:rsidR="00F923ED">
          <w:rPr>
            <w:rFonts w:ascii="Times New Roman" w:hAnsi="Times New Roman"/>
            <w:b/>
            <w:bCs/>
          </w:rPr>
          <w:t xml:space="preserve"> </w:t>
        </w:r>
      </w:ins>
      <w:ins w:id="48" w:author="302948225@qq.com" w:date="2020-10-20T15:44:00Z">
        <w:r w:rsidR="000A1404">
          <w:rPr>
            <w:rFonts w:ascii="Times New Roman" w:hAnsi="Times New Roman"/>
            <w:b/>
            <w:bCs/>
          </w:rPr>
          <w:t>&lt;/b&gt;</w:t>
        </w:r>
      </w:ins>
      <w:ins w:id="49" w:author="Office" w:date="2020-10-18T12:56:00Z">
        <w:r w:rsidR="00F923ED" w:rsidRPr="00F923ED">
          <w:rPr>
            <w:rFonts w:ascii="Times New Roman" w:hAnsi="Times New Roman"/>
            <w:bCs/>
            <w:rPrChange w:id="50" w:author="Office" w:date="2020-10-18T12:56:00Z">
              <w:rPr>
                <w:rFonts w:ascii="Times New Roman" w:hAnsi="Times New Roman"/>
                <w:b/>
                <w:bCs/>
              </w:rPr>
            </w:rPrChange>
          </w:rPr>
          <w:t>caused by current methods</w:t>
        </w:r>
      </w:ins>
      <w:del w:id="51" w:author="Office" w:date="2020-10-18T12:56:00Z">
        <w:r w:rsidRPr="00920666" w:rsidDel="00F923ED">
          <w:rPr>
            <w:rFonts w:ascii="Times New Roman" w:hAnsi="Times New Roman"/>
          </w:rPr>
          <w:delText xml:space="preserve">. </w:delText>
        </w:r>
      </w:del>
      <w:ins w:id="52" w:author="Office" w:date="2020-10-18T12:56:00Z">
        <w:r w:rsidR="00F923ED">
          <w:rPr>
            <w:rFonts w:ascii="Times New Roman" w:hAnsi="Times New Roman"/>
          </w:rPr>
          <w:t>,</w:t>
        </w:r>
        <w:r w:rsidR="00F923ED" w:rsidRPr="00920666">
          <w:rPr>
            <w:rFonts w:ascii="Times New Roman" w:hAnsi="Times New Roman"/>
          </w:rPr>
          <w:t xml:space="preserve"> </w:t>
        </w:r>
      </w:ins>
      <w:del w:id="53" w:author="Office" w:date="2020-10-18T12:56:00Z">
        <w:r w:rsidRPr="00920666" w:rsidDel="00F923ED">
          <w:rPr>
            <w:rFonts w:ascii="Times New Roman" w:hAnsi="Times New Roman"/>
          </w:rPr>
          <w:delText xml:space="preserve">Thus, </w:delText>
        </w:r>
      </w:del>
      <w:r w:rsidRPr="00920666">
        <w:rPr>
          <w:rFonts w:ascii="Times New Roman" w:hAnsi="Times New Roman"/>
        </w:rPr>
        <w:t>we came up with a new method using</w:t>
      </w:r>
      <w:ins w:id="54" w:author="302948225@qq.com" w:date="2020-10-20T15:48:00Z">
        <w:r w:rsidR="000A1404" w:rsidRPr="000A1404">
          <w:rPr>
            <w:rFonts w:ascii="Times New Roman" w:hAnsi="Times New Roman"/>
            <w:b/>
            <w:bCs/>
            <w:rPrChange w:id="55" w:author="302948225@qq.com" w:date="2020-10-20T15:48:00Z">
              <w:rPr>
                <w:rFonts w:ascii="Times New Roman" w:hAnsi="Times New Roman"/>
              </w:rPr>
            </w:rPrChange>
          </w:rPr>
          <w:t>&lt;b&gt;</w:t>
        </w:r>
      </w:ins>
      <w:r w:rsidRPr="000A1404">
        <w:rPr>
          <w:rFonts w:ascii="Times New Roman" w:hAnsi="Times New Roman"/>
          <w:b/>
          <w:bCs/>
          <w:rPrChange w:id="56" w:author="302948225@qq.com" w:date="2020-10-20T15:48:00Z">
            <w:rPr>
              <w:rFonts w:ascii="Times New Roman" w:hAnsi="Times New Roman"/>
            </w:rPr>
          </w:rPrChange>
        </w:rPr>
        <w:t xml:space="preserve"> </w:t>
      </w:r>
      <w:r w:rsidRPr="000B436E">
        <w:rPr>
          <w:rFonts w:ascii="Times New Roman" w:hAnsi="Times New Roman"/>
          <w:b/>
          <w:bCs/>
        </w:rPr>
        <w:t>synthetic biology</w:t>
      </w:r>
      <w:ins w:id="57" w:author="302948225@qq.com" w:date="2020-10-20T15:48:00Z">
        <w:r w:rsidR="000A1404" w:rsidRPr="000A1404">
          <w:rPr>
            <w:rFonts w:ascii="Times New Roman" w:hAnsi="Times New Roman"/>
            <w:b/>
            <w:bCs/>
            <w:rPrChange w:id="58" w:author="302948225@qq.com" w:date="2020-10-20T15:48:00Z">
              <w:rPr>
                <w:rFonts w:ascii="Times New Roman" w:hAnsi="Times New Roman"/>
              </w:rPr>
            </w:rPrChange>
          </w:rPr>
          <w:t>&lt;/b&gt;</w:t>
        </w:r>
      </w:ins>
      <w:del w:id="59" w:author="302948225@qq.com" w:date="2020-10-20T15:48:00Z">
        <w:r w:rsidRPr="00920666" w:rsidDel="000A1404">
          <w:rPr>
            <w:rFonts w:ascii="Times New Roman" w:hAnsi="Times New Roman"/>
          </w:rPr>
          <w:delText xml:space="preserve"> </w:delText>
        </w:r>
      </w:del>
      <w:r w:rsidRPr="00920666">
        <w:rPr>
          <w:rFonts w:ascii="Times New Roman" w:hAnsi="Times New Roman"/>
        </w:rPr>
        <w:t xml:space="preserve">for restoring soil. We </w:t>
      </w:r>
      <w:ins w:id="60" w:author="302948225@qq.com" w:date="2020-10-19T14:26:00Z">
        <w:r w:rsidR="008832A9">
          <w:rPr>
            <w:rFonts w:ascii="Times New Roman" w:hAnsi="Times New Roman"/>
          </w:rPr>
          <w:t xml:space="preserve">combined earthworms with </w:t>
        </w:r>
      </w:ins>
      <w:ins w:id="61" w:author="302948225@qq.com" w:date="2020-10-19T14:27:00Z">
        <w:r w:rsidR="008832A9">
          <w:rPr>
            <w:rFonts w:ascii="Times New Roman" w:hAnsi="Times New Roman"/>
          </w:rPr>
          <w:t xml:space="preserve">engineered bacteria as a carrier </w:t>
        </w:r>
      </w:ins>
      <w:del w:id="62" w:author="302948225@qq.com" w:date="2020-10-19T14:26:00Z">
        <w:r w:rsidRPr="00920666" w:rsidDel="008832A9">
          <w:rPr>
            <w:rFonts w:ascii="Times New Roman" w:hAnsi="Times New Roman"/>
          </w:rPr>
          <w:delText xml:space="preserve">used </w:delText>
        </w:r>
        <w:commentRangeStart w:id="63"/>
        <w:r w:rsidRPr="000B436E" w:rsidDel="00096399">
          <w:rPr>
            <w:rFonts w:ascii="Times New Roman" w:hAnsi="Times New Roman"/>
            <w:b/>
            <w:bCs/>
          </w:rPr>
          <w:delText>earthworm-engineered bacteria combined carrier</w:delText>
        </w:r>
        <w:commentRangeEnd w:id="63"/>
        <w:r w:rsidR="00E94AD5" w:rsidDel="00096399">
          <w:rPr>
            <w:rStyle w:val="a5"/>
          </w:rPr>
          <w:commentReference w:id="63"/>
        </w:r>
        <w:r w:rsidRPr="00920666" w:rsidDel="00096399">
          <w:rPr>
            <w:rFonts w:ascii="Times New Roman" w:hAnsi="Times New Roman"/>
          </w:rPr>
          <w:delText xml:space="preserve"> </w:delText>
        </w:r>
      </w:del>
      <w:r w:rsidRPr="00920666">
        <w:rPr>
          <w:rFonts w:ascii="Times New Roman" w:hAnsi="Times New Roman"/>
        </w:rPr>
        <w:t>to</w:t>
      </w:r>
      <w:ins w:id="64" w:author="302948225@qq.com" w:date="2020-10-20T15:48:00Z">
        <w:r w:rsidR="000A1404" w:rsidRPr="000A1404">
          <w:rPr>
            <w:rFonts w:ascii="Times New Roman" w:hAnsi="Times New Roman"/>
            <w:b/>
            <w:bCs/>
            <w:rPrChange w:id="65" w:author="302948225@qq.com" w:date="2020-10-20T15:48:00Z">
              <w:rPr>
                <w:rFonts w:ascii="Times New Roman" w:hAnsi="Times New Roman"/>
              </w:rPr>
            </w:rPrChange>
          </w:rPr>
          <w:t>&lt;b&gt;</w:t>
        </w:r>
      </w:ins>
      <w:r w:rsidRPr="000A1404">
        <w:rPr>
          <w:rFonts w:ascii="Times New Roman" w:hAnsi="Times New Roman"/>
          <w:b/>
          <w:bCs/>
          <w:rPrChange w:id="66" w:author="302948225@qq.com" w:date="2020-10-20T15:48:00Z">
            <w:rPr>
              <w:rFonts w:ascii="Times New Roman" w:hAnsi="Times New Roman"/>
            </w:rPr>
          </w:rPrChange>
        </w:rPr>
        <w:t xml:space="preserve"> </w:t>
      </w:r>
      <w:r w:rsidRPr="000B436E">
        <w:rPr>
          <w:rFonts w:ascii="Times New Roman" w:hAnsi="Times New Roman"/>
          <w:b/>
          <w:bCs/>
        </w:rPr>
        <w:t>secrete phosphate-solubilizing enzyme(PSE)</w:t>
      </w:r>
      <w:ins w:id="67" w:author="302948225@qq.com" w:date="2020-10-20T15:48:00Z">
        <w:r w:rsidR="000A1404">
          <w:rPr>
            <w:rFonts w:ascii="Times New Roman" w:hAnsi="Times New Roman"/>
            <w:b/>
            <w:bCs/>
          </w:rPr>
          <w:t>&lt;/b&gt;</w:t>
        </w:r>
      </w:ins>
      <w:r w:rsidRPr="00920666">
        <w:rPr>
          <w:rFonts w:ascii="Times New Roman" w:hAnsi="Times New Roman"/>
        </w:rPr>
        <w:t xml:space="preserve"> to </w:t>
      </w:r>
      <w:del w:id="68" w:author="Office" w:date="2020-10-18T13:05:00Z">
        <w:r w:rsidRPr="00920666" w:rsidDel="00E94AD5">
          <w:rPr>
            <w:rFonts w:ascii="Times New Roman" w:hAnsi="Times New Roman"/>
          </w:rPr>
          <w:delText>make</w:delText>
        </w:r>
      </w:del>
      <w:ins w:id="69" w:author="Office" w:date="2020-10-18T13:05:00Z">
        <w:r w:rsidR="00E94AD5">
          <w:rPr>
            <w:rFonts w:ascii="Times New Roman" w:hAnsi="Times New Roman" w:hint="eastAsia"/>
          </w:rPr>
          <w:t>combine</w:t>
        </w:r>
      </w:ins>
      <w:r w:rsidRPr="00920666">
        <w:rPr>
          <w:rFonts w:ascii="Times New Roman" w:hAnsi="Times New Roman"/>
        </w:rPr>
        <w:t xml:space="preserve"> lead into</w:t>
      </w:r>
      <w:ins w:id="70" w:author="302948225@qq.com" w:date="2020-10-20T15:48:00Z">
        <w:r w:rsidR="000A1404" w:rsidRPr="000A1404">
          <w:rPr>
            <w:rFonts w:ascii="Times New Roman" w:hAnsi="Times New Roman"/>
            <w:b/>
            <w:bCs/>
            <w:rPrChange w:id="71" w:author="302948225@qq.com" w:date="2020-10-20T15:49:00Z">
              <w:rPr>
                <w:rFonts w:ascii="Times New Roman" w:hAnsi="Times New Roman"/>
              </w:rPr>
            </w:rPrChange>
          </w:rPr>
          <w:t>&lt;b&gt;</w:t>
        </w:r>
      </w:ins>
      <w:r w:rsidRPr="000A1404">
        <w:rPr>
          <w:rFonts w:ascii="Times New Roman" w:hAnsi="Times New Roman"/>
          <w:b/>
          <w:bCs/>
          <w:rPrChange w:id="72" w:author="302948225@qq.com" w:date="2020-10-20T15:49:00Z">
            <w:rPr>
              <w:rFonts w:ascii="Times New Roman" w:hAnsi="Times New Roman"/>
            </w:rPr>
          </w:rPrChange>
        </w:rPr>
        <w:t xml:space="preserve"> </w:t>
      </w:r>
      <w:r w:rsidRPr="000B436E">
        <w:rPr>
          <w:rFonts w:ascii="Times New Roman" w:hAnsi="Times New Roman"/>
          <w:b/>
          <w:bCs/>
        </w:rPr>
        <w:t>precipitation complex</w:t>
      </w:r>
      <w:ins w:id="73" w:author="302948225@qq.com" w:date="2020-10-20T15:48:00Z">
        <w:r w:rsidR="000A1404">
          <w:rPr>
            <w:rFonts w:ascii="Times New Roman" w:hAnsi="Times New Roman"/>
            <w:b/>
            <w:bCs/>
          </w:rPr>
          <w:t>&lt;/b</w:t>
        </w:r>
      </w:ins>
      <w:ins w:id="74" w:author="302948225@qq.com" w:date="2020-10-20T15:49:00Z">
        <w:r w:rsidR="000A1404">
          <w:rPr>
            <w:rFonts w:ascii="Times New Roman" w:hAnsi="Times New Roman"/>
            <w:b/>
            <w:bCs/>
          </w:rPr>
          <w:t>&gt;</w:t>
        </w:r>
      </w:ins>
      <w:r w:rsidRPr="00920666">
        <w:rPr>
          <w:rFonts w:ascii="Times New Roman" w:hAnsi="Times New Roman"/>
        </w:rPr>
        <w:t xml:space="preserve">. </w:t>
      </w:r>
      <w:del w:id="75" w:author="Office" w:date="2020-10-18T13:06:00Z">
        <w:r w:rsidRPr="00920666" w:rsidDel="00390D51">
          <w:rPr>
            <w:rFonts w:ascii="Times New Roman" w:hAnsi="Times New Roman"/>
          </w:rPr>
          <w:delText>By</w:delText>
        </w:r>
      </w:del>
      <w:ins w:id="76" w:author="Office" w:date="2020-10-18T13:06:00Z">
        <w:r w:rsidR="00390D51">
          <w:rPr>
            <w:rFonts w:ascii="Times New Roman" w:hAnsi="Times New Roman" w:hint="eastAsia"/>
          </w:rPr>
          <w:t>In</w:t>
        </w:r>
      </w:ins>
      <w:r w:rsidRPr="00920666">
        <w:rPr>
          <w:rFonts w:ascii="Times New Roman" w:hAnsi="Times New Roman"/>
        </w:rPr>
        <w:t xml:space="preserve"> this way, the soil could plant </w:t>
      </w:r>
      <w:del w:id="77" w:author="Office" w:date="2020-10-18T13:08:00Z">
        <w:r w:rsidRPr="00920666" w:rsidDel="00785562">
          <w:rPr>
            <w:rFonts w:ascii="Times New Roman" w:hAnsi="Times New Roman"/>
          </w:rPr>
          <w:delText>the same time with</w:delText>
        </w:r>
      </w:del>
      <w:ins w:id="78" w:author="Office" w:date="2020-10-18T13:08:00Z">
        <w:r w:rsidR="00785562">
          <w:rPr>
            <w:rFonts w:ascii="Times New Roman" w:hAnsi="Times New Roman"/>
          </w:rPr>
          <w:t>while</w:t>
        </w:r>
      </w:ins>
      <w:r w:rsidRPr="00920666">
        <w:rPr>
          <w:rFonts w:ascii="Times New Roman" w:hAnsi="Times New Roman"/>
        </w:rPr>
        <w:t xml:space="preserve"> treating heavy metal.</w:t>
      </w:r>
    </w:p>
    <w:p w14:paraId="67C993DC" w14:textId="19365922" w:rsidR="00A217D7" w:rsidRPr="00920666" w:rsidDel="000E558F" w:rsidRDefault="00A217D7">
      <w:pPr>
        <w:ind w:firstLineChars="200" w:firstLine="420"/>
        <w:rPr>
          <w:del w:id="79" w:author="302948225@qq.com" w:date="2020-10-19T19:13:00Z"/>
          <w:rFonts w:ascii="Times New Roman" w:hAnsi="Times New Roman"/>
        </w:rPr>
        <w:pPrChange w:id="80" w:author="302948225@qq.com" w:date="2020-10-20T16:14:00Z">
          <w:pPr/>
        </w:pPrChange>
      </w:pPr>
      <w:r w:rsidRPr="00920666">
        <w:rPr>
          <w:rFonts w:ascii="Times New Roman" w:hAnsi="Times New Roman"/>
        </w:rPr>
        <w:t>NJU-CHINA members asked us if we ha</w:t>
      </w:r>
      <w:del w:id="81" w:author="Office" w:date="2020-10-18T13:06:00Z">
        <w:r w:rsidRPr="00920666" w:rsidDel="00785562">
          <w:rPr>
            <w:rFonts w:ascii="Times New Roman" w:hAnsi="Times New Roman"/>
          </w:rPr>
          <w:delText>ve</w:delText>
        </w:r>
      </w:del>
      <w:ins w:id="82" w:author="Office" w:date="2020-10-18T13:06:00Z">
        <w:r w:rsidR="00785562">
          <w:rPr>
            <w:rFonts w:ascii="Times New Roman" w:hAnsi="Times New Roman" w:hint="eastAsia"/>
          </w:rPr>
          <w:t>d</w:t>
        </w:r>
      </w:ins>
      <w:r w:rsidRPr="00920666">
        <w:rPr>
          <w:rFonts w:ascii="Times New Roman" w:hAnsi="Times New Roman"/>
        </w:rPr>
        <w:t xml:space="preserve"> any ideas about the engineered bacteria. We discussed for a while and agreed that our engineered bacteria should </w:t>
      </w:r>
      <w:ins w:id="83" w:author="302948225@qq.com" w:date="2020-10-20T15:49:00Z">
        <w:r w:rsidR="000A1404" w:rsidRPr="000A1404">
          <w:rPr>
            <w:rFonts w:ascii="Times New Roman" w:hAnsi="Times New Roman"/>
            <w:b/>
            <w:bCs/>
            <w:rPrChange w:id="84" w:author="302948225@qq.com" w:date="2020-10-20T15:49:00Z">
              <w:rPr>
                <w:rFonts w:ascii="Times New Roman" w:hAnsi="Times New Roman"/>
              </w:rPr>
            </w:rPrChange>
          </w:rPr>
          <w:t>&lt;b&gt;</w:t>
        </w:r>
      </w:ins>
      <w:r w:rsidRPr="000B436E">
        <w:rPr>
          <w:rFonts w:ascii="Times New Roman" w:hAnsi="Times New Roman"/>
          <w:b/>
          <w:bCs/>
        </w:rPr>
        <w:t>be dominant in the environment and have strong secretory ability</w:t>
      </w:r>
      <w:ins w:id="85" w:author="302948225@qq.com" w:date="2020-10-20T15:49:00Z">
        <w:r w:rsidR="000A1404">
          <w:rPr>
            <w:rFonts w:ascii="Times New Roman" w:hAnsi="Times New Roman"/>
            <w:b/>
            <w:bCs/>
          </w:rPr>
          <w:t>&lt;/b&gt;</w:t>
        </w:r>
      </w:ins>
      <w:r w:rsidRPr="000B436E">
        <w:rPr>
          <w:rFonts w:ascii="Times New Roman" w:hAnsi="Times New Roman"/>
          <w:b/>
          <w:bCs/>
        </w:rPr>
        <w:t>.</w:t>
      </w:r>
      <w:r w:rsidRPr="00920666">
        <w:rPr>
          <w:rFonts w:ascii="Times New Roman" w:hAnsi="Times New Roman"/>
        </w:rPr>
        <w:t xml:space="preserve"> The next few weeks, we looked up information in this direction and decided to use </w:t>
      </w:r>
      <w:ins w:id="86" w:author="302948225@qq.com" w:date="2020-10-20T15:49:00Z">
        <w:r w:rsidR="000A1404" w:rsidRPr="000A1404">
          <w:rPr>
            <w:rFonts w:ascii="Times New Roman" w:hAnsi="Times New Roman"/>
            <w:b/>
            <w:bCs/>
            <w:i/>
            <w:rPrChange w:id="87" w:author="302948225@qq.com" w:date="2020-10-20T15:49:00Z">
              <w:rPr>
                <w:rFonts w:ascii="Times New Roman" w:hAnsi="Times New Roman"/>
              </w:rPr>
            </w:rPrChange>
          </w:rPr>
          <w:t>&lt;i&gt;</w:t>
        </w:r>
      </w:ins>
      <w:r w:rsidRPr="000B436E">
        <w:rPr>
          <w:rFonts w:ascii="Times New Roman" w:hAnsi="Times New Roman"/>
          <w:b/>
          <w:bCs/>
          <w:i/>
        </w:rPr>
        <w:t>Bacillus subtilis</w:t>
      </w:r>
      <w:ins w:id="88" w:author="302948225@qq.com" w:date="2020-10-20T15:49:00Z">
        <w:r w:rsidR="000A1404">
          <w:rPr>
            <w:rFonts w:ascii="Times New Roman" w:hAnsi="Times New Roman"/>
            <w:b/>
            <w:bCs/>
            <w:i/>
          </w:rPr>
          <w:t>&lt;/i&gt;</w:t>
        </w:r>
      </w:ins>
      <w:r w:rsidRPr="00920666">
        <w:rPr>
          <w:rFonts w:ascii="Times New Roman" w:hAnsi="Times New Roman"/>
        </w:rPr>
        <w:t xml:space="preserve"> because it was gram-positive bacterium as well as the dominant bacteria both in the environment and earthworm </w:t>
      </w:r>
      <w:r>
        <w:rPr>
          <w:rFonts w:ascii="Times New Roman" w:hAnsi="Times New Roman"/>
        </w:rPr>
        <w:t>intestinal tract</w:t>
      </w:r>
      <w:r w:rsidRPr="00920666">
        <w:rPr>
          <w:rFonts w:ascii="Times New Roman" w:hAnsi="Times New Roman"/>
        </w:rPr>
        <w:t>. It also had powerful secretory ability that we needed.</w:t>
      </w:r>
    </w:p>
    <w:p w14:paraId="3B3A4DF7" w14:textId="77777777" w:rsidR="00A217D7" w:rsidDel="000E558F" w:rsidRDefault="00A217D7">
      <w:pPr>
        <w:ind w:firstLineChars="200" w:firstLine="420"/>
        <w:rPr>
          <w:ins w:id="89" w:author="xb21cn" w:date="2020-10-19T16:39:00Z"/>
          <w:del w:id="90" w:author="302948225@qq.com" w:date="2020-10-19T19:13:00Z"/>
          <w:rFonts w:ascii="Barlow" w:hAnsi="Barlow" w:hint="eastAsia"/>
          <w:color w:val="444444"/>
          <w:shd w:val="clear" w:color="auto" w:fill="FFFFFF"/>
        </w:rPr>
        <w:pPrChange w:id="91" w:author="302948225@qq.com" w:date="2020-10-20T16:14:00Z">
          <w:pPr/>
        </w:pPrChange>
      </w:pPr>
    </w:p>
    <w:p w14:paraId="5CDD661A" w14:textId="0F932BB8" w:rsidR="001244C5" w:rsidDel="000E558F" w:rsidRDefault="001244C5">
      <w:pPr>
        <w:ind w:firstLineChars="200" w:firstLine="420"/>
        <w:rPr>
          <w:ins w:id="92" w:author="xb21cn" w:date="2020-10-19T16:46:00Z"/>
          <w:del w:id="93" w:author="302948225@qq.com" w:date="2020-10-19T19:13:00Z"/>
          <w:rFonts w:ascii="Times New Roman" w:hAnsi="Times New Roman"/>
        </w:rPr>
      </w:pPr>
      <w:ins w:id="94" w:author="xb21cn" w:date="2020-10-19T16:46:00Z">
        <w:del w:id="95" w:author="302948225@qq.com" w:date="2020-10-19T19:13:00Z">
          <w:r w:rsidDel="000E558F">
            <w:rPr>
              <w:rFonts w:ascii="Times New Roman" w:hAnsi="Times New Roman" w:hint="eastAsia"/>
            </w:rPr>
            <w:delText xml:space="preserve">We preliminarily </w:delText>
          </w:r>
          <w:r w:rsidRPr="00920666" w:rsidDel="000E558F">
            <w:rPr>
              <w:rFonts w:ascii="Times New Roman" w:hAnsi="Times New Roman"/>
            </w:rPr>
            <w:delText>determined the direction of</w:delText>
          </w:r>
          <w:r w:rsidDel="000E558F">
            <w:rPr>
              <w:rFonts w:ascii="Times New Roman" w:hAnsi="Times New Roman" w:hint="eastAsia"/>
            </w:rPr>
            <w:delText xml:space="preserve"> solving soil heavy mental and </w:delText>
          </w:r>
        </w:del>
      </w:ins>
      <w:ins w:id="96" w:author="xb21cn" w:date="2020-10-19T16:47:00Z">
        <w:del w:id="97" w:author="302948225@qq.com" w:date="2020-10-19T19:13:00Z">
          <w:r w:rsidDel="000E558F">
            <w:rPr>
              <w:rFonts w:ascii="Times New Roman" w:hAnsi="Times New Roman" w:hint="eastAsia"/>
            </w:rPr>
            <w:delText>exchanged ides</w:delText>
          </w:r>
        </w:del>
      </w:ins>
      <w:ins w:id="98" w:author="xb21cn" w:date="2020-10-19T16:46:00Z">
        <w:del w:id="99" w:author="302948225@qq.com" w:date="2020-10-19T19:13:00Z">
          <w:r w:rsidDel="000E558F">
            <w:rPr>
              <w:rFonts w:ascii="Times New Roman" w:hAnsi="Times New Roman" w:hint="eastAsia"/>
            </w:rPr>
            <w:delText xml:space="preserve"> with NJU-CHINA about engineered bacteria we could use. Ultimately, we chose </w:delText>
          </w:r>
          <w:r w:rsidRPr="001244C5" w:rsidDel="000E558F">
            <w:rPr>
              <w:rFonts w:ascii="Times New Roman" w:hAnsi="Times New Roman"/>
              <w:i/>
              <w:rPrChange w:id="100" w:author="xb21cn" w:date="2020-10-19T16:47:00Z">
                <w:rPr>
                  <w:rFonts w:ascii="Times New Roman" w:hAnsi="Times New Roman"/>
                </w:rPr>
              </w:rPrChange>
            </w:rPr>
            <w:delText>Bacillus subtilis</w:delText>
          </w:r>
          <w:r w:rsidDel="000E558F">
            <w:rPr>
              <w:rFonts w:ascii="Times New Roman" w:hAnsi="Times New Roman" w:hint="eastAsia"/>
            </w:rPr>
            <w:delText xml:space="preserve"> for its many superiority.</w:delText>
          </w:r>
        </w:del>
      </w:ins>
    </w:p>
    <w:p w14:paraId="6DF16D39" w14:textId="77777777" w:rsidR="00563E3A" w:rsidRDefault="00563E3A">
      <w:pPr>
        <w:ind w:firstLineChars="200" w:firstLine="420"/>
        <w:rPr>
          <w:ins w:id="101" w:author="xb21cn" w:date="2020-10-19T16:39:00Z"/>
          <w:rFonts w:ascii="Barlow" w:hAnsi="Barlow" w:hint="eastAsia"/>
          <w:color w:val="444444"/>
          <w:shd w:val="clear" w:color="auto" w:fill="FFFFFF"/>
        </w:rPr>
        <w:pPrChange w:id="102" w:author="302948225@qq.com" w:date="2020-10-20T16:14:00Z">
          <w:pPr/>
        </w:pPrChange>
      </w:pPr>
    </w:p>
    <w:p w14:paraId="61F817C6" w14:textId="77777777" w:rsidR="00563E3A" w:rsidRDefault="00563E3A" w:rsidP="00A217D7">
      <w:pPr>
        <w:rPr>
          <w:rFonts w:ascii="Barlow" w:hAnsi="Barlow" w:hint="eastAsia"/>
          <w:color w:val="444444"/>
          <w:shd w:val="clear" w:color="auto" w:fill="FFFFFF"/>
        </w:rPr>
      </w:pPr>
    </w:p>
    <w:p w14:paraId="46CDDDEA" w14:textId="7C0B3F06" w:rsidR="00A217D7" w:rsidRPr="00E1432D" w:rsidRDefault="000A1404" w:rsidP="00A217D7">
      <w:pPr>
        <w:rPr>
          <w:rFonts w:ascii="Barlow" w:hAnsi="Barlow" w:hint="eastAsia"/>
          <w:b/>
          <w:bCs/>
          <w:color w:val="444444"/>
          <w:shd w:val="clear" w:color="auto" w:fill="FFFFFF"/>
        </w:rPr>
      </w:pPr>
      <w:ins w:id="103" w:author="302948225@qq.com" w:date="2020-10-20T15:49:00Z">
        <w:r>
          <w:rPr>
            <w:rFonts w:ascii="Barlow" w:hAnsi="Barlow"/>
            <w:b/>
            <w:bCs/>
            <w:color w:val="444444"/>
            <w:shd w:val="clear" w:color="auto" w:fill="FFFFFF"/>
          </w:rPr>
          <w:t>&lt;b&gt;</w:t>
        </w:r>
      </w:ins>
      <w:r w:rsidR="00A217D7" w:rsidRPr="000A1404">
        <w:rPr>
          <w:rFonts w:ascii="Barlow" w:hAnsi="Barlow" w:hint="eastAsia"/>
          <w:b/>
          <w:bCs/>
          <w:color w:val="444444"/>
          <w:shd w:val="clear" w:color="auto" w:fill="FFFFFF"/>
          <w:rPrChange w:id="104" w:author="302948225@qq.com" w:date="2020-10-20T15:42:00Z">
            <w:rPr>
              <w:rFonts w:ascii="Barlow" w:hAnsi="Barlow" w:hint="eastAsia"/>
              <w:b/>
              <w:bCs/>
              <w:color w:val="444444"/>
              <w:highlight w:val="yellow"/>
              <w:shd w:val="clear" w:color="auto" w:fill="FFFFFF"/>
            </w:rPr>
          </w:rPrChange>
        </w:rPr>
        <w:t>April</w:t>
      </w:r>
      <w:ins w:id="105" w:author="302948225@qq.com" w:date="2020-10-20T15:49:00Z">
        <w:r>
          <w:rPr>
            <w:rFonts w:ascii="Barlow" w:hAnsi="Barlow"/>
            <w:b/>
            <w:bCs/>
            <w:color w:val="444444"/>
            <w:shd w:val="clear" w:color="auto" w:fill="FFFFFF"/>
          </w:rPr>
          <w:t>&lt;/b&gt;</w:t>
        </w:r>
      </w:ins>
    </w:p>
    <w:p w14:paraId="62C72409" w14:textId="15BA6763" w:rsidR="00A217D7" w:rsidRPr="007C3B5B" w:rsidRDefault="000A1404" w:rsidP="00A217D7">
      <w:pPr>
        <w:rPr>
          <w:rFonts w:ascii="Barlow" w:hAnsi="Barlow" w:hint="eastAsia"/>
          <w:b/>
          <w:bCs/>
          <w:color w:val="444444"/>
          <w:shd w:val="clear" w:color="auto" w:fill="FFFFFF"/>
          <w:rPrChange w:id="106" w:author="302948225@qq.com" w:date="2020-10-20T16:16:00Z">
            <w:rPr>
              <w:rFonts w:ascii="Barlow" w:hAnsi="Barlow" w:hint="eastAsia"/>
              <w:b/>
              <w:bCs/>
              <w:color w:val="444444"/>
              <w:u w:val="single"/>
              <w:shd w:val="clear" w:color="auto" w:fill="FFFFFF"/>
            </w:rPr>
          </w:rPrChange>
        </w:rPr>
      </w:pPr>
      <w:ins w:id="107" w:author="302948225@qq.com" w:date="2020-10-20T15:49:00Z">
        <w:r w:rsidRPr="007C3B5B">
          <w:rPr>
            <w:rFonts w:ascii="Barlow" w:hAnsi="Barlow" w:hint="eastAsia"/>
            <w:b/>
            <w:bCs/>
            <w:color w:val="444444"/>
            <w:shd w:val="clear" w:color="auto" w:fill="FFFFFF"/>
            <w:rPrChange w:id="108" w:author="302948225@qq.com" w:date="2020-10-20T16:16: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109" w:author="302948225@qq.com" w:date="2020-10-20T16:16:00Z">
            <w:rPr>
              <w:rFonts w:ascii="Barlow" w:hAnsi="Barlow" w:hint="eastAsia"/>
              <w:b/>
              <w:bCs/>
              <w:color w:val="444444"/>
              <w:u w:val="single"/>
              <w:shd w:val="clear" w:color="auto" w:fill="FFFFFF"/>
            </w:rPr>
          </w:rPrChange>
        </w:rPr>
        <w:t>Experimental design</w:t>
      </w:r>
      <w:ins w:id="110" w:author="302948225@qq.com" w:date="2020-10-20T15:49:00Z">
        <w:r w:rsidRPr="007C3B5B">
          <w:rPr>
            <w:rFonts w:ascii="Barlow" w:hAnsi="Barlow" w:hint="eastAsia"/>
            <w:b/>
            <w:bCs/>
            <w:color w:val="444444"/>
            <w:shd w:val="clear" w:color="auto" w:fill="FFFFFF"/>
            <w:rPrChange w:id="111" w:author="302948225@qq.com" w:date="2020-10-20T16:16:00Z">
              <w:rPr>
                <w:rFonts w:ascii="Barlow" w:hAnsi="Barlow" w:hint="eastAsia"/>
                <w:b/>
                <w:bCs/>
                <w:color w:val="444444"/>
                <w:u w:val="single"/>
                <w:shd w:val="clear" w:color="auto" w:fill="FFFFFF"/>
              </w:rPr>
            </w:rPrChange>
          </w:rPr>
          <w:t>&lt;/b&gt;</w:t>
        </w:r>
      </w:ins>
    </w:p>
    <w:p w14:paraId="0CBE58CC" w14:textId="696AF9C8" w:rsidR="00A217D7" w:rsidRPr="00920666" w:rsidRDefault="00A217D7">
      <w:pPr>
        <w:ind w:firstLineChars="200" w:firstLine="420"/>
        <w:rPr>
          <w:rFonts w:ascii="Times New Roman" w:hAnsi="Times New Roman"/>
        </w:rPr>
        <w:pPrChange w:id="112" w:author="302948225@qq.com" w:date="2020-10-20T16:14:00Z">
          <w:pPr/>
        </w:pPrChange>
      </w:pPr>
      <w:r w:rsidRPr="00920666">
        <w:rPr>
          <w:rFonts w:ascii="Times New Roman" w:hAnsi="Times New Roman"/>
        </w:rPr>
        <w:t xml:space="preserve">We exchanged ideas with NJU-CHINA members about our </w:t>
      </w:r>
      <w:ins w:id="113" w:author="宋 天睿" w:date="2020-10-20T19:18:00Z">
        <w:r w:rsidR="00A13EB3">
          <w:rPr>
            <w:rFonts w:ascii="Times New Roman" w:hAnsi="Times New Roman"/>
          </w:rPr>
          <w:t>&lt;i&gt;</w:t>
        </w:r>
      </w:ins>
      <w:r w:rsidRPr="00BF2DD5">
        <w:rPr>
          <w:rFonts w:ascii="Times New Roman" w:hAnsi="Times New Roman"/>
          <w:i/>
          <w:rPrChange w:id="114" w:author="Office" w:date="2020-10-18T13:10:00Z">
            <w:rPr>
              <w:rFonts w:ascii="Times New Roman" w:hAnsi="Times New Roman"/>
            </w:rPr>
          </w:rPrChange>
        </w:rPr>
        <w:t>Bacillus subtilis</w:t>
      </w:r>
      <w:ins w:id="115" w:author="宋 天睿" w:date="2020-10-20T19:18:00Z">
        <w:r w:rsidR="00A13EB3">
          <w:rPr>
            <w:rFonts w:ascii="Times New Roman" w:hAnsi="Times New Roman"/>
            <w:i/>
          </w:rPr>
          <w:t>&lt;/i&gt;</w:t>
        </w:r>
      </w:ins>
      <w:r w:rsidRPr="00920666">
        <w:rPr>
          <w:rFonts w:ascii="Times New Roman" w:hAnsi="Times New Roman"/>
        </w:rPr>
        <w:t xml:space="preserve"> playing its role of disso</w:t>
      </w:r>
      <w:ins w:id="116" w:author="Office" w:date="2020-10-18T13:10:00Z">
        <w:r w:rsidR="00BF2DD5">
          <w:rPr>
            <w:rFonts w:ascii="Times New Roman" w:hAnsi="Times New Roman"/>
          </w:rPr>
          <w:t>l</w:t>
        </w:r>
      </w:ins>
      <w:r w:rsidRPr="00920666">
        <w:rPr>
          <w:rFonts w:ascii="Times New Roman" w:hAnsi="Times New Roman"/>
        </w:rPr>
        <w:t xml:space="preserve">ving phosphorus in earthworm </w:t>
      </w:r>
      <w:r>
        <w:rPr>
          <w:rFonts w:ascii="Times New Roman" w:hAnsi="Times New Roman"/>
        </w:rPr>
        <w:t>intestinal tract</w:t>
      </w:r>
      <w:r w:rsidRPr="00920666">
        <w:rPr>
          <w:rFonts w:ascii="Times New Roman" w:hAnsi="Times New Roman"/>
        </w:rPr>
        <w:t>.</w:t>
      </w:r>
    </w:p>
    <w:p w14:paraId="7D613052" w14:textId="3100B88B" w:rsidR="00A217D7" w:rsidRDefault="00A217D7">
      <w:pPr>
        <w:ind w:firstLineChars="200" w:firstLine="420"/>
        <w:rPr>
          <w:ins w:id="117" w:author="Office" w:date="2020-10-18T13:12:00Z"/>
          <w:rFonts w:ascii="Times New Roman" w:hAnsi="Times New Roman"/>
          <w:b/>
          <w:bCs/>
        </w:rPr>
        <w:pPrChange w:id="118" w:author="302948225@qq.com" w:date="2020-10-20T16:14:00Z">
          <w:pPr/>
        </w:pPrChange>
      </w:pPr>
      <w:r w:rsidRPr="00920666">
        <w:rPr>
          <w:rFonts w:ascii="Times New Roman" w:hAnsi="Times New Roman"/>
        </w:rPr>
        <w:t xml:space="preserve">We hoped our engineered bacteria secrete phosphate-solubilizing enzyme(PSE) and </w:t>
      </w:r>
      <w:ins w:id="119" w:author="302948225@qq.com" w:date="2020-10-20T15:50:00Z">
        <w:r w:rsidR="000A1404" w:rsidRPr="000A1404">
          <w:rPr>
            <w:rFonts w:ascii="Times New Roman" w:hAnsi="Times New Roman"/>
            <w:b/>
            <w:bCs/>
            <w:rPrChange w:id="120" w:author="302948225@qq.com" w:date="2020-10-20T15:50:00Z">
              <w:rPr>
                <w:rFonts w:ascii="Times New Roman" w:hAnsi="Times New Roman"/>
              </w:rPr>
            </w:rPrChange>
          </w:rPr>
          <w:t>&lt;b&gt;</w:t>
        </w:r>
      </w:ins>
      <w:r w:rsidRPr="000B436E">
        <w:rPr>
          <w:rFonts w:ascii="Times New Roman" w:hAnsi="Times New Roman"/>
          <w:b/>
          <w:bCs/>
        </w:rPr>
        <w:t>kill itself outside the intestinal tract</w:t>
      </w:r>
      <w:ins w:id="121" w:author="302948225@qq.com" w:date="2020-10-20T15:50:00Z">
        <w:r w:rsidR="000A1404">
          <w:rPr>
            <w:rFonts w:ascii="Times New Roman" w:hAnsi="Times New Roman"/>
            <w:b/>
            <w:bCs/>
          </w:rPr>
          <w:t>&lt;/b&gt;</w:t>
        </w:r>
      </w:ins>
      <w:r w:rsidRPr="00920666">
        <w:rPr>
          <w:rFonts w:ascii="Times New Roman" w:hAnsi="Times New Roman"/>
        </w:rPr>
        <w:t>. NAU-CHINA members as</w:t>
      </w:r>
      <w:r w:rsidRPr="000B436E">
        <w:rPr>
          <w:rFonts w:ascii="Times New Roman" w:hAnsi="Times New Roman"/>
        </w:rPr>
        <w:t xml:space="preserve">ked </w:t>
      </w:r>
      <w:del w:id="122" w:author="Office" w:date="2020-10-18T13:11:00Z">
        <w:r w:rsidRPr="000B436E" w:rsidDel="00BF2DD5">
          <w:rPr>
            <w:rFonts w:ascii="Times New Roman" w:hAnsi="Times New Roman"/>
          </w:rPr>
          <w:delText xml:space="preserve">for </w:delText>
        </w:r>
      </w:del>
      <w:r w:rsidRPr="000B436E">
        <w:rPr>
          <w:rFonts w:ascii="Times New Roman" w:hAnsi="Times New Roman"/>
        </w:rPr>
        <w:t>some questions about</w:t>
      </w:r>
      <w:r w:rsidRPr="000B436E">
        <w:rPr>
          <w:rFonts w:ascii="Times New Roman" w:hAnsi="Times New Roman"/>
          <w:b/>
          <w:bCs/>
        </w:rPr>
        <w:t xml:space="preserve"> </w:t>
      </w:r>
      <w:ins w:id="123" w:author="302948225@qq.com" w:date="2020-10-20T15:50:00Z">
        <w:r w:rsidR="000A1404">
          <w:rPr>
            <w:rFonts w:ascii="Times New Roman" w:hAnsi="Times New Roman"/>
            <w:b/>
            <w:bCs/>
          </w:rPr>
          <w:t>&lt;b&gt;</w:t>
        </w:r>
      </w:ins>
      <w:r w:rsidRPr="000B436E">
        <w:rPr>
          <w:rFonts w:ascii="Times New Roman" w:hAnsi="Times New Roman"/>
          <w:b/>
          <w:bCs/>
        </w:rPr>
        <w:t>intestinal environment of earthworm</w:t>
      </w:r>
      <w:ins w:id="124" w:author="302948225@qq.com" w:date="2020-10-20T15:50:00Z">
        <w:r w:rsidR="000A1404">
          <w:rPr>
            <w:rFonts w:ascii="Times New Roman" w:hAnsi="Times New Roman"/>
            <w:b/>
            <w:bCs/>
          </w:rPr>
          <w:t>&lt;/b&gt;</w:t>
        </w:r>
      </w:ins>
      <w:r w:rsidRPr="00920666">
        <w:rPr>
          <w:rFonts w:ascii="Times New Roman" w:hAnsi="Times New Roman"/>
        </w:rPr>
        <w:t xml:space="preserve">. Then they considered that our PSE couldn’t work well because nowadays the </w:t>
      </w:r>
      <w:ins w:id="125" w:author="302948225@qq.com" w:date="2020-10-20T15:50:00Z">
        <w:r w:rsidR="000A1404" w:rsidRPr="000A1404">
          <w:rPr>
            <w:rFonts w:ascii="Times New Roman" w:hAnsi="Times New Roman"/>
            <w:b/>
            <w:bCs/>
            <w:rPrChange w:id="126" w:author="302948225@qq.com" w:date="2020-10-20T15:50:00Z">
              <w:rPr>
                <w:rFonts w:ascii="Times New Roman" w:hAnsi="Times New Roman"/>
              </w:rPr>
            </w:rPrChange>
          </w:rPr>
          <w:t>&lt;b&gt;</w:t>
        </w:r>
      </w:ins>
      <w:r w:rsidRPr="000B436E">
        <w:rPr>
          <w:rFonts w:ascii="Times New Roman" w:hAnsi="Times New Roman"/>
          <w:b/>
          <w:bCs/>
        </w:rPr>
        <w:t>PSE are mostly acid phosphatase (ACP) and alkaline phosphatase</w:t>
      </w:r>
      <w:r w:rsidRPr="000A1404">
        <w:rPr>
          <w:rFonts w:ascii="Times New Roman" w:hAnsi="Times New Roman"/>
          <w:b/>
          <w:bCs/>
          <w:rPrChange w:id="127" w:author="302948225@qq.com" w:date="2020-10-20T15:50:00Z">
            <w:rPr>
              <w:rFonts w:ascii="Times New Roman" w:hAnsi="Times New Roman"/>
            </w:rPr>
          </w:rPrChange>
        </w:rPr>
        <w:t xml:space="preserve"> </w:t>
      </w:r>
      <w:ins w:id="128" w:author="302948225@qq.com" w:date="2020-10-20T15:50:00Z">
        <w:r w:rsidR="000A1404" w:rsidRPr="000A1404">
          <w:rPr>
            <w:rFonts w:ascii="Times New Roman" w:hAnsi="Times New Roman"/>
            <w:b/>
            <w:bCs/>
            <w:rPrChange w:id="129" w:author="302948225@qq.com" w:date="2020-10-20T15:50:00Z">
              <w:rPr>
                <w:rFonts w:ascii="Times New Roman" w:hAnsi="Times New Roman"/>
              </w:rPr>
            </w:rPrChange>
          </w:rPr>
          <w:t>&lt;/b&gt;</w:t>
        </w:r>
      </w:ins>
      <w:r w:rsidRPr="00920666">
        <w:rPr>
          <w:rFonts w:ascii="Times New Roman" w:hAnsi="Times New Roman"/>
        </w:rPr>
        <w:t>nevertheless the pH of earthworm</w:t>
      </w:r>
      <w:ins w:id="130" w:author="302948225@qq.com" w:date="2020-10-20T15:50:00Z">
        <w:r w:rsidR="000A1404" w:rsidRPr="000A1404">
          <w:rPr>
            <w:rFonts w:ascii="Times New Roman" w:hAnsi="Times New Roman"/>
            <w:b/>
            <w:bCs/>
            <w:rPrChange w:id="131" w:author="302948225@qq.com" w:date="2020-10-20T15:51:00Z">
              <w:rPr>
                <w:rFonts w:ascii="Times New Roman" w:hAnsi="Times New Roman"/>
              </w:rPr>
            </w:rPrChange>
          </w:rPr>
          <w:t>&lt;b&gt;</w:t>
        </w:r>
      </w:ins>
      <w:r w:rsidRPr="000A1404">
        <w:rPr>
          <w:rFonts w:ascii="Times New Roman" w:hAnsi="Times New Roman"/>
          <w:b/>
          <w:bCs/>
          <w:rPrChange w:id="132" w:author="302948225@qq.com" w:date="2020-10-20T15:51:00Z">
            <w:rPr>
              <w:rFonts w:ascii="Times New Roman" w:hAnsi="Times New Roman"/>
            </w:rPr>
          </w:rPrChange>
        </w:rPr>
        <w:t xml:space="preserve"> </w:t>
      </w:r>
      <w:r w:rsidRPr="000B436E">
        <w:rPr>
          <w:rFonts w:ascii="Times New Roman" w:hAnsi="Times New Roman"/>
          <w:b/>
          <w:bCs/>
        </w:rPr>
        <w:t>intestinal tract is form pH6 to Ph7</w:t>
      </w:r>
      <w:ins w:id="133" w:author="302948225@qq.com" w:date="2020-10-20T15:50:00Z">
        <w:r w:rsidR="000A1404">
          <w:rPr>
            <w:rFonts w:ascii="Times New Roman" w:hAnsi="Times New Roman"/>
            <w:b/>
            <w:bCs/>
          </w:rPr>
          <w:t>&lt;/b</w:t>
        </w:r>
      </w:ins>
      <w:ins w:id="134" w:author="302948225@qq.com" w:date="2020-10-20T15:51:00Z">
        <w:r w:rsidR="000A1404">
          <w:rPr>
            <w:rFonts w:ascii="Times New Roman" w:hAnsi="Times New Roman"/>
            <w:b/>
            <w:bCs/>
          </w:rPr>
          <w:t>&gt;</w:t>
        </w:r>
      </w:ins>
      <w:r w:rsidRPr="00920666">
        <w:rPr>
          <w:rFonts w:ascii="Times New Roman" w:hAnsi="Times New Roman"/>
        </w:rPr>
        <w:t>. So</w:t>
      </w:r>
      <w:ins w:id="135" w:author="Office" w:date="2020-10-18T13:11:00Z">
        <w:r w:rsidR="00BF2DD5">
          <w:rPr>
            <w:rFonts w:ascii="Times New Roman" w:hAnsi="Times New Roman"/>
          </w:rPr>
          <w:t>,</w:t>
        </w:r>
      </w:ins>
      <w:r w:rsidRPr="00920666">
        <w:rPr>
          <w:rFonts w:ascii="Times New Roman" w:hAnsi="Times New Roman"/>
        </w:rPr>
        <w:t xml:space="preserve"> they thought the phosphate-solubilizing efficiency would be very low and recommended us to change enzyme. We took their advice and </w:t>
      </w:r>
      <w:ins w:id="136" w:author="302948225@qq.com" w:date="2020-10-20T15:51:00Z">
        <w:r w:rsidR="000A1404">
          <w:rPr>
            <w:rFonts w:ascii="Times New Roman" w:hAnsi="Times New Roman"/>
          </w:rPr>
          <w:t>&lt;b&gt;</w:t>
        </w:r>
      </w:ins>
      <w:r w:rsidRPr="000B436E">
        <w:rPr>
          <w:rFonts w:ascii="Times New Roman" w:hAnsi="Times New Roman"/>
          <w:b/>
          <w:bCs/>
        </w:rPr>
        <w:t>searched for neutral enzyme</w:t>
      </w:r>
      <w:ins w:id="137" w:author="302948225@qq.com" w:date="2020-10-20T15:51:00Z">
        <w:r w:rsidR="000A1404">
          <w:rPr>
            <w:rFonts w:ascii="Times New Roman" w:hAnsi="Times New Roman"/>
            <w:b/>
            <w:bCs/>
          </w:rPr>
          <w:t>&lt;/b&gt;</w:t>
        </w:r>
      </w:ins>
      <w:r w:rsidRPr="00920666">
        <w:rPr>
          <w:rFonts w:ascii="Times New Roman" w:hAnsi="Times New Roman"/>
        </w:rPr>
        <w:t>. Finally</w:t>
      </w:r>
      <w:r>
        <w:rPr>
          <w:rFonts w:ascii="Times New Roman" w:hAnsi="Times New Roman"/>
        </w:rPr>
        <w:t>,</w:t>
      </w:r>
      <w:r w:rsidRPr="00920666">
        <w:rPr>
          <w:rFonts w:ascii="Times New Roman" w:hAnsi="Times New Roman"/>
        </w:rPr>
        <w:t xml:space="preserve"> we found the phytase, </w:t>
      </w:r>
      <w:r w:rsidRPr="000B436E">
        <w:rPr>
          <w:rFonts w:ascii="Times New Roman" w:hAnsi="Times New Roman"/>
          <w:b/>
          <w:bCs/>
        </w:rPr>
        <w:t>phy(ycD).</w:t>
      </w:r>
    </w:p>
    <w:p w14:paraId="6B68CD32" w14:textId="77777777" w:rsidR="00BF2DD5" w:rsidRDefault="00BF2DD5" w:rsidP="00A217D7">
      <w:pPr>
        <w:rPr>
          <w:ins w:id="138" w:author="xb21cn" w:date="2020-10-19T16:56:00Z"/>
          <w:rFonts w:ascii="Times New Roman" w:hAnsi="Times New Roman"/>
        </w:rPr>
      </w:pPr>
    </w:p>
    <w:p w14:paraId="601CAAD7" w14:textId="7EDD137A" w:rsidR="00C131AF" w:rsidRPr="00665484" w:rsidDel="00665484" w:rsidRDefault="00C131AF" w:rsidP="00C131AF">
      <w:pPr>
        <w:ind w:firstLineChars="200" w:firstLine="420"/>
        <w:rPr>
          <w:ins w:id="139" w:author="xb21cn" w:date="2020-10-19T16:56:00Z"/>
          <w:del w:id="140" w:author="302948225@qq.com" w:date="2020-10-20T15:32:00Z"/>
          <w:rFonts w:ascii="Times New Roman" w:hAnsi="Times New Roman"/>
        </w:rPr>
      </w:pPr>
      <w:moveFromRangeStart w:id="141" w:author="302948225@qq.com" w:date="2020-10-19T19:13:00Z" w:name="move54027197"/>
      <w:moveFrom w:id="142" w:author="302948225@qq.com" w:date="2020-10-19T19:13:00Z">
        <w:ins w:id="143" w:author="xb21cn" w:date="2020-10-19T16:56:00Z">
          <w:r w:rsidDel="000E558F">
            <w:rPr>
              <w:rFonts w:ascii="Times New Roman" w:hAnsi="Times New Roman" w:hint="eastAsia"/>
            </w:rPr>
            <w:t>We discussed with NJU-CHINA about engineered bacteria</w:t>
          </w:r>
          <w:r w:rsidDel="000E558F">
            <w:rPr>
              <w:rFonts w:ascii="Times New Roman" w:hAnsi="Times New Roman"/>
            </w:rPr>
            <w:t>’</w:t>
          </w:r>
          <w:r w:rsidDel="000E558F">
            <w:rPr>
              <w:rFonts w:ascii="Times New Roman" w:hAnsi="Times New Roman" w:hint="eastAsia"/>
            </w:rPr>
            <w:t>s p</w:t>
          </w:r>
          <w:r w:rsidDel="000E558F">
            <w:rPr>
              <w:rFonts w:ascii="Times New Roman" w:hAnsi="Times New Roman"/>
            </w:rPr>
            <w:t>hosph</w:t>
          </w:r>
          <w:r w:rsidDel="000E558F">
            <w:rPr>
              <w:rFonts w:ascii="Times New Roman" w:hAnsi="Times New Roman" w:hint="eastAsia"/>
            </w:rPr>
            <w:t>orous solubilization function in earthworm</w:t>
          </w:r>
          <w:r w:rsidDel="000E558F">
            <w:rPr>
              <w:rFonts w:ascii="Times New Roman" w:hAnsi="Times New Roman"/>
            </w:rPr>
            <w:t>’</w:t>
          </w:r>
          <w:r w:rsidDel="000E558F">
            <w:rPr>
              <w:rFonts w:ascii="Times New Roman" w:hAnsi="Times New Roman" w:hint="eastAsia"/>
            </w:rPr>
            <w:t>s intestine. They suggested changing p</w:t>
          </w:r>
          <w:r w:rsidRPr="006C1774" w:rsidDel="000E558F">
            <w:rPr>
              <w:rFonts w:ascii="Times New Roman" w:hAnsi="Times New Roman"/>
            </w:rPr>
            <w:t>hosphate-solubilizing enzyme</w:t>
          </w:r>
          <w:r w:rsidDel="000E558F">
            <w:rPr>
              <w:rFonts w:ascii="Times New Roman" w:hAnsi="Times New Roman" w:hint="eastAsia"/>
            </w:rPr>
            <w:t xml:space="preserve"> because of the neutral pH of intestin</w:t>
          </w:r>
          <w:del w:id="144" w:author="302948225@qq.com" w:date="2020-10-20T15:33:00Z">
            <w:r w:rsidDel="00665484">
              <w:rPr>
                <w:rFonts w:ascii="Times New Roman" w:hAnsi="Times New Roman" w:hint="eastAsia"/>
              </w:rPr>
              <w:delText>e</w:delText>
            </w:r>
          </w:del>
          <w:del w:id="145" w:author="302948225@qq.com" w:date="2020-10-20T15:32:00Z">
            <w:r w:rsidDel="00665484">
              <w:rPr>
                <w:rFonts w:ascii="Times New Roman" w:hAnsi="Times New Roman" w:hint="eastAsia"/>
              </w:rPr>
              <w:delText>.</w:delText>
            </w:r>
          </w:del>
        </w:ins>
      </w:moveFrom>
    </w:p>
    <w:moveFromRangeEnd w:id="141"/>
    <w:p w14:paraId="09B0D65F" w14:textId="77777777" w:rsidR="00C131AF" w:rsidRPr="00920666" w:rsidRDefault="00C131AF">
      <w:pPr>
        <w:ind w:firstLineChars="200" w:firstLine="420"/>
        <w:rPr>
          <w:rFonts w:ascii="Times New Roman" w:hAnsi="Times New Roman"/>
        </w:rPr>
        <w:pPrChange w:id="146" w:author="302948225@qq.com" w:date="2020-10-20T15:32:00Z">
          <w:pPr/>
        </w:pPrChange>
      </w:pPr>
    </w:p>
    <w:p w14:paraId="1487AC0F" w14:textId="561FE40C" w:rsidR="00A217D7" w:rsidRPr="007C3B5B" w:rsidRDefault="000A1404" w:rsidP="00A217D7">
      <w:pPr>
        <w:rPr>
          <w:rFonts w:ascii="Barlow" w:hAnsi="Barlow" w:hint="eastAsia"/>
          <w:b/>
          <w:bCs/>
          <w:color w:val="444444"/>
          <w:shd w:val="clear" w:color="auto" w:fill="FFFFFF"/>
          <w:rPrChange w:id="147" w:author="302948225@qq.com" w:date="2020-10-20T16:16:00Z">
            <w:rPr>
              <w:rFonts w:ascii="Barlow" w:hAnsi="Barlow" w:hint="eastAsia"/>
              <w:b/>
              <w:bCs/>
              <w:color w:val="444444"/>
              <w:u w:val="single"/>
              <w:shd w:val="clear" w:color="auto" w:fill="FFFFFF"/>
            </w:rPr>
          </w:rPrChange>
        </w:rPr>
      </w:pPr>
      <w:ins w:id="148" w:author="302948225@qq.com" w:date="2020-10-20T15:51:00Z">
        <w:r w:rsidRPr="007C3B5B">
          <w:rPr>
            <w:rFonts w:ascii="Barlow" w:hAnsi="Barlow" w:hint="eastAsia"/>
            <w:b/>
            <w:bCs/>
            <w:color w:val="444444"/>
            <w:shd w:val="clear" w:color="auto" w:fill="FFFFFF"/>
            <w:rPrChange w:id="149" w:author="302948225@qq.com" w:date="2020-10-20T16:16: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150" w:author="302948225@qq.com" w:date="2020-10-20T16:16:00Z">
            <w:rPr>
              <w:rFonts w:ascii="Barlow" w:hAnsi="Barlow" w:hint="eastAsia"/>
              <w:b/>
              <w:bCs/>
              <w:color w:val="444444"/>
              <w:u w:val="single"/>
              <w:shd w:val="clear" w:color="auto" w:fill="FFFFFF"/>
            </w:rPr>
          </w:rPrChange>
        </w:rPr>
        <w:t>Human Practices</w:t>
      </w:r>
      <w:ins w:id="151" w:author="302948225@qq.com" w:date="2020-10-20T15:51:00Z">
        <w:r w:rsidRPr="007C3B5B">
          <w:rPr>
            <w:rFonts w:ascii="Barlow" w:hAnsi="Barlow" w:hint="eastAsia"/>
            <w:b/>
            <w:bCs/>
            <w:color w:val="444444"/>
            <w:shd w:val="clear" w:color="auto" w:fill="FFFFFF"/>
            <w:rPrChange w:id="152" w:author="302948225@qq.com" w:date="2020-10-20T16:16:00Z">
              <w:rPr>
                <w:rFonts w:ascii="Barlow" w:hAnsi="Barlow" w:hint="eastAsia"/>
                <w:b/>
                <w:bCs/>
                <w:color w:val="444444"/>
                <w:u w:val="single"/>
                <w:shd w:val="clear" w:color="auto" w:fill="FFFFFF"/>
              </w:rPr>
            </w:rPrChange>
          </w:rPr>
          <w:t>&lt;/b&gt;</w:t>
        </w:r>
      </w:ins>
    </w:p>
    <w:p w14:paraId="33E06F13" w14:textId="2DD717C1" w:rsidR="00A217D7" w:rsidRDefault="00A217D7">
      <w:pPr>
        <w:ind w:firstLineChars="200" w:firstLine="420"/>
        <w:rPr>
          <w:rFonts w:ascii="Barlow" w:hAnsi="Barlow" w:hint="eastAsia"/>
          <w:color w:val="444444"/>
          <w:shd w:val="clear" w:color="auto" w:fill="FFFFFF"/>
        </w:rPr>
        <w:pPrChange w:id="153" w:author="302948225@qq.com" w:date="2020-10-20T16:14:00Z">
          <w:pPr/>
        </w:pPrChange>
      </w:pPr>
      <w:del w:id="154" w:author="302948225@qq.com" w:date="2020-10-20T15:34:00Z">
        <w:r w:rsidRPr="00E1432D" w:rsidDel="00665484">
          <w:rPr>
            <w:rFonts w:ascii="Barlow" w:hAnsi="Barlow"/>
            <w:color w:val="444444"/>
            <w:shd w:val="clear" w:color="auto" w:fill="FFFFFF"/>
          </w:rPr>
          <w:delText>Nanjing-China</w:delText>
        </w:r>
      </w:del>
      <w:ins w:id="155" w:author="302948225@qq.com" w:date="2020-10-20T15:34:00Z">
        <w:r w:rsidR="00665484">
          <w:rPr>
            <w:rFonts w:ascii="Barlow" w:hAnsi="Barlow"/>
            <w:color w:val="444444"/>
            <w:shd w:val="clear" w:color="auto" w:fill="FFFFFF"/>
          </w:rPr>
          <w:t>NJU-CHINA</w:t>
        </w:r>
      </w:ins>
      <w:r w:rsidRPr="00E1432D">
        <w:rPr>
          <w:rFonts w:ascii="Barlow" w:hAnsi="Barlow"/>
          <w:color w:val="444444"/>
          <w:shd w:val="clear" w:color="auto" w:fill="FFFFFF"/>
        </w:rPr>
        <w:t xml:space="preserve"> iGEMers advised us to focus on the development of agricultural economy, so we took part in a lecture about agricultural economy and had </w:t>
      </w:r>
      <w:ins w:id="156" w:author="302948225@qq.com" w:date="2020-10-20T15:51:00Z">
        <w:r w:rsidR="000A1404" w:rsidRPr="000A1404">
          <w:rPr>
            <w:rFonts w:ascii="Barlow" w:hAnsi="Barlow" w:hint="eastAsia"/>
            <w:b/>
            <w:bCs/>
            <w:color w:val="444444"/>
            <w:shd w:val="clear" w:color="auto" w:fill="FFFFFF"/>
            <w:rPrChange w:id="157" w:author="302948225@qq.com" w:date="2020-10-20T15:51:00Z">
              <w:rPr>
                <w:rFonts w:ascii="Barlow" w:hAnsi="Barlow" w:hint="eastAsia"/>
                <w:color w:val="444444"/>
                <w:shd w:val="clear" w:color="auto" w:fill="FFFFFF"/>
              </w:rPr>
            </w:rPrChange>
          </w:rPr>
          <w:t>&lt;b&gt;</w:t>
        </w:r>
      </w:ins>
      <w:r w:rsidRPr="000B436E">
        <w:rPr>
          <w:rFonts w:ascii="Barlow" w:hAnsi="Barlow"/>
          <w:b/>
          <w:bCs/>
          <w:color w:val="444444"/>
          <w:shd w:val="clear" w:color="auto" w:fill="FFFFFF"/>
        </w:rPr>
        <w:t xml:space="preserve">a conversation with one of </w:t>
      </w:r>
      <w:ins w:id="158" w:author="Office" w:date="2020-10-18T13:12:00Z">
        <w:r w:rsidR="00BF2DD5">
          <w:rPr>
            <w:rFonts w:ascii="Barlow" w:hAnsi="Barlow"/>
            <w:b/>
            <w:bCs/>
            <w:color w:val="444444"/>
            <w:shd w:val="clear" w:color="auto" w:fill="FFFFFF"/>
          </w:rPr>
          <w:t xml:space="preserve">the </w:t>
        </w:r>
      </w:ins>
      <w:r w:rsidRPr="000B436E">
        <w:rPr>
          <w:rFonts w:ascii="Barlow" w:hAnsi="Barlow"/>
          <w:b/>
          <w:bCs/>
          <w:color w:val="444444"/>
          <w:shd w:val="clear" w:color="auto" w:fill="FFFFFF"/>
        </w:rPr>
        <w:t>agricultural economists</w:t>
      </w:r>
      <w:ins w:id="159" w:author="302948225@qq.com" w:date="2020-10-20T15:51:00Z">
        <w:r w:rsidR="000A1404">
          <w:rPr>
            <w:rFonts w:ascii="Times New Roman" w:hAnsi="Times New Roman"/>
            <w:b/>
            <w:bCs/>
          </w:rPr>
          <w:t>&lt;/b&gt;</w:t>
        </w:r>
      </w:ins>
      <w:r w:rsidRPr="00E1432D">
        <w:rPr>
          <w:rFonts w:ascii="Barlow" w:hAnsi="Barlow"/>
          <w:color w:val="444444"/>
          <w:shd w:val="clear" w:color="auto" w:fill="FFFFFF"/>
        </w:rPr>
        <w:t>.</w:t>
      </w:r>
    </w:p>
    <w:p w14:paraId="44120B83" w14:textId="77777777" w:rsidR="00A217D7" w:rsidRPr="00E1432D" w:rsidRDefault="00A217D7" w:rsidP="00A217D7">
      <w:pPr>
        <w:rPr>
          <w:rFonts w:ascii="Barlow" w:hAnsi="Barlow" w:hint="eastAsia"/>
          <w:color w:val="444444"/>
          <w:shd w:val="clear" w:color="auto" w:fill="FFFFFF"/>
        </w:rPr>
      </w:pPr>
    </w:p>
    <w:p w14:paraId="035071BE" w14:textId="3D3A801F" w:rsidR="00A217D7" w:rsidRPr="00E1432D" w:rsidRDefault="000A1404" w:rsidP="00A217D7">
      <w:pPr>
        <w:rPr>
          <w:rFonts w:ascii="Barlow" w:hAnsi="Barlow" w:hint="eastAsia"/>
          <w:b/>
          <w:bCs/>
          <w:color w:val="444444"/>
          <w:shd w:val="clear" w:color="auto" w:fill="FFFFFF"/>
        </w:rPr>
      </w:pPr>
      <w:ins w:id="160" w:author="302948225@qq.com" w:date="2020-10-20T15:51:00Z">
        <w:r>
          <w:rPr>
            <w:rFonts w:ascii="Barlow" w:hAnsi="Barlow"/>
            <w:b/>
            <w:bCs/>
            <w:color w:val="444444"/>
            <w:shd w:val="clear" w:color="auto" w:fill="FFFFFF"/>
          </w:rPr>
          <w:t>&lt;b</w:t>
        </w:r>
      </w:ins>
      <w:ins w:id="161" w:author="302948225@qq.com" w:date="2020-10-20T15:52:00Z">
        <w:r>
          <w:rPr>
            <w:rFonts w:ascii="Barlow" w:hAnsi="Barlow" w:hint="eastAsia"/>
            <w:b/>
            <w:bCs/>
            <w:color w:val="444444"/>
            <w:shd w:val="clear" w:color="auto" w:fill="FFFFFF"/>
          </w:rPr>
          <w:t>&gt;</w:t>
        </w:r>
      </w:ins>
      <w:r w:rsidR="00A217D7" w:rsidRPr="000A1404">
        <w:rPr>
          <w:rFonts w:ascii="Barlow" w:hAnsi="Barlow" w:hint="eastAsia"/>
          <w:b/>
          <w:bCs/>
          <w:color w:val="444444"/>
          <w:shd w:val="clear" w:color="auto" w:fill="FFFFFF"/>
          <w:rPrChange w:id="162" w:author="302948225@qq.com" w:date="2020-10-20T15:42:00Z">
            <w:rPr>
              <w:rFonts w:ascii="Barlow" w:hAnsi="Barlow" w:hint="eastAsia"/>
              <w:b/>
              <w:bCs/>
              <w:color w:val="444444"/>
              <w:highlight w:val="yellow"/>
              <w:shd w:val="clear" w:color="auto" w:fill="FFFFFF"/>
            </w:rPr>
          </w:rPrChange>
        </w:rPr>
        <w:t>May</w:t>
      </w:r>
      <w:ins w:id="163" w:author="302948225@qq.com" w:date="2020-10-20T15:52:00Z">
        <w:r>
          <w:rPr>
            <w:rFonts w:ascii="Barlow" w:hAnsi="Barlow"/>
            <w:b/>
            <w:bCs/>
            <w:color w:val="444444"/>
            <w:shd w:val="clear" w:color="auto" w:fill="FFFFFF"/>
          </w:rPr>
          <w:t>&lt;/b&gt;</w:t>
        </w:r>
      </w:ins>
    </w:p>
    <w:p w14:paraId="40282EA3" w14:textId="15C4F17D" w:rsidR="00A217D7" w:rsidRPr="007C3B5B" w:rsidRDefault="000A1404" w:rsidP="00A217D7">
      <w:pPr>
        <w:rPr>
          <w:rFonts w:ascii="Barlow" w:hAnsi="Barlow" w:hint="eastAsia"/>
          <w:b/>
          <w:bCs/>
          <w:color w:val="444444"/>
          <w:shd w:val="clear" w:color="auto" w:fill="FFFFFF"/>
          <w:rPrChange w:id="164" w:author="302948225@qq.com" w:date="2020-10-20T16:16:00Z">
            <w:rPr>
              <w:rFonts w:ascii="Barlow" w:hAnsi="Barlow" w:hint="eastAsia"/>
              <w:b/>
              <w:bCs/>
              <w:color w:val="444444"/>
              <w:u w:val="single"/>
              <w:shd w:val="clear" w:color="auto" w:fill="FFFFFF"/>
            </w:rPr>
          </w:rPrChange>
        </w:rPr>
      </w:pPr>
      <w:ins w:id="165" w:author="302948225@qq.com" w:date="2020-10-20T15:52:00Z">
        <w:r w:rsidRPr="007C3B5B">
          <w:rPr>
            <w:rFonts w:ascii="Barlow" w:hAnsi="Barlow" w:hint="eastAsia"/>
            <w:b/>
            <w:bCs/>
            <w:color w:val="444444"/>
            <w:shd w:val="clear" w:color="auto" w:fill="FFFFFF"/>
            <w:rPrChange w:id="166" w:author="302948225@qq.com" w:date="2020-10-20T16:16: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167" w:author="302948225@qq.com" w:date="2020-10-20T16:16:00Z">
            <w:rPr>
              <w:rFonts w:ascii="Barlow" w:hAnsi="Barlow" w:hint="eastAsia"/>
              <w:b/>
              <w:bCs/>
              <w:color w:val="444444"/>
              <w:u w:val="single"/>
              <w:shd w:val="clear" w:color="auto" w:fill="FFFFFF"/>
            </w:rPr>
          </w:rPrChange>
        </w:rPr>
        <w:t>Experimental design</w:t>
      </w:r>
      <w:ins w:id="168" w:author="302948225@qq.com" w:date="2020-10-20T15:52:00Z">
        <w:r w:rsidRPr="007C3B5B">
          <w:rPr>
            <w:rFonts w:ascii="Barlow" w:hAnsi="Barlow" w:hint="eastAsia"/>
            <w:b/>
            <w:bCs/>
            <w:color w:val="444444"/>
            <w:shd w:val="clear" w:color="auto" w:fill="FFFFFF"/>
            <w:rPrChange w:id="169" w:author="302948225@qq.com" w:date="2020-10-20T16:16:00Z">
              <w:rPr>
                <w:rFonts w:ascii="Barlow" w:hAnsi="Barlow" w:hint="eastAsia"/>
                <w:b/>
                <w:bCs/>
                <w:color w:val="444444"/>
                <w:u w:val="single"/>
                <w:shd w:val="clear" w:color="auto" w:fill="FFFFFF"/>
              </w:rPr>
            </w:rPrChange>
          </w:rPr>
          <w:t>&lt;/b&gt;</w:t>
        </w:r>
      </w:ins>
    </w:p>
    <w:p w14:paraId="6091E7ED" w14:textId="37A8BFFF" w:rsidR="00A217D7" w:rsidRPr="00920666" w:rsidRDefault="00A217D7" w:rsidP="00A217D7">
      <w:pPr>
        <w:ind w:firstLineChars="200" w:firstLine="420"/>
        <w:rPr>
          <w:rFonts w:ascii="Times New Roman" w:hAnsi="Times New Roman"/>
        </w:rPr>
      </w:pPr>
      <w:del w:id="170" w:author="Office" w:date="2020-10-18T13:12:00Z">
        <w:r w:rsidRPr="00920666" w:rsidDel="00BF2DD5">
          <w:rPr>
            <w:rFonts w:ascii="Times New Roman" w:hAnsi="Times New Roman"/>
          </w:rPr>
          <w:delText xml:space="preserve">we </w:delText>
        </w:r>
      </w:del>
      <w:ins w:id="171" w:author="Office" w:date="2020-10-18T13:12:00Z">
        <w:r w:rsidR="00BF2DD5">
          <w:rPr>
            <w:rFonts w:ascii="Times New Roman" w:hAnsi="Times New Roman"/>
          </w:rPr>
          <w:t>W</w:t>
        </w:r>
        <w:r w:rsidR="00BF2DD5" w:rsidRPr="00920666">
          <w:rPr>
            <w:rFonts w:ascii="Times New Roman" w:hAnsi="Times New Roman"/>
          </w:rPr>
          <w:t xml:space="preserve">e </w:t>
        </w:r>
      </w:ins>
      <w:r w:rsidRPr="00920666">
        <w:rPr>
          <w:rFonts w:ascii="Times New Roman" w:hAnsi="Times New Roman"/>
        </w:rPr>
        <w:t>had designed our circuit and</w:t>
      </w:r>
      <w:r w:rsidRPr="00901C5C">
        <w:rPr>
          <w:rFonts w:ascii="Times New Roman" w:hAnsi="Times New Roman"/>
          <w:b/>
          <w:bCs/>
        </w:rPr>
        <w:t xml:space="preserve"> </w:t>
      </w:r>
      <w:ins w:id="172" w:author="302948225@qq.com" w:date="2020-10-20T15:52:00Z">
        <w:r w:rsidR="000A1404">
          <w:rPr>
            <w:rFonts w:ascii="Times New Roman" w:hAnsi="Times New Roman"/>
            <w:b/>
            <w:bCs/>
          </w:rPr>
          <w:t>&lt;b&gt;</w:t>
        </w:r>
      </w:ins>
      <w:r w:rsidRPr="00901C5C">
        <w:rPr>
          <w:rFonts w:ascii="Times New Roman" w:hAnsi="Times New Roman"/>
          <w:b/>
          <w:bCs/>
        </w:rPr>
        <w:t xml:space="preserve">explained the mechanism of treating lead pollution to </w:t>
      </w:r>
      <w:r w:rsidRPr="00901C5C">
        <w:rPr>
          <w:rFonts w:ascii="Times New Roman" w:hAnsi="Times New Roman"/>
          <w:b/>
          <w:bCs/>
        </w:rPr>
        <w:lastRenderedPageBreak/>
        <w:t>NJU-CHINA team</w:t>
      </w:r>
      <w:ins w:id="173" w:author="302948225@qq.com" w:date="2020-10-20T15:52:00Z">
        <w:r w:rsidR="000A1404">
          <w:rPr>
            <w:rFonts w:ascii="Times New Roman" w:hAnsi="Times New Roman"/>
            <w:b/>
            <w:bCs/>
          </w:rPr>
          <w:t>&lt;/b&gt;</w:t>
        </w:r>
      </w:ins>
      <w:r w:rsidRPr="00920666">
        <w:rPr>
          <w:rFonts w:ascii="Times New Roman" w:hAnsi="Times New Roman"/>
        </w:rPr>
        <w:t xml:space="preserve">: when earthworm ate the soil, the engineered bacteria secreted enzyme in the </w:t>
      </w:r>
      <w:r>
        <w:rPr>
          <w:rFonts w:ascii="Times New Roman" w:hAnsi="Times New Roman"/>
        </w:rPr>
        <w:t>intestinal tract</w:t>
      </w:r>
      <w:r w:rsidRPr="00920666">
        <w:rPr>
          <w:rFonts w:ascii="Times New Roman" w:hAnsi="Times New Roman"/>
        </w:rPr>
        <w:t xml:space="preserve"> and turned phosphorus into phosphate radical to form stable pyromorphite with lead. Then our engineered bacteria started kill switch when </w:t>
      </w:r>
      <w:del w:id="174" w:author="Office" w:date="2020-10-18T13:13:00Z">
        <w:r w:rsidRPr="00920666" w:rsidDel="00BF2DD5">
          <w:rPr>
            <w:rFonts w:ascii="Times New Roman" w:hAnsi="Times New Roman"/>
          </w:rPr>
          <w:delText xml:space="preserve">it </w:delText>
        </w:r>
      </w:del>
      <w:ins w:id="175" w:author="Office" w:date="2020-10-18T13:13:00Z">
        <w:r w:rsidR="00BF2DD5">
          <w:rPr>
            <w:rFonts w:ascii="Times New Roman" w:hAnsi="Times New Roman"/>
          </w:rPr>
          <w:t>they</w:t>
        </w:r>
        <w:r w:rsidR="00BF2DD5" w:rsidRPr="00920666">
          <w:rPr>
            <w:rFonts w:ascii="Times New Roman" w:hAnsi="Times New Roman"/>
          </w:rPr>
          <w:t xml:space="preserve"> </w:t>
        </w:r>
      </w:ins>
      <w:del w:id="176" w:author="Office" w:date="2020-10-18T13:13:00Z">
        <w:r w:rsidRPr="00920666" w:rsidDel="00BF2DD5">
          <w:rPr>
            <w:rFonts w:ascii="Times New Roman" w:hAnsi="Times New Roman"/>
          </w:rPr>
          <w:delText xml:space="preserve">was </w:delText>
        </w:r>
      </w:del>
      <w:ins w:id="177" w:author="Office" w:date="2020-10-18T13:13:00Z">
        <w:r w:rsidR="00BF2DD5" w:rsidRPr="00920666">
          <w:rPr>
            <w:rFonts w:ascii="Times New Roman" w:hAnsi="Times New Roman"/>
          </w:rPr>
          <w:t>w</w:t>
        </w:r>
        <w:r w:rsidR="00BF2DD5">
          <w:rPr>
            <w:rFonts w:ascii="Times New Roman" w:hAnsi="Times New Roman"/>
          </w:rPr>
          <w:t>ere</w:t>
        </w:r>
        <w:r w:rsidR="00BF2DD5" w:rsidRPr="00920666">
          <w:rPr>
            <w:rFonts w:ascii="Times New Roman" w:hAnsi="Times New Roman"/>
          </w:rPr>
          <w:t xml:space="preserve"> </w:t>
        </w:r>
      </w:ins>
      <w:r w:rsidRPr="00920666">
        <w:rPr>
          <w:rFonts w:ascii="Times New Roman" w:hAnsi="Times New Roman"/>
        </w:rPr>
        <w:t>excreted outside so that no bio-pollution could be caused.</w:t>
      </w:r>
    </w:p>
    <w:p w14:paraId="587B4F3B" w14:textId="39CEB0AE" w:rsidR="00A217D7" w:rsidRPr="00920666" w:rsidRDefault="00A217D7">
      <w:pPr>
        <w:ind w:firstLineChars="200" w:firstLine="420"/>
        <w:rPr>
          <w:rFonts w:ascii="Times New Roman" w:hAnsi="Times New Roman"/>
        </w:rPr>
        <w:pPrChange w:id="178" w:author="302948225@qq.com" w:date="2020-10-20T16:14:00Z">
          <w:pPr/>
        </w:pPrChange>
      </w:pPr>
      <w:r w:rsidRPr="00920666">
        <w:rPr>
          <w:rFonts w:ascii="Times New Roman" w:hAnsi="Times New Roman"/>
        </w:rPr>
        <w:t xml:space="preserve">NJU-CHINA members asked us </w:t>
      </w:r>
      <w:ins w:id="179" w:author="302948225@qq.com" w:date="2020-10-20T15:57:00Z">
        <w:r w:rsidR="00060DE2" w:rsidRPr="00060DE2">
          <w:rPr>
            <w:rFonts w:ascii="Times New Roman" w:hAnsi="Times New Roman"/>
            <w:b/>
            <w:bCs/>
            <w:rPrChange w:id="180" w:author="302948225@qq.com" w:date="2020-10-20T15:57:00Z">
              <w:rPr>
                <w:rFonts w:ascii="Times New Roman" w:hAnsi="Times New Roman"/>
              </w:rPr>
            </w:rPrChange>
          </w:rPr>
          <w:t>&lt;b&gt;</w:t>
        </w:r>
      </w:ins>
      <w:r w:rsidRPr="00901C5C">
        <w:rPr>
          <w:rFonts w:ascii="Times New Roman" w:hAnsi="Times New Roman"/>
          <w:b/>
          <w:bCs/>
        </w:rPr>
        <w:t>how to ensure adequate contact</w:t>
      </w:r>
      <w:ins w:id="181" w:author="302948225@qq.com" w:date="2020-10-20T15:57:00Z">
        <w:r w:rsidR="00060DE2">
          <w:rPr>
            <w:rFonts w:ascii="Times New Roman" w:hAnsi="Times New Roman"/>
            <w:b/>
            <w:bCs/>
          </w:rPr>
          <w:t>&lt;/b&gt;</w:t>
        </w:r>
      </w:ins>
      <w:r w:rsidRPr="00920666">
        <w:rPr>
          <w:rFonts w:ascii="Times New Roman" w:hAnsi="Times New Roman"/>
        </w:rPr>
        <w:t xml:space="preserve"> of the converted phosphate with lead and how to</w:t>
      </w:r>
      <w:ins w:id="182" w:author="302948225@qq.com" w:date="2020-10-20T15:57:00Z">
        <w:r w:rsidR="00060DE2" w:rsidRPr="00060DE2">
          <w:rPr>
            <w:rFonts w:ascii="Times New Roman" w:hAnsi="Times New Roman"/>
            <w:b/>
            <w:bCs/>
            <w:rPrChange w:id="183" w:author="302948225@qq.com" w:date="2020-10-20T15:57:00Z">
              <w:rPr>
                <w:rFonts w:ascii="Times New Roman" w:hAnsi="Times New Roman"/>
              </w:rPr>
            </w:rPrChange>
          </w:rPr>
          <w:t>&lt;b&gt;</w:t>
        </w:r>
      </w:ins>
      <w:r w:rsidRPr="00060DE2">
        <w:rPr>
          <w:rFonts w:ascii="Times New Roman" w:hAnsi="Times New Roman"/>
          <w:b/>
          <w:bCs/>
          <w:rPrChange w:id="184" w:author="302948225@qq.com" w:date="2020-10-20T15:57:00Z">
            <w:rPr>
              <w:rFonts w:ascii="Times New Roman" w:hAnsi="Times New Roman"/>
            </w:rPr>
          </w:rPrChange>
        </w:rPr>
        <w:t xml:space="preserve"> </w:t>
      </w:r>
      <w:r w:rsidRPr="00901C5C">
        <w:rPr>
          <w:rFonts w:ascii="Times New Roman" w:hAnsi="Times New Roman"/>
          <w:b/>
          <w:bCs/>
        </w:rPr>
        <w:t>control the combination ratio</w:t>
      </w:r>
      <w:ins w:id="185" w:author="302948225@qq.com" w:date="2020-10-20T15:57:00Z">
        <w:r w:rsidR="00060DE2">
          <w:rPr>
            <w:rFonts w:ascii="Times New Roman" w:hAnsi="Times New Roman"/>
            <w:b/>
            <w:bCs/>
          </w:rPr>
          <w:t>&lt;/b&gt;</w:t>
        </w:r>
      </w:ins>
      <w:del w:id="186" w:author="Office" w:date="2020-10-18T13:13:00Z">
        <w:r w:rsidRPr="00920666" w:rsidDel="00BF2DD5">
          <w:rPr>
            <w:rFonts w:ascii="Times New Roman" w:hAnsi="Times New Roman"/>
          </w:rPr>
          <w:delText>?</w:delText>
        </w:r>
      </w:del>
      <w:ins w:id="187" w:author="Office" w:date="2020-10-18T13:13:00Z">
        <w:r w:rsidR="00BF2DD5">
          <w:rPr>
            <w:rFonts w:ascii="Times New Roman" w:hAnsi="Times New Roman"/>
          </w:rPr>
          <w:t>.</w:t>
        </w:r>
      </w:ins>
    </w:p>
    <w:p w14:paraId="0D9B6600" w14:textId="419BF792" w:rsidR="00A217D7" w:rsidRPr="00920666" w:rsidRDefault="00A217D7">
      <w:pPr>
        <w:ind w:firstLineChars="200" w:firstLine="420"/>
        <w:rPr>
          <w:rFonts w:ascii="Times New Roman" w:hAnsi="Times New Roman"/>
        </w:rPr>
        <w:pPrChange w:id="188" w:author="302948225@qq.com" w:date="2020-10-20T16:14:00Z">
          <w:pPr/>
        </w:pPrChange>
      </w:pPr>
      <w:del w:id="189" w:author="Office" w:date="2020-10-18T13:25:00Z">
        <w:r w:rsidRPr="00920666" w:rsidDel="00AE3AEB">
          <w:rPr>
            <w:rFonts w:ascii="Times New Roman" w:hAnsi="Times New Roman"/>
          </w:rPr>
          <w:delText>We thought this</w:delText>
        </w:r>
      </w:del>
      <w:ins w:id="190" w:author="Office" w:date="2020-10-18T13:25:00Z">
        <w:r w:rsidR="00AE3AEB">
          <w:rPr>
            <w:rFonts w:ascii="Times New Roman" w:hAnsi="Times New Roman" w:hint="eastAsia"/>
          </w:rPr>
          <w:t>These</w:t>
        </w:r>
      </w:ins>
      <w:r w:rsidRPr="00920666">
        <w:rPr>
          <w:rFonts w:ascii="Times New Roman" w:hAnsi="Times New Roman"/>
        </w:rPr>
        <w:t xml:space="preserve"> problem</w:t>
      </w:r>
      <w:ins w:id="191" w:author="Office" w:date="2020-10-18T13:25:00Z">
        <w:r w:rsidR="00AE3AEB">
          <w:rPr>
            <w:rFonts w:ascii="Times New Roman" w:hAnsi="Times New Roman" w:hint="eastAsia"/>
          </w:rPr>
          <w:t>s</w:t>
        </w:r>
      </w:ins>
      <w:r w:rsidRPr="00920666">
        <w:rPr>
          <w:rFonts w:ascii="Times New Roman" w:hAnsi="Times New Roman"/>
        </w:rPr>
        <w:t xml:space="preserve"> </w:t>
      </w:r>
      <w:del w:id="192" w:author="Office" w:date="2020-10-18T13:25:00Z">
        <w:r w:rsidRPr="00920666" w:rsidDel="00AE3AEB">
          <w:rPr>
            <w:rFonts w:ascii="Times New Roman" w:hAnsi="Times New Roman"/>
          </w:rPr>
          <w:delText>was</w:delText>
        </w:r>
      </w:del>
      <w:ins w:id="193" w:author="Office" w:date="2020-10-18T13:25:00Z">
        <w:r w:rsidR="00AE3AEB">
          <w:rPr>
            <w:rFonts w:ascii="Times New Roman" w:hAnsi="Times New Roman" w:hint="eastAsia"/>
          </w:rPr>
          <w:t>were</w:t>
        </w:r>
      </w:ins>
      <w:r w:rsidRPr="00920666">
        <w:rPr>
          <w:rFonts w:ascii="Times New Roman" w:hAnsi="Times New Roman"/>
        </w:rPr>
        <w:t xml:space="preserve"> very important </w:t>
      </w:r>
      <w:ins w:id="194" w:author="Office" w:date="2020-10-18T13:26:00Z">
        <w:r w:rsidR="00AE3AEB">
          <w:rPr>
            <w:rFonts w:ascii="Times New Roman" w:hAnsi="Times New Roman"/>
          </w:rPr>
          <w:t>to us</w:t>
        </w:r>
      </w:ins>
      <w:ins w:id="195" w:author="Office" w:date="2020-10-18T14:49:00Z">
        <w:r w:rsidR="00943BF4">
          <w:rPr>
            <w:rFonts w:ascii="Times New Roman" w:hAnsi="Times New Roman"/>
          </w:rPr>
          <w:t>.</w:t>
        </w:r>
      </w:ins>
      <w:ins w:id="196" w:author="Office" w:date="2020-10-18T13:26:00Z">
        <w:r w:rsidR="00AE3AEB">
          <w:rPr>
            <w:rFonts w:ascii="Times New Roman" w:hAnsi="Times New Roman"/>
          </w:rPr>
          <w:t xml:space="preserve"> </w:t>
        </w:r>
      </w:ins>
      <w:del w:id="197" w:author="Office" w:date="2020-10-18T14:49:00Z">
        <w:r w:rsidRPr="00920666" w:rsidDel="00943BF4">
          <w:rPr>
            <w:rFonts w:ascii="Times New Roman" w:hAnsi="Times New Roman"/>
          </w:rPr>
          <w:delText>because w</w:delText>
        </w:r>
      </w:del>
      <w:ins w:id="198" w:author="Office" w:date="2020-10-18T14:49:00Z">
        <w:r w:rsidR="00943BF4">
          <w:rPr>
            <w:rFonts w:ascii="Times New Roman" w:hAnsi="Times New Roman"/>
          </w:rPr>
          <w:t>W</w:t>
        </w:r>
      </w:ins>
      <w:r w:rsidRPr="00920666">
        <w:rPr>
          <w:rFonts w:ascii="Times New Roman" w:hAnsi="Times New Roman"/>
        </w:rPr>
        <w:t xml:space="preserve">e </w:t>
      </w:r>
      <w:ins w:id="199" w:author="Office" w:date="2020-10-18T14:49:00Z">
        <w:r w:rsidR="00943BF4">
          <w:rPr>
            <w:rFonts w:ascii="Times New Roman" w:hAnsi="Times New Roman"/>
          </w:rPr>
          <w:t xml:space="preserve">also thought we </w:t>
        </w:r>
      </w:ins>
      <w:r w:rsidRPr="00920666">
        <w:rPr>
          <w:rFonts w:ascii="Times New Roman" w:hAnsi="Times New Roman"/>
        </w:rPr>
        <w:t xml:space="preserve">needed to take </w:t>
      </w:r>
      <w:ins w:id="200" w:author="302948225@qq.com" w:date="2020-10-20T15:57:00Z">
        <w:r w:rsidR="00060DE2" w:rsidRPr="00060DE2">
          <w:rPr>
            <w:rFonts w:ascii="Times New Roman" w:hAnsi="Times New Roman"/>
            <w:b/>
            <w:bCs/>
            <w:rPrChange w:id="201" w:author="302948225@qq.com" w:date="2020-10-20T15:58:00Z">
              <w:rPr>
                <w:rFonts w:ascii="Times New Roman" w:hAnsi="Times New Roman"/>
              </w:rPr>
            </w:rPrChange>
          </w:rPr>
          <w:t>&lt;b&gt;</w:t>
        </w:r>
      </w:ins>
      <w:r w:rsidRPr="00901C5C">
        <w:rPr>
          <w:rFonts w:ascii="Times New Roman" w:hAnsi="Times New Roman"/>
          <w:b/>
          <w:bCs/>
        </w:rPr>
        <w:t>ion product</w:t>
      </w:r>
      <w:ins w:id="202" w:author="302948225@qq.com" w:date="2020-10-20T15:57:00Z">
        <w:r w:rsidR="00060DE2" w:rsidRPr="00060DE2">
          <w:rPr>
            <w:rFonts w:ascii="Times New Roman" w:hAnsi="Times New Roman"/>
            <w:b/>
            <w:bCs/>
            <w:rPrChange w:id="203" w:author="302948225@qq.com" w:date="2020-10-20T15:58:00Z">
              <w:rPr>
                <w:rFonts w:ascii="Times New Roman" w:hAnsi="Times New Roman"/>
              </w:rPr>
            </w:rPrChange>
          </w:rPr>
          <w:t>&lt;/b&gt;</w:t>
        </w:r>
      </w:ins>
      <w:del w:id="204" w:author="302948225@qq.com" w:date="2020-10-20T15:57:00Z">
        <w:r w:rsidRPr="00920666" w:rsidDel="00060DE2">
          <w:rPr>
            <w:rFonts w:ascii="Times New Roman" w:hAnsi="Times New Roman"/>
          </w:rPr>
          <w:delText xml:space="preserve"> </w:delText>
        </w:r>
      </w:del>
      <w:r w:rsidRPr="00920666">
        <w:rPr>
          <w:rFonts w:ascii="Times New Roman" w:hAnsi="Times New Roman"/>
        </w:rPr>
        <w:t xml:space="preserve">and </w:t>
      </w:r>
      <w:ins w:id="205" w:author="302948225@qq.com" w:date="2020-10-20T15:57:00Z">
        <w:r w:rsidR="00060DE2" w:rsidRPr="00060DE2">
          <w:rPr>
            <w:rFonts w:ascii="Times New Roman" w:hAnsi="Times New Roman"/>
            <w:b/>
            <w:bCs/>
            <w:rPrChange w:id="206" w:author="302948225@qq.com" w:date="2020-10-20T15:58:00Z">
              <w:rPr>
                <w:rFonts w:ascii="Times New Roman" w:hAnsi="Times New Roman"/>
              </w:rPr>
            </w:rPrChange>
          </w:rPr>
          <w:t>&lt;b&gt;</w:t>
        </w:r>
      </w:ins>
      <w:r w:rsidRPr="00901C5C">
        <w:rPr>
          <w:rFonts w:ascii="Times New Roman" w:hAnsi="Times New Roman"/>
          <w:b/>
          <w:bCs/>
        </w:rPr>
        <w:t>Ksp</w:t>
      </w:r>
      <w:ins w:id="207" w:author="302948225@qq.com" w:date="2020-10-20T15:58:00Z">
        <w:r w:rsidR="00060DE2">
          <w:rPr>
            <w:rFonts w:ascii="Times New Roman" w:hAnsi="Times New Roman"/>
            <w:b/>
            <w:bCs/>
          </w:rPr>
          <w:t>&lt;/b&gt;</w:t>
        </w:r>
      </w:ins>
      <w:r w:rsidRPr="00901C5C">
        <w:rPr>
          <w:rFonts w:ascii="Times New Roman" w:hAnsi="Times New Roman"/>
          <w:b/>
          <w:bCs/>
        </w:rPr>
        <w:t xml:space="preserve"> </w:t>
      </w:r>
      <w:r w:rsidRPr="00920666">
        <w:rPr>
          <w:rFonts w:ascii="Times New Roman" w:hAnsi="Times New Roman"/>
        </w:rPr>
        <w:t>of the reaction into account</w:t>
      </w:r>
      <w:del w:id="208" w:author="Office" w:date="2020-10-18T13:14:00Z">
        <w:r w:rsidRPr="00920666" w:rsidDel="00BF2DD5">
          <w:rPr>
            <w:rFonts w:ascii="Times New Roman" w:hAnsi="Times New Roman"/>
          </w:rPr>
          <w:delText xml:space="preserve"> the</w:delText>
        </w:r>
      </w:del>
      <w:r w:rsidRPr="00920666">
        <w:rPr>
          <w:rFonts w:ascii="Times New Roman" w:hAnsi="Times New Roman"/>
        </w:rPr>
        <w:t xml:space="preserve">. </w:t>
      </w:r>
      <w:del w:id="209" w:author="Office" w:date="2020-10-18T14:50:00Z">
        <w:r w:rsidRPr="00920666" w:rsidDel="00943BF4">
          <w:rPr>
            <w:rFonts w:ascii="Times New Roman" w:hAnsi="Times New Roman"/>
          </w:rPr>
          <w:delText>So</w:delText>
        </w:r>
      </w:del>
      <w:ins w:id="210" w:author="Office" w:date="2020-10-18T14:50:00Z">
        <w:r w:rsidR="00943BF4">
          <w:rPr>
            <w:rFonts w:ascii="Times New Roman" w:hAnsi="Times New Roman"/>
          </w:rPr>
          <w:t>In the meanwhile</w:t>
        </w:r>
      </w:ins>
      <w:ins w:id="211" w:author="Office" w:date="2020-10-18T13:14:00Z">
        <w:r w:rsidR="00BF2DD5">
          <w:rPr>
            <w:rFonts w:ascii="Times New Roman" w:hAnsi="Times New Roman"/>
          </w:rPr>
          <w:t>,</w:t>
        </w:r>
      </w:ins>
      <w:r w:rsidRPr="00920666">
        <w:rPr>
          <w:rFonts w:ascii="Times New Roman" w:hAnsi="Times New Roman"/>
        </w:rPr>
        <w:t xml:space="preserve"> we needed to check the</w:t>
      </w:r>
      <w:r w:rsidRPr="00901C5C">
        <w:rPr>
          <w:rFonts w:ascii="Times New Roman" w:hAnsi="Times New Roman"/>
          <w:b/>
          <w:bCs/>
        </w:rPr>
        <w:t xml:space="preserve"> </w:t>
      </w:r>
      <w:ins w:id="212" w:author="302948225@qq.com" w:date="2020-10-20T15:58:00Z">
        <w:r w:rsidR="00060DE2">
          <w:rPr>
            <w:rFonts w:ascii="Times New Roman" w:hAnsi="Times New Roman"/>
            <w:b/>
            <w:bCs/>
          </w:rPr>
          <w:t>&lt;b&gt;</w:t>
        </w:r>
      </w:ins>
      <w:r w:rsidRPr="00901C5C">
        <w:rPr>
          <w:rFonts w:ascii="Times New Roman" w:hAnsi="Times New Roman"/>
          <w:b/>
          <w:bCs/>
        </w:rPr>
        <w:t>concentration of phosphate, lead ion and chloride ion</w:t>
      </w:r>
      <w:ins w:id="213" w:author="302948225@qq.com" w:date="2020-10-20T15:58:00Z">
        <w:r w:rsidR="00060DE2">
          <w:rPr>
            <w:rFonts w:ascii="Times New Roman" w:hAnsi="Times New Roman"/>
            <w:b/>
            <w:bCs/>
          </w:rPr>
          <w:t>&lt;/b&gt;</w:t>
        </w:r>
      </w:ins>
      <w:r w:rsidRPr="00920666">
        <w:rPr>
          <w:rFonts w:ascii="Times New Roman" w:hAnsi="Times New Roman"/>
        </w:rPr>
        <w:t xml:space="preserve">, which </w:t>
      </w:r>
      <w:del w:id="214" w:author="Office" w:date="2020-10-18T14:51:00Z">
        <w:r w:rsidRPr="00920666" w:rsidDel="00183233">
          <w:rPr>
            <w:rFonts w:ascii="Times New Roman" w:hAnsi="Times New Roman"/>
          </w:rPr>
          <w:delText>also needed</w:delText>
        </w:r>
      </w:del>
      <w:ins w:id="215" w:author="Office" w:date="2020-10-18T14:51:00Z">
        <w:r w:rsidR="00183233">
          <w:rPr>
            <w:rFonts w:ascii="Times New Roman" w:hAnsi="Times New Roman" w:hint="eastAsia"/>
          </w:rPr>
          <w:t>required</w:t>
        </w:r>
      </w:ins>
      <w:r w:rsidRPr="00920666">
        <w:rPr>
          <w:rFonts w:ascii="Times New Roman" w:hAnsi="Times New Roman"/>
        </w:rPr>
        <w:t xml:space="preserve"> the relevant information provided by the mathematic model members. With the advice of some professors and our own calculations, we </w:t>
      </w:r>
      <w:ins w:id="216" w:author="302948225@qq.com" w:date="2020-10-20T15:58:00Z">
        <w:r w:rsidR="00060DE2" w:rsidRPr="00060DE2">
          <w:rPr>
            <w:rFonts w:ascii="Times New Roman" w:hAnsi="Times New Roman"/>
            <w:b/>
            <w:bCs/>
            <w:rPrChange w:id="217" w:author="302948225@qq.com" w:date="2020-10-20T15:58:00Z">
              <w:rPr>
                <w:rFonts w:ascii="Times New Roman" w:hAnsi="Times New Roman"/>
              </w:rPr>
            </w:rPrChange>
          </w:rPr>
          <w:t>&lt;b&gt;</w:t>
        </w:r>
      </w:ins>
      <w:r w:rsidRPr="00901C5C">
        <w:rPr>
          <w:rFonts w:ascii="Times New Roman" w:hAnsi="Times New Roman"/>
          <w:b/>
          <w:bCs/>
        </w:rPr>
        <w:t>solved the problem</w:t>
      </w:r>
      <w:ins w:id="218" w:author="302948225@qq.com" w:date="2020-10-20T15:58:00Z">
        <w:r w:rsidR="00060DE2">
          <w:rPr>
            <w:rFonts w:ascii="Times New Roman" w:hAnsi="Times New Roman"/>
            <w:b/>
            <w:bCs/>
          </w:rPr>
          <w:t>&lt;/b&gt;</w:t>
        </w:r>
      </w:ins>
      <w:r w:rsidRPr="00920666">
        <w:rPr>
          <w:rFonts w:ascii="Times New Roman" w:hAnsi="Times New Roman"/>
        </w:rPr>
        <w:t xml:space="preserve"> by July: we calculated that the ion product of pyromorphite was between 10</w:t>
      </w:r>
      <w:ins w:id="219" w:author="宋 天睿" w:date="2020-10-20T19:20:00Z">
        <w:r w:rsidR="000F4A6A">
          <w:rPr>
            <w:rFonts w:ascii="Times New Roman" w:hAnsi="Times New Roman"/>
          </w:rPr>
          <w:t>&lt;sup&gt;</w:t>
        </w:r>
      </w:ins>
      <w:r w:rsidRPr="00920666">
        <w:rPr>
          <w:rFonts w:ascii="Times New Roman" w:hAnsi="Times New Roman"/>
          <w:vertAlign w:val="superscript"/>
        </w:rPr>
        <w:t>-20</w:t>
      </w:r>
      <w:ins w:id="220" w:author="宋 天睿" w:date="2020-10-20T19:21:00Z">
        <w:r w:rsidR="000F4A6A">
          <w:rPr>
            <w:rFonts w:ascii="Times New Roman" w:hAnsi="Times New Roman"/>
            <w:vertAlign w:val="superscript"/>
          </w:rPr>
          <w:t>&lt;/sup&gt;</w:t>
        </w:r>
      </w:ins>
      <w:r w:rsidRPr="00920666">
        <w:rPr>
          <w:rFonts w:ascii="Times New Roman" w:hAnsi="Times New Roman"/>
        </w:rPr>
        <w:t>~10</w:t>
      </w:r>
      <w:ins w:id="221" w:author="宋 天睿" w:date="2020-10-20T19:21:00Z">
        <w:r w:rsidR="000F4A6A">
          <w:rPr>
            <w:rFonts w:ascii="Times New Roman" w:hAnsi="Times New Roman"/>
          </w:rPr>
          <w:t>&lt;sup&gt;</w:t>
        </w:r>
      </w:ins>
      <w:r w:rsidRPr="00920666">
        <w:rPr>
          <w:rFonts w:ascii="Times New Roman" w:hAnsi="Times New Roman"/>
          <w:vertAlign w:val="superscript"/>
        </w:rPr>
        <w:t>-30</w:t>
      </w:r>
      <w:ins w:id="222" w:author="宋 天睿" w:date="2020-10-20T19:21:00Z">
        <w:r w:rsidR="000F4A6A">
          <w:rPr>
            <w:rFonts w:ascii="Times New Roman" w:hAnsi="Times New Roman"/>
            <w:vertAlign w:val="superscript"/>
          </w:rPr>
          <w:t>&lt;/sup&gt;</w:t>
        </w:r>
      </w:ins>
      <w:r w:rsidRPr="00920666">
        <w:rPr>
          <w:rFonts w:ascii="Times New Roman" w:hAnsi="Times New Roman"/>
          <w:vertAlign w:val="superscript"/>
        </w:rPr>
        <w:t xml:space="preserve"> </w:t>
      </w:r>
      <w:r w:rsidRPr="00920666">
        <w:rPr>
          <w:rFonts w:ascii="Times New Roman" w:hAnsi="Times New Roman"/>
        </w:rPr>
        <w:t>and its Ksp is about 10</w:t>
      </w:r>
      <w:ins w:id="223" w:author="宋 天睿" w:date="2020-10-20T19:22:00Z">
        <w:r w:rsidR="00A26F66">
          <w:rPr>
            <w:rFonts w:ascii="Times New Roman" w:hAnsi="Times New Roman"/>
          </w:rPr>
          <w:t>&lt;sup&gt;</w:t>
        </w:r>
      </w:ins>
      <w:r w:rsidRPr="00920666">
        <w:rPr>
          <w:rFonts w:ascii="Times New Roman" w:hAnsi="Times New Roman"/>
          <w:vertAlign w:val="superscript"/>
        </w:rPr>
        <w:t>-60</w:t>
      </w:r>
      <w:ins w:id="224" w:author="宋 天睿" w:date="2020-10-20T19:22:00Z">
        <w:r w:rsidR="00A26F66">
          <w:rPr>
            <w:rFonts w:ascii="Times New Roman" w:hAnsi="Times New Roman"/>
            <w:vertAlign w:val="superscript"/>
          </w:rPr>
          <w:t>&lt;/sup&gt;</w:t>
        </w:r>
      </w:ins>
      <w:r w:rsidRPr="00920666">
        <w:rPr>
          <w:rFonts w:ascii="Times New Roman" w:hAnsi="Times New Roman"/>
        </w:rPr>
        <w:t>~10</w:t>
      </w:r>
      <w:ins w:id="225" w:author="宋 天睿" w:date="2020-10-20T19:22:00Z">
        <w:r w:rsidR="00242008">
          <w:rPr>
            <w:rFonts w:ascii="Times New Roman" w:hAnsi="Times New Roman"/>
          </w:rPr>
          <w:t>&lt;sup&gt;</w:t>
        </w:r>
      </w:ins>
      <w:r w:rsidRPr="00920666">
        <w:rPr>
          <w:rFonts w:ascii="Times New Roman" w:hAnsi="Times New Roman"/>
          <w:vertAlign w:val="superscript"/>
        </w:rPr>
        <w:t>-80</w:t>
      </w:r>
      <w:ins w:id="226" w:author="宋 天睿" w:date="2020-10-20T19:22:00Z">
        <w:r w:rsidR="00242008">
          <w:rPr>
            <w:rFonts w:ascii="Times New Roman" w:hAnsi="Times New Roman"/>
            <w:vertAlign w:val="superscript"/>
          </w:rPr>
          <w:t>&lt;/sup&gt;</w:t>
        </w:r>
      </w:ins>
      <w:r w:rsidRPr="00920666">
        <w:rPr>
          <w:rFonts w:ascii="Times New Roman" w:hAnsi="Times New Roman"/>
        </w:rPr>
        <w:t>, which was far enough to meet the conditions for precipitation. Therefore, even if other ion existed, pyromorphite would still be generated in priority for its smaller Ksp.</w:t>
      </w:r>
    </w:p>
    <w:p w14:paraId="1DA4C021" w14:textId="77777777" w:rsidR="00A217D7" w:rsidDel="00665484" w:rsidRDefault="00A217D7" w:rsidP="00A217D7">
      <w:pPr>
        <w:rPr>
          <w:ins w:id="227" w:author="xb21cn" w:date="2020-10-19T17:11:00Z"/>
          <w:del w:id="228" w:author="302948225@qq.com" w:date="2020-10-20T15:35:00Z"/>
          <w:rFonts w:ascii="Barlow" w:hAnsi="Barlow" w:hint="eastAsia"/>
          <w:b/>
          <w:bCs/>
          <w:color w:val="444444"/>
          <w:u w:val="single"/>
          <w:shd w:val="clear" w:color="auto" w:fill="FFFFFF"/>
        </w:rPr>
      </w:pPr>
    </w:p>
    <w:p w14:paraId="1006220C" w14:textId="4C57CAA7" w:rsidR="00C131AF" w:rsidDel="006B7A87" w:rsidRDefault="00C131AF" w:rsidP="00C131AF">
      <w:pPr>
        <w:ind w:firstLine="420"/>
        <w:rPr>
          <w:ins w:id="229" w:author="xb21cn" w:date="2020-10-19T17:11:00Z"/>
          <w:del w:id="230" w:author="302948225@qq.com" w:date="2020-10-19T19:20:00Z"/>
          <w:rFonts w:ascii="Times New Roman" w:hAnsi="Times New Roman"/>
          <w:szCs w:val="21"/>
        </w:rPr>
      </w:pPr>
      <w:ins w:id="231" w:author="xb21cn" w:date="2020-10-19T17:11:00Z">
        <w:del w:id="232" w:author="302948225@qq.com" w:date="2020-10-19T19:20:00Z">
          <w:r w:rsidDel="006B7A87">
            <w:rPr>
              <w:rFonts w:ascii="Times New Roman" w:hAnsi="Times New Roman" w:hint="eastAsia"/>
              <w:szCs w:val="21"/>
            </w:rPr>
            <w:delText xml:space="preserve">We designed our original circuit and explained the mechanism to NJU-CHINA. They advised us to perfect </w:delText>
          </w:r>
          <w:r w:rsidRPr="00962D07" w:rsidDel="006B7A87">
            <w:rPr>
              <w:rFonts w:ascii="Times New Roman" w:hAnsi="Times New Roman"/>
              <w:szCs w:val="21"/>
            </w:rPr>
            <w:delText xml:space="preserve">theoretical </w:delText>
          </w:r>
          <w:r w:rsidDel="006B7A87">
            <w:rPr>
              <w:rFonts w:ascii="Times New Roman" w:hAnsi="Times New Roman" w:hint="eastAsia"/>
              <w:szCs w:val="21"/>
            </w:rPr>
            <w:delText>reaction conditions</w:delText>
          </w:r>
        </w:del>
      </w:ins>
      <w:ins w:id="233" w:author="xb21cn" w:date="2020-10-19T17:13:00Z">
        <w:del w:id="234" w:author="302948225@qq.com" w:date="2020-10-19T19:20:00Z">
          <w:r w:rsidDel="006B7A87">
            <w:rPr>
              <w:rFonts w:ascii="Times New Roman" w:hAnsi="Times New Roman" w:hint="eastAsia"/>
              <w:szCs w:val="21"/>
            </w:rPr>
            <w:delText>.</w:delText>
          </w:r>
        </w:del>
      </w:ins>
      <w:ins w:id="235" w:author="xb21cn" w:date="2020-10-19T17:11:00Z">
        <w:del w:id="236" w:author="302948225@qq.com" w:date="2020-10-19T19:20:00Z">
          <w:r w:rsidDel="006B7A87">
            <w:rPr>
              <w:rFonts w:ascii="Times New Roman" w:hAnsi="Times New Roman" w:hint="eastAsia"/>
              <w:szCs w:val="21"/>
            </w:rPr>
            <w:delText xml:space="preserve"> </w:delText>
          </w:r>
        </w:del>
      </w:ins>
      <w:ins w:id="237" w:author="xb21cn" w:date="2020-10-19T17:13:00Z">
        <w:del w:id="238" w:author="302948225@qq.com" w:date="2020-10-19T19:20:00Z">
          <w:r w:rsidDel="006B7A87">
            <w:rPr>
              <w:rFonts w:ascii="Times New Roman" w:hAnsi="Times New Roman" w:hint="eastAsia"/>
              <w:szCs w:val="21"/>
            </w:rPr>
            <w:delText>I</w:delText>
          </w:r>
        </w:del>
      </w:ins>
      <w:ins w:id="239" w:author="xb21cn" w:date="2020-10-19T17:12:00Z">
        <w:del w:id="240" w:author="302948225@qq.com" w:date="2020-10-19T19:20:00Z">
          <w:r w:rsidDel="006B7A87">
            <w:rPr>
              <w:rFonts w:ascii="Times New Roman" w:hAnsi="Times New Roman" w:hint="eastAsia"/>
              <w:szCs w:val="21"/>
            </w:rPr>
            <w:delText>f</w:delText>
          </w:r>
        </w:del>
      </w:ins>
      <w:ins w:id="241" w:author="xb21cn" w:date="2020-10-19T17:11:00Z">
        <w:del w:id="242" w:author="302948225@qq.com" w:date="2020-10-19T19:20:00Z">
          <w:r w:rsidDel="006B7A87">
            <w:rPr>
              <w:rFonts w:ascii="Times New Roman" w:hAnsi="Times New Roman" w:hint="eastAsia"/>
              <w:szCs w:val="21"/>
            </w:rPr>
            <w:delText xml:space="preserve"> </w:delText>
          </w:r>
          <w:r w:rsidRPr="00962D07" w:rsidDel="006B7A87">
            <w:rPr>
              <w:rFonts w:ascii="Times New Roman" w:hAnsi="Times New Roman"/>
              <w:szCs w:val="21"/>
            </w:rPr>
            <w:delText xml:space="preserve">the converted phosphate </w:delText>
          </w:r>
          <w:r w:rsidDel="006B7A87">
            <w:rPr>
              <w:rFonts w:ascii="Times New Roman" w:hAnsi="Times New Roman" w:hint="eastAsia"/>
              <w:szCs w:val="21"/>
            </w:rPr>
            <w:delText>could react with</w:delText>
          </w:r>
          <w:r w:rsidRPr="00962D07" w:rsidDel="006B7A87">
            <w:rPr>
              <w:rFonts w:ascii="Times New Roman" w:hAnsi="Times New Roman"/>
              <w:szCs w:val="21"/>
            </w:rPr>
            <w:delText xml:space="preserve"> lead</w:delText>
          </w:r>
        </w:del>
      </w:ins>
      <w:ins w:id="243" w:author="xb21cn" w:date="2020-10-19T17:13:00Z">
        <w:del w:id="244" w:author="302948225@qq.com" w:date="2020-10-19T19:20:00Z">
          <w:r w:rsidDel="006B7A87">
            <w:rPr>
              <w:rFonts w:ascii="Times New Roman" w:hAnsi="Times New Roman" w:hint="eastAsia"/>
              <w:szCs w:val="21"/>
            </w:rPr>
            <w:delText>?</w:delText>
          </w:r>
        </w:del>
      </w:ins>
    </w:p>
    <w:p w14:paraId="52DE7280" w14:textId="77777777" w:rsidR="00C131AF" w:rsidRDefault="00C131AF" w:rsidP="00A217D7">
      <w:pPr>
        <w:rPr>
          <w:ins w:id="245" w:author="xb21cn" w:date="2020-10-19T17:11:00Z"/>
          <w:rFonts w:ascii="Barlow" w:hAnsi="Barlow" w:hint="eastAsia"/>
          <w:b/>
          <w:bCs/>
          <w:color w:val="444444"/>
          <w:u w:val="single"/>
          <w:shd w:val="clear" w:color="auto" w:fill="FFFFFF"/>
        </w:rPr>
      </w:pPr>
    </w:p>
    <w:p w14:paraId="3ADB7436" w14:textId="77777777" w:rsidR="00C131AF" w:rsidRPr="00D95284" w:rsidRDefault="00C131AF" w:rsidP="00A217D7">
      <w:pPr>
        <w:rPr>
          <w:rFonts w:ascii="Barlow" w:hAnsi="Barlow" w:hint="eastAsia"/>
          <w:b/>
          <w:bCs/>
          <w:color w:val="444444"/>
          <w:u w:val="single"/>
          <w:shd w:val="clear" w:color="auto" w:fill="FFFFFF"/>
        </w:rPr>
      </w:pPr>
    </w:p>
    <w:p w14:paraId="546B7952" w14:textId="23649CB9" w:rsidR="00A217D7" w:rsidRPr="007C3B5B" w:rsidRDefault="00060DE2" w:rsidP="00A217D7">
      <w:pPr>
        <w:rPr>
          <w:rFonts w:ascii="Barlow" w:hAnsi="Barlow" w:hint="eastAsia"/>
          <w:b/>
          <w:bCs/>
          <w:color w:val="444444"/>
          <w:shd w:val="clear" w:color="auto" w:fill="FFFFFF"/>
          <w:rPrChange w:id="246" w:author="302948225@qq.com" w:date="2020-10-20T16:16:00Z">
            <w:rPr>
              <w:rFonts w:ascii="Barlow" w:hAnsi="Barlow" w:hint="eastAsia"/>
              <w:b/>
              <w:bCs/>
              <w:color w:val="444444"/>
              <w:u w:val="single"/>
              <w:shd w:val="clear" w:color="auto" w:fill="FFFFFF"/>
            </w:rPr>
          </w:rPrChange>
        </w:rPr>
      </w:pPr>
      <w:ins w:id="247" w:author="302948225@qq.com" w:date="2020-10-20T15:58:00Z">
        <w:r w:rsidRPr="007C3B5B">
          <w:rPr>
            <w:rFonts w:ascii="Barlow" w:hAnsi="Barlow" w:hint="eastAsia"/>
            <w:b/>
            <w:bCs/>
            <w:color w:val="444444"/>
            <w:shd w:val="clear" w:color="auto" w:fill="FFFFFF"/>
            <w:rPrChange w:id="248" w:author="302948225@qq.com" w:date="2020-10-20T16:16: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249" w:author="302948225@qq.com" w:date="2020-10-20T16:16:00Z">
            <w:rPr>
              <w:rFonts w:ascii="Barlow" w:hAnsi="Barlow" w:hint="eastAsia"/>
              <w:b/>
              <w:bCs/>
              <w:color w:val="444444"/>
              <w:u w:val="single"/>
              <w:shd w:val="clear" w:color="auto" w:fill="FFFFFF"/>
            </w:rPr>
          </w:rPrChange>
        </w:rPr>
        <w:t>Human Practices</w:t>
      </w:r>
      <w:ins w:id="250" w:author="302948225@qq.com" w:date="2020-10-20T15:58:00Z">
        <w:r w:rsidRPr="007C3B5B">
          <w:rPr>
            <w:rFonts w:ascii="Barlow" w:hAnsi="Barlow" w:hint="eastAsia"/>
            <w:b/>
            <w:bCs/>
            <w:color w:val="444444"/>
            <w:shd w:val="clear" w:color="auto" w:fill="FFFFFF"/>
            <w:rPrChange w:id="251" w:author="302948225@qq.com" w:date="2020-10-20T16:16:00Z">
              <w:rPr>
                <w:rFonts w:ascii="Barlow" w:hAnsi="Barlow" w:hint="eastAsia"/>
                <w:b/>
                <w:bCs/>
                <w:color w:val="444444"/>
                <w:u w:val="single"/>
                <w:shd w:val="clear" w:color="auto" w:fill="FFFFFF"/>
              </w:rPr>
            </w:rPrChange>
          </w:rPr>
          <w:t>&lt;/b&gt;</w:t>
        </w:r>
      </w:ins>
    </w:p>
    <w:p w14:paraId="3A1A15A2" w14:textId="785BD8F4" w:rsidR="00A217D7" w:rsidRPr="00D95284" w:rsidRDefault="00060DE2" w:rsidP="00A217D7">
      <w:pPr>
        <w:jc w:val="center"/>
        <w:rPr>
          <w:rFonts w:ascii="Barlow" w:hAnsi="Barlow" w:hint="eastAsia"/>
          <w:b/>
          <w:bCs/>
          <w:color w:val="444444"/>
          <w:shd w:val="clear" w:color="auto" w:fill="FFFFFF"/>
        </w:rPr>
      </w:pPr>
      <w:ins w:id="252" w:author="302948225@qq.com" w:date="2020-10-20T15:58:00Z">
        <w:r>
          <w:rPr>
            <w:rFonts w:ascii="Barlow" w:hAnsi="Barlow"/>
            <w:b/>
            <w:bCs/>
            <w:color w:val="444444"/>
            <w:shd w:val="clear" w:color="auto" w:fill="FFFFFF"/>
          </w:rPr>
          <w:t>&lt;b&gt;</w:t>
        </w:r>
      </w:ins>
      <w:r w:rsidR="00A217D7" w:rsidRPr="00D95284">
        <w:rPr>
          <w:rFonts w:ascii="Barlow" w:hAnsi="Barlow" w:hint="eastAsia"/>
          <w:b/>
          <w:bCs/>
          <w:color w:val="444444"/>
          <w:shd w:val="clear" w:color="auto" w:fill="FFFFFF"/>
        </w:rPr>
        <w:t>B</w:t>
      </w:r>
      <w:r w:rsidR="00A217D7" w:rsidRPr="00D95284">
        <w:rPr>
          <w:rFonts w:ascii="Barlow" w:hAnsi="Barlow"/>
          <w:b/>
          <w:bCs/>
          <w:color w:val="444444"/>
          <w:shd w:val="clear" w:color="auto" w:fill="FFFFFF"/>
        </w:rPr>
        <w:t>rainstorm of Stakeholders</w:t>
      </w:r>
      <w:ins w:id="253" w:author="302948225@qq.com" w:date="2020-10-20T15:58:00Z">
        <w:r>
          <w:rPr>
            <w:rFonts w:ascii="Barlow" w:hAnsi="Barlow"/>
            <w:b/>
            <w:bCs/>
            <w:color w:val="444444"/>
            <w:shd w:val="clear" w:color="auto" w:fill="FFFFFF"/>
          </w:rPr>
          <w:t>&lt;/b&gt;</w:t>
        </w:r>
      </w:ins>
    </w:p>
    <w:p w14:paraId="15BCAF56" w14:textId="542EB55A" w:rsidR="00A217D7" w:rsidRPr="00CC7D59" w:rsidRDefault="00A217D7">
      <w:pPr>
        <w:ind w:firstLineChars="200" w:firstLine="420"/>
        <w:rPr>
          <w:rFonts w:ascii="Barlow" w:hAnsi="Barlow" w:hint="eastAsia"/>
          <w:color w:val="444444"/>
          <w:shd w:val="clear" w:color="auto" w:fill="FFFFFF"/>
        </w:rPr>
        <w:pPrChange w:id="254" w:author="302948225@qq.com" w:date="2020-10-20T16:15:00Z">
          <w:pPr/>
        </w:pPrChange>
      </w:pPr>
      <w:r w:rsidRPr="00E1432D">
        <w:rPr>
          <w:rFonts w:ascii="Barlow" w:hAnsi="Barlow"/>
          <w:color w:val="444444"/>
          <w:shd w:val="clear" w:color="auto" w:fill="FFFFFF"/>
        </w:rPr>
        <w:t xml:space="preserve">Frist, our team deeply thought about stakeholders and divided them into four </w:t>
      </w:r>
      <w:del w:id="255" w:author="Office" w:date="2020-10-18T15:20:00Z">
        <w:r w:rsidRPr="00E1432D" w:rsidDel="0003680C">
          <w:rPr>
            <w:rFonts w:ascii="Barlow" w:hAnsi="Barlow"/>
            <w:color w:val="444444"/>
            <w:shd w:val="clear" w:color="auto" w:fill="FFFFFF"/>
          </w:rPr>
          <w:delText>parts</w:delText>
        </w:r>
      </w:del>
      <w:ins w:id="256" w:author="Office" w:date="2020-10-18T15:20:00Z">
        <w:r w:rsidR="0003680C">
          <w:rPr>
            <w:rFonts w:ascii="Barlow" w:hAnsi="Barlow" w:hint="eastAsia"/>
            <w:color w:val="444444"/>
            <w:shd w:val="clear" w:color="auto" w:fill="FFFFFF"/>
          </w:rPr>
          <w:t>categories</w:t>
        </w:r>
      </w:ins>
      <w:r w:rsidRPr="00E1432D">
        <w:rPr>
          <w:rFonts w:ascii="Barlow" w:hAnsi="Barlow"/>
          <w:color w:val="444444"/>
          <w:shd w:val="clear" w:color="auto" w:fill="FFFFFF"/>
        </w:rPr>
        <w:t xml:space="preserve">: </w:t>
      </w:r>
      <w:r w:rsidRPr="00E1432D">
        <w:rPr>
          <w:rFonts w:ascii="Barlow" w:hAnsi="Barlow" w:hint="eastAsia"/>
          <w:color w:val="444444"/>
          <w:shd w:val="clear" w:color="auto" w:fill="FFFFFF"/>
        </w:rPr>
        <w:t>①</w:t>
      </w:r>
      <w:r w:rsidRPr="00E1432D">
        <w:rPr>
          <w:rFonts w:ascii="Barlow" w:hAnsi="Barlow"/>
          <w:color w:val="444444"/>
          <w:shd w:val="clear" w:color="auto" w:fill="FFFFFF"/>
        </w:rPr>
        <w:t>Who will benefit from our program</w:t>
      </w:r>
      <w:r w:rsidRPr="00E1432D">
        <w:rPr>
          <w:rFonts w:ascii="Barlow" w:hAnsi="Barlow" w:hint="eastAsia"/>
          <w:color w:val="444444"/>
          <w:shd w:val="clear" w:color="auto" w:fill="FFFFFF"/>
        </w:rPr>
        <w:t>？</w:t>
      </w:r>
      <w:r w:rsidRPr="00E1432D">
        <w:rPr>
          <w:rFonts w:ascii="Barlow" w:hAnsi="Barlow" w:hint="eastAsia"/>
          <w:color w:val="444444"/>
          <w:shd w:val="clear" w:color="auto" w:fill="FFFFFF"/>
        </w:rPr>
        <w:t xml:space="preserve"> </w:t>
      </w:r>
      <w:r w:rsidRPr="00E1432D">
        <w:rPr>
          <w:rFonts w:ascii="Barlow" w:hAnsi="Barlow" w:hint="eastAsia"/>
          <w:color w:val="444444"/>
          <w:shd w:val="clear" w:color="auto" w:fill="FFFFFF"/>
        </w:rPr>
        <w:t>②</w:t>
      </w:r>
      <w:r w:rsidRPr="00E1432D">
        <w:rPr>
          <w:rFonts w:ascii="Barlow" w:hAnsi="Barlow" w:hint="eastAsia"/>
          <w:color w:val="444444"/>
          <w:shd w:val="clear" w:color="auto" w:fill="FFFFFF"/>
        </w:rPr>
        <w:t>W</w:t>
      </w:r>
      <w:r w:rsidRPr="00E1432D">
        <w:rPr>
          <w:rFonts w:ascii="Barlow" w:hAnsi="Barlow"/>
          <w:color w:val="444444"/>
          <w:shd w:val="clear" w:color="auto" w:fill="FFFFFF"/>
        </w:rPr>
        <w:t xml:space="preserve">ho will use our program? </w:t>
      </w:r>
      <w:r w:rsidRPr="00E1432D">
        <w:rPr>
          <w:rFonts w:ascii="Barlow" w:hAnsi="Barlow" w:hint="eastAsia"/>
          <w:color w:val="444444"/>
          <w:shd w:val="clear" w:color="auto" w:fill="FFFFFF"/>
        </w:rPr>
        <w:t>③</w:t>
      </w:r>
      <w:r w:rsidRPr="00E1432D">
        <w:rPr>
          <w:rFonts w:ascii="Barlow" w:hAnsi="Barlow" w:hint="eastAsia"/>
          <w:color w:val="444444"/>
          <w:shd w:val="clear" w:color="auto" w:fill="FFFFFF"/>
        </w:rPr>
        <w:t>W</w:t>
      </w:r>
      <w:r w:rsidRPr="00E1432D">
        <w:rPr>
          <w:rFonts w:ascii="Barlow" w:hAnsi="Barlow"/>
          <w:color w:val="444444"/>
          <w:shd w:val="clear" w:color="auto" w:fill="FFFFFF"/>
        </w:rPr>
        <w:t xml:space="preserve">ho cares about it most? </w:t>
      </w:r>
      <w:ins w:id="257" w:author="Office" w:date="2020-10-18T15:20:00Z">
        <w:del w:id="258" w:author="302948225@qq.com" w:date="2020-10-19T14:29:00Z">
          <w:r w:rsidR="00FF1E6D" w:rsidDel="008832A9">
            <w:rPr>
              <w:rFonts w:ascii="Barlow" w:hAnsi="Barlow" w:hint="eastAsia"/>
              <w:color w:val="444444"/>
              <w:shd w:val="clear" w:color="auto" w:fill="FFFFFF"/>
            </w:rPr>
            <w:delText>and</w:delText>
          </w:r>
        </w:del>
        <w:r w:rsidR="00FF1E6D">
          <w:rPr>
            <w:rFonts w:ascii="Barlow" w:hAnsi="Barlow" w:hint="eastAsia"/>
            <w:color w:val="444444"/>
            <w:shd w:val="clear" w:color="auto" w:fill="FFFFFF"/>
          </w:rPr>
          <w:t xml:space="preserve"> </w:t>
        </w:r>
      </w:ins>
      <w:r w:rsidRPr="00E1432D">
        <w:rPr>
          <w:rFonts w:ascii="Barlow" w:hAnsi="Barlow" w:hint="eastAsia"/>
          <w:color w:val="444444"/>
          <w:shd w:val="clear" w:color="auto" w:fill="FFFFFF"/>
        </w:rPr>
        <w:t>④</w:t>
      </w:r>
      <w:r w:rsidRPr="00E1432D">
        <w:rPr>
          <w:rFonts w:ascii="Barlow" w:hAnsi="Barlow"/>
          <w:color w:val="444444"/>
          <w:shd w:val="clear" w:color="auto" w:fill="FFFFFF"/>
        </w:rPr>
        <w:t>Who are the policy-makers?</w:t>
      </w:r>
    </w:p>
    <w:p w14:paraId="029F34A9" w14:textId="1C02CEA6" w:rsidR="00A217D7" w:rsidRDefault="00A217D7">
      <w:pPr>
        <w:ind w:firstLineChars="200" w:firstLine="420"/>
        <w:rPr>
          <w:rFonts w:ascii="Barlow" w:hAnsi="Barlow" w:hint="eastAsia"/>
          <w:color w:val="444444"/>
          <w:shd w:val="clear" w:color="auto" w:fill="FFFFFF"/>
        </w:rPr>
        <w:pPrChange w:id="259" w:author="302948225@qq.com" w:date="2020-10-20T16:15:00Z">
          <w:pPr/>
        </w:pPrChange>
      </w:pPr>
      <w:r w:rsidRPr="00E1432D">
        <w:rPr>
          <w:rFonts w:ascii="Barlow" w:hAnsi="Barlow"/>
          <w:color w:val="444444"/>
          <w:shd w:val="clear" w:color="auto" w:fill="FFFFFF"/>
        </w:rPr>
        <w:t xml:space="preserve">Then we shared our thoughts with NJU iGEMers and had a brainstorm of stakeholders. </w:t>
      </w:r>
      <w:del w:id="260" w:author="302948225@qq.com" w:date="2020-10-20T15:36:00Z">
        <w:r w:rsidRPr="00E1432D" w:rsidDel="00665484">
          <w:rPr>
            <w:rFonts w:ascii="Barlow" w:hAnsi="Barlow"/>
            <w:color w:val="444444"/>
            <w:shd w:val="clear" w:color="auto" w:fill="FFFFFF"/>
          </w:rPr>
          <w:delText>N</w:delText>
        </w:r>
        <w:r w:rsidDel="00665484">
          <w:rPr>
            <w:rFonts w:ascii="Barlow" w:hAnsi="Barlow"/>
            <w:color w:val="444444"/>
            <w:shd w:val="clear" w:color="auto" w:fill="FFFFFF"/>
          </w:rPr>
          <w:delText>anjing-China</w:delText>
        </w:r>
      </w:del>
      <w:ins w:id="261" w:author="302948225@qq.com" w:date="2020-10-20T15:36:00Z">
        <w:r w:rsidR="00665484">
          <w:rPr>
            <w:rFonts w:ascii="Barlow" w:hAnsi="Barlow"/>
            <w:color w:val="444444"/>
            <w:shd w:val="clear" w:color="auto" w:fill="FFFFFF"/>
          </w:rPr>
          <w:t>NJU-CHINA</w:t>
        </w:r>
      </w:ins>
      <w:r w:rsidRPr="00E1432D">
        <w:rPr>
          <w:rFonts w:ascii="Barlow" w:hAnsi="Barlow"/>
          <w:color w:val="444444"/>
          <w:shd w:val="clear" w:color="auto" w:fill="FFFFFF"/>
        </w:rPr>
        <w:t xml:space="preserve"> iGEMers got new insight </w:t>
      </w:r>
      <w:del w:id="262" w:author="Office" w:date="2020-10-18T15:20:00Z">
        <w:r w:rsidRPr="00E1432D" w:rsidDel="00FF1E6D">
          <w:rPr>
            <w:rFonts w:ascii="Barlow" w:hAnsi="Barlow"/>
            <w:color w:val="444444"/>
            <w:shd w:val="clear" w:color="auto" w:fill="FFFFFF"/>
          </w:rPr>
          <w:delText>on</w:delText>
        </w:r>
      </w:del>
      <w:ins w:id="263" w:author="Office" w:date="2020-10-18T15:20:00Z">
        <w:r w:rsidR="00FF1E6D">
          <w:rPr>
            <w:rFonts w:ascii="Barlow" w:hAnsi="Barlow" w:hint="eastAsia"/>
            <w:color w:val="444444"/>
            <w:shd w:val="clear" w:color="auto" w:fill="FFFFFF"/>
          </w:rPr>
          <w:t>into</w:t>
        </w:r>
      </w:ins>
      <w:r>
        <w:rPr>
          <w:rFonts w:ascii="Barlow" w:hAnsi="Barlow"/>
          <w:color w:val="444444"/>
          <w:shd w:val="clear" w:color="auto" w:fill="FFFFFF"/>
        </w:rPr>
        <w:t xml:space="preserve"> stakeholders ---- </w:t>
      </w:r>
      <w:r>
        <w:rPr>
          <w:rFonts w:ascii="Barlow" w:hAnsi="Barlow" w:hint="eastAsia"/>
          <w:color w:val="444444"/>
          <w:shd w:val="clear" w:color="auto" w:fill="FFFFFF"/>
        </w:rPr>
        <w:t>“</w:t>
      </w:r>
      <w:ins w:id="264" w:author="302948225@qq.com" w:date="2020-10-20T15:59:00Z">
        <w:r w:rsidR="00060DE2" w:rsidRPr="00060DE2">
          <w:rPr>
            <w:rFonts w:ascii="Barlow" w:hAnsi="Barlow" w:hint="eastAsia"/>
            <w:b/>
            <w:bCs/>
            <w:color w:val="444444"/>
            <w:shd w:val="clear" w:color="auto" w:fill="FFFFFF"/>
            <w:rPrChange w:id="265" w:author="302948225@qq.com" w:date="2020-10-20T16:02:00Z">
              <w:rPr>
                <w:rFonts w:ascii="Barlow" w:hAnsi="Barlow" w:hint="eastAsia"/>
                <w:color w:val="444444"/>
                <w:shd w:val="clear" w:color="auto" w:fill="FFFFFF"/>
              </w:rPr>
            </w:rPrChange>
          </w:rPr>
          <w:t>&lt;b&gt;</w:t>
        </w:r>
      </w:ins>
      <w:r w:rsidRPr="00CC7D59">
        <w:rPr>
          <w:rFonts w:ascii="Barlow" w:hAnsi="Barlow"/>
          <w:b/>
          <w:bCs/>
          <w:color w:val="444444"/>
          <w:shd w:val="clear" w:color="auto" w:fill="FFFFFF"/>
        </w:rPr>
        <w:t xml:space="preserve">Make a stakeholders’ circle to tie stakeholders closely </w:t>
      </w:r>
      <w:ins w:id="266" w:author="302948225@qq.com" w:date="2020-10-20T15:59:00Z">
        <w:r w:rsidR="00060DE2">
          <w:rPr>
            <w:rFonts w:ascii="Barlow" w:hAnsi="Barlow"/>
            <w:b/>
            <w:bCs/>
            <w:color w:val="444444"/>
            <w:shd w:val="clear" w:color="auto" w:fill="FFFFFF"/>
          </w:rPr>
          <w:t>&lt;/b&gt;</w:t>
        </w:r>
      </w:ins>
      <w:r>
        <w:rPr>
          <w:rFonts w:ascii="Barlow" w:hAnsi="Barlow"/>
          <w:color w:val="444444"/>
          <w:shd w:val="clear" w:color="auto" w:fill="FFFFFF"/>
        </w:rPr>
        <w:t>”</w:t>
      </w:r>
      <w:r w:rsidRPr="00E1432D">
        <w:rPr>
          <w:rFonts w:ascii="Barlow" w:hAnsi="Barlow"/>
          <w:color w:val="444444"/>
          <w:shd w:val="clear" w:color="auto" w:fill="FFFFFF"/>
        </w:rPr>
        <w:t xml:space="preserve">. After taking </w:t>
      </w:r>
      <w:r>
        <w:rPr>
          <w:rFonts w:ascii="Barlow" w:hAnsi="Barlow"/>
          <w:color w:val="444444"/>
          <w:shd w:val="clear" w:color="auto" w:fill="FFFFFF"/>
        </w:rPr>
        <w:t>their</w:t>
      </w:r>
      <w:ins w:id="267" w:author="Office" w:date="2020-10-18T15:34:00Z">
        <w:r w:rsidR="00E4373A">
          <w:rPr>
            <w:rFonts w:ascii="Barlow" w:hAnsi="Barlow" w:hint="eastAsia"/>
            <w:color w:val="444444"/>
            <w:shd w:val="clear" w:color="auto" w:fill="FFFFFF"/>
          </w:rPr>
          <w:t xml:space="preserve"> suggestion</w:t>
        </w:r>
      </w:ins>
      <w:r w:rsidRPr="00E1432D">
        <w:rPr>
          <w:rFonts w:ascii="Barlow" w:hAnsi="Barlow"/>
          <w:color w:val="444444"/>
          <w:shd w:val="clear" w:color="auto" w:fill="FFFFFF"/>
        </w:rPr>
        <w:t>, we decided to make a “</w:t>
      </w:r>
      <w:del w:id="268" w:author="Office" w:date="2020-10-18T15:35:00Z">
        <w:r w:rsidRPr="00E1432D" w:rsidDel="00E51D9D">
          <w:rPr>
            <w:rFonts w:ascii="Barlow" w:hAnsi="Barlow"/>
            <w:color w:val="444444"/>
            <w:shd w:val="clear" w:color="auto" w:fill="FFFFFF"/>
          </w:rPr>
          <w:delText xml:space="preserve">Stakeholders </w:delText>
        </w:r>
      </w:del>
      <w:ins w:id="269" w:author="Office" w:date="2020-10-18T15:35:00Z">
        <w:r w:rsidR="00E51D9D">
          <w:rPr>
            <w:rFonts w:ascii="Barlow" w:hAnsi="Barlow"/>
            <w:color w:val="444444"/>
            <w:shd w:val="clear" w:color="auto" w:fill="FFFFFF"/>
          </w:rPr>
          <w:t>s</w:t>
        </w:r>
        <w:r w:rsidR="00E51D9D" w:rsidRPr="00E1432D">
          <w:rPr>
            <w:rFonts w:ascii="Barlow" w:hAnsi="Barlow"/>
            <w:color w:val="444444"/>
            <w:shd w:val="clear" w:color="auto" w:fill="FFFFFF"/>
          </w:rPr>
          <w:t>takeholders</w:t>
        </w:r>
        <w:r w:rsidR="00E51D9D">
          <w:rPr>
            <w:rFonts w:ascii="Barlow" w:hAnsi="Barlow" w:hint="eastAsia"/>
            <w:color w:val="444444"/>
            <w:shd w:val="clear" w:color="auto" w:fill="FFFFFF"/>
          </w:rPr>
          <w:t>’</w:t>
        </w:r>
      </w:ins>
      <w:del w:id="270" w:author="Office" w:date="2020-10-18T15:35:00Z">
        <w:r w:rsidRPr="00E1432D" w:rsidDel="00E51D9D">
          <w:rPr>
            <w:rFonts w:ascii="Barlow" w:hAnsi="Barlow"/>
            <w:color w:val="444444"/>
            <w:shd w:val="clear" w:color="auto" w:fill="FFFFFF"/>
          </w:rPr>
          <w:delText>Cycle</w:delText>
        </w:r>
      </w:del>
      <w:ins w:id="271" w:author="Office" w:date="2020-10-18T15:35:00Z">
        <w:r w:rsidR="00E51D9D">
          <w:rPr>
            <w:rFonts w:ascii="Barlow" w:hAnsi="Barlow"/>
            <w:color w:val="444444"/>
            <w:shd w:val="clear" w:color="auto" w:fill="FFFFFF"/>
          </w:rPr>
          <w:t>c</w:t>
        </w:r>
        <w:r w:rsidR="00E51D9D" w:rsidRPr="00E1432D">
          <w:rPr>
            <w:rFonts w:ascii="Barlow" w:hAnsi="Barlow"/>
            <w:color w:val="444444"/>
            <w:shd w:val="clear" w:color="auto" w:fill="FFFFFF"/>
          </w:rPr>
          <w:t>ycle</w:t>
        </w:r>
      </w:ins>
      <w:r w:rsidRPr="00E1432D">
        <w:rPr>
          <w:rFonts w:ascii="Barlow" w:hAnsi="Barlow"/>
          <w:color w:val="444444"/>
          <w:shd w:val="clear" w:color="auto" w:fill="FFFFFF"/>
        </w:rPr>
        <w:t xml:space="preserve">”, </w:t>
      </w:r>
      <w:del w:id="272" w:author="Office" w:date="2020-10-18T15:36:00Z">
        <w:r w:rsidRPr="00E1432D" w:rsidDel="00E51D9D">
          <w:rPr>
            <w:rFonts w:ascii="Barlow" w:hAnsi="Barlow"/>
            <w:color w:val="444444"/>
            <w:shd w:val="clear" w:color="auto" w:fill="FFFFFF"/>
          </w:rPr>
          <w:delText xml:space="preserve">that’s </w:delText>
        </w:r>
      </w:del>
      <w:ins w:id="273" w:author="Office" w:date="2020-10-18T15:36:00Z">
        <w:r w:rsidR="00E51D9D" w:rsidRPr="00E1432D">
          <w:rPr>
            <w:rFonts w:ascii="Barlow" w:hAnsi="Barlow"/>
            <w:color w:val="444444"/>
            <w:shd w:val="clear" w:color="auto" w:fill="FFFFFF"/>
          </w:rPr>
          <w:t>that</w:t>
        </w:r>
        <w:r w:rsidR="00E51D9D">
          <w:rPr>
            <w:rFonts w:ascii="Barlow" w:hAnsi="Barlow"/>
            <w:color w:val="444444"/>
            <w:shd w:val="clear" w:color="auto" w:fill="FFFFFF"/>
          </w:rPr>
          <w:t xml:space="preserve"> is,</w:t>
        </w:r>
        <w:r w:rsidR="00E51D9D" w:rsidRPr="00E1432D">
          <w:rPr>
            <w:rFonts w:ascii="Barlow" w:hAnsi="Barlow"/>
            <w:color w:val="444444"/>
            <w:shd w:val="clear" w:color="auto" w:fill="FFFFFF"/>
          </w:rPr>
          <w:t xml:space="preserve"> </w:t>
        </w:r>
      </w:ins>
      <w:r w:rsidRPr="00E1432D">
        <w:rPr>
          <w:rFonts w:ascii="Barlow" w:hAnsi="Barlow"/>
          <w:color w:val="444444"/>
          <w:shd w:val="clear" w:color="auto" w:fill="FFFFFF"/>
        </w:rPr>
        <w:t>“For Health</w:t>
      </w:r>
      <w:r>
        <w:rPr>
          <w:rFonts w:ascii="Barlow" w:hAnsi="Barlow"/>
          <w:color w:val="444444"/>
          <w:shd w:val="clear" w:color="auto" w:fill="FFFFFF"/>
        </w:rPr>
        <w:t>,</w:t>
      </w:r>
      <w:r w:rsidRPr="00E1432D">
        <w:rPr>
          <w:rFonts w:ascii="Barlow" w:hAnsi="Barlow"/>
          <w:color w:val="444444"/>
          <w:shd w:val="clear" w:color="auto" w:fill="FFFFFF"/>
        </w:rPr>
        <w:t xml:space="preserve"> For </w:t>
      </w:r>
      <w:r>
        <w:rPr>
          <w:rFonts w:ascii="Barlow" w:hAnsi="Barlow"/>
          <w:color w:val="444444"/>
          <w:shd w:val="clear" w:color="auto" w:fill="FFFFFF"/>
        </w:rPr>
        <w:t>Earning</w:t>
      </w:r>
      <w:r w:rsidRPr="00E1432D">
        <w:rPr>
          <w:rFonts w:ascii="Barlow" w:hAnsi="Barlow"/>
          <w:color w:val="444444"/>
          <w:shd w:val="clear" w:color="auto" w:fill="FFFFFF"/>
        </w:rPr>
        <w:t>”</w:t>
      </w:r>
      <w:r>
        <w:rPr>
          <w:rFonts w:ascii="Barlow" w:hAnsi="Barlow"/>
          <w:color w:val="444444"/>
          <w:shd w:val="clear" w:color="auto" w:fill="FFFFFF"/>
        </w:rPr>
        <w:t>.</w:t>
      </w:r>
    </w:p>
    <w:p w14:paraId="30B3F6A3" w14:textId="77777777" w:rsidR="00A217D7" w:rsidRPr="00E51D9D" w:rsidRDefault="00A217D7" w:rsidP="00A217D7">
      <w:pPr>
        <w:rPr>
          <w:rFonts w:ascii="Barlow" w:hAnsi="Barlow" w:hint="eastAsia"/>
          <w:color w:val="444444"/>
          <w:shd w:val="clear" w:color="auto" w:fill="FFFFFF"/>
        </w:rPr>
      </w:pPr>
    </w:p>
    <w:p w14:paraId="03098A63" w14:textId="542113C3" w:rsidR="00A217D7" w:rsidRPr="000A1404" w:rsidRDefault="00060DE2" w:rsidP="00A217D7">
      <w:pPr>
        <w:rPr>
          <w:rFonts w:ascii="Barlow" w:hAnsi="Barlow" w:hint="eastAsia"/>
          <w:b/>
          <w:bCs/>
          <w:color w:val="444444"/>
          <w:shd w:val="clear" w:color="auto" w:fill="FFFFFF"/>
          <w:rPrChange w:id="274" w:author="302948225@qq.com" w:date="2020-10-20T15:42:00Z">
            <w:rPr>
              <w:rFonts w:ascii="Barlow" w:hAnsi="Barlow" w:hint="eastAsia"/>
              <w:b/>
              <w:bCs/>
              <w:color w:val="444444"/>
              <w:highlight w:val="yellow"/>
              <w:shd w:val="clear" w:color="auto" w:fill="FFFFFF"/>
            </w:rPr>
          </w:rPrChange>
        </w:rPr>
      </w:pPr>
      <w:ins w:id="275" w:author="302948225@qq.com" w:date="2020-10-20T15:59:00Z">
        <w:r>
          <w:rPr>
            <w:rFonts w:ascii="Barlow" w:hAnsi="Barlow"/>
            <w:b/>
            <w:bCs/>
            <w:color w:val="444444"/>
            <w:shd w:val="clear" w:color="auto" w:fill="FFFFFF"/>
          </w:rPr>
          <w:t>&lt;b&gt;</w:t>
        </w:r>
      </w:ins>
      <w:r w:rsidR="00A217D7" w:rsidRPr="000A1404">
        <w:rPr>
          <w:rFonts w:ascii="Barlow" w:hAnsi="Barlow" w:hint="eastAsia"/>
          <w:b/>
          <w:bCs/>
          <w:color w:val="444444"/>
          <w:shd w:val="clear" w:color="auto" w:fill="FFFFFF"/>
          <w:rPrChange w:id="276" w:author="302948225@qq.com" w:date="2020-10-20T15:42:00Z">
            <w:rPr>
              <w:rFonts w:ascii="Barlow" w:hAnsi="Barlow" w:hint="eastAsia"/>
              <w:b/>
              <w:bCs/>
              <w:color w:val="444444"/>
              <w:highlight w:val="yellow"/>
              <w:shd w:val="clear" w:color="auto" w:fill="FFFFFF"/>
            </w:rPr>
          </w:rPrChange>
        </w:rPr>
        <w:t>June</w:t>
      </w:r>
      <w:ins w:id="277" w:author="302948225@qq.com" w:date="2020-10-20T15:59:00Z">
        <w:r>
          <w:rPr>
            <w:rFonts w:ascii="Barlow" w:hAnsi="Barlow"/>
            <w:b/>
            <w:bCs/>
            <w:color w:val="444444"/>
            <w:shd w:val="clear" w:color="auto" w:fill="FFFFFF"/>
          </w:rPr>
          <w:t>&lt;/b&gt;</w:t>
        </w:r>
      </w:ins>
    </w:p>
    <w:p w14:paraId="200EA0CE" w14:textId="54F765AE" w:rsidR="00A217D7" w:rsidRPr="007C3B5B" w:rsidRDefault="00060DE2" w:rsidP="00A217D7">
      <w:pPr>
        <w:rPr>
          <w:rFonts w:ascii="Barlow" w:hAnsi="Barlow" w:hint="eastAsia"/>
          <w:b/>
          <w:bCs/>
          <w:color w:val="444444"/>
          <w:shd w:val="clear" w:color="auto" w:fill="FFFFFF"/>
          <w:rPrChange w:id="278" w:author="302948225@qq.com" w:date="2020-10-20T16:16:00Z">
            <w:rPr>
              <w:rFonts w:ascii="Barlow" w:hAnsi="Barlow" w:hint="eastAsia"/>
              <w:b/>
              <w:bCs/>
              <w:color w:val="444444"/>
              <w:u w:val="single"/>
              <w:shd w:val="clear" w:color="auto" w:fill="FFFFFF"/>
            </w:rPr>
          </w:rPrChange>
        </w:rPr>
      </w:pPr>
      <w:ins w:id="279" w:author="302948225@qq.com" w:date="2020-10-20T15:59:00Z">
        <w:r w:rsidRPr="007C3B5B">
          <w:rPr>
            <w:rFonts w:ascii="Barlow" w:hAnsi="Barlow" w:hint="eastAsia"/>
            <w:b/>
            <w:bCs/>
            <w:color w:val="444444"/>
            <w:shd w:val="clear" w:color="auto" w:fill="FFFFFF"/>
            <w:rPrChange w:id="280" w:author="302948225@qq.com" w:date="2020-10-20T16:16: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281" w:author="302948225@qq.com" w:date="2020-10-20T16:16:00Z">
            <w:rPr>
              <w:rFonts w:ascii="Barlow" w:hAnsi="Barlow" w:hint="eastAsia"/>
              <w:b/>
              <w:bCs/>
              <w:color w:val="444444"/>
              <w:u w:val="single"/>
              <w:shd w:val="clear" w:color="auto" w:fill="FFFFFF"/>
            </w:rPr>
          </w:rPrChange>
        </w:rPr>
        <w:t>Experimental design</w:t>
      </w:r>
      <w:ins w:id="282" w:author="302948225@qq.com" w:date="2020-10-20T15:59:00Z">
        <w:r w:rsidRPr="007C3B5B">
          <w:rPr>
            <w:rFonts w:ascii="Barlow" w:hAnsi="Barlow" w:hint="eastAsia"/>
            <w:b/>
            <w:bCs/>
            <w:color w:val="444444"/>
            <w:shd w:val="clear" w:color="auto" w:fill="FFFFFF"/>
            <w:rPrChange w:id="283" w:author="302948225@qq.com" w:date="2020-10-20T16:16:00Z">
              <w:rPr>
                <w:rFonts w:ascii="Barlow" w:hAnsi="Barlow" w:hint="eastAsia"/>
                <w:b/>
                <w:bCs/>
                <w:color w:val="444444"/>
                <w:u w:val="single"/>
                <w:shd w:val="clear" w:color="auto" w:fill="FFFFFF"/>
              </w:rPr>
            </w:rPrChange>
          </w:rPr>
          <w:t>&lt;/b&gt;</w:t>
        </w:r>
      </w:ins>
    </w:p>
    <w:p w14:paraId="6C3BB216" w14:textId="38FCF179" w:rsidR="00A217D7" w:rsidRPr="00920666" w:rsidRDefault="00A217D7">
      <w:pPr>
        <w:ind w:firstLineChars="200" w:firstLine="420"/>
        <w:rPr>
          <w:rFonts w:ascii="Times New Roman" w:hAnsi="Times New Roman"/>
        </w:rPr>
        <w:pPrChange w:id="284" w:author="302948225@qq.com" w:date="2020-10-20T16:15:00Z">
          <w:pPr/>
        </w:pPrChange>
      </w:pPr>
      <w:r w:rsidRPr="00920666">
        <w:rPr>
          <w:rFonts w:ascii="Times New Roman" w:hAnsi="Times New Roman"/>
        </w:rPr>
        <w:t xml:space="preserve">We started to </w:t>
      </w:r>
      <w:ins w:id="285" w:author="302948225@qq.com" w:date="2020-10-20T15:59:00Z">
        <w:r w:rsidR="00060DE2" w:rsidRPr="00060DE2">
          <w:rPr>
            <w:rFonts w:ascii="Times New Roman" w:hAnsi="Times New Roman"/>
            <w:b/>
            <w:bCs/>
            <w:rPrChange w:id="286" w:author="302948225@qq.com" w:date="2020-10-20T15:59:00Z">
              <w:rPr>
                <w:rFonts w:ascii="Times New Roman" w:hAnsi="Times New Roman"/>
              </w:rPr>
            </w:rPrChange>
          </w:rPr>
          <w:t>&lt;b&gt;</w:t>
        </w:r>
      </w:ins>
      <w:r w:rsidRPr="00901C5C">
        <w:rPr>
          <w:rFonts w:ascii="Times New Roman" w:hAnsi="Times New Roman"/>
          <w:b/>
          <w:bCs/>
        </w:rPr>
        <w:t>optimize our circuit</w:t>
      </w:r>
      <w:ins w:id="287" w:author="302948225@qq.com" w:date="2020-10-20T15:59:00Z">
        <w:r w:rsidR="00060DE2">
          <w:rPr>
            <w:rFonts w:ascii="Times New Roman" w:hAnsi="Times New Roman"/>
            <w:b/>
            <w:bCs/>
          </w:rPr>
          <w:t>&lt;/b&gt;</w:t>
        </w:r>
      </w:ins>
      <w:r w:rsidRPr="00920666">
        <w:rPr>
          <w:rFonts w:ascii="Times New Roman" w:hAnsi="Times New Roman"/>
        </w:rPr>
        <w:t xml:space="preserve">, including the optimization of kill switch. We explained to NJU-CHINA how the engineered bacteria secreted phytase in earthworm </w:t>
      </w:r>
      <w:r>
        <w:rPr>
          <w:rFonts w:ascii="Times New Roman" w:hAnsi="Times New Roman"/>
        </w:rPr>
        <w:t>intestinal tract</w:t>
      </w:r>
      <w:r w:rsidRPr="00920666">
        <w:rPr>
          <w:rFonts w:ascii="Times New Roman" w:hAnsi="Times New Roman"/>
        </w:rPr>
        <w:t xml:space="preserve"> and committed suicide after excretion of earthworm to prevent bio-pollution.</w:t>
      </w:r>
    </w:p>
    <w:p w14:paraId="492BF020" w14:textId="3F0275C2" w:rsidR="00A217D7" w:rsidRPr="00920666" w:rsidRDefault="00A217D7">
      <w:pPr>
        <w:ind w:firstLineChars="200" w:firstLine="420"/>
        <w:rPr>
          <w:rFonts w:ascii="Times New Roman" w:hAnsi="Times New Roman"/>
        </w:rPr>
        <w:pPrChange w:id="288" w:author="302948225@qq.com" w:date="2020-10-20T16:15:00Z">
          <w:pPr/>
        </w:pPrChange>
      </w:pPr>
      <w:r w:rsidRPr="00920666">
        <w:rPr>
          <w:rFonts w:ascii="Times New Roman" w:hAnsi="Times New Roman"/>
        </w:rPr>
        <w:t>NJU-CHINA asked us</w:t>
      </w:r>
      <w:ins w:id="289" w:author="Office" w:date="2020-10-18T15:36:00Z">
        <w:r w:rsidR="00814E99">
          <w:rPr>
            <w:rFonts w:ascii="Times New Roman" w:hAnsi="Times New Roman"/>
          </w:rPr>
          <w:t>:</w:t>
        </w:r>
      </w:ins>
      <w:r w:rsidRPr="00920666">
        <w:rPr>
          <w:rFonts w:ascii="Times New Roman" w:hAnsi="Times New Roman"/>
        </w:rPr>
        <w:t xml:space="preserve"> </w:t>
      </w:r>
      <w:ins w:id="290" w:author="Office" w:date="2020-10-18T15:36:00Z">
        <w:r w:rsidR="00814E99">
          <w:rPr>
            <w:rFonts w:ascii="Times New Roman" w:hAnsi="Times New Roman"/>
          </w:rPr>
          <w:t>“</w:t>
        </w:r>
      </w:ins>
      <w:ins w:id="291" w:author="302948225@qq.com" w:date="2020-10-20T16:15:00Z">
        <w:r w:rsidR="007C3B5B">
          <w:rPr>
            <w:rFonts w:ascii="Times New Roman" w:hAnsi="Times New Roman"/>
          </w:rPr>
          <w:t>D</w:t>
        </w:r>
      </w:ins>
      <w:del w:id="292" w:author="302948225@qq.com" w:date="2020-10-20T16:15:00Z">
        <w:r w:rsidRPr="00920666" w:rsidDel="007C3B5B">
          <w:rPr>
            <w:rFonts w:ascii="Times New Roman" w:hAnsi="Times New Roman"/>
          </w:rPr>
          <w:delText>d</w:delText>
        </w:r>
      </w:del>
      <w:r w:rsidRPr="00920666">
        <w:rPr>
          <w:rFonts w:ascii="Times New Roman" w:hAnsi="Times New Roman"/>
        </w:rPr>
        <w:t xml:space="preserve">id </w:t>
      </w:r>
      <w:ins w:id="293" w:author="宋 天睿" w:date="2020-10-20T19:24:00Z">
        <w:r w:rsidR="00827D3F">
          <w:rPr>
            <w:rFonts w:ascii="Times New Roman" w:hAnsi="Times New Roman"/>
          </w:rPr>
          <w:t>&lt;i&gt;</w:t>
        </w:r>
      </w:ins>
      <w:r w:rsidRPr="00901C5C">
        <w:rPr>
          <w:rFonts w:ascii="Times New Roman" w:hAnsi="Times New Roman"/>
          <w:i/>
          <w:iCs/>
        </w:rPr>
        <w:t>Bacillus subtilis</w:t>
      </w:r>
      <w:ins w:id="294" w:author="宋 天睿" w:date="2020-10-20T19:25:00Z">
        <w:r w:rsidR="00827D3F">
          <w:rPr>
            <w:rFonts w:ascii="Times New Roman" w:hAnsi="Times New Roman"/>
            <w:i/>
            <w:iCs/>
          </w:rPr>
          <w:t>&lt;/i&gt;</w:t>
        </w:r>
      </w:ins>
      <w:r w:rsidRPr="00920666">
        <w:rPr>
          <w:rFonts w:ascii="Times New Roman" w:hAnsi="Times New Roman"/>
        </w:rPr>
        <w:t xml:space="preserve"> metabolites have an impact on soil quality or crop production after suicide?</w:t>
      </w:r>
      <w:ins w:id="295" w:author="Office" w:date="2020-10-18T15:36:00Z">
        <w:r w:rsidR="00814E99">
          <w:rPr>
            <w:rFonts w:ascii="Times New Roman" w:hAnsi="Times New Roman"/>
          </w:rPr>
          <w:t>”</w:t>
        </w:r>
      </w:ins>
    </w:p>
    <w:p w14:paraId="35A7D876" w14:textId="330279E3" w:rsidR="00A217D7" w:rsidRDefault="00A217D7">
      <w:pPr>
        <w:ind w:firstLineChars="200" w:firstLine="420"/>
        <w:rPr>
          <w:ins w:id="296" w:author="xb21cn" w:date="2020-10-19T17:18:00Z"/>
          <w:rFonts w:ascii="Times New Roman" w:hAnsi="Times New Roman"/>
        </w:rPr>
        <w:pPrChange w:id="297" w:author="302948225@qq.com" w:date="2020-10-20T16:15:00Z">
          <w:pPr/>
        </w:pPrChange>
      </w:pPr>
      <w:r w:rsidRPr="00920666">
        <w:rPr>
          <w:rFonts w:ascii="Times New Roman" w:hAnsi="Times New Roman"/>
        </w:rPr>
        <w:t>Because the</w:t>
      </w:r>
      <w:r w:rsidRPr="007C3B5B">
        <w:rPr>
          <w:rFonts w:ascii="Times New Roman" w:hAnsi="Times New Roman"/>
          <w:i/>
          <w:iCs/>
          <w:rPrChange w:id="298" w:author="302948225@qq.com" w:date="2020-10-20T16:15:00Z">
            <w:rPr>
              <w:rFonts w:ascii="Times New Roman" w:hAnsi="Times New Roman"/>
            </w:rPr>
          </w:rPrChange>
        </w:rPr>
        <w:t xml:space="preserve"> </w:t>
      </w:r>
      <w:ins w:id="299" w:author="302948225@qq.com" w:date="2020-10-20T16:15:00Z">
        <w:r w:rsidR="007C3B5B" w:rsidRPr="007C3B5B">
          <w:rPr>
            <w:rFonts w:ascii="Times New Roman" w:hAnsi="Times New Roman"/>
            <w:i/>
            <w:iCs/>
            <w:rPrChange w:id="300" w:author="302948225@qq.com" w:date="2020-10-20T16:15:00Z">
              <w:rPr>
                <w:rFonts w:ascii="Times New Roman" w:hAnsi="Times New Roman"/>
              </w:rPr>
            </w:rPrChange>
          </w:rPr>
          <w:t>&lt;i&gt;</w:t>
        </w:r>
      </w:ins>
      <w:r w:rsidRPr="00901C5C">
        <w:rPr>
          <w:rFonts w:ascii="Times New Roman" w:hAnsi="Times New Roman"/>
          <w:i/>
          <w:iCs/>
        </w:rPr>
        <w:t>Bacillus subtilis</w:t>
      </w:r>
      <w:ins w:id="301" w:author="302948225@qq.com" w:date="2020-10-20T16:15:00Z">
        <w:r w:rsidR="007C3B5B">
          <w:rPr>
            <w:rFonts w:ascii="Times New Roman" w:hAnsi="Times New Roman"/>
            <w:i/>
            <w:iCs/>
          </w:rPr>
          <w:t>&lt;/i&gt;</w:t>
        </w:r>
      </w:ins>
      <w:r w:rsidRPr="00920666">
        <w:rPr>
          <w:rFonts w:ascii="Times New Roman" w:hAnsi="Times New Roman"/>
        </w:rPr>
        <w:t xml:space="preserve"> we selected was the </w:t>
      </w:r>
      <w:ins w:id="302" w:author="302948225@qq.com" w:date="2020-10-20T15:59:00Z">
        <w:r w:rsidR="00060DE2" w:rsidRPr="00060DE2">
          <w:rPr>
            <w:rFonts w:ascii="Times New Roman" w:hAnsi="Times New Roman"/>
            <w:b/>
            <w:bCs/>
            <w:rPrChange w:id="303" w:author="302948225@qq.com" w:date="2020-10-20T15:59:00Z">
              <w:rPr>
                <w:rFonts w:ascii="Times New Roman" w:hAnsi="Times New Roman"/>
              </w:rPr>
            </w:rPrChange>
          </w:rPr>
          <w:t>&lt;b&gt;</w:t>
        </w:r>
      </w:ins>
      <w:r w:rsidRPr="00901C5C">
        <w:rPr>
          <w:rFonts w:ascii="Times New Roman" w:hAnsi="Times New Roman"/>
          <w:b/>
          <w:bCs/>
        </w:rPr>
        <w:t>dominant bacteria</w:t>
      </w:r>
      <w:ins w:id="304" w:author="302948225@qq.com" w:date="2020-10-20T15:59:00Z">
        <w:r w:rsidR="00060DE2" w:rsidRPr="00060DE2">
          <w:rPr>
            <w:rFonts w:ascii="Times New Roman" w:hAnsi="Times New Roman"/>
            <w:b/>
            <w:bCs/>
            <w:rPrChange w:id="305" w:author="302948225@qq.com" w:date="2020-10-20T15:59:00Z">
              <w:rPr>
                <w:rFonts w:ascii="Times New Roman" w:hAnsi="Times New Roman"/>
              </w:rPr>
            </w:rPrChange>
          </w:rPr>
          <w:t>&lt;/b&gt;</w:t>
        </w:r>
      </w:ins>
      <w:del w:id="306" w:author="302948225@qq.com" w:date="2020-10-20T15:59:00Z">
        <w:r w:rsidRPr="00920666" w:rsidDel="00060DE2">
          <w:rPr>
            <w:rFonts w:ascii="Times New Roman" w:hAnsi="Times New Roman"/>
          </w:rPr>
          <w:delText xml:space="preserve"> </w:delText>
        </w:r>
      </w:del>
      <w:r w:rsidRPr="00920666">
        <w:rPr>
          <w:rFonts w:ascii="Times New Roman" w:hAnsi="Times New Roman"/>
        </w:rPr>
        <w:t xml:space="preserve">in the soil, earthworm </w:t>
      </w:r>
      <w:r>
        <w:rPr>
          <w:rFonts w:ascii="Times New Roman" w:hAnsi="Times New Roman"/>
        </w:rPr>
        <w:t xml:space="preserve">intestinal tract </w:t>
      </w:r>
      <w:r w:rsidRPr="00920666">
        <w:rPr>
          <w:rFonts w:ascii="Times New Roman" w:hAnsi="Times New Roman"/>
        </w:rPr>
        <w:t>and wormcast</w:t>
      </w:r>
      <w:del w:id="307" w:author="Office" w:date="2020-10-18T15:37:00Z">
        <w:r w:rsidRPr="00920666" w:rsidDel="00814E99">
          <w:rPr>
            <w:rFonts w:ascii="Times New Roman" w:hAnsi="Times New Roman"/>
          </w:rPr>
          <w:delText xml:space="preserve">. So </w:delText>
        </w:r>
      </w:del>
      <w:ins w:id="308" w:author="Office" w:date="2020-10-18T15:37:00Z">
        <w:r w:rsidR="00814E99">
          <w:rPr>
            <w:rFonts w:ascii="Times New Roman" w:hAnsi="Times New Roman"/>
          </w:rPr>
          <w:t xml:space="preserve">, </w:t>
        </w:r>
      </w:ins>
      <w:r w:rsidRPr="00920666">
        <w:rPr>
          <w:rFonts w:ascii="Times New Roman" w:hAnsi="Times New Roman"/>
        </w:rPr>
        <w:t>we didn't think</w:t>
      </w:r>
      <w:ins w:id="309" w:author="Office" w:date="2020-10-18T15:37:00Z">
        <w:r w:rsidR="00814E99">
          <w:rPr>
            <w:rFonts w:ascii="Times New Roman" w:hAnsi="Times New Roman"/>
          </w:rPr>
          <w:t xml:space="preserve"> that</w:t>
        </w:r>
      </w:ins>
      <w:r w:rsidRPr="00920666">
        <w:rPr>
          <w:rFonts w:ascii="Times New Roman" w:hAnsi="Times New Roman"/>
        </w:rPr>
        <w:t xml:space="preserve"> it would affect the soil crops after the engineered bacteria commit suicide.</w:t>
      </w:r>
    </w:p>
    <w:p w14:paraId="16389A33" w14:textId="77777777" w:rsidR="00C131AF" w:rsidRDefault="00C131AF" w:rsidP="00A217D7">
      <w:pPr>
        <w:rPr>
          <w:ins w:id="310" w:author="xb21cn" w:date="2020-10-19T17:18:00Z"/>
          <w:rFonts w:ascii="Times New Roman" w:hAnsi="Times New Roman"/>
        </w:rPr>
      </w:pPr>
    </w:p>
    <w:p w14:paraId="23E9D7DD" w14:textId="6AAD8258" w:rsidR="00C131AF" w:rsidDel="00665484" w:rsidRDefault="00C131AF" w:rsidP="00C131AF">
      <w:pPr>
        <w:ind w:firstLineChars="200" w:firstLine="420"/>
        <w:rPr>
          <w:ins w:id="311" w:author="xb21cn" w:date="2020-10-19T17:18:00Z"/>
          <w:del w:id="312" w:author="302948225@qq.com" w:date="2020-10-20T15:35:00Z"/>
          <w:rFonts w:ascii="Times New Roman" w:hAnsi="Times New Roman"/>
        </w:rPr>
      </w:pPr>
      <w:moveFromRangeStart w:id="313" w:author="302948225@qq.com" w:date="2020-10-19T19:18:00Z" w:name="move54027514"/>
      <w:moveFrom w:id="314" w:author="302948225@qq.com" w:date="2020-10-19T19:18:00Z">
        <w:ins w:id="315" w:author="xb21cn" w:date="2020-10-19T17:18:00Z">
          <w:r w:rsidDel="000E558F">
            <w:rPr>
              <w:rFonts w:ascii="Times New Roman" w:hAnsi="Times New Roman" w:hint="eastAsia"/>
            </w:rPr>
            <w:t>We optimized our circuit and added the</w:t>
          </w:r>
        </w:ins>
        <w:ins w:id="316" w:author="xb21cn" w:date="2020-10-19T17:33:00Z">
          <w:r w:rsidR="00A40F5B" w:rsidDel="000E558F">
            <w:rPr>
              <w:rFonts w:ascii="Times New Roman" w:hAnsi="Times New Roman" w:hint="eastAsia"/>
            </w:rPr>
            <w:t xml:space="preserve"> preliminary</w:t>
          </w:r>
        </w:ins>
        <w:ins w:id="317" w:author="xb21cn" w:date="2020-10-19T17:18:00Z">
          <w:r w:rsidDel="000E558F">
            <w:rPr>
              <w:rFonts w:ascii="Times New Roman" w:hAnsi="Times New Roman" w:hint="eastAsia"/>
            </w:rPr>
            <w:t xml:space="preserve"> kill switch. We discussed with NJU-CHINA and answered their doubt about if the suicide bacteria could affect </w:t>
          </w:r>
          <w:r w:rsidRPr="00920666" w:rsidDel="000E558F">
            <w:rPr>
              <w:rFonts w:ascii="Times New Roman" w:hAnsi="Times New Roman"/>
            </w:rPr>
            <w:t>soil quality or crop production</w:t>
          </w:r>
          <w:r w:rsidDel="000E558F">
            <w:rPr>
              <w:rFonts w:ascii="Times New Roman" w:hAnsi="Times New Roman" w:hint="eastAsia"/>
            </w:rPr>
            <w:t>. Of course, not.</w:t>
          </w:r>
        </w:ins>
      </w:moveFrom>
    </w:p>
    <w:moveFromRangeEnd w:id="313"/>
    <w:p w14:paraId="1480492F" w14:textId="7FC253F5" w:rsidR="00C131AF" w:rsidDel="00665484" w:rsidRDefault="00C131AF" w:rsidP="00A217D7">
      <w:pPr>
        <w:rPr>
          <w:ins w:id="318" w:author="xb21cn" w:date="2020-10-19T17:18:00Z"/>
          <w:del w:id="319" w:author="302948225@qq.com" w:date="2020-10-20T15:35:00Z"/>
          <w:rFonts w:ascii="Times New Roman" w:hAnsi="Times New Roman"/>
        </w:rPr>
      </w:pPr>
    </w:p>
    <w:p w14:paraId="18843B76" w14:textId="77777777" w:rsidR="00C131AF" w:rsidRDefault="00C131AF">
      <w:pPr>
        <w:ind w:firstLineChars="200" w:firstLine="420"/>
        <w:rPr>
          <w:rFonts w:ascii="Barlow" w:hAnsi="Barlow" w:hint="eastAsia"/>
          <w:b/>
          <w:bCs/>
          <w:color w:val="444444"/>
          <w:u w:val="single"/>
          <w:shd w:val="clear" w:color="auto" w:fill="FFFFFF"/>
        </w:rPr>
        <w:pPrChange w:id="320" w:author="302948225@qq.com" w:date="2020-10-20T15:35:00Z">
          <w:pPr/>
        </w:pPrChange>
      </w:pPr>
    </w:p>
    <w:p w14:paraId="032802BC" w14:textId="7FC80900" w:rsidR="00A217D7" w:rsidRPr="007C3B5B" w:rsidRDefault="00060DE2" w:rsidP="00A217D7">
      <w:pPr>
        <w:rPr>
          <w:rFonts w:ascii="Barlow" w:hAnsi="Barlow" w:hint="eastAsia"/>
          <w:b/>
          <w:bCs/>
          <w:color w:val="444444"/>
          <w:shd w:val="clear" w:color="auto" w:fill="FFFFFF"/>
          <w:rPrChange w:id="321" w:author="302948225@qq.com" w:date="2020-10-20T16:17:00Z">
            <w:rPr>
              <w:rFonts w:ascii="Barlow" w:hAnsi="Barlow" w:hint="eastAsia"/>
              <w:b/>
              <w:bCs/>
              <w:color w:val="444444"/>
              <w:u w:val="single"/>
              <w:shd w:val="clear" w:color="auto" w:fill="FFFFFF"/>
            </w:rPr>
          </w:rPrChange>
        </w:rPr>
      </w:pPr>
      <w:ins w:id="322" w:author="302948225@qq.com" w:date="2020-10-20T16:00:00Z">
        <w:r w:rsidRPr="007C3B5B">
          <w:rPr>
            <w:rFonts w:ascii="Barlow" w:hAnsi="Barlow" w:hint="eastAsia"/>
            <w:b/>
            <w:bCs/>
            <w:color w:val="444444"/>
            <w:shd w:val="clear" w:color="auto" w:fill="FFFFFF"/>
            <w:rPrChange w:id="323" w:author="302948225@qq.com" w:date="2020-10-20T16:17: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324" w:author="302948225@qq.com" w:date="2020-10-20T16:17:00Z">
            <w:rPr>
              <w:rFonts w:ascii="Barlow" w:hAnsi="Barlow" w:hint="eastAsia"/>
              <w:b/>
              <w:bCs/>
              <w:color w:val="444444"/>
              <w:u w:val="single"/>
              <w:shd w:val="clear" w:color="auto" w:fill="FFFFFF"/>
            </w:rPr>
          </w:rPrChange>
        </w:rPr>
        <w:t>Human Practices</w:t>
      </w:r>
      <w:ins w:id="325" w:author="302948225@qq.com" w:date="2020-10-20T16:00:00Z">
        <w:r w:rsidRPr="007C3B5B">
          <w:rPr>
            <w:rFonts w:ascii="Barlow" w:hAnsi="Barlow" w:hint="eastAsia"/>
            <w:b/>
            <w:bCs/>
            <w:color w:val="444444"/>
            <w:shd w:val="clear" w:color="auto" w:fill="FFFFFF"/>
            <w:rPrChange w:id="326" w:author="302948225@qq.com" w:date="2020-10-20T16:17:00Z">
              <w:rPr>
                <w:rFonts w:ascii="Barlow" w:hAnsi="Barlow" w:hint="eastAsia"/>
                <w:b/>
                <w:bCs/>
                <w:color w:val="444444"/>
                <w:u w:val="single"/>
                <w:shd w:val="clear" w:color="auto" w:fill="FFFFFF"/>
              </w:rPr>
            </w:rPrChange>
          </w:rPr>
          <w:t>&lt;/b&gt;</w:t>
        </w:r>
      </w:ins>
    </w:p>
    <w:p w14:paraId="30FD8DEF" w14:textId="6CAF2A70" w:rsidR="00A217D7" w:rsidRPr="00665484" w:rsidDel="00665484" w:rsidRDefault="007C3B5B" w:rsidP="00A217D7">
      <w:pPr>
        <w:jc w:val="center"/>
        <w:rPr>
          <w:del w:id="327" w:author="302948225@qq.com" w:date="2020-10-20T15:35:00Z"/>
          <w:rFonts w:ascii="Barlow" w:hAnsi="Barlow" w:hint="eastAsia"/>
          <w:color w:val="444444"/>
          <w:shd w:val="clear" w:color="auto" w:fill="FFFFFF"/>
          <w:rPrChange w:id="328" w:author="302948225@qq.com" w:date="2020-10-20T15:35:00Z">
            <w:rPr>
              <w:del w:id="329" w:author="302948225@qq.com" w:date="2020-10-20T15:35:00Z"/>
              <w:rFonts w:ascii="Barlow" w:hAnsi="Barlow" w:hint="eastAsia"/>
              <w:b/>
              <w:bCs/>
              <w:color w:val="444444"/>
              <w:shd w:val="clear" w:color="auto" w:fill="FFFFFF"/>
            </w:rPr>
          </w:rPrChange>
        </w:rPr>
      </w:pPr>
      <w:ins w:id="330" w:author="302948225@qq.com" w:date="2020-10-20T16:15:00Z">
        <w:r>
          <w:rPr>
            <w:rFonts w:ascii="Barlow" w:hAnsi="Barlow"/>
            <w:color w:val="444444"/>
            <w:shd w:val="clear" w:color="auto" w:fill="FFFFFF"/>
          </w:rPr>
          <w:t xml:space="preserve">   </w:t>
        </w:r>
      </w:ins>
      <w:del w:id="331" w:author="302948225@qq.com" w:date="2020-10-20T15:35:00Z">
        <w:r w:rsidR="00A217D7" w:rsidRPr="00665484" w:rsidDel="00665484">
          <w:rPr>
            <w:rFonts w:ascii="Barlow" w:hAnsi="Barlow" w:hint="eastAsia"/>
            <w:color w:val="444444"/>
            <w:shd w:val="clear" w:color="auto" w:fill="FFFFFF"/>
            <w:rPrChange w:id="332" w:author="302948225@qq.com" w:date="2020-10-20T15:35:00Z">
              <w:rPr>
                <w:rFonts w:ascii="Barlow" w:hAnsi="Barlow" w:hint="eastAsia"/>
                <w:b/>
                <w:bCs/>
                <w:color w:val="444444"/>
                <w:shd w:val="clear" w:color="auto" w:fill="FFFFFF"/>
              </w:rPr>
            </w:rPrChange>
          </w:rPr>
          <w:delText>Exchanges of Science Communication</w:delText>
        </w:r>
      </w:del>
    </w:p>
    <w:p w14:paraId="0A3AE70A" w14:textId="0728C447" w:rsidR="00A217D7" w:rsidRDefault="00A217D7" w:rsidP="00A217D7">
      <w:pPr>
        <w:rPr>
          <w:rFonts w:ascii="Barlow" w:hAnsi="Barlow" w:hint="eastAsia"/>
          <w:color w:val="444444"/>
          <w:shd w:val="clear" w:color="auto" w:fill="FFFFFF"/>
        </w:rPr>
      </w:pPr>
      <w:del w:id="333" w:author="302948225@qq.com" w:date="2020-10-20T15:35:00Z">
        <w:r w:rsidRPr="00665484" w:rsidDel="00665484">
          <w:rPr>
            <w:rFonts w:ascii="Barlow" w:hAnsi="Barlow" w:hint="eastAsia"/>
            <w:color w:val="444444"/>
            <w:shd w:val="clear" w:color="auto" w:fill="FFFFFF"/>
            <w:rPrChange w:id="334" w:author="302948225@qq.com" w:date="2020-10-20T15:35:00Z">
              <w:rPr>
                <w:rFonts w:ascii="Barlow" w:hAnsi="Barlow" w:hint="eastAsia"/>
                <w:color w:val="000000" w:themeColor="text1"/>
                <w:shd w:val="clear" w:color="auto" w:fill="FFFFFF"/>
              </w:rPr>
            </w:rPrChange>
          </w:rPr>
          <w:delText>Nanjing-China</w:delText>
        </w:r>
      </w:del>
      <w:ins w:id="335" w:author="302948225@qq.com" w:date="2020-10-20T15:35:00Z">
        <w:r w:rsidR="00665484" w:rsidRPr="00665484">
          <w:rPr>
            <w:rFonts w:ascii="Barlow" w:hAnsi="Barlow" w:hint="eastAsia"/>
            <w:color w:val="444444"/>
            <w:shd w:val="clear" w:color="auto" w:fill="FFFFFF"/>
            <w:rPrChange w:id="336" w:author="302948225@qq.com" w:date="2020-10-20T15:35:00Z">
              <w:rPr>
                <w:rFonts w:ascii="Barlow" w:hAnsi="Barlow" w:hint="eastAsia"/>
                <w:b/>
                <w:bCs/>
                <w:color w:val="444444"/>
                <w:shd w:val="clear" w:color="auto" w:fill="FFFFFF"/>
              </w:rPr>
            </w:rPrChange>
          </w:rPr>
          <w:t>NJU-CHINA</w:t>
        </w:r>
      </w:ins>
      <w:r w:rsidRPr="00665484">
        <w:rPr>
          <w:rFonts w:ascii="Barlow" w:hAnsi="Barlow" w:hint="eastAsia"/>
          <w:color w:val="444444"/>
          <w:shd w:val="clear" w:color="auto" w:fill="FFFFFF"/>
          <w:rPrChange w:id="337" w:author="302948225@qq.com" w:date="2020-10-20T15:35:00Z">
            <w:rPr>
              <w:rFonts w:ascii="Barlow" w:hAnsi="Barlow" w:hint="eastAsia"/>
              <w:color w:val="000000" w:themeColor="text1"/>
              <w:shd w:val="clear" w:color="auto" w:fill="FFFFFF"/>
            </w:rPr>
          </w:rPrChange>
        </w:rPr>
        <w:t xml:space="preserve"> i</w:t>
      </w:r>
      <w:r w:rsidRPr="00D95284">
        <w:rPr>
          <w:rFonts w:ascii="Barlow" w:hAnsi="Barlow"/>
          <w:color w:val="000000" w:themeColor="text1"/>
          <w:shd w:val="clear" w:color="auto" w:fill="FFFFFF"/>
        </w:rPr>
        <w:t>GEMers publicize</w:t>
      </w:r>
      <w:ins w:id="338" w:author="Office" w:date="2020-10-18T15:37:00Z">
        <w:r w:rsidR="00814E99">
          <w:rPr>
            <w:rFonts w:ascii="Barlow" w:hAnsi="Barlow"/>
            <w:color w:val="000000" w:themeColor="text1"/>
            <w:shd w:val="clear" w:color="auto" w:fill="FFFFFF"/>
          </w:rPr>
          <w:t>d</w:t>
        </w:r>
      </w:ins>
      <w:r w:rsidRPr="00D95284">
        <w:rPr>
          <w:rFonts w:ascii="Barlow" w:hAnsi="Barlow"/>
          <w:color w:val="000000" w:themeColor="text1"/>
          <w:shd w:val="clear" w:color="auto" w:fill="FFFFFF"/>
        </w:rPr>
        <w:t xml:space="preserve"> the knowledge of sy</w:t>
      </w:r>
      <w:del w:id="339" w:author="Office" w:date="2020-10-18T15:40:00Z">
        <w:r w:rsidRPr="00D95284" w:rsidDel="00884695">
          <w:rPr>
            <w:rFonts w:ascii="Barlow" w:hAnsi="Barlow"/>
            <w:color w:val="000000" w:themeColor="text1"/>
            <w:shd w:val="clear" w:color="auto" w:fill="FFFFFF"/>
          </w:rPr>
          <w:delText>e</w:delText>
        </w:r>
      </w:del>
      <w:r w:rsidRPr="00D95284">
        <w:rPr>
          <w:rFonts w:ascii="Barlow" w:hAnsi="Barlow"/>
          <w:color w:val="000000" w:themeColor="text1"/>
          <w:shd w:val="clear" w:color="auto" w:fill="FFFFFF"/>
        </w:rPr>
        <w:t>nthetic biology to students with the school organization</w:t>
      </w:r>
      <w:commentRangeStart w:id="340"/>
      <w:r>
        <w:rPr>
          <w:rFonts w:ascii="Barlow" w:hAnsi="Barlow"/>
          <w:color w:val="444444"/>
          <w:shd w:val="clear" w:color="auto" w:fill="FFFFFF"/>
        </w:rPr>
        <w:t xml:space="preserve">, </w:t>
      </w:r>
      <w:ins w:id="341" w:author="302948225@qq.com" w:date="2020-10-19T14:31:00Z">
        <w:r w:rsidR="008832A9">
          <w:rPr>
            <w:rFonts w:ascii="Barlow" w:hAnsi="Barlow"/>
            <w:color w:val="444444"/>
            <w:shd w:val="clear" w:color="auto" w:fill="FFFFFF"/>
          </w:rPr>
          <w:t xml:space="preserve">which </w:t>
        </w:r>
      </w:ins>
      <w:ins w:id="342" w:author="302948225@qq.com" w:date="2020-10-19T14:33:00Z">
        <w:r w:rsidR="008832A9">
          <w:rPr>
            <w:rFonts w:ascii="Barlow" w:hAnsi="Barlow"/>
            <w:color w:val="444444"/>
            <w:shd w:val="clear" w:color="auto" w:fill="FFFFFF"/>
          </w:rPr>
          <w:t>had a</w:t>
        </w:r>
      </w:ins>
      <w:ins w:id="343" w:author="302948225@qq.com" w:date="2020-10-19T14:35:00Z">
        <w:r w:rsidR="008832A9">
          <w:rPr>
            <w:rFonts w:ascii="Barlow" w:hAnsi="Barlow"/>
            <w:color w:val="444444"/>
            <w:shd w:val="clear" w:color="auto" w:fill="FFFFFF"/>
          </w:rPr>
          <w:t xml:space="preserve">n unexceptionable impact. </w:t>
        </w:r>
      </w:ins>
      <w:del w:id="344" w:author="302948225@qq.com" w:date="2020-10-19T14:31:00Z">
        <w:r w:rsidDel="008832A9">
          <w:rPr>
            <w:rFonts w:ascii="Barlow" w:hAnsi="Barlow"/>
            <w:color w:val="444444"/>
            <w:shd w:val="clear" w:color="auto" w:fill="FFFFFF"/>
          </w:rPr>
          <w:delText>that catched on</w:delText>
        </w:r>
        <w:commentRangeEnd w:id="340"/>
        <w:r w:rsidR="00814E99" w:rsidDel="008832A9">
          <w:rPr>
            <w:rStyle w:val="a5"/>
          </w:rPr>
          <w:commentReference w:id="340"/>
        </w:r>
        <w:r w:rsidDel="008832A9">
          <w:rPr>
            <w:rFonts w:ascii="Barlow" w:hAnsi="Barlow"/>
            <w:color w:val="444444"/>
            <w:shd w:val="clear" w:color="auto" w:fill="FFFFFF"/>
          </w:rPr>
          <w:delText xml:space="preserve">. </w:delText>
        </w:r>
      </w:del>
      <w:ins w:id="345" w:author="Office" w:date="2020-10-18T15:40:00Z">
        <w:r w:rsidR="00884695">
          <w:rPr>
            <w:rFonts w:ascii="Barlow" w:hAnsi="Barlow" w:hint="eastAsia"/>
            <w:color w:val="444444"/>
            <w:shd w:val="clear" w:color="auto" w:fill="FFFFFF"/>
          </w:rPr>
          <w:t>We took their advice</w:t>
        </w:r>
      </w:ins>
      <w:del w:id="346" w:author="Office" w:date="2020-10-18T15:40:00Z">
        <w:r w:rsidRPr="00BF43AD" w:rsidDel="00884695">
          <w:rPr>
            <w:rFonts w:ascii="Barlow" w:hAnsi="Barlow" w:hint="eastAsia"/>
            <w:b/>
            <w:bCs/>
            <w:color w:val="444444"/>
            <w:shd w:val="clear" w:color="auto" w:fill="FFFFFF"/>
          </w:rPr>
          <w:delText>T</w:delText>
        </w:r>
        <w:r w:rsidRPr="00BF43AD" w:rsidDel="00884695">
          <w:rPr>
            <w:rFonts w:ascii="Barlow" w:hAnsi="Barlow"/>
            <w:b/>
            <w:bCs/>
            <w:color w:val="444444"/>
            <w:shd w:val="clear" w:color="auto" w:fill="FFFFFF"/>
          </w:rPr>
          <w:delText>hey advised us</w:delText>
        </w:r>
      </w:del>
      <w:r w:rsidRPr="00BF43AD">
        <w:rPr>
          <w:rFonts w:ascii="Barlow" w:hAnsi="Barlow"/>
          <w:b/>
          <w:bCs/>
          <w:color w:val="444444"/>
          <w:shd w:val="clear" w:color="auto" w:fill="FFFFFF"/>
        </w:rPr>
        <w:t xml:space="preserve"> </w:t>
      </w:r>
      <w:ins w:id="347" w:author="302948225@qq.com" w:date="2020-10-20T16:00:00Z">
        <w:r w:rsidR="00060DE2">
          <w:rPr>
            <w:rFonts w:ascii="Barlow" w:hAnsi="Barlow"/>
            <w:b/>
            <w:bCs/>
            <w:color w:val="444444"/>
            <w:shd w:val="clear" w:color="auto" w:fill="FFFFFF"/>
          </w:rPr>
          <w:t>&lt;b&gt;</w:t>
        </w:r>
      </w:ins>
      <w:r w:rsidRPr="00BF43AD">
        <w:rPr>
          <w:rFonts w:ascii="Barlow" w:hAnsi="Barlow"/>
          <w:b/>
          <w:bCs/>
          <w:color w:val="444444"/>
          <w:shd w:val="clear" w:color="auto" w:fill="FFFFFF"/>
        </w:rPr>
        <w:t>to collaborate with school associations</w:t>
      </w:r>
      <w:ins w:id="348" w:author="302948225@qq.com" w:date="2020-10-20T16:00:00Z">
        <w:r w:rsidR="00060DE2">
          <w:rPr>
            <w:rFonts w:ascii="Barlow" w:hAnsi="Barlow"/>
            <w:b/>
            <w:bCs/>
            <w:color w:val="444444"/>
            <w:shd w:val="clear" w:color="auto" w:fill="FFFFFF"/>
          </w:rPr>
          <w:t>&lt;/b&gt;</w:t>
        </w:r>
      </w:ins>
      <w:r>
        <w:rPr>
          <w:rFonts w:ascii="Barlow" w:hAnsi="Barlow"/>
          <w:color w:val="444444"/>
          <w:shd w:val="clear" w:color="auto" w:fill="FFFFFF"/>
        </w:rPr>
        <w:t xml:space="preserve">, </w:t>
      </w:r>
      <w:del w:id="349" w:author="Office" w:date="2020-10-18T15:40:00Z">
        <w:r w:rsidDel="00884695">
          <w:rPr>
            <w:rFonts w:ascii="Barlow" w:hAnsi="Barlow"/>
            <w:color w:val="444444"/>
            <w:shd w:val="clear" w:color="auto" w:fill="FFFFFF"/>
          </w:rPr>
          <w:delText xml:space="preserve">so we </w:delText>
        </w:r>
        <w:r w:rsidRPr="00A375DC" w:rsidDel="00884695">
          <w:rPr>
            <w:rFonts w:ascii="Barlow" w:hAnsi="Barlow" w:hint="eastAsia"/>
            <w:color w:val="444444"/>
            <w:shd w:val="clear" w:color="auto" w:fill="FFFFFF"/>
          </w:rPr>
          <w:delText>c</w:delText>
        </w:r>
        <w:r w:rsidRPr="00A375DC" w:rsidDel="00884695">
          <w:rPr>
            <w:rFonts w:ascii="Barlow" w:hAnsi="Barlow"/>
            <w:color w:val="444444"/>
            <w:shd w:val="clear" w:color="auto" w:fill="FFFFFF"/>
          </w:rPr>
          <w:delText>ooperate with</w:delText>
        </w:r>
      </w:del>
      <w:ins w:id="350" w:author="Office" w:date="2020-10-18T15:40:00Z">
        <w:r w:rsidR="00884695">
          <w:rPr>
            <w:rFonts w:ascii="Barlow" w:hAnsi="Barlow"/>
            <w:color w:val="444444"/>
            <w:shd w:val="clear" w:color="auto" w:fill="FFFFFF"/>
          </w:rPr>
          <w:t>like</w:t>
        </w:r>
      </w:ins>
      <w:r w:rsidRPr="00A375DC">
        <w:rPr>
          <w:rFonts w:ascii="Barlow" w:hAnsi="Barlow"/>
          <w:color w:val="444444"/>
          <w:shd w:val="clear" w:color="auto" w:fill="FFFFFF"/>
        </w:rPr>
        <w:t xml:space="preserve"> NJAU Youth Association. Through online counseling and lectures, we open</w:t>
      </w:r>
      <w:r>
        <w:rPr>
          <w:rFonts w:ascii="Barlow" w:hAnsi="Barlow"/>
          <w:color w:val="444444"/>
          <w:shd w:val="clear" w:color="auto" w:fill="FFFFFF"/>
        </w:rPr>
        <w:t>ed</w:t>
      </w:r>
      <w:r w:rsidRPr="00A375DC">
        <w:rPr>
          <w:rFonts w:ascii="Barlow" w:hAnsi="Barlow"/>
          <w:color w:val="444444"/>
          <w:shd w:val="clear" w:color="auto" w:fill="FFFFFF"/>
        </w:rPr>
        <w:t xml:space="preserve"> the door of synthetic biology to ch</w:t>
      </w:r>
      <w:del w:id="351" w:author="Office" w:date="2020-10-18T15:41:00Z">
        <w:r w:rsidRPr="00A375DC" w:rsidDel="00884695">
          <w:rPr>
            <w:rFonts w:ascii="Barlow" w:hAnsi="Barlow"/>
            <w:color w:val="444444"/>
            <w:shd w:val="clear" w:color="auto" w:fill="FFFFFF"/>
          </w:rPr>
          <w:delText>r</w:delText>
        </w:r>
      </w:del>
      <w:r w:rsidRPr="00A375DC">
        <w:rPr>
          <w:rFonts w:ascii="Barlow" w:hAnsi="Barlow"/>
          <w:color w:val="444444"/>
          <w:shd w:val="clear" w:color="auto" w:fill="FFFFFF"/>
        </w:rPr>
        <w:t>ildren who might not have learnt that before.</w:t>
      </w:r>
    </w:p>
    <w:p w14:paraId="10BE339E" w14:textId="0C3C6AA1" w:rsidR="00A217D7" w:rsidRDefault="00A217D7">
      <w:pPr>
        <w:ind w:firstLineChars="150" w:firstLine="315"/>
        <w:rPr>
          <w:rFonts w:ascii="Barlow" w:hAnsi="Barlow" w:hint="eastAsia"/>
          <w:color w:val="444444"/>
          <w:shd w:val="clear" w:color="auto" w:fill="FFFFFF"/>
        </w:rPr>
        <w:pPrChange w:id="352" w:author="302948225@qq.com" w:date="2020-10-20T16:15:00Z">
          <w:pPr/>
        </w:pPrChange>
      </w:pPr>
      <w:r w:rsidRPr="00BF43AD">
        <w:rPr>
          <w:rFonts w:ascii="Barlow" w:hAnsi="Barlow"/>
          <w:color w:val="444444"/>
          <w:shd w:val="clear" w:color="auto" w:fill="FFFFFF"/>
        </w:rPr>
        <w:lastRenderedPageBreak/>
        <w:t>They also</w:t>
      </w:r>
      <w:ins w:id="353" w:author="Office" w:date="2020-10-18T15:41:00Z">
        <w:r w:rsidR="00884695">
          <w:rPr>
            <w:rFonts w:ascii="Barlow" w:hAnsi="Barlow"/>
            <w:color w:val="444444"/>
            <w:shd w:val="clear" w:color="auto" w:fill="FFFFFF"/>
          </w:rPr>
          <w:t xml:space="preserve"> helped us</w:t>
        </w:r>
      </w:ins>
      <w:r w:rsidRPr="00BF43AD">
        <w:rPr>
          <w:rFonts w:ascii="Barlow" w:hAnsi="Barlow"/>
          <w:color w:val="444444"/>
          <w:shd w:val="clear" w:color="auto" w:fill="FFFFFF"/>
        </w:rPr>
        <w:t xml:space="preserve"> figure</w:t>
      </w:r>
      <w:del w:id="354" w:author="Office" w:date="2020-10-18T15:41:00Z">
        <w:r w:rsidRPr="00BF43AD" w:rsidDel="00884695">
          <w:rPr>
            <w:rFonts w:ascii="Barlow" w:hAnsi="Barlow"/>
            <w:color w:val="444444"/>
            <w:shd w:val="clear" w:color="auto" w:fill="FFFFFF"/>
          </w:rPr>
          <w:delText>d</w:delText>
        </w:r>
      </w:del>
      <w:r w:rsidRPr="00BF43AD">
        <w:rPr>
          <w:rFonts w:ascii="Barlow" w:hAnsi="Barlow"/>
          <w:color w:val="444444"/>
          <w:shd w:val="clear" w:color="auto" w:fill="FFFFFF"/>
        </w:rPr>
        <w:t xml:space="preserve"> out that </w:t>
      </w:r>
      <w:ins w:id="355" w:author="Office" w:date="2020-10-18T15:42:00Z">
        <w:r w:rsidR="00884695">
          <w:rPr>
            <w:rFonts w:ascii="Barlow" w:hAnsi="Barlow"/>
            <w:color w:val="444444"/>
            <w:shd w:val="clear" w:color="auto" w:fill="FFFFFF"/>
          </w:rPr>
          <w:t xml:space="preserve">target </w:t>
        </w:r>
      </w:ins>
      <w:r w:rsidRPr="00BF43AD">
        <w:rPr>
          <w:rFonts w:ascii="Barlow" w:hAnsi="Barlow"/>
          <w:color w:val="444444"/>
          <w:shd w:val="clear" w:color="auto" w:fill="FFFFFF"/>
        </w:rPr>
        <w:t xml:space="preserve">audience of our children comic was not only </w:t>
      </w:r>
      <w:ins w:id="356" w:author="302948225@qq.com" w:date="2020-10-20T16:00:00Z">
        <w:r w:rsidR="00060DE2" w:rsidRPr="00060DE2">
          <w:rPr>
            <w:rFonts w:ascii="Barlow" w:hAnsi="Barlow" w:hint="eastAsia"/>
            <w:b/>
            <w:bCs/>
            <w:color w:val="444444"/>
            <w:shd w:val="clear" w:color="auto" w:fill="FFFFFF"/>
            <w:rPrChange w:id="357" w:author="302948225@qq.com" w:date="2020-10-20T16:00:00Z">
              <w:rPr>
                <w:rFonts w:ascii="Barlow" w:hAnsi="Barlow" w:hint="eastAsia"/>
                <w:color w:val="444444"/>
                <w:shd w:val="clear" w:color="auto" w:fill="FFFFFF"/>
              </w:rPr>
            </w:rPrChange>
          </w:rPr>
          <w:t>&lt;b&gt;</w:t>
        </w:r>
      </w:ins>
      <w:r w:rsidRPr="00BF43AD">
        <w:rPr>
          <w:rFonts w:ascii="Barlow" w:hAnsi="Barlow"/>
          <w:b/>
          <w:bCs/>
          <w:color w:val="444444"/>
          <w:shd w:val="clear" w:color="auto" w:fill="FFFFFF"/>
        </w:rPr>
        <w:t>kids</w:t>
      </w:r>
      <w:ins w:id="358" w:author="302948225@qq.com" w:date="2020-10-20T16:00:00Z">
        <w:r w:rsidR="00060DE2">
          <w:rPr>
            <w:rFonts w:ascii="Barlow" w:hAnsi="Barlow"/>
            <w:b/>
            <w:bCs/>
            <w:color w:val="444444"/>
            <w:shd w:val="clear" w:color="auto" w:fill="FFFFFF"/>
          </w:rPr>
          <w:t>&lt;/b&gt;</w:t>
        </w:r>
      </w:ins>
      <w:r w:rsidRPr="00BF43AD">
        <w:rPr>
          <w:rFonts w:ascii="Barlow" w:hAnsi="Barlow"/>
          <w:color w:val="444444"/>
          <w:shd w:val="clear" w:color="auto" w:fill="FFFFFF"/>
        </w:rPr>
        <w:t xml:space="preserve">, but also </w:t>
      </w:r>
      <w:ins w:id="359" w:author="302948225@qq.com" w:date="2020-10-20T16:00:00Z">
        <w:r w:rsidR="00060DE2" w:rsidRPr="00060DE2">
          <w:rPr>
            <w:rFonts w:ascii="Barlow" w:hAnsi="Barlow" w:hint="eastAsia"/>
            <w:b/>
            <w:bCs/>
            <w:color w:val="444444"/>
            <w:shd w:val="clear" w:color="auto" w:fill="FFFFFF"/>
            <w:rPrChange w:id="360" w:author="302948225@qq.com" w:date="2020-10-20T16:00:00Z">
              <w:rPr>
                <w:rFonts w:ascii="Barlow" w:hAnsi="Barlow" w:hint="eastAsia"/>
                <w:color w:val="444444"/>
                <w:shd w:val="clear" w:color="auto" w:fill="FFFFFF"/>
              </w:rPr>
            </w:rPrChange>
          </w:rPr>
          <w:t>&lt;b&gt;</w:t>
        </w:r>
      </w:ins>
      <w:r w:rsidRPr="00BF43AD">
        <w:rPr>
          <w:rFonts w:ascii="Barlow" w:hAnsi="Barlow"/>
          <w:b/>
          <w:bCs/>
          <w:color w:val="444444"/>
          <w:shd w:val="clear" w:color="auto" w:fill="FFFFFF"/>
        </w:rPr>
        <w:t>young parents</w:t>
      </w:r>
      <w:del w:id="361" w:author="Office" w:date="2020-10-18T15:41:00Z">
        <w:r w:rsidRPr="00BF43AD" w:rsidDel="00884695">
          <w:rPr>
            <w:rFonts w:ascii="Barlow" w:hAnsi="Barlow"/>
            <w:b/>
            <w:bCs/>
            <w:color w:val="444444"/>
            <w:shd w:val="clear" w:color="auto" w:fill="FFFFFF"/>
          </w:rPr>
          <w:delText xml:space="preserve"> and </w:delText>
        </w:r>
      </w:del>
      <w:ins w:id="362" w:author="Office" w:date="2020-10-18T15:41:00Z">
        <w:r w:rsidR="00884695">
          <w:rPr>
            <w:rFonts w:ascii="Barlow" w:hAnsi="Barlow"/>
            <w:b/>
            <w:bCs/>
            <w:color w:val="444444"/>
            <w:shd w:val="clear" w:color="auto" w:fill="FFFFFF"/>
          </w:rPr>
          <w:t xml:space="preserve">, </w:t>
        </w:r>
      </w:ins>
      <w:r w:rsidRPr="00BF43AD">
        <w:rPr>
          <w:rFonts w:ascii="Barlow" w:hAnsi="Barlow"/>
          <w:b/>
          <w:bCs/>
          <w:color w:val="444444"/>
          <w:shd w:val="clear" w:color="auto" w:fill="FFFFFF"/>
        </w:rPr>
        <w:t xml:space="preserve">educators, </w:t>
      </w:r>
      <w:ins w:id="363" w:author="Office" w:date="2020-10-18T15:41:00Z">
        <w:r w:rsidR="00884695">
          <w:rPr>
            <w:rFonts w:ascii="Barlow" w:hAnsi="Barlow"/>
            <w:b/>
            <w:bCs/>
            <w:color w:val="444444"/>
            <w:shd w:val="clear" w:color="auto" w:fill="FFFFFF"/>
          </w:rPr>
          <w:t xml:space="preserve">and </w:t>
        </w:r>
      </w:ins>
      <w:r w:rsidRPr="00BF43AD">
        <w:rPr>
          <w:rFonts w:ascii="Barlow" w:hAnsi="Barlow"/>
          <w:b/>
          <w:bCs/>
          <w:color w:val="444444"/>
          <w:shd w:val="clear" w:color="auto" w:fill="FFFFFF"/>
        </w:rPr>
        <w:t>children literature writers</w:t>
      </w:r>
      <w:ins w:id="364" w:author="302948225@qq.com" w:date="2020-10-20T16:00:00Z">
        <w:r w:rsidR="00060DE2">
          <w:rPr>
            <w:rFonts w:ascii="Barlow" w:hAnsi="Barlow"/>
            <w:b/>
            <w:bCs/>
            <w:color w:val="444444"/>
            <w:shd w:val="clear" w:color="auto" w:fill="FFFFFF"/>
          </w:rPr>
          <w:t>&lt;/b&gt;</w:t>
        </w:r>
      </w:ins>
      <w:r w:rsidRPr="00BF43AD">
        <w:rPr>
          <w:rFonts w:ascii="Barlow" w:hAnsi="Barlow"/>
          <w:color w:val="444444"/>
          <w:shd w:val="clear" w:color="auto" w:fill="FFFFFF"/>
        </w:rPr>
        <w:t>. We can also get feedback by distributing comic to</w:t>
      </w:r>
      <w:del w:id="365" w:author="Office" w:date="2020-10-18T15:42:00Z">
        <w:r w:rsidRPr="00BF43AD" w:rsidDel="00884695">
          <w:rPr>
            <w:rFonts w:ascii="Barlow" w:hAnsi="Barlow"/>
            <w:color w:val="444444"/>
            <w:shd w:val="clear" w:color="auto" w:fill="FFFFFF"/>
          </w:rPr>
          <w:delText xml:space="preserve"> them</w:delText>
        </w:r>
      </w:del>
      <w:ins w:id="366" w:author="Office" w:date="2020-10-18T15:42:00Z">
        <w:r w:rsidR="00884695">
          <w:rPr>
            <w:rFonts w:ascii="Barlow" w:hAnsi="Barlow"/>
            <w:color w:val="444444"/>
            <w:shd w:val="clear" w:color="auto" w:fill="FFFFFF"/>
          </w:rPr>
          <w:t xml:space="preserve"> these groups of target audience</w:t>
        </w:r>
      </w:ins>
      <w:r w:rsidRPr="00BF43AD">
        <w:rPr>
          <w:rFonts w:ascii="Barlow" w:hAnsi="Barlow"/>
          <w:color w:val="444444"/>
          <w:shd w:val="clear" w:color="auto" w:fill="FFFFFF"/>
        </w:rPr>
        <w:t>.</w:t>
      </w:r>
    </w:p>
    <w:p w14:paraId="6BCEE4BA" w14:textId="77777777" w:rsidR="00A217D7" w:rsidRPr="00BF43AD" w:rsidRDefault="00A217D7" w:rsidP="00A217D7">
      <w:pPr>
        <w:rPr>
          <w:rFonts w:ascii="Barlow" w:hAnsi="Barlow" w:hint="eastAsia"/>
          <w:color w:val="444444"/>
          <w:shd w:val="clear" w:color="auto" w:fill="FFFFFF"/>
        </w:rPr>
      </w:pPr>
    </w:p>
    <w:p w14:paraId="7B29937A" w14:textId="4C5FA41F" w:rsidR="00A217D7" w:rsidRPr="000A1404" w:rsidRDefault="00060DE2" w:rsidP="00A217D7">
      <w:pPr>
        <w:rPr>
          <w:rFonts w:ascii="Barlow" w:hAnsi="Barlow" w:hint="eastAsia"/>
          <w:b/>
          <w:bCs/>
          <w:color w:val="444444"/>
          <w:shd w:val="clear" w:color="auto" w:fill="FFFFFF"/>
          <w:rPrChange w:id="367" w:author="302948225@qq.com" w:date="2020-10-20T15:43:00Z">
            <w:rPr>
              <w:rFonts w:ascii="Barlow" w:hAnsi="Barlow" w:hint="eastAsia"/>
              <w:b/>
              <w:bCs/>
              <w:color w:val="444444"/>
              <w:highlight w:val="yellow"/>
              <w:shd w:val="clear" w:color="auto" w:fill="FFFFFF"/>
            </w:rPr>
          </w:rPrChange>
        </w:rPr>
      </w:pPr>
      <w:ins w:id="368" w:author="302948225@qq.com" w:date="2020-10-20T16:00:00Z">
        <w:r>
          <w:rPr>
            <w:rFonts w:ascii="Barlow" w:hAnsi="Barlow"/>
            <w:b/>
            <w:bCs/>
            <w:color w:val="444444"/>
            <w:shd w:val="clear" w:color="auto" w:fill="FFFFFF"/>
          </w:rPr>
          <w:t>&lt;b&gt;</w:t>
        </w:r>
      </w:ins>
      <w:r w:rsidR="00A217D7" w:rsidRPr="000A1404">
        <w:rPr>
          <w:rFonts w:ascii="Barlow" w:hAnsi="Barlow" w:hint="eastAsia"/>
          <w:b/>
          <w:bCs/>
          <w:color w:val="444444"/>
          <w:shd w:val="clear" w:color="auto" w:fill="FFFFFF"/>
          <w:rPrChange w:id="369" w:author="302948225@qq.com" w:date="2020-10-20T15:43:00Z">
            <w:rPr>
              <w:rFonts w:ascii="Barlow" w:hAnsi="Barlow" w:hint="eastAsia"/>
              <w:b/>
              <w:bCs/>
              <w:color w:val="444444"/>
              <w:highlight w:val="yellow"/>
              <w:shd w:val="clear" w:color="auto" w:fill="FFFFFF"/>
            </w:rPr>
          </w:rPrChange>
        </w:rPr>
        <w:t>July</w:t>
      </w:r>
      <w:ins w:id="370" w:author="302948225@qq.com" w:date="2020-10-20T16:00:00Z">
        <w:r>
          <w:rPr>
            <w:rFonts w:ascii="Barlow" w:hAnsi="Barlow"/>
            <w:b/>
            <w:bCs/>
            <w:color w:val="444444"/>
            <w:shd w:val="clear" w:color="auto" w:fill="FFFFFF"/>
          </w:rPr>
          <w:t>&lt;/b&gt;</w:t>
        </w:r>
      </w:ins>
    </w:p>
    <w:p w14:paraId="050B9C58" w14:textId="587767E7" w:rsidR="00A217D7" w:rsidRPr="00920666" w:rsidRDefault="00A217D7">
      <w:pPr>
        <w:ind w:firstLineChars="150" w:firstLine="315"/>
        <w:rPr>
          <w:rFonts w:ascii="Times New Roman" w:hAnsi="Times New Roman"/>
        </w:rPr>
        <w:pPrChange w:id="371" w:author="302948225@qq.com" w:date="2020-10-20T16:15:00Z">
          <w:pPr/>
        </w:pPrChange>
      </w:pPr>
      <w:r w:rsidRPr="00920666">
        <w:rPr>
          <w:rFonts w:ascii="Times New Roman" w:hAnsi="Times New Roman"/>
        </w:rPr>
        <w:t xml:space="preserve">We discussed with NJU-CHINA members to improve the circuit, and NJU-CHINA members asked </w:t>
      </w:r>
      <w:ins w:id="372" w:author="302948225@qq.com" w:date="2020-10-20T16:00:00Z">
        <w:r w:rsidR="00060DE2" w:rsidRPr="00060DE2">
          <w:rPr>
            <w:rFonts w:ascii="Times New Roman" w:hAnsi="Times New Roman"/>
            <w:b/>
            <w:bCs/>
            <w:rPrChange w:id="373" w:author="302948225@qq.com" w:date="2020-10-20T16:00:00Z">
              <w:rPr>
                <w:rFonts w:ascii="Times New Roman" w:hAnsi="Times New Roman"/>
              </w:rPr>
            </w:rPrChange>
          </w:rPr>
          <w:t>&lt;b&gt;</w:t>
        </w:r>
      </w:ins>
      <w:r w:rsidRPr="00901C5C">
        <w:rPr>
          <w:rFonts w:ascii="Times New Roman" w:hAnsi="Times New Roman"/>
          <w:b/>
          <w:bCs/>
        </w:rPr>
        <w:t>how to control the process of engineered bacteria in laboratory culture without committing suicide</w:t>
      </w:r>
      <w:ins w:id="374" w:author="302948225@qq.com" w:date="2020-10-20T16:00:00Z">
        <w:r w:rsidR="00060DE2">
          <w:rPr>
            <w:rFonts w:ascii="Times New Roman" w:hAnsi="Times New Roman"/>
            <w:b/>
            <w:bCs/>
          </w:rPr>
          <w:t>&lt;/b&gt;</w:t>
        </w:r>
      </w:ins>
      <w:r w:rsidRPr="00920666">
        <w:rPr>
          <w:rFonts w:ascii="Times New Roman" w:hAnsi="Times New Roman"/>
        </w:rPr>
        <w:t>.</w:t>
      </w:r>
    </w:p>
    <w:p w14:paraId="29799A89" w14:textId="7338BC40" w:rsidR="00A217D7" w:rsidRDefault="00A217D7">
      <w:pPr>
        <w:ind w:firstLineChars="150" w:firstLine="315"/>
        <w:rPr>
          <w:ins w:id="375" w:author="xb21cn" w:date="2020-10-19T17:38:00Z"/>
          <w:rFonts w:ascii="Times New Roman" w:hAnsi="Times New Roman"/>
        </w:rPr>
        <w:pPrChange w:id="376" w:author="302948225@qq.com" w:date="2020-10-20T16:15:00Z">
          <w:pPr/>
        </w:pPrChange>
      </w:pPr>
      <w:r w:rsidRPr="00920666">
        <w:rPr>
          <w:rFonts w:ascii="Times New Roman" w:hAnsi="Times New Roman"/>
        </w:rPr>
        <w:t xml:space="preserve">We had considered this problem before and designed the preliminary circuit. We designed the </w:t>
      </w:r>
      <w:ins w:id="377" w:author="302948225@qq.com" w:date="2020-10-20T16:00:00Z">
        <w:r w:rsidR="00060DE2" w:rsidRPr="00060DE2">
          <w:rPr>
            <w:rFonts w:ascii="Times New Roman" w:hAnsi="Times New Roman"/>
            <w:b/>
            <w:bCs/>
            <w:rPrChange w:id="378" w:author="302948225@qq.com" w:date="2020-10-20T16:01:00Z">
              <w:rPr>
                <w:rFonts w:ascii="Times New Roman" w:hAnsi="Times New Roman"/>
              </w:rPr>
            </w:rPrChange>
          </w:rPr>
          <w:t>&lt;b&gt;</w:t>
        </w:r>
      </w:ins>
      <w:r w:rsidRPr="00901C5C">
        <w:rPr>
          <w:rFonts w:ascii="Times New Roman" w:hAnsi="Times New Roman"/>
          <w:b/>
          <w:bCs/>
        </w:rPr>
        <w:t>Toehold Switch</w:t>
      </w:r>
      <w:ins w:id="379" w:author="302948225@qq.com" w:date="2020-10-20T16:00:00Z">
        <w:r w:rsidR="00060DE2">
          <w:rPr>
            <w:rFonts w:ascii="Times New Roman" w:hAnsi="Times New Roman"/>
            <w:b/>
            <w:bCs/>
          </w:rPr>
          <w:t>&lt;/b&gt;</w:t>
        </w:r>
      </w:ins>
      <w:r w:rsidRPr="00920666">
        <w:rPr>
          <w:rFonts w:ascii="Times New Roman" w:hAnsi="Times New Roman"/>
        </w:rPr>
        <w:t xml:space="preserve">. Only when the transcribed Trigger RNA was accumulated in earthworm </w:t>
      </w:r>
      <w:r>
        <w:rPr>
          <w:rFonts w:ascii="Times New Roman" w:hAnsi="Times New Roman"/>
        </w:rPr>
        <w:t>intestinal tract</w:t>
      </w:r>
      <w:ins w:id="380" w:author="Office" w:date="2020-10-18T15:46:00Z">
        <w:r w:rsidR="0047429C">
          <w:rPr>
            <w:rFonts w:ascii="Times New Roman" w:hAnsi="Times New Roman"/>
          </w:rPr>
          <w:t>,</w:t>
        </w:r>
      </w:ins>
      <w:r>
        <w:rPr>
          <w:rFonts w:ascii="Times New Roman" w:hAnsi="Times New Roman"/>
        </w:rPr>
        <w:t xml:space="preserve"> </w:t>
      </w:r>
      <w:ins w:id="381" w:author="Office" w:date="2020-10-18T15:46:00Z">
        <w:r w:rsidR="0047429C" w:rsidRPr="00920666">
          <w:rPr>
            <w:rFonts w:ascii="Times New Roman" w:hAnsi="Times New Roman"/>
          </w:rPr>
          <w:t xml:space="preserve">the transcribed Switch RNA </w:t>
        </w:r>
      </w:ins>
      <w:r w:rsidRPr="00920666">
        <w:rPr>
          <w:rFonts w:ascii="Times New Roman" w:hAnsi="Times New Roman"/>
        </w:rPr>
        <w:t xml:space="preserve">could </w:t>
      </w:r>
      <w:ins w:id="382" w:author="Office" w:date="2020-10-18T15:46:00Z">
        <w:r w:rsidR="0047429C">
          <w:rPr>
            <w:rFonts w:ascii="Times New Roman" w:hAnsi="Times New Roman"/>
          </w:rPr>
          <w:t>be turned on</w:t>
        </w:r>
      </w:ins>
      <w:del w:id="383" w:author="Office" w:date="2020-10-18T15:46:00Z">
        <w:r w:rsidRPr="00920666" w:rsidDel="0047429C">
          <w:rPr>
            <w:rFonts w:ascii="Times New Roman" w:hAnsi="Times New Roman"/>
          </w:rPr>
          <w:delText>open</w:delText>
        </w:r>
      </w:del>
      <w:r w:rsidRPr="00920666">
        <w:rPr>
          <w:rFonts w:ascii="Times New Roman" w:hAnsi="Times New Roman"/>
        </w:rPr>
        <w:t xml:space="preserve"> </w:t>
      </w:r>
      <w:del w:id="384" w:author="Office" w:date="2020-10-18T15:46:00Z">
        <w:r w:rsidRPr="00920666" w:rsidDel="0047429C">
          <w:rPr>
            <w:rFonts w:ascii="Times New Roman" w:hAnsi="Times New Roman"/>
          </w:rPr>
          <w:delText xml:space="preserve">the transcribed Switch RNA </w:delText>
        </w:r>
      </w:del>
      <w:r w:rsidRPr="00920666">
        <w:rPr>
          <w:rFonts w:ascii="Times New Roman" w:hAnsi="Times New Roman"/>
        </w:rPr>
        <w:t>in the aerobic environment and released the suicide gene.</w:t>
      </w:r>
    </w:p>
    <w:p w14:paraId="6096C0F3" w14:textId="1E142E91" w:rsidR="00EB333A" w:rsidRPr="00CB3668" w:rsidRDefault="00EB333A">
      <w:pPr>
        <w:ind w:firstLineChars="150" w:firstLine="315"/>
        <w:rPr>
          <w:ins w:id="385" w:author="xb21cn" w:date="2020-10-19T17:41:00Z"/>
          <w:rFonts w:ascii="Times New Roman" w:hAnsi="Times New Roman"/>
          <w:rPrChange w:id="386" w:author="302948225@qq.com" w:date="2020-10-19T19:28:00Z">
            <w:rPr>
              <w:ins w:id="387" w:author="xb21cn" w:date="2020-10-19T17:41:00Z"/>
              <w:rFonts w:ascii="Arial" w:hAnsi="Arial" w:cs="Arial"/>
              <w:color w:val="333333"/>
              <w:szCs w:val="21"/>
              <w:shd w:val="clear" w:color="auto" w:fill="F7F8FA"/>
            </w:rPr>
          </w:rPrChange>
        </w:rPr>
        <w:pPrChange w:id="388" w:author="302948225@qq.com" w:date="2020-10-20T16:15:00Z">
          <w:pPr/>
        </w:pPrChange>
      </w:pPr>
      <w:ins w:id="389" w:author="xb21cn" w:date="2020-10-19T17:38:00Z">
        <w:r w:rsidRPr="00CB3668">
          <w:rPr>
            <w:rFonts w:ascii="Times New Roman" w:hAnsi="Times New Roman"/>
            <w:rPrChange w:id="390" w:author="302948225@qq.com" w:date="2020-10-19T19:28:00Z">
              <w:rPr>
                <w:rFonts w:ascii="Arial" w:hAnsi="Arial" w:cs="Arial"/>
                <w:color w:val="333333"/>
                <w:szCs w:val="21"/>
                <w:shd w:val="clear" w:color="auto" w:fill="F7F8FA"/>
              </w:rPr>
            </w:rPrChange>
          </w:rPr>
          <w:t xml:space="preserve">NJU-CHINA members said that although the </w:t>
        </w:r>
      </w:ins>
      <w:ins w:id="391" w:author="xb21cn" w:date="2020-10-19T17:39:00Z">
        <w:r w:rsidRPr="00CB3668">
          <w:rPr>
            <w:rFonts w:ascii="Times New Roman" w:hAnsi="Times New Roman"/>
            <w:rPrChange w:id="392" w:author="302948225@qq.com" w:date="2020-10-19T19:28:00Z">
              <w:rPr>
                <w:rFonts w:ascii="Arial" w:hAnsi="Arial" w:cs="Arial"/>
                <w:color w:val="333333"/>
                <w:szCs w:val="21"/>
                <w:shd w:val="clear" w:color="auto" w:fill="F7F8FA"/>
              </w:rPr>
            </w:rPrChange>
          </w:rPr>
          <w:t>engineered bacteria could</w:t>
        </w:r>
      </w:ins>
      <w:ins w:id="393" w:author="xb21cn" w:date="2020-10-19T17:38:00Z">
        <w:r w:rsidRPr="00CB3668">
          <w:rPr>
            <w:rFonts w:ascii="Times New Roman" w:hAnsi="Times New Roman"/>
            <w:rPrChange w:id="394" w:author="302948225@qq.com" w:date="2020-10-19T19:28:00Z">
              <w:rPr>
                <w:rFonts w:ascii="Arial" w:hAnsi="Arial" w:cs="Arial"/>
                <w:color w:val="333333"/>
                <w:szCs w:val="21"/>
                <w:shd w:val="clear" w:color="auto" w:fill="F7F8FA"/>
              </w:rPr>
            </w:rPrChange>
          </w:rPr>
          <w:t>n’t commit suicide</w:t>
        </w:r>
      </w:ins>
      <w:ins w:id="395" w:author="xb21cn" w:date="2020-10-19T17:39:00Z">
        <w:r w:rsidRPr="00CB3668">
          <w:rPr>
            <w:rFonts w:ascii="Times New Roman" w:hAnsi="Times New Roman"/>
            <w:rPrChange w:id="396" w:author="302948225@qq.com" w:date="2020-10-19T19:28:00Z">
              <w:rPr>
                <w:rFonts w:ascii="Arial" w:hAnsi="Arial" w:cs="Arial"/>
                <w:color w:val="333333"/>
                <w:szCs w:val="21"/>
                <w:shd w:val="clear" w:color="auto" w:fill="F7F8FA"/>
              </w:rPr>
            </w:rPrChange>
          </w:rPr>
          <w:t xml:space="preserve"> in the lab</w:t>
        </w:r>
      </w:ins>
      <w:ins w:id="397" w:author="xb21cn" w:date="2020-10-19T17:38:00Z">
        <w:r w:rsidRPr="00CB3668">
          <w:rPr>
            <w:rFonts w:ascii="Times New Roman" w:hAnsi="Times New Roman"/>
            <w:rPrChange w:id="398" w:author="302948225@qq.com" w:date="2020-10-19T19:28:00Z">
              <w:rPr>
                <w:rFonts w:ascii="Arial" w:hAnsi="Arial" w:cs="Arial"/>
                <w:color w:val="333333"/>
                <w:szCs w:val="21"/>
                <w:shd w:val="clear" w:color="auto" w:fill="F7F8FA"/>
              </w:rPr>
            </w:rPrChange>
          </w:rPr>
          <w:t>,</w:t>
        </w:r>
      </w:ins>
      <w:ins w:id="399" w:author="xb21cn" w:date="2020-10-19T17:40:00Z">
        <w:r w:rsidRPr="00CB3668">
          <w:rPr>
            <w:rFonts w:ascii="Times New Roman" w:hAnsi="Times New Roman"/>
            <w:rPrChange w:id="400" w:author="302948225@qq.com" w:date="2020-10-19T19:28:00Z">
              <w:rPr>
                <w:rFonts w:ascii="Arial" w:hAnsi="Arial" w:cs="Arial"/>
                <w:color w:val="333333"/>
                <w:szCs w:val="21"/>
                <w:shd w:val="clear" w:color="auto" w:fill="F7F8FA"/>
              </w:rPr>
            </w:rPrChange>
          </w:rPr>
          <w:t xml:space="preserve"> </w:t>
        </w:r>
      </w:ins>
      <w:ins w:id="401" w:author="xb21cn" w:date="2020-10-19T17:38:00Z">
        <w:r w:rsidRPr="00CB3668">
          <w:rPr>
            <w:rFonts w:ascii="Times New Roman" w:hAnsi="Times New Roman"/>
            <w:rPrChange w:id="402" w:author="302948225@qq.com" w:date="2020-10-19T19:28:00Z">
              <w:rPr>
                <w:rFonts w:ascii="Arial" w:hAnsi="Arial" w:cs="Arial"/>
                <w:color w:val="333333"/>
                <w:szCs w:val="21"/>
                <w:shd w:val="clear" w:color="auto" w:fill="F7F8FA"/>
              </w:rPr>
            </w:rPrChange>
          </w:rPr>
          <w:t xml:space="preserve">continuous transcription of </w:t>
        </w:r>
      </w:ins>
      <w:ins w:id="403" w:author="xb21cn" w:date="2020-10-19T17:39:00Z">
        <w:r w:rsidRPr="00CB3668">
          <w:rPr>
            <w:rFonts w:ascii="Times New Roman" w:hAnsi="Times New Roman"/>
            <w:rPrChange w:id="404" w:author="302948225@qq.com" w:date="2020-10-19T19:28:00Z">
              <w:rPr>
                <w:rFonts w:ascii="Arial" w:hAnsi="Arial" w:cs="Arial"/>
                <w:color w:val="333333"/>
                <w:szCs w:val="21"/>
                <w:shd w:val="clear" w:color="auto" w:fill="F7F8FA"/>
              </w:rPr>
            </w:rPrChange>
          </w:rPr>
          <w:t>s</w:t>
        </w:r>
      </w:ins>
      <w:ins w:id="405" w:author="xb21cn" w:date="2020-10-19T17:38:00Z">
        <w:r w:rsidRPr="00CB3668">
          <w:rPr>
            <w:rFonts w:ascii="Times New Roman" w:hAnsi="Times New Roman"/>
            <w:rPrChange w:id="406" w:author="302948225@qq.com" w:date="2020-10-19T19:28:00Z">
              <w:rPr>
                <w:rFonts w:ascii="Arial" w:hAnsi="Arial" w:cs="Arial"/>
                <w:color w:val="333333"/>
                <w:szCs w:val="21"/>
                <w:shd w:val="clear" w:color="auto" w:fill="F7F8FA"/>
              </w:rPr>
            </w:rPrChange>
          </w:rPr>
          <w:t xml:space="preserve">witch RNA was a pressure on </w:t>
        </w:r>
      </w:ins>
      <w:ins w:id="407" w:author="xb21cn" w:date="2020-10-19T17:40:00Z">
        <w:r w:rsidRPr="00CB3668">
          <w:rPr>
            <w:rFonts w:ascii="Times New Roman" w:hAnsi="Times New Roman"/>
            <w:rPrChange w:id="408" w:author="302948225@qq.com" w:date="2020-10-19T19:28:00Z">
              <w:rPr>
                <w:rFonts w:ascii="Arial" w:hAnsi="Arial" w:cs="Arial"/>
                <w:color w:val="333333"/>
                <w:szCs w:val="21"/>
                <w:shd w:val="clear" w:color="auto" w:fill="F7F8FA"/>
              </w:rPr>
            </w:rPrChange>
          </w:rPr>
          <w:t>them.</w:t>
        </w:r>
      </w:ins>
      <w:ins w:id="409" w:author="xb21cn" w:date="2020-10-19T17:38:00Z">
        <w:r w:rsidRPr="00CB3668">
          <w:rPr>
            <w:rFonts w:ascii="Times New Roman" w:hAnsi="Times New Roman"/>
            <w:rPrChange w:id="410" w:author="302948225@qq.com" w:date="2020-10-19T19:28:00Z">
              <w:rPr>
                <w:rFonts w:ascii="Arial" w:hAnsi="Arial" w:cs="Arial"/>
                <w:color w:val="333333"/>
                <w:szCs w:val="21"/>
                <w:shd w:val="clear" w:color="auto" w:fill="F7F8FA"/>
              </w:rPr>
            </w:rPrChange>
          </w:rPr>
          <w:t xml:space="preserve"> </w:t>
        </w:r>
      </w:ins>
      <w:ins w:id="411" w:author="xb21cn" w:date="2020-10-19T17:40:00Z">
        <w:r w:rsidRPr="00CB3668">
          <w:rPr>
            <w:rFonts w:ascii="Times New Roman" w:hAnsi="Times New Roman"/>
            <w:rPrChange w:id="412" w:author="302948225@qq.com" w:date="2020-10-19T19:28:00Z">
              <w:rPr>
                <w:rFonts w:ascii="Arial" w:hAnsi="Arial" w:cs="Arial"/>
                <w:color w:val="333333"/>
                <w:szCs w:val="21"/>
                <w:shd w:val="clear" w:color="auto" w:fill="F7F8FA"/>
              </w:rPr>
            </w:rPrChange>
          </w:rPr>
          <w:t>W</w:t>
        </w:r>
      </w:ins>
      <w:ins w:id="413" w:author="xb21cn" w:date="2020-10-19T17:38:00Z">
        <w:r w:rsidRPr="00CB3668">
          <w:rPr>
            <w:rFonts w:ascii="Times New Roman" w:hAnsi="Times New Roman"/>
            <w:rPrChange w:id="414" w:author="302948225@qq.com" w:date="2020-10-19T19:28:00Z">
              <w:rPr>
                <w:rFonts w:ascii="Arial" w:hAnsi="Arial" w:cs="Arial"/>
                <w:color w:val="333333"/>
                <w:szCs w:val="21"/>
                <w:shd w:val="clear" w:color="auto" w:fill="F7F8FA"/>
              </w:rPr>
            </w:rPrChange>
          </w:rPr>
          <w:t>e took their advice and made adjustments.</w:t>
        </w:r>
      </w:ins>
    </w:p>
    <w:p w14:paraId="0196528F" w14:textId="362BEE17" w:rsidR="00EB333A" w:rsidRDefault="00EB333A">
      <w:pPr>
        <w:ind w:firstLineChars="150" w:firstLine="315"/>
        <w:rPr>
          <w:ins w:id="415" w:author="xb21cn" w:date="2020-10-19T17:24:00Z"/>
          <w:rFonts w:ascii="Times New Roman" w:hAnsi="Times New Roman"/>
        </w:rPr>
        <w:pPrChange w:id="416" w:author="302948225@qq.com" w:date="2020-10-20T16:15:00Z">
          <w:pPr/>
        </w:pPrChange>
      </w:pPr>
      <w:ins w:id="417" w:author="xb21cn" w:date="2020-10-19T17:41:00Z">
        <w:r w:rsidRPr="00CB3668">
          <w:rPr>
            <w:rFonts w:ascii="Times New Roman" w:hAnsi="Times New Roman"/>
            <w:rPrChange w:id="418" w:author="302948225@qq.com" w:date="2020-10-19T19:28:00Z">
              <w:rPr>
                <w:rFonts w:ascii="Arial" w:hAnsi="Arial" w:cs="Arial"/>
                <w:color w:val="333333"/>
                <w:szCs w:val="21"/>
                <w:shd w:val="clear" w:color="auto" w:fill="F7F8FA"/>
              </w:rPr>
            </w:rPrChange>
          </w:rPr>
          <w:t>We added IPTG induction system to express C</w:t>
        </w:r>
        <w:r w:rsidRPr="00CB3668">
          <w:rPr>
            <w:rFonts w:ascii="Times New Roman" w:hAnsi="Times New Roman" w:hint="eastAsia"/>
            <w:rPrChange w:id="419" w:author="302948225@qq.com" w:date="2020-10-19T19:28:00Z">
              <w:rPr>
                <w:rFonts w:ascii="Arial" w:hAnsi="Arial" w:cs="Arial" w:hint="eastAsia"/>
                <w:color w:val="333333"/>
                <w:szCs w:val="21"/>
                <w:shd w:val="clear" w:color="auto" w:fill="F7F8FA"/>
              </w:rPr>
            </w:rPrChange>
          </w:rPr>
          <w:t>Ⅰ</w:t>
        </w:r>
        <w:r w:rsidRPr="00CB3668">
          <w:rPr>
            <w:rFonts w:ascii="Times New Roman" w:hAnsi="Times New Roman"/>
            <w:rPrChange w:id="420" w:author="302948225@qq.com" w:date="2020-10-19T19:28:00Z">
              <w:rPr>
                <w:rFonts w:ascii="Arial" w:hAnsi="Arial" w:cs="Arial"/>
                <w:color w:val="333333"/>
                <w:szCs w:val="21"/>
                <w:shd w:val="clear" w:color="auto" w:fill="F7F8FA"/>
              </w:rPr>
            </w:rPrChange>
          </w:rPr>
          <w:t xml:space="preserve"> protein and inhibit the transcription of switch RNA in the lab so that there was no </w:t>
        </w:r>
      </w:ins>
      <w:ins w:id="421" w:author="xb21cn" w:date="2020-10-19T17:42:00Z">
        <w:r w:rsidRPr="00CB3668">
          <w:rPr>
            <w:rFonts w:ascii="Times New Roman" w:hAnsi="Times New Roman"/>
            <w:rPrChange w:id="422" w:author="302948225@qq.com" w:date="2020-10-19T19:28:00Z">
              <w:rPr>
                <w:rFonts w:ascii="Arial" w:hAnsi="Arial" w:cs="Arial"/>
                <w:color w:val="333333"/>
                <w:szCs w:val="21"/>
                <w:shd w:val="clear" w:color="auto" w:fill="F7F8FA"/>
              </w:rPr>
            </w:rPrChange>
          </w:rPr>
          <w:t xml:space="preserve">extra </w:t>
        </w:r>
      </w:ins>
      <w:ins w:id="423" w:author="xb21cn" w:date="2020-10-19T17:41:00Z">
        <w:r w:rsidRPr="00CB3668">
          <w:rPr>
            <w:rFonts w:ascii="Times New Roman" w:hAnsi="Times New Roman"/>
            <w:rPrChange w:id="424" w:author="302948225@qq.com" w:date="2020-10-19T19:28:00Z">
              <w:rPr>
                <w:rFonts w:ascii="Arial" w:hAnsi="Arial" w:cs="Arial"/>
                <w:color w:val="333333"/>
                <w:szCs w:val="21"/>
                <w:shd w:val="clear" w:color="auto" w:fill="F7F8FA"/>
              </w:rPr>
            </w:rPrChange>
          </w:rPr>
          <w:t xml:space="preserve">pressure </w:t>
        </w:r>
      </w:ins>
      <w:ins w:id="425" w:author="xb21cn" w:date="2020-10-19T17:42:00Z">
        <w:r w:rsidRPr="00CB3668">
          <w:rPr>
            <w:rFonts w:ascii="Times New Roman" w:hAnsi="Times New Roman"/>
            <w:rPrChange w:id="426" w:author="302948225@qq.com" w:date="2020-10-19T19:28:00Z">
              <w:rPr>
                <w:rFonts w:ascii="Arial" w:hAnsi="Arial" w:cs="Arial"/>
                <w:color w:val="333333"/>
                <w:szCs w:val="21"/>
                <w:shd w:val="clear" w:color="auto" w:fill="F7F8FA"/>
              </w:rPr>
            </w:rPrChange>
          </w:rPr>
          <w:t>on</w:t>
        </w:r>
      </w:ins>
      <w:ins w:id="427" w:author="xb21cn" w:date="2020-10-19T17:41:00Z">
        <w:r w:rsidRPr="00CB3668">
          <w:rPr>
            <w:rFonts w:ascii="Times New Roman" w:hAnsi="Times New Roman"/>
            <w:rPrChange w:id="428" w:author="302948225@qq.com" w:date="2020-10-19T19:28:00Z">
              <w:rPr>
                <w:rFonts w:ascii="Arial" w:hAnsi="Arial" w:cs="Arial"/>
                <w:color w:val="333333"/>
                <w:szCs w:val="21"/>
                <w:shd w:val="clear" w:color="auto" w:fill="F7F8FA"/>
              </w:rPr>
            </w:rPrChange>
          </w:rPr>
          <w:t xml:space="preserve"> </w:t>
        </w:r>
      </w:ins>
      <w:ins w:id="429" w:author="xb21cn" w:date="2020-10-19T17:42:00Z">
        <w:r w:rsidRPr="00CB3668">
          <w:rPr>
            <w:rFonts w:ascii="Times New Roman" w:hAnsi="Times New Roman"/>
            <w:rPrChange w:id="430" w:author="302948225@qq.com" w:date="2020-10-19T19:28:00Z">
              <w:rPr>
                <w:rFonts w:ascii="Arial" w:hAnsi="Arial" w:cs="Arial"/>
                <w:color w:val="333333"/>
                <w:szCs w:val="21"/>
                <w:shd w:val="clear" w:color="auto" w:fill="F7F8FA"/>
              </w:rPr>
            </w:rPrChange>
          </w:rPr>
          <w:t>engineered bacteria</w:t>
        </w:r>
      </w:ins>
      <w:ins w:id="431" w:author="xb21cn" w:date="2020-10-19T17:41:00Z">
        <w:r w:rsidRPr="00CB3668">
          <w:rPr>
            <w:rFonts w:ascii="Times New Roman" w:hAnsi="Times New Roman"/>
            <w:rPrChange w:id="432" w:author="302948225@qq.com" w:date="2020-10-19T19:28:00Z">
              <w:rPr>
                <w:rFonts w:ascii="Arial" w:hAnsi="Arial" w:cs="Arial"/>
                <w:color w:val="333333"/>
                <w:szCs w:val="21"/>
                <w:shd w:val="clear" w:color="auto" w:fill="F7F8FA"/>
              </w:rPr>
            </w:rPrChange>
          </w:rPr>
          <w:t>.</w:t>
        </w:r>
      </w:ins>
    </w:p>
    <w:p w14:paraId="45DEF893" w14:textId="77777777" w:rsidR="00C131AF" w:rsidRDefault="00C131AF" w:rsidP="00A217D7">
      <w:pPr>
        <w:rPr>
          <w:ins w:id="433" w:author="xb21cn" w:date="2020-10-19T17:24:00Z"/>
          <w:rFonts w:ascii="Times New Roman" w:hAnsi="Times New Roman"/>
        </w:rPr>
      </w:pPr>
    </w:p>
    <w:p w14:paraId="269282B6" w14:textId="01AD0DA5" w:rsidR="00C131AF" w:rsidRPr="00920666" w:rsidDel="00665484" w:rsidRDefault="00C131AF" w:rsidP="00C131AF">
      <w:pPr>
        <w:ind w:firstLineChars="200" w:firstLine="420"/>
        <w:rPr>
          <w:ins w:id="434" w:author="xb21cn" w:date="2020-10-19T17:24:00Z"/>
          <w:del w:id="435" w:author="302948225@qq.com" w:date="2020-10-20T15:35:00Z"/>
          <w:rFonts w:ascii="Times New Roman" w:hAnsi="Times New Roman"/>
        </w:rPr>
      </w:pPr>
      <w:moveFromRangeStart w:id="436" w:author="302948225@qq.com" w:date="2020-10-19T19:20:00Z" w:name="move54027621"/>
      <w:moveFrom w:id="437" w:author="302948225@qq.com" w:date="2020-10-19T19:20:00Z">
        <w:ins w:id="438" w:author="xb21cn" w:date="2020-10-19T17:24:00Z">
          <w:r w:rsidDel="006B7A87">
            <w:rPr>
              <w:rFonts w:ascii="Times New Roman" w:hAnsi="Times New Roman" w:hint="eastAsia"/>
            </w:rPr>
            <w:t xml:space="preserve">We had </w:t>
          </w:r>
        </w:ins>
        <w:ins w:id="439" w:author="xb21cn" w:date="2020-10-19T17:33:00Z">
          <w:r w:rsidR="00A40F5B" w:rsidDel="006B7A87">
            <w:rPr>
              <w:rFonts w:ascii="Times New Roman" w:hAnsi="Times New Roman" w:hint="eastAsia"/>
            </w:rPr>
            <w:t xml:space="preserve">explained </w:t>
          </w:r>
        </w:ins>
        <w:ins w:id="440" w:author="xb21cn" w:date="2020-10-19T17:36:00Z">
          <w:r w:rsidR="00A40F5B" w:rsidDel="006B7A87">
            <w:rPr>
              <w:rFonts w:ascii="Times New Roman" w:hAnsi="Times New Roman" w:hint="eastAsia"/>
            </w:rPr>
            <w:t xml:space="preserve">to NJU-CHINA about </w:t>
          </w:r>
        </w:ins>
        <w:ins w:id="441" w:author="xb21cn" w:date="2020-10-19T17:33:00Z">
          <w:r w:rsidR="00A40F5B" w:rsidDel="006B7A87">
            <w:rPr>
              <w:rFonts w:ascii="Times New Roman" w:hAnsi="Times New Roman" w:hint="eastAsia"/>
            </w:rPr>
            <w:t>the me</w:t>
          </w:r>
        </w:ins>
        <w:ins w:id="442" w:author="xb21cn" w:date="2020-10-19T17:34:00Z">
          <w:r w:rsidR="00A40F5B" w:rsidDel="006B7A87">
            <w:rPr>
              <w:rFonts w:ascii="Times New Roman" w:hAnsi="Times New Roman" w:hint="eastAsia"/>
            </w:rPr>
            <w:t>chanism of Toehold</w:t>
          </w:r>
        </w:ins>
        <w:ins w:id="443" w:author="xb21cn" w:date="2020-10-19T17:37:00Z">
          <w:r w:rsidR="002B7CE3" w:rsidDel="006B7A87">
            <w:rPr>
              <w:rFonts w:ascii="Times New Roman" w:hAnsi="Times New Roman" w:hint="eastAsia"/>
            </w:rPr>
            <w:t xml:space="preserve"> which could prevent bacteria from committing suicide in the lab</w:t>
          </w:r>
        </w:ins>
        <w:ins w:id="444" w:author="xb21cn" w:date="2020-10-19T17:34:00Z">
          <w:r w:rsidR="00A40F5B" w:rsidDel="006B7A87">
            <w:rPr>
              <w:rFonts w:ascii="Times New Roman" w:hAnsi="Times New Roman" w:hint="eastAsia"/>
            </w:rPr>
            <w:t xml:space="preserve">. We took their advice to </w:t>
          </w:r>
        </w:ins>
        <w:ins w:id="445" w:author="xb21cn" w:date="2020-10-19T17:24:00Z">
          <w:r w:rsidDel="006B7A87">
            <w:rPr>
              <w:rFonts w:ascii="Times New Roman" w:hAnsi="Times New Roman" w:hint="eastAsia"/>
            </w:rPr>
            <w:t>added IPTG i</w:t>
          </w:r>
          <w:r w:rsidRPr="005B2DFC" w:rsidDel="006B7A87">
            <w:rPr>
              <w:rFonts w:ascii="Times New Roman" w:hAnsi="Times New Roman"/>
            </w:rPr>
            <w:t>nduction system</w:t>
          </w:r>
          <w:r w:rsidR="00A40F5B" w:rsidDel="006B7A87">
            <w:rPr>
              <w:rFonts w:ascii="Times New Roman" w:hAnsi="Times New Roman" w:hint="eastAsia"/>
            </w:rPr>
            <w:t xml:space="preserve"> to </w:t>
          </w:r>
        </w:ins>
        <w:ins w:id="446" w:author="xb21cn" w:date="2020-10-19T17:35:00Z">
          <w:r w:rsidR="00A40F5B" w:rsidDel="006B7A87">
            <w:rPr>
              <w:rFonts w:ascii="Times New Roman" w:hAnsi="Times New Roman" w:hint="eastAsia"/>
            </w:rPr>
            <w:t xml:space="preserve">prevent unnecessary </w:t>
          </w:r>
        </w:ins>
        <w:ins w:id="447" w:author="xb21cn" w:date="2020-10-19T17:36:00Z">
          <w:r w:rsidR="00A40F5B" w:rsidDel="006B7A87">
            <w:rPr>
              <w:rFonts w:ascii="Times New Roman" w:hAnsi="Times New Roman" w:hint="eastAsia"/>
            </w:rPr>
            <w:t>transcribtion of switch RNA</w:t>
          </w:r>
        </w:ins>
        <w:ins w:id="448" w:author="xb21cn" w:date="2020-10-19T17:24:00Z">
          <w:r w:rsidDel="006B7A87">
            <w:rPr>
              <w:rFonts w:ascii="Times New Roman" w:hAnsi="Times New Roman" w:hint="eastAsia"/>
            </w:rPr>
            <w:t>.</w:t>
          </w:r>
        </w:ins>
      </w:moveFrom>
    </w:p>
    <w:moveFromRangeEnd w:id="436"/>
    <w:p w14:paraId="15F301A3" w14:textId="77777777" w:rsidR="00C131AF" w:rsidRPr="00920666" w:rsidRDefault="00C131AF">
      <w:pPr>
        <w:ind w:firstLineChars="200" w:firstLine="420"/>
        <w:rPr>
          <w:rFonts w:ascii="Times New Roman" w:hAnsi="Times New Roman"/>
        </w:rPr>
        <w:pPrChange w:id="449" w:author="302948225@qq.com" w:date="2020-10-20T15:35:00Z">
          <w:pPr/>
        </w:pPrChange>
      </w:pPr>
    </w:p>
    <w:p w14:paraId="392A46F2" w14:textId="77777777" w:rsidR="00A217D7" w:rsidRPr="0047429C" w:rsidRDefault="00A217D7" w:rsidP="00A217D7">
      <w:pPr>
        <w:rPr>
          <w:rFonts w:ascii="Barlow" w:hAnsi="Barlow" w:hint="eastAsia"/>
          <w:b/>
          <w:bCs/>
          <w:color w:val="444444"/>
          <w:highlight w:val="yellow"/>
          <w:shd w:val="clear" w:color="auto" w:fill="FFFFFF"/>
        </w:rPr>
      </w:pPr>
    </w:p>
    <w:p w14:paraId="25F08F34" w14:textId="3F5F1E51" w:rsidR="00A217D7" w:rsidRPr="000A1404" w:rsidRDefault="00060DE2" w:rsidP="00A217D7">
      <w:pPr>
        <w:rPr>
          <w:rFonts w:ascii="Barlow" w:hAnsi="Barlow" w:hint="eastAsia"/>
          <w:b/>
          <w:bCs/>
          <w:color w:val="444444"/>
          <w:shd w:val="clear" w:color="auto" w:fill="FFFFFF"/>
          <w:rPrChange w:id="450" w:author="302948225@qq.com" w:date="2020-10-20T15:43:00Z">
            <w:rPr>
              <w:rFonts w:ascii="Barlow" w:hAnsi="Barlow" w:hint="eastAsia"/>
              <w:b/>
              <w:bCs/>
              <w:color w:val="444444"/>
              <w:highlight w:val="yellow"/>
              <w:shd w:val="clear" w:color="auto" w:fill="FFFFFF"/>
            </w:rPr>
          </w:rPrChange>
        </w:rPr>
      </w:pPr>
      <w:ins w:id="451" w:author="302948225@qq.com" w:date="2020-10-20T16:01:00Z">
        <w:r>
          <w:rPr>
            <w:rFonts w:ascii="Barlow" w:hAnsi="Barlow"/>
            <w:b/>
            <w:bCs/>
            <w:color w:val="444444"/>
            <w:shd w:val="clear" w:color="auto" w:fill="FFFFFF"/>
          </w:rPr>
          <w:t>&lt;b&gt;</w:t>
        </w:r>
      </w:ins>
      <w:r w:rsidR="00A217D7" w:rsidRPr="000A1404">
        <w:rPr>
          <w:rFonts w:ascii="Barlow" w:hAnsi="Barlow" w:hint="eastAsia"/>
          <w:b/>
          <w:bCs/>
          <w:color w:val="444444"/>
          <w:shd w:val="clear" w:color="auto" w:fill="FFFFFF"/>
          <w:rPrChange w:id="452" w:author="302948225@qq.com" w:date="2020-10-20T15:43:00Z">
            <w:rPr>
              <w:rFonts w:ascii="Barlow" w:hAnsi="Barlow" w:hint="eastAsia"/>
              <w:b/>
              <w:bCs/>
              <w:color w:val="444444"/>
              <w:highlight w:val="yellow"/>
              <w:shd w:val="clear" w:color="auto" w:fill="FFFFFF"/>
            </w:rPr>
          </w:rPrChange>
        </w:rPr>
        <w:t>August</w:t>
      </w:r>
      <w:ins w:id="453" w:author="302948225@qq.com" w:date="2020-10-20T16:01:00Z">
        <w:r>
          <w:rPr>
            <w:rFonts w:ascii="Barlow" w:hAnsi="Barlow"/>
            <w:b/>
            <w:bCs/>
            <w:color w:val="444444"/>
            <w:shd w:val="clear" w:color="auto" w:fill="FFFFFF"/>
          </w:rPr>
          <w:t>&lt;/b&gt;</w:t>
        </w:r>
      </w:ins>
    </w:p>
    <w:p w14:paraId="18B276D7" w14:textId="5EA8788F" w:rsidR="00A217D7" w:rsidRPr="007C3B5B" w:rsidRDefault="00060DE2" w:rsidP="00A217D7">
      <w:pPr>
        <w:rPr>
          <w:rFonts w:ascii="Barlow" w:hAnsi="Barlow" w:hint="eastAsia"/>
          <w:b/>
          <w:bCs/>
          <w:color w:val="444444"/>
          <w:shd w:val="clear" w:color="auto" w:fill="FFFFFF"/>
          <w:rPrChange w:id="454" w:author="302948225@qq.com" w:date="2020-10-20T16:17:00Z">
            <w:rPr>
              <w:rFonts w:ascii="Barlow" w:hAnsi="Barlow" w:hint="eastAsia"/>
              <w:b/>
              <w:bCs/>
              <w:color w:val="444444"/>
              <w:u w:val="single"/>
              <w:shd w:val="clear" w:color="auto" w:fill="FFFFFF"/>
            </w:rPr>
          </w:rPrChange>
        </w:rPr>
      </w:pPr>
      <w:ins w:id="455" w:author="302948225@qq.com" w:date="2020-10-20T16:01:00Z">
        <w:r w:rsidRPr="007C3B5B">
          <w:rPr>
            <w:rFonts w:ascii="Barlow" w:hAnsi="Barlow" w:hint="eastAsia"/>
            <w:b/>
            <w:bCs/>
            <w:color w:val="444444"/>
            <w:shd w:val="clear" w:color="auto" w:fill="FFFFFF"/>
            <w:rPrChange w:id="456" w:author="302948225@qq.com" w:date="2020-10-20T16:17: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457" w:author="302948225@qq.com" w:date="2020-10-20T16:17:00Z">
            <w:rPr>
              <w:rFonts w:ascii="Barlow" w:hAnsi="Barlow" w:hint="eastAsia"/>
              <w:b/>
              <w:bCs/>
              <w:color w:val="444444"/>
              <w:u w:val="single"/>
              <w:shd w:val="clear" w:color="auto" w:fill="FFFFFF"/>
            </w:rPr>
          </w:rPrChange>
        </w:rPr>
        <w:t>Model</w:t>
      </w:r>
      <w:ins w:id="458" w:author="302948225@qq.com" w:date="2020-10-20T16:01:00Z">
        <w:r w:rsidRPr="007C3B5B">
          <w:rPr>
            <w:rFonts w:ascii="Barlow" w:hAnsi="Barlow" w:hint="eastAsia"/>
            <w:b/>
            <w:bCs/>
            <w:color w:val="444444"/>
            <w:shd w:val="clear" w:color="auto" w:fill="FFFFFF"/>
            <w:rPrChange w:id="459" w:author="302948225@qq.com" w:date="2020-10-20T16:17:00Z">
              <w:rPr>
                <w:rFonts w:ascii="Barlow" w:hAnsi="Barlow" w:hint="eastAsia"/>
                <w:b/>
                <w:bCs/>
                <w:color w:val="444444"/>
                <w:u w:val="single"/>
                <w:shd w:val="clear" w:color="auto" w:fill="FFFFFF"/>
              </w:rPr>
            </w:rPrChange>
          </w:rPr>
          <w:t>&lt;/b&gt;</w:t>
        </w:r>
      </w:ins>
      <w:del w:id="460" w:author="302948225@qq.com" w:date="2020-10-19T20:41:00Z">
        <w:r w:rsidR="00A217D7" w:rsidRPr="007C3B5B" w:rsidDel="003257CC">
          <w:rPr>
            <w:rFonts w:ascii="Barlow" w:hAnsi="Barlow" w:hint="eastAsia"/>
            <w:b/>
            <w:bCs/>
            <w:color w:val="444444"/>
            <w:shd w:val="clear" w:color="auto" w:fill="FFFFFF"/>
            <w:rPrChange w:id="461" w:author="302948225@qq.com" w:date="2020-10-20T16:17:00Z">
              <w:rPr>
                <w:rFonts w:ascii="Barlow" w:hAnsi="Barlow" w:hint="eastAsia"/>
                <w:b/>
                <w:bCs/>
                <w:color w:val="444444"/>
                <w:u w:val="single"/>
                <w:shd w:val="clear" w:color="auto" w:fill="FFFFFF"/>
              </w:rPr>
            </w:rPrChange>
          </w:rPr>
          <w:delText>ing</w:delText>
        </w:r>
      </w:del>
    </w:p>
    <w:p w14:paraId="1185CB62" w14:textId="5747CF43" w:rsidR="00A217D7" w:rsidRPr="0012111D" w:rsidRDefault="00A217D7">
      <w:pPr>
        <w:ind w:firstLineChars="150" w:firstLine="315"/>
        <w:rPr>
          <w:rFonts w:ascii="Times New Roman" w:hAnsi="Times New Roman"/>
        </w:rPr>
        <w:pPrChange w:id="462" w:author="302948225@qq.com" w:date="2020-10-20T16:16:00Z">
          <w:pPr/>
        </w:pPrChange>
      </w:pPr>
      <w:r w:rsidRPr="0012111D">
        <w:rPr>
          <w:rFonts w:ascii="Times New Roman" w:hAnsi="Times New Roman"/>
        </w:rPr>
        <w:t xml:space="preserve">Due to the lack of experiments, data acquisition has always been a problem for us, especially data such as DNA transcription rate and mRNA translation rate. Under the recommendation of NJU, </w:t>
      </w:r>
      <w:ins w:id="463" w:author="302948225@qq.com" w:date="2020-10-20T16:01:00Z">
        <w:r w:rsidR="00060DE2" w:rsidRPr="00060DE2">
          <w:rPr>
            <w:rFonts w:ascii="Times New Roman" w:hAnsi="Times New Roman"/>
            <w:b/>
            <w:bCs/>
            <w:rPrChange w:id="464" w:author="302948225@qq.com" w:date="2020-10-20T16:01:00Z">
              <w:rPr>
                <w:rFonts w:ascii="Times New Roman" w:hAnsi="Times New Roman"/>
              </w:rPr>
            </w:rPrChange>
          </w:rPr>
          <w:t>&lt;b&gt;</w:t>
        </w:r>
      </w:ins>
      <w:r w:rsidRPr="0012111D">
        <w:rPr>
          <w:rFonts w:ascii="Times New Roman" w:hAnsi="Times New Roman"/>
          <w:b/>
          <w:bCs/>
        </w:rPr>
        <w:t>we applied De Novo DNA</w:t>
      </w:r>
      <w:ins w:id="465" w:author="Office" w:date="2020-10-18T15:48:00Z">
        <w:r w:rsidR="00820AFF">
          <w:rPr>
            <w:rFonts w:ascii="Times New Roman" w:hAnsi="Times New Roman"/>
            <w:b/>
            <w:bCs/>
          </w:rPr>
          <w:t xml:space="preserve"> (</w:t>
        </w:r>
      </w:ins>
      <w:r w:rsidRPr="0012111D">
        <w:rPr>
          <w:rFonts w:ascii="Times New Roman" w:hAnsi="Times New Roman"/>
          <w:b/>
          <w:bCs/>
        </w:rPr>
        <w:t xml:space="preserve"> </w:t>
      </w:r>
      <w:r w:rsidR="009F0D91">
        <w:fldChar w:fldCharType="begin"/>
      </w:r>
      <w:r w:rsidR="009F0D91">
        <w:instrText xml:space="preserve"> HYPERLINK "https://www.denovodna.com/" </w:instrText>
      </w:r>
      <w:r w:rsidR="009F0D91">
        <w:fldChar w:fldCharType="separate"/>
      </w:r>
      <w:r w:rsidRPr="0012111D">
        <w:rPr>
          <w:rFonts w:ascii="Times New Roman" w:hAnsi="Times New Roman" w:hint="eastAsia"/>
          <w:b/>
          <w:bCs/>
        </w:rPr>
        <w:t>https://www.denovodna.com/</w:t>
      </w:r>
      <w:r w:rsidR="009F0D91">
        <w:rPr>
          <w:rFonts w:ascii="Times New Roman" w:hAnsi="Times New Roman"/>
          <w:b/>
          <w:bCs/>
        </w:rPr>
        <w:fldChar w:fldCharType="end"/>
      </w:r>
      <w:r w:rsidRPr="0012111D">
        <w:rPr>
          <w:rFonts w:ascii="Times New Roman" w:hAnsi="Times New Roman"/>
          <w:b/>
          <w:bCs/>
        </w:rPr>
        <w:t xml:space="preserve"> </w:t>
      </w:r>
      <w:ins w:id="466" w:author="Office" w:date="2020-10-18T15:48:00Z">
        <w:r w:rsidR="00820AFF">
          <w:rPr>
            <w:rFonts w:ascii="Times New Roman" w:hAnsi="Times New Roman"/>
            <w:b/>
            <w:bCs/>
          </w:rPr>
          <w:t xml:space="preserve">) </w:t>
        </w:r>
      </w:ins>
      <w:r w:rsidRPr="0012111D">
        <w:rPr>
          <w:rFonts w:ascii="Times New Roman" w:hAnsi="Times New Roman"/>
          <w:b/>
          <w:bCs/>
        </w:rPr>
        <w:t>to calculate relevant data</w:t>
      </w:r>
      <w:ins w:id="467" w:author="302948225@qq.com" w:date="2020-10-20T16:01:00Z">
        <w:r w:rsidR="00060DE2">
          <w:rPr>
            <w:rFonts w:ascii="Times New Roman" w:hAnsi="Times New Roman"/>
            <w:b/>
            <w:bCs/>
          </w:rPr>
          <w:t>&lt;/b&gt;</w:t>
        </w:r>
      </w:ins>
      <w:r w:rsidRPr="0012111D">
        <w:rPr>
          <w:rFonts w:ascii="Times New Roman" w:hAnsi="Times New Roman"/>
          <w:b/>
          <w:bCs/>
        </w:rPr>
        <w:t xml:space="preserve">, </w:t>
      </w:r>
      <w:r w:rsidRPr="0012111D">
        <w:rPr>
          <w:rFonts w:ascii="Times New Roman" w:hAnsi="Times New Roman"/>
        </w:rPr>
        <w:t>which improved the accuracy of model data acquisition and laid a foundation for the later model establishment.</w:t>
      </w:r>
    </w:p>
    <w:p w14:paraId="54D827B2" w14:textId="5B5FBB60" w:rsidR="00A217D7" w:rsidRPr="007C3B5B" w:rsidRDefault="00060DE2" w:rsidP="00A217D7">
      <w:pPr>
        <w:rPr>
          <w:rFonts w:ascii="Barlow" w:hAnsi="Barlow" w:hint="eastAsia"/>
          <w:b/>
          <w:bCs/>
          <w:color w:val="444444"/>
          <w:shd w:val="clear" w:color="auto" w:fill="FFFFFF"/>
          <w:rPrChange w:id="468" w:author="302948225@qq.com" w:date="2020-10-20T16:17:00Z">
            <w:rPr>
              <w:rFonts w:ascii="Barlow" w:hAnsi="Barlow" w:hint="eastAsia"/>
              <w:b/>
              <w:bCs/>
              <w:color w:val="444444"/>
              <w:u w:val="single"/>
              <w:shd w:val="clear" w:color="auto" w:fill="FFFFFF"/>
            </w:rPr>
          </w:rPrChange>
        </w:rPr>
      </w:pPr>
      <w:ins w:id="469" w:author="302948225@qq.com" w:date="2020-10-20T16:01:00Z">
        <w:r w:rsidRPr="007C3B5B">
          <w:rPr>
            <w:rFonts w:ascii="Barlow" w:hAnsi="Barlow" w:hint="eastAsia"/>
            <w:b/>
            <w:bCs/>
            <w:color w:val="444444"/>
            <w:shd w:val="clear" w:color="auto" w:fill="FFFFFF"/>
            <w:rPrChange w:id="470" w:author="302948225@qq.com" w:date="2020-10-20T16:17: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471" w:author="302948225@qq.com" w:date="2020-10-20T16:17:00Z">
            <w:rPr>
              <w:rFonts w:ascii="Barlow" w:hAnsi="Barlow" w:hint="eastAsia"/>
              <w:b/>
              <w:bCs/>
              <w:color w:val="444444"/>
              <w:u w:val="single"/>
              <w:shd w:val="clear" w:color="auto" w:fill="FFFFFF"/>
            </w:rPr>
          </w:rPrChange>
        </w:rPr>
        <w:t>Wiki</w:t>
      </w:r>
      <w:ins w:id="472" w:author="302948225@qq.com" w:date="2020-10-20T16:01:00Z">
        <w:r w:rsidRPr="007C3B5B">
          <w:rPr>
            <w:rFonts w:ascii="Barlow" w:hAnsi="Barlow" w:hint="eastAsia"/>
            <w:b/>
            <w:bCs/>
            <w:color w:val="444444"/>
            <w:shd w:val="clear" w:color="auto" w:fill="FFFFFF"/>
            <w:rPrChange w:id="473" w:author="302948225@qq.com" w:date="2020-10-20T16:17:00Z">
              <w:rPr>
                <w:rFonts w:ascii="Barlow" w:hAnsi="Barlow" w:hint="eastAsia"/>
                <w:b/>
                <w:bCs/>
                <w:color w:val="444444"/>
                <w:u w:val="single"/>
                <w:shd w:val="clear" w:color="auto" w:fill="FFFFFF"/>
              </w:rPr>
            </w:rPrChange>
          </w:rPr>
          <w:t>&lt;/b&gt;</w:t>
        </w:r>
      </w:ins>
    </w:p>
    <w:p w14:paraId="0377C13E" w14:textId="6A279E45" w:rsidR="00A217D7" w:rsidRPr="008832A9" w:rsidRDefault="00A217D7">
      <w:pPr>
        <w:wordWrap w:val="0"/>
        <w:ind w:firstLineChars="150" w:firstLine="315"/>
        <w:rPr>
          <w:rFonts w:ascii="Times New Roman" w:hAnsi="Times New Roman" w:hint="eastAsia"/>
          <w:rPrChange w:id="474" w:author="302948225@qq.com" w:date="2020-10-19T14:35:00Z">
            <w:rPr>
              <w:rFonts w:ascii="Barlow" w:hAnsi="Barlow" w:hint="eastAsia"/>
              <w:color w:val="444444"/>
              <w:shd w:val="clear" w:color="auto" w:fill="FFFFFF"/>
            </w:rPr>
          </w:rPrChange>
        </w:rPr>
        <w:pPrChange w:id="475" w:author="302948225@qq.com" w:date="2020-10-20T16:16:00Z">
          <w:pPr/>
        </w:pPrChange>
      </w:pPr>
      <w:r w:rsidRPr="008832A9">
        <w:rPr>
          <w:rFonts w:ascii="Times New Roman" w:hAnsi="Times New Roman" w:hint="eastAsia"/>
          <w:rPrChange w:id="476" w:author="302948225@qq.com" w:date="2020-10-19T14:35:00Z">
            <w:rPr>
              <w:rFonts w:ascii="Barlow" w:hAnsi="Barlow" w:hint="eastAsia"/>
              <w:color w:val="444444"/>
              <w:shd w:val="clear" w:color="auto" w:fill="FFFFFF"/>
            </w:rPr>
          </w:rPrChange>
        </w:rPr>
        <w:t>We had a communication with </w:t>
      </w:r>
      <w:commentRangeStart w:id="477"/>
      <w:del w:id="478" w:author="302948225@qq.com" w:date="2020-10-20T15:36:00Z">
        <w:r w:rsidRPr="008832A9" w:rsidDel="00665484">
          <w:rPr>
            <w:rFonts w:ascii="Times New Roman" w:hAnsi="Times New Roman" w:hint="eastAsia"/>
            <w:rPrChange w:id="479" w:author="302948225@qq.com" w:date="2020-10-19T14:35:00Z">
              <w:rPr>
                <w:rFonts w:ascii="Barlow" w:hAnsi="Barlow" w:hint="eastAsia"/>
                <w:color w:val="444444"/>
                <w:shd w:val="clear" w:color="auto" w:fill="FFFFFF"/>
              </w:rPr>
            </w:rPrChange>
          </w:rPr>
          <w:delText>Nanjing</w:delText>
        </w:r>
      </w:del>
      <w:del w:id="480" w:author="302948225@qq.com" w:date="2020-10-19T14:35:00Z">
        <w:r w:rsidRPr="008832A9" w:rsidDel="008832A9">
          <w:rPr>
            <w:rFonts w:ascii="Times New Roman" w:hAnsi="Times New Roman" w:hint="eastAsia"/>
            <w:rPrChange w:id="481" w:author="302948225@qq.com" w:date="2020-10-19T14:35:00Z">
              <w:rPr>
                <w:rFonts w:ascii="Barlow" w:hAnsi="Barlow" w:hint="eastAsia"/>
                <w:color w:val="444444"/>
                <w:shd w:val="clear" w:color="auto" w:fill="FFFFFF"/>
              </w:rPr>
            </w:rPrChange>
          </w:rPr>
          <w:delText>-</w:delText>
        </w:r>
      </w:del>
      <w:del w:id="482" w:author="302948225@qq.com" w:date="2020-10-20T15:36:00Z">
        <w:r w:rsidRPr="008832A9" w:rsidDel="00665484">
          <w:rPr>
            <w:rFonts w:ascii="Times New Roman" w:hAnsi="Times New Roman" w:hint="eastAsia"/>
            <w:rPrChange w:id="483" w:author="302948225@qq.com" w:date="2020-10-19T14:35:00Z">
              <w:rPr>
                <w:rFonts w:ascii="Barlow" w:hAnsi="Barlow" w:hint="eastAsia"/>
                <w:color w:val="444444"/>
                <w:shd w:val="clear" w:color="auto" w:fill="FFFFFF"/>
              </w:rPr>
            </w:rPrChange>
          </w:rPr>
          <w:delText>China</w:delText>
        </w:r>
        <w:commentRangeEnd w:id="477"/>
        <w:r w:rsidR="00820AFF" w:rsidRPr="008832A9" w:rsidDel="00665484">
          <w:rPr>
            <w:rFonts w:ascii="Times New Roman" w:hAnsi="Times New Roman"/>
            <w:rPrChange w:id="484" w:author="302948225@qq.com" w:date="2020-10-19T14:35:00Z">
              <w:rPr>
                <w:rStyle w:val="a5"/>
              </w:rPr>
            </w:rPrChange>
          </w:rPr>
          <w:commentReference w:id="477"/>
        </w:r>
      </w:del>
      <w:ins w:id="485" w:author="302948225@qq.com" w:date="2020-10-20T15:36:00Z">
        <w:r w:rsidR="00665484">
          <w:rPr>
            <w:rFonts w:ascii="Times New Roman" w:hAnsi="Times New Roman"/>
          </w:rPr>
          <w:t>NJU-CHINA</w:t>
        </w:r>
      </w:ins>
      <w:r w:rsidRPr="008832A9">
        <w:rPr>
          <w:rFonts w:ascii="Times New Roman" w:hAnsi="Times New Roman" w:hint="eastAsia"/>
          <w:rPrChange w:id="486" w:author="302948225@qq.com" w:date="2020-10-19T14:35:00Z">
            <w:rPr>
              <w:rFonts w:ascii="Barlow" w:hAnsi="Barlow" w:hint="eastAsia"/>
              <w:color w:val="444444"/>
              <w:shd w:val="clear" w:color="auto" w:fill="FFFFFF"/>
            </w:rPr>
          </w:rPrChange>
        </w:rPr>
        <w:t>, and discussed the issue of uploading the code to the official website. The main reason is that </w:t>
      </w:r>
      <w:del w:id="487" w:author="302948225@qq.com" w:date="2020-10-20T15:37:00Z">
        <w:r w:rsidRPr="008832A9" w:rsidDel="00665484">
          <w:rPr>
            <w:rFonts w:ascii="Times New Roman" w:hAnsi="Times New Roman" w:hint="eastAsia"/>
            <w:rPrChange w:id="488" w:author="302948225@qq.com" w:date="2020-10-19T14:35:00Z">
              <w:rPr>
                <w:rFonts w:ascii="Barlow" w:hAnsi="Barlow" w:hint="eastAsia"/>
                <w:color w:val="444444"/>
                <w:shd w:val="clear" w:color="auto" w:fill="FFFFFF"/>
              </w:rPr>
            </w:rPrChange>
          </w:rPr>
          <w:delText>Nanjing-China</w:delText>
        </w:r>
      </w:del>
      <w:ins w:id="489" w:author="302948225@qq.com" w:date="2020-10-20T15:37:00Z">
        <w:r w:rsidR="00665484">
          <w:rPr>
            <w:rFonts w:ascii="Times New Roman" w:hAnsi="Times New Roman"/>
          </w:rPr>
          <w:t>NJU-CHINA</w:t>
        </w:r>
      </w:ins>
      <w:r w:rsidRPr="008832A9">
        <w:rPr>
          <w:rFonts w:ascii="Times New Roman" w:hAnsi="Times New Roman" w:hint="eastAsia"/>
          <w:rPrChange w:id="490" w:author="302948225@qq.com" w:date="2020-10-19T14:35:00Z">
            <w:rPr>
              <w:rFonts w:ascii="Barlow" w:hAnsi="Barlow" w:hint="eastAsia"/>
              <w:color w:val="444444"/>
              <w:shd w:val="clear" w:color="auto" w:fill="FFFFFF"/>
            </w:rPr>
          </w:rPrChange>
        </w:rPr>
        <w:t> wants to make vertical layout, and finally add "Vertical- Align:</w:t>
      </w:r>
      <w:ins w:id="491" w:author="Office" w:date="2020-10-18T15:49:00Z">
        <w:r w:rsidR="00820AFF" w:rsidRPr="008832A9">
          <w:rPr>
            <w:rFonts w:ascii="Times New Roman" w:hAnsi="Times New Roman" w:hint="eastAsia"/>
            <w:rPrChange w:id="492" w:author="302948225@qq.com" w:date="2020-10-19T14:35:00Z">
              <w:rPr>
                <w:rFonts w:ascii="Barlow" w:hAnsi="Barlow" w:hint="eastAsia"/>
                <w:b/>
                <w:bCs/>
                <w:color w:val="444444"/>
                <w:shd w:val="clear" w:color="auto" w:fill="FFFFFF"/>
              </w:rPr>
            </w:rPrChange>
          </w:rPr>
          <w:t xml:space="preserve"> </w:t>
        </w:r>
      </w:ins>
      <w:r w:rsidRPr="008832A9">
        <w:rPr>
          <w:rFonts w:ascii="Times New Roman" w:hAnsi="Times New Roman" w:hint="eastAsia"/>
          <w:rPrChange w:id="493" w:author="302948225@qq.com" w:date="2020-10-19T14:35:00Z">
            <w:rPr>
              <w:rFonts w:ascii="Barlow" w:hAnsi="Barlow" w:hint="eastAsia"/>
              <w:b/>
              <w:bCs/>
              <w:color w:val="444444"/>
              <w:shd w:val="clear" w:color="auto" w:fill="FFFFFF"/>
            </w:rPr>
          </w:rPrChange>
        </w:rPr>
        <w:t>Middle".</w:t>
      </w:r>
      <w:ins w:id="494" w:author="Office" w:date="2020-10-20T05:02:00Z">
        <w:r w:rsidR="00F568A6">
          <w:rPr>
            <w:rFonts w:ascii="Times New Roman" w:hAnsi="Times New Roman"/>
          </w:rPr>
          <w:t xml:space="preserve"> </w:t>
        </w:r>
      </w:ins>
      <w:r w:rsidRPr="008832A9">
        <w:rPr>
          <w:rFonts w:ascii="Times New Roman" w:hAnsi="Times New Roman" w:hint="eastAsia"/>
          <w:rPrChange w:id="495" w:author="302948225@qq.com" w:date="2020-10-19T14:35:00Z">
            <w:rPr>
              <w:rFonts w:ascii="Barlow" w:hAnsi="Barlow" w:hint="eastAsia"/>
              <w:b/>
              <w:bCs/>
              <w:color w:val="444444"/>
              <w:shd w:val="clear" w:color="auto" w:fill="FFFFFF"/>
            </w:rPr>
          </w:rPrChange>
        </w:rPr>
        <w:t>The problem has been solved and the friendship between the two teams has been promoted on the basis of previous communication.</w:t>
      </w:r>
    </w:p>
    <w:p w14:paraId="243D1861" w14:textId="106C9FFF" w:rsidR="00A217D7" w:rsidRPr="007C3B5B" w:rsidRDefault="00060DE2" w:rsidP="00A217D7">
      <w:pPr>
        <w:rPr>
          <w:rFonts w:ascii="Barlow" w:hAnsi="Barlow" w:hint="eastAsia"/>
          <w:b/>
          <w:bCs/>
          <w:color w:val="444444"/>
          <w:shd w:val="clear" w:color="auto" w:fill="FFFFFF"/>
          <w:rPrChange w:id="496" w:author="302948225@qq.com" w:date="2020-10-20T16:17:00Z">
            <w:rPr>
              <w:rFonts w:ascii="Barlow" w:hAnsi="Barlow" w:hint="eastAsia"/>
              <w:b/>
              <w:bCs/>
              <w:color w:val="444444"/>
              <w:u w:val="single"/>
              <w:shd w:val="clear" w:color="auto" w:fill="FFFFFF"/>
            </w:rPr>
          </w:rPrChange>
        </w:rPr>
      </w:pPr>
      <w:ins w:id="497" w:author="302948225@qq.com" w:date="2020-10-20T16:01:00Z">
        <w:r w:rsidRPr="007C3B5B">
          <w:rPr>
            <w:rFonts w:ascii="Barlow" w:hAnsi="Barlow" w:hint="eastAsia"/>
            <w:b/>
            <w:bCs/>
            <w:color w:val="444444"/>
            <w:shd w:val="clear" w:color="auto" w:fill="FFFFFF"/>
            <w:rPrChange w:id="498" w:author="302948225@qq.com" w:date="2020-10-20T16:17: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499" w:author="302948225@qq.com" w:date="2020-10-20T16:17:00Z">
            <w:rPr>
              <w:rFonts w:ascii="Barlow" w:hAnsi="Barlow" w:hint="eastAsia"/>
              <w:b/>
              <w:bCs/>
              <w:color w:val="444444"/>
              <w:u w:val="single"/>
              <w:shd w:val="clear" w:color="auto" w:fill="FFFFFF"/>
            </w:rPr>
          </w:rPrChange>
        </w:rPr>
        <w:t>Art Designing</w:t>
      </w:r>
      <w:ins w:id="500" w:author="302948225@qq.com" w:date="2020-10-20T16:01:00Z">
        <w:r w:rsidRPr="007C3B5B">
          <w:rPr>
            <w:rFonts w:ascii="Barlow" w:hAnsi="Barlow" w:hint="eastAsia"/>
            <w:b/>
            <w:bCs/>
            <w:color w:val="444444"/>
            <w:shd w:val="clear" w:color="auto" w:fill="FFFFFF"/>
            <w:rPrChange w:id="501" w:author="302948225@qq.com" w:date="2020-10-20T16:17:00Z">
              <w:rPr>
                <w:rFonts w:ascii="Barlow" w:hAnsi="Barlow" w:hint="eastAsia"/>
                <w:b/>
                <w:bCs/>
                <w:color w:val="444444"/>
                <w:u w:val="single"/>
                <w:shd w:val="clear" w:color="auto" w:fill="FFFFFF"/>
              </w:rPr>
            </w:rPrChange>
          </w:rPr>
          <w:t>&lt;/b&gt;</w:t>
        </w:r>
      </w:ins>
    </w:p>
    <w:p w14:paraId="56DD0532" w14:textId="10BAF94B" w:rsidR="00A217D7" w:rsidRPr="00C64F7E" w:rsidRDefault="00A217D7">
      <w:pPr>
        <w:ind w:firstLineChars="150" w:firstLine="315"/>
        <w:rPr>
          <w:rFonts w:ascii="Barlow" w:hAnsi="Barlow" w:hint="eastAsia"/>
          <w:color w:val="444444"/>
          <w:shd w:val="clear" w:color="auto" w:fill="FFFFFF"/>
        </w:rPr>
        <w:pPrChange w:id="502" w:author="302948225@qq.com" w:date="2020-10-20T16:16:00Z">
          <w:pPr/>
        </w:pPrChange>
      </w:pPr>
      <w:r w:rsidRPr="00C64F7E">
        <w:rPr>
          <w:rFonts w:ascii="Barlow" w:hAnsi="Barlow"/>
          <w:noProof/>
          <w:color w:val="444444"/>
          <w:shd w:val="clear" w:color="auto" w:fill="FFFFFF"/>
        </w:rPr>
        <w:drawing>
          <wp:anchor distT="0" distB="0" distL="114300" distR="114300" simplePos="0" relativeHeight="251659264" behindDoc="0" locked="0" layoutInCell="1" allowOverlap="1" wp14:anchorId="4416E7DC" wp14:editId="3DC9AE26">
            <wp:simplePos x="0" y="0"/>
            <wp:positionH relativeFrom="column">
              <wp:posOffset>0</wp:posOffset>
            </wp:positionH>
            <wp:positionV relativeFrom="paragraph">
              <wp:posOffset>1502263</wp:posOffset>
            </wp:positionV>
            <wp:extent cx="5274310" cy="139954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399540"/>
                    </a:xfrm>
                    <a:prstGeom prst="rect">
                      <a:avLst/>
                    </a:prstGeom>
                  </pic:spPr>
                </pic:pic>
              </a:graphicData>
            </a:graphic>
          </wp:anchor>
        </w:drawing>
      </w:r>
      <w:r w:rsidRPr="00C64F7E">
        <w:rPr>
          <w:rFonts w:ascii="Barlow" w:hAnsi="Barlow"/>
          <w:noProof/>
          <w:color w:val="444444"/>
          <w:shd w:val="clear" w:color="auto" w:fill="FFFFFF"/>
        </w:rPr>
        <w:drawing>
          <wp:anchor distT="0" distB="0" distL="114300" distR="114300" simplePos="0" relativeHeight="251657216" behindDoc="0" locked="0" layoutInCell="1" allowOverlap="1" wp14:anchorId="7D2ACFBA" wp14:editId="6E70104C">
            <wp:simplePos x="0" y="0"/>
            <wp:positionH relativeFrom="column">
              <wp:posOffset>3524250</wp:posOffset>
            </wp:positionH>
            <wp:positionV relativeFrom="paragraph">
              <wp:posOffset>120650</wp:posOffset>
            </wp:positionV>
            <wp:extent cx="1864360" cy="76771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b="31339"/>
                    <a:stretch>
                      <a:fillRect/>
                    </a:stretch>
                  </pic:blipFill>
                  <pic:spPr bwMode="auto">
                    <a:xfrm>
                      <a:off x="0" y="0"/>
                      <a:ext cx="1864360" cy="767715"/>
                    </a:xfrm>
                    <a:prstGeom prst="rect">
                      <a:avLst/>
                    </a:prstGeom>
                    <a:noFill/>
                  </pic:spPr>
                </pic:pic>
              </a:graphicData>
            </a:graphic>
            <wp14:sizeRelH relativeFrom="page">
              <wp14:pctWidth>0</wp14:pctWidth>
            </wp14:sizeRelH>
            <wp14:sizeRelV relativeFrom="page">
              <wp14:pctHeight>0</wp14:pctHeight>
            </wp14:sizeRelV>
          </wp:anchor>
        </w:drawing>
      </w:r>
      <w:r w:rsidRPr="00C64F7E">
        <w:rPr>
          <w:rFonts w:ascii="Barlow" w:hAnsi="Barlow"/>
          <w:color w:val="444444"/>
          <w:shd w:val="clear" w:color="auto" w:fill="FFFFFF"/>
        </w:rPr>
        <w:t>W</w:t>
      </w:r>
      <w:r w:rsidRPr="00C64F7E">
        <w:rPr>
          <w:rFonts w:ascii="Barlow" w:hAnsi="Barlow" w:hint="eastAsia"/>
          <w:color w:val="444444"/>
          <w:shd w:val="clear" w:color="auto" w:fill="FFFFFF"/>
        </w:rPr>
        <w:t>e</w:t>
      </w:r>
      <w:r w:rsidRPr="00C64F7E">
        <w:rPr>
          <w:rFonts w:ascii="Barlow" w:hAnsi="Barlow"/>
          <w:color w:val="444444"/>
          <w:shd w:val="clear" w:color="auto" w:fill="FFFFFF"/>
        </w:rPr>
        <w:t xml:space="preserve"> exchanged some idea with </w:t>
      </w:r>
      <w:r>
        <w:rPr>
          <w:rFonts w:ascii="Barlow" w:hAnsi="Barlow"/>
          <w:color w:val="444444"/>
          <w:shd w:val="clear" w:color="auto" w:fill="FFFFFF"/>
        </w:rPr>
        <w:t>NJU</w:t>
      </w:r>
      <w:r w:rsidRPr="00C64F7E">
        <w:rPr>
          <w:rFonts w:ascii="Barlow" w:hAnsi="Barlow"/>
          <w:color w:val="444444"/>
          <w:shd w:val="clear" w:color="auto" w:fill="FFFFFF"/>
        </w:rPr>
        <w:t>-China about</w:t>
      </w:r>
      <w:r w:rsidRPr="00C64F7E">
        <w:rPr>
          <w:rFonts w:ascii="Barlow" w:hAnsi="Barlow"/>
          <w:b/>
          <w:bCs/>
          <w:color w:val="444444"/>
          <w:shd w:val="clear" w:color="auto" w:fill="FFFFFF"/>
        </w:rPr>
        <w:t xml:space="preserve"> </w:t>
      </w:r>
      <w:ins w:id="503" w:author="宋 天睿" w:date="2020-10-20T19:28:00Z">
        <w:r w:rsidR="00361C08">
          <w:rPr>
            <w:rFonts w:ascii="Barlow" w:hAnsi="Barlow"/>
            <w:b/>
            <w:bCs/>
            <w:color w:val="444444"/>
            <w:shd w:val="clear" w:color="auto" w:fill="FFFFFF"/>
          </w:rPr>
          <w:t>&lt;b&gt;</w:t>
        </w:r>
      </w:ins>
      <w:r w:rsidRPr="00C64F7E">
        <w:rPr>
          <w:rFonts w:ascii="Barlow" w:hAnsi="Barlow"/>
          <w:b/>
          <w:bCs/>
          <w:color w:val="444444"/>
          <w:shd w:val="clear" w:color="auto" w:fill="FFFFFF"/>
        </w:rPr>
        <w:t>the design of our logo</w:t>
      </w:r>
      <w:ins w:id="504" w:author="宋 天睿" w:date="2020-10-20T19:28:00Z">
        <w:r w:rsidR="00361C08">
          <w:rPr>
            <w:rFonts w:ascii="Barlow" w:hAnsi="Barlow"/>
            <w:b/>
            <w:bCs/>
            <w:color w:val="444444"/>
            <w:shd w:val="clear" w:color="auto" w:fill="FFFFFF"/>
          </w:rPr>
          <w:t>&lt;/b&gt;</w:t>
        </w:r>
      </w:ins>
      <w:r w:rsidRPr="00C64F7E">
        <w:rPr>
          <w:rFonts w:ascii="Barlow" w:hAnsi="Barlow"/>
          <w:color w:val="444444"/>
          <w:shd w:val="clear" w:color="auto" w:fill="FFFFFF"/>
        </w:rPr>
        <w:t xml:space="preserve">, </w:t>
      </w:r>
      <w:ins w:id="505" w:author="Office" w:date="2020-10-18T15:49:00Z">
        <w:r w:rsidR="00820AFF">
          <w:rPr>
            <w:rFonts w:ascii="Barlow" w:hAnsi="Barlow" w:hint="eastAsia"/>
            <w:color w:val="444444"/>
            <w:shd w:val="clear" w:color="auto" w:fill="FFFFFF"/>
          </w:rPr>
          <w:t>and</w:t>
        </w:r>
        <w:r w:rsidR="00820AFF">
          <w:rPr>
            <w:rFonts w:ascii="Barlow" w:hAnsi="Barlow"/>
            <w:color w:val="444444"/>
            <w:shd w:val="clear" w:color="auto" w:fill="FFFFFF"/>
          </w:rPr>
          <w:t xml:space="preserve"> </w:t>
        </w:r>
      </w:ins>
      <w:del w:id="506" w:author="Office" w:date="2020-10-18T15:49:00Z">
        <w:r w:rsidRPr="00C64F7E" w:rsidDel="00820AFF">
          <w:rPr>
            <w:rFonts w:ascii="Barlow" w:hAnsi="Barlow"/>
            <w:color w:val="444444"/>
            <w:shd w:val="clear" w:color="auto" w:fill="FFFFFF"/>
          </w:rPr>
          <w:delText xml:space="preserve">receiving </w:delText>
        </w:r>
      </w:del>
      <w:ins w:id="507" w:author="Office" w:date="2020-10-18T15:49:00Z">
        <w:r w:rsidR="00820AFF" w:rsidRPr="00C64F7E">
          <w:rPr>
            <w:rFonts w:ascii="Barlow" w:hAnsi="Barlow"/>
            <w:color w:val="444444"/>
            <w:shd w:val="clear" w:color="auto" w:fill="FFFFFF"/>
          </w:rPr>
          <w:t>receiv</w:t>
        </w:r>
        <w:r w:rsidR="00820AFF">
          <w:rPr>
            <w:rFonts w:ascii="Barlow" w:hAnsi="Barlow"/>
            <w:color w:val="444444"/>
            <w:shd w:val="clear" w:color="auto" w:fill="FFFFFF"/>
          </w:rPr>
          <w:t>ed</w:t>
        </w:r>
        <w:r w:rsidR="00820AFF" w:rsidRPr="00C64F7E">
          <w:rPr>
            <w:rFonts w:ascii="Barlow" w:hAnsi="Barlow"/>
            <w:color w:val="444444"/>
            <w:shd w:val="clear" w:color="auto" w:fill="FFFFFF"/>
          </w:rPr>
          <w:t xml:space="preserve"> </w:t>
        </w:r>
      </w:ins>
      <w:r w:rsidRPr="00C64F7E">
        <w:rPr>
          <w:rFonts w:ascii="Barlow" w:hAnsi="Barlow"/>
          <w:color w:val="444444"/>
          <w:shd w:val="clear" w:color="auto" w:fill="FFFFFF"/>
        </w:rPr>
        <w:t>some helpful suggestions. In the beginning, we designed two logo</w:t>
      </w:r>
      <w:ins w:id="508" w:author="Office" w:date="2020-10-18T15:49:00Z">
        <w:r w:rsidR="00820AFF">
          <w:rPr>
            <w:rFonts w:ascii="Barlow" w:hAnsi="Barlow"/>
            <w:color w:val="444444"/>
            <w:shd w:val="clear" w:color="auto" w:fill="FFFFFF"/>
          </w:rPr>
          <w:t>s</w:t>
        </w:r>
      </w:ins>
      <w:r w:rsidRPr="00C64F7E">
        <w:rPr>
          <w:rFonts w:ascii="Barlow" w:hAnsi="Barlow"/>
          <w:color w:val="444444"/>
          <w:shd w:val="clear" w:color="auto" w:fill="FFFFFF"/>
        </w:rPr>
        <w:t xml:space="preserve"> </w:t>
      </w:r>
      <w:r w:rsidRPr="00665484">
        <w:rPr>
          <w:rFonts w:ascii="Barlow" w:hAnsi="Barlow" w:hint="eastAsia"/>
          <w:color w:val="444444"/>
          <w:shd w:val="clear" w:color="auto" w:fill="FFFFFF"/>
          <w:rPrChange w:id="509" w:author="302948225@qq.com" w:date="2020-10-20T15:35:00Z">
            <w:rPr>
              <w:rFonts w:ascii="Barlow" w:hAnsi="Barlow" w:hint="eastAsia"/>
              <w:color w:val="FF0000"/>
              <w:shd w:val="clear" w:color="auto" w:fill="FFFFFF"/>
            </w:rPr>
          </w:rPrChange>
        </w:rPr>
        <w:lastRenderedPageBreak/>
        <w:t>respectively</w:t>
      </w:r>
      <w:r w:rsidRPr="00C64F7E">
        <w:rPr>
          <w:rFonts w:ascii="Barlow" w:hAnsi="Barlow"/>
          <w:color w:val="444444"/>
          <w:shd w:val="clear" w:color="auto" w:fill="FFFFFF"/>
        </w:rPr>
        <w:t xml:space="preserve"> with the theme of earthworm and engineering bacteria. When we were hesitating </w:t>
      </w:r>
      <w:del w:id="510" w:author="Office" w:date="2020-10-18T15:50:00Z">
        <w:r w:rsidRPr="00C64F7E" w:rsidDel="00820AFF">
          <w:rPr>
            <w:rFonts w:ascii="Barlow" w:hAnsi="Barlow"/>
            <w:color w:val="444444"/>
            <w:shd w:val="clear" w:color="auto" w:fill="FFFFFF"/>
          </w:rPr>
          <w:delText xml:space="preserve">for </w:delText>
        </w:r>
      </w:del>
      <w:ins w:id="511" w:author="Office" w:date="2020-10-18T15:50:00Z">
        <w:r w:rsidR="00820AFF">
          <w:rPr>
            <w:rFonts w:ascii="Barlow" w:hAnsi="Barlow"/>
            <w:color w:val="444444"/>
            <w:shd w:val="clear" w:color="auto" w:fill="FFFFFF"/>
          </w:rPr>
          <w:t>to</w:t>
        </w:r>
        <w:r w:rsidR="00820AFF" w:rsidRPr="00C64F7E">
          <w:rPr>
            <w:rFonts w:ascii="Barlow" w:hAnsi="Barlow"/>
            <w:color w:val="444444"/>
            <w:shd w:val="clear" w:color="auto" w:fill="FFFFFF"/>
          </w:rPr>
          <w:t xml:space="preserve"> </w:t>
        </w:r>
        <w:r w:rsidR="00820AFF">
          <w:rPr>
            <w:rFonts w:ascii="Barlow" w:hAnsi="Barlow"/>
            <w:color w:val="444444"/>
            <w:shd w:val="clear" w:color="auto" w:fill="FFFFFF"/>
          </w:rPr>
          <w:t>choose one</w:t>
        </w:r>
      </w:ins>
      <w:del w:id="512" w:author="Office" w:date="2020-10-18T15:50:00Z">
        <w:r w:rsidRPr="00C64F7E" w:rsidDel="00820AFF">
          <w:rPr>
            <w:rFonts w:ascii="Barlow" w:hAnsi="Barlow"/>
            <w:color w:val="444444"/>
            <w:shd w:val="clear" w:color="auto" w:fill="FFFFFF"/>
          </w:rPr>
          <w:delText>which one to choose</w:delText>
        </w:r>
      </w:del>
      <w:r w:rsidRPr="00C64F7E">
        <w:rPr>
          <w:rFonts w:ascii="Barlow" w:hAnsi="Barlow"/>
          <w:color w:val="444444"/>
          <w:shd w:val="clear" w:color="auto" w:fill="FFFFFF"/>
        </w:rPr>
        <w:t xml:space="preserve">, </w:t>
      </w:r>
      <w:del w:id="513" w:author="302948225@qq.com" w:date="2020-10-20T15:37:00Z">
        <w:r w:rsidRPr="00C64F7E" w:rsidDel="00665484">
          <w:rPr>
            <w:rFonts w:ascii="Barlow" w:hAnsi="Barlow"/>
            <w:color w:val="444444"/>
            <w:shd w:val="clear" w:color="auto" w:fill="FFFFFF"/>
          </w:rPr>
          <w:delText>Nanjing-China</w:delText>
        </w:r>
      </w:del>
      <w:ins w:id="514" w:author="302948225@qq.com" w:date="2020-10-20T15:37:00Z">
        <w:r w:rsidR="00665484">
          <w:rPr>
            <w:rFonts w:ascii="Barlow" w:hAnsi="Barlow"/>
            <w:color w:val="444444"/>
            <w:shd w:val="clear" w:color="auto" w:fill="FFFFFF"/>
          </w:rPr>
          <w:t>NJU-CHINA</w:t>
        </w:r>
      </w:ins>
      <w:r w:rsidRPr="00C64F7E">
        <w:rPr>
          <w:rFonts w:ascii="Barlow" w:hAnsi="Barlow"/>
          <w:color w:val="444444"/>
          <w:shd w:val="clear" w:color="auto" w:fill="FFFFFF"/>
        </w:rPr>
        <w:t xml:space="preserve"> advised that we can choose the logo with soil element, giving that soil element can express the theme of our project</w:t>
      </w:r>
      <w:r w:rsidRPr="00C64F7E">
        <w:rPr>
          <w:rFonts w:ascii="Barlow" w:hAnsi="Barlow" w:hint="eastAsia"/>
          <w:color w:val="444444"/>
          <w:shd w:val="clear" w:color="auto" w:fill="FFFFFF"/>
        </w:rPr>
        <w:t>——</w:t>
      </w:r>
      <w:r w:rsidRPr="00C64F7E">
        <w:rPr>
          <w:rFonts w:ascii="Barlow" w:hAnsi="Barlow"/>
          <w:color w:val="444444"/>
          <w:shd w:val="clear" w:color="auto" w:fill="FFFFFF"/>
        </w:rPr>
        <w:t>environment protection better.</w:t>
      </w:r>
    </w:p>
    <w:p w14:paraId="781D45B3" w14:textId="77777777" w:rsidR="00A217D7" w:rsidRDefault="00A217D7" w:rsidP="00A217D7"/>
    <w:p w14:paraId="1607CB82" w14:textId="399888BA" w:rsidR="00A217D7" w:rsidRPr="00C64F7E" w:rsidRDefault="00A217D7">
      <w:pPr>
        <w:ind w:firstLineChars="150" w:firstLine="315"/>
        <w:rPr>
          <w:rFonts w:ascii="Barlow" w:hAnsi="Barlow" w:hint="eastAsia"/>
          <w:color w:val="444444"/>
          <w:shd w:val="clear" w:color="auto" w:fill="FFFFFF"/>
        </w:rPr>
        <w:pPrChange w:id="515" w:author="302948225@qq.com" w:date="2020-10-20T16:16:00Z">
          <w:pPr/>
        </w:pPrChange>
      </w:pPr>
      <w:r w:rsidRPr="00C64F7E">
        <w:rPr>
          <w:rFonts w:ascii="Barlow" w:hAnsi="Barlow"/>
          <w:color w:val="444444"/>
          <w:shd w:val="clear" w:color="auto" w:fill="FFFFFF"/>
        </w:rPr>
        <w:t xml:space="preserve">We designed the earthworm as a ring with a gap, and fill in a little bit </w:t>
      </w:r>
      <w:del w:id="516" w:author="Office" w:date="2020-10-18T15:51:00Z">
        <w:r w:rsidRPr="00C64F7E" w:rsidDel="00820AFF">
          <w:rPr>
            <w:rFonts w:ascii="Barlow" w:hAnsi="Barlow"/>
            <w:color w:val="444444"/>
            <w:shd w:val="clear" w:color="auto" w:fill="FFFFFF"/>
          </w:rPr>
          <w:delText xml:space="preserve">of </w:delText>
        </w:r>
      </w:del>
      <w:r w:rsidRPr="00C64F7E">
        <w:rPr>
          <w:rFonts w:ascii="Barlow" w:hAnsi="Barlow"/>
          <w:color w:val="444444"/>
          <w:shd w:val="clear" w:color="auto" w:fill="FFFFFF"/>
        </w:rPr>
        <w:t>black to represents the</w:t>
      </w:r>
      <w:r w:rsidRPr="00C64F7E">
        <w:rPr>
          <w:rFonts w:ascii="Barlow" w:hAnsi="Barlow" w:hint="eastAsia"/>
          <w:color w:val="444444"/>
          <w:shd w:val="clear" w:color="auto" w:fill="FFFFFF"/>
        </w:rPr>
        <w:t xml:space="preserve"> </w:t>
      </w:r>
      <w:r w:rsidRPr="00C64F7E">
        <w:rPr>
          <w:rFonts w:ascii="Barlow" w:hAnsi="Barlow"/>
          <w:color w:val="444444"/>
          <w:shd w:val="clear" w:color="auto" w:fill="FFFFFF"/>
        </w:rPr>
        <w:t xml:space="preserve">clitellum of earthworm. </w:t>
      </w:r>
      <w:del w:id="517" w:author="302948225@qq.com" w:date="2020-10-20T15:37:00Z">
        <w:r w:rsidRPr="00C64F7E" w:rsidDel="00665484">
          <w:rPr>
            <w:rFonts w:ascii="Barlow" w:hAnsi="Barlow"/>
            <w:color w:val="444444"/>
            <w:shd w:val="clear" w:color="auto" w:fill="FFFFFF"/>
          </w:rPr>
          <w:delText>Nanjing-China</w:delText>
        </w:r>
      </w:del>
      <w:ins w:id="518" w:author="302948225@qq.com" w:date="2020-10-20T15:37:00Z">
        <w:r w:rsidR="00665484">
          <w:rPr>
            <w:rFonts w:ascii="Barlow" w:hAnsi="Barlow"/>
            <w:color w:val="444444"/>
            <w:shd w:val="clear" w:color="auto" w:fill="FFFFFF"/>
          </w:rPr>
          <w:t>NJU-CHINA</w:t>
        </w:r>
      </w:ins>
      <w:r w:rsidRPr="00C64F7E">
        <w:rPr>
          <w:rFonts w:ascii="Barlow" w:hAnsi="Barlow"/>
          <w:color w:val="444444"/>
          <w:shd w:val="clear" w:color="auto" w:fill="FFFFFF"/>
        </w:rPr>
        <w:t xml:space="preserve"> </w:t>
      </w:r>
      <w:r w:rsidRPr="00C64F7E">
        <w:rPr>
          <w:rFonts w:ascii="Barlow" w:hAnsi="Barlow" w:hint="eastAsia"/>
          <w:color w:val="444444"/>
          <w:shd w:val="clear" w:color="auto" w:fill="FFFFFF"/>
        </w:rPr>
        <w:t>suggested</w:t>
      </w:r>
      <w:r w:rsidRPr="00C64F7E">
        <w:rPr>
          <w:rFonts w:ascii="Barlow" w:hAnsi="Barlow"/>
          <w:color w:val="444444"/>
          <w:shd w:val="clear" w:color="auto" w:fill="FFFFFF"/>
        </w:rPr>
        <w:t xml:space="preserve"> </w:t>
      </w:r>
      <w:r w:rsidRPr="00C64F7E">
        <w:rPr>
          <w:rFonts w:ascii="Barlow" w:hAnsi="Barlow" w:hint="eastAsia"/>
          <w:color w:val="444444"/>
          <w:shd w:val="clear" w:color="auto" w:fill="FFFFFF"/>
        </w:rPr>
        <w:t>that</w:t>
      </w:r>
      <w:r w:rsidRPr="00C64F7E">
        <w:rPr>
          <w:rFonts w:ascii="Barlow" w:hAnsi="Barlow"/>
          <w:color w:val="444444"/>
          <w:shd w:val="clear" w:color="auto" w:fill="FFFFFF"/>
        </w:rPr>
        <w:t xml:space="preserve"> we can enhance the balance of design by adjusting the position of the gap and clitellum and the size of bud, and use more arcs to make the image of the earthworm three-dimensional. </w:t>
      </w:r>
      <w:ins w:id="519" w:author="302948225@qq.com" w:date="2020-10-20T16:01:00Z">
        <w:r w:rsidR="00060DE2" w:rsidRPr="00060DE2">
          <w:rPr>
            <w:rFonts w:ascii="Barlow" w:hAnsi="Barlow" w:hint="eastAsia"/>
            <w:b/>
            <w:bCs/>
            <w:color w:val="444444"/>
            <w:shd w:val="clear" w:color="auto" w:fill="FFFFFF"/>
            <w:rPrChange w:id="520" w:author="302948225@qq.com" w:date="2020-10-20T16:01:00Z">
              <w:rPr>
                <w:rFonts w:ascii="Barlow" w:hAnsi="Barlow" w:hint="eastAsia"/>
                <w:color w:val="444444"/>
                <w:shd w:val="clear" w:color="auto" w:fill="FFFFFF"/>
              </w:rPr>
            </w:rPrChange>
          </w:rPr>
          <w:t>&lt;b&gt;</w:t>
        </w:r>
      </w:ins>
      <w:r w:rsidRPr="00C64F7E">
        <w:rPr>
          <w:rFonts w:ascii="Barlow" w:hAnsi="Barlow"/>
          <w:b/>
          <w:bCs/>
          <w:color w:val="444444"/>
          <w:shd w:val="clear" w:color="auto" w:fill="FFFFFF"/>
        </w:rPr>
        <w:t xml:space="preserve">With the help of </w:t>
      </w:r>
      <w:r>
        <w:rPr>
          <w:rFonts w:ascii="Barlow" w:hAnsi="Barlow"/>
          <w:b/>
          <w:bCs/>
          <w:color w:val="444444"/>
          <w:shd w:val="clear" w:color="auto" w:fill="FFFFFF"/>
        </w:rPr>
        <w:t>NJU</w:t>
      </w:r>
      <w:r w:rsidRPr="00C64F7E">
        <w:rPr>
          <w:rFonts w:ascii="Barlow" w:hAnsi="Barlow"/>
          <w:b/>
          <w:bCs/>
          <w:color w:val="444444"/>
          <w:shd w:val="clear" w:color="auto" w:fill="FFFFFF"/>
        </w:rPr>
        <w:t>-China, we perfected our design of logo</w:t>
      </w:r>
      <w:ins w:id="521" w:author="302948225@qq.com" w:date="2020-10-20T16:01:00Z">
        <w:r w:rsidR="00060DE2">
          <w:rPr>
            <w:rFonts w:ascii="Barlow" w:hAnsi="Barlow"/>
            <w:b/>
            <w:bCs/>
            <w:color w:val="444444"/>
            <w:shd w:val="clear" w:color="auto" w:fill="FFFFFF"/>
          </w:rPr>
          <w:t>&lt;/b&gt;</w:t>
        </w:r>
      </w:ins>
      <w:r w:rsidRPr="00C64F7E">
        <w:rPr>
          <w:rFonts w:ascii="Barlow" w:hAnsi="Barlow"/>
          <w:color w:val="444444"/>
          <w:shd w:val="clear" w:color="auto" w:fill="FFFFFF"/>
        </w:rPr>
        <w:t>, planning to make an animation of logo to emphasize the existence of earthworm.</w:t>
      </w:r>
    </w:p>
    <w:p w14:paraId="55521B05" w14:textId="661F76EE" w:rsidR="002D0F26" w:rsidRDefault="002D0F26">
      <w:pPr>
        <w:rPr>
          <w:ins w:id="522" w:author="302948225@qq.com" w:date="2020-10-19T16:09:00Z"/>
        </w:rPr>
      </w:pPr>
    </w:p>
    <w:p w14:paraId="02413E5D" w14:textId="33F71B92" w:rsidR="000E558F" w:rsidDel="00550116" w:rsidRDefault="000E558F">
      <w:pPr>
        <w:pStyle w:val="aa"/>
        <w:ind w:left="840" w:firstLineChars="0" w:firstLine="0"/>
        <w:rPr>
          <w:del w:id="523" w:author="302948225@qq.com" w:date="2020-10-19T20:23:00Z"/>
          <w:rFonts w:ascii="Times New Roman" w:hAnsi="Times New Roman"/>
        </w:rPr>
      </w:pPr>
      <w:moveToRangeStart w:id="524" w:author="302948225@qq.com" w:date="2020-10-19T19:13:00Z" w:name="move54027197"/>
      <w:moveTo w:id="525" w:author="302948225@qq.com" w:date="2020-10-19T19:13:00Z">
        <w:del w:id="526" w:author="302948225@qq.com" w:date="2020-10-19T20:23:00Z">
          <w:r w:rsidRPr="000E558F" w:rsidDel="00550116">
            <w:rPr>
              <w:rFonts w:ascii="Times New Roman" w:hAnsi="Times New Roman" w:hint="eastAsia"/>
            </w:rPr>
            <w:delText>We</w:delText>
          </w:r>
        </w:del>
        <w:del w:id="527" w:author="302948225@qq.com" w:date="2020-10-19T19:16:00Z">
          <w:r w:rsidRPr="000E558F" w:rsidDel="000E558F">
            <w:rPr>
              <w:rFonts w:ascii="Times New Roman" w:hAnsi="Times New Roman" w:hint="eastAsia"/>
            </w:rPr>
            <w:delText xml:space="preserve"> </w:delText>
          </w:r>
        </w:del>
        <w:del w:id="528" w:author="302948225@qq.com" w:date="2020-10-19T20:23:00Z">
          <w:r w:rsidRPr="000E558F" w:rsidDel="00550116">
            <w:rPr>
              <w:rFonts w:ascii="Times New Roman" w:hAnsi="Times New Roman" w:hint="eastAsia"/>
            </w:rPr>
            <w:delText>discussed with NJU-CHINA about engineered bacteria</w:delText>
          </w:r>
          <w:r w:rsidRPr="000E558F" w:rsidDel="00550116">
            <w:rPr>
              <w:rFonts w:ascii="Times New Roman" w:hAnsi="Times New Roman"/>
            </w:rPr>
            <w:delText>’</w:delText>
          </w:r>
          <w:r w:rsidRPr="000E558F" w:rsidDel="00550116">
            <w:rPr>
              <w:rFonts w:ascii="Times New Roman" w:hAnsi="Times New Roman" w:hint="eastAsia"/>
            </w:rPr>
            <w:delText>s p</w:delText>
          </w:r>
          <w:r w:rsidRPr="000E558F" w:rsidDel="00550116">
            <w:rPr>
              <w:rFonts w:ascii="Times New Roman" w:hAnsi="Times New Roman"/>
            </w:rPr>
            <w:delText>hosph</w:delText>
          </w:r>
          <w:r w:rsidRPr="000E558F" w:rsidDel="00550116">
            <w:rPr>
              <w:rFonts w:ascii="Times New Roman" w:hAnsi="Times New Roman" w:hint="eastAsia"/>
            </w:rPr>
            <w:delText>orous solubilization function in earthworm</w:delText>
          </w:r>
          <w:r w:rsidRPr="000E558F" w:rsidDel="00550116">
            <w:rPr>
              <w:rFonts w:ascii="Times New Roman" w:hAnsi="Times New Roman"/>
            </w:rPr>
            <w:delText>’</w:delText>
          </w:r>
          <w:r w:rsidRPr="000E558F" w:rsidDel="00550116">
            <w:rPr>
              <w:rFonts w:ascii="Times New Roman" w:hAnsi="Times New Roman" w:hint="eastAsia"/>
            </w:rPr>
            <w:delText>s intestine. They suggested changing p</w:delText>
          </w:r>
          <w:r w:rsidRPr="000E558F" w:rsidDel="00550116">
            <w:rPr>
              <w:rFonts w:ascii="Times New Roman" w:hAnsi="Times New Roman"/>
            </w:rPr>
            <w:delText>hosphate-solubilizing enzyme</w:delText>
          </w:r>
          <w:r w:rsidRPr="000E558F" w:rsidDel="00550116">
            <w:rPr>
              <w:rFonts w:ascii="Times New Roman" w:hAnsi="Times New Roman" w:hint="eastAsia"/>
            </w:rPr>
            <w:delText xml:space="preserve"> because of the neutral pH of intestine.</w:delText>
          </w:r>
        </w:del>
      </w:moveTo>
    </w:p>
    <w:p w14:paraId="0C3E179D" w14:textId="2F73FC2C" w:rsidR="000E558F" w:rsidDel="00FD7445" w:rsidRDefault="000E558F">
      <w:pPr>
        <w:pStyle w:val="aa"/>
        <w:ind w:left="840" w:firstLineChars="0" w:firstLine="0"/>
        <w:rPr>
          <w:del w:id="529" w:author="302948225@qq.com" w:date="2020-10-19T20:27:00Z"/>
          <w:rFonts w:ascii="Times New Roman" w:hAnsi="Times New Roman"/>
          <w:szCs w:val="21"/>
        </w:rPr>
      </w:pPr>
      <w:moveToRangeStart w:id="530" w:author="302948225@qq.com" w:date="2020-10-19T19:18:00Z" w:name="move54027514"/>
      <w:moveToRangeEnd w:id="524"/>
      <w:moveTo w:id="531" w:author="302948225@qq.com" w:date="2020-10-19T19:18:00Z">
        <w:del w:id="532" w:author="302948225@qq.com" w:date="2020-10-19T20:27:00Z">
          <w:r w:rsidRPr="00CB3668" w:rsidDel="00FD7445">
            <w:rPr>
              <w:rFonts w:ascii="Times New Roman" w:hAnsi="Times New Roman"/>
              <w:szCs w:val="21"/>
            </w:rPr>
            <w:delText>We optimized our circuit and added the preliminary kill switch. We discussed with NJU-CHINA and answered their doubt about if the suicide bacteria could affect soil quality or crop production. Of course, not.</w:delText>
          </w:r>
        </w:del>
      </w:moveTo>
    </w:p>
    <w:p w14:paraId="7279031B" w14:textId="6C863FD7" w:rsidR="006B7A87" w:rsidRPr="00FD7445" w:rsidDel="006B7A87" w:rsidRDefault="006B7A87">
      <w:pPr>
        <w:pStyle w:val="aa"/>
        <w:ind w:left="840" w:firstLineChars="0" w:firstLine="0"/>
        <w:rPr>
          <w:del w:id="533" w:author="302948225@qq.com" w:date="2020-10-19T19:20:00Z"/>
          <w:rFonts w:ascii="Times New Roman" w:hAnsi="Times New Roman"/>
          <w:szCs w:val="21"/>
          <w:rPrChange w:id="534" w:author="302948225@qq.com" w:date="2020-10-19T20:28:00Z">
            <w:rPr>
              <w:del w:id="535" w:author="302948225@qq.com" w:date="2020-10-19T19:20:00Z"/>
              <w:rFonts w:ascii="Times New Roman" w:hAnsi="Times New Roman"/>
            </w:rPr>
          </w:rPrChange>
        </w:rPr>
        <w:pPrChange w:id="536" w:author="302948225@qq.com" w:date="2020-10-19T20:28:00Z">
          <w:pPr>
            <w:pStyle w:val="aa"/>
            <w:ind w:left="840" w:firstLineChars="100" w:firstLine="210"/>
          </w:pPr>
        </w:pPrChange>
      </w:pPr>
      <w:moveToRangeStart w:id="537" w:author="302948225@qq.com" w:date="2020-10-19T19:20:00Z" w:name="move54027621"/>
      <w:moveToRangeEnd w:id="530"/>
      <w:moveTo w:id="538" w:author="302948225@qq.com" w:date="2020-10-19T19:20:00Z">
        <w:del w:id="539" w:author="302948225@qq.com" w:date="2020-10-19T20:28:00Z">
          <w:r w:rsidRPr="00F568A6" w:rsidDel="00FD7445">
            <w:rPr>
              <w:rFonts w:ascii="Times New Roman" w:hAnsi="Times New Roman"/>
              <w:szCs w:val="21"/>
            </w:rPr>
            <w:delText xml:space="preserve">We had explained to NJU-CHINA about the mechanism of Toehold which could prevent bacteria from committing suicide in the lab. We took their advice to added IPTG induction system to prevent unnecessary </w:delText>
          </w:r>
        </w:del>
        <w:del w:id="540" w:author="302948225@qq.com" w:date="2020-10-19T19:27:00Z">
          <w:r w:rsidRPr="00F568A6" w:rsidDel="00CB3668">
            <w:rPr>
              <w:rFonts w:ascii="Times New Roman" w:hAnsi="Times New Roman"/>
              <w:szCs w:val="21"/>
            </w:rPr>
            <w:delText>tr</w:delText>
          </w:r>
          <w:r w:rsidRPr="00FD7445" w:rsidDel="00CB3668">
            <w:rPr>
              <w:rFonts w:ascii="Times New Roman" w:hAnsi="Times New Roman"/>
              <w:szCs w:val="21"/>
              <w:rPrChange w:id="541" w:author="302948225@qq.com" w:date="2020-10-19T20:28:00Z">
                <w:rPr>
                  <w:rFonts w:ascii="Times New Roman" w:hAnsi="Times New Roman"/>
                </w:rPr>
              </w:rPrChange>
            </w:rPr>
            <w:delText>anscribtion</w:delText>
          </w:r>
        </w:del>
        <w:del w:id="542" w:author="302948225@qq.com" w:date="2020-10-19T20:28:00Z">
          <w:r w:rsidRPr="00FD7445" w:rsidDel="00FD7445">
            <w:rPr>
              <w:rFonts w:ascii="Times New Roman" w:hAnsi="Times New Roman"/>
              <w:szCs w:val="21"/>
              <w:rPrChange w:id="543" w:author="302948225@qq.com" w:date="2020-10-19T20:28:00Z">
                <w:rPr>
                  <w:rFonts w:ascii="Times New Roman" w:hAnsi="Times New Roman"/>
                </w:rPr>
              </w:rPrChange>
            </w:rPr>
            <w:delText xml:space="preserve"> of switch RNA.</w:delText>
          </w:r>
        </w:del>
      </w:moveTo>
    </w:p>
    <w:moveToRangeEnd w:id="537"/>
    <w:p w14:paraId="768F4C8F" w14:textId="4681BDF8" w:rsidR="006B7A87" w:rsidRPr="00FD7445" w:rsidRDefault="006B7A87">
      <w:pPr>
        <w:ind w:firstLineChars="400" w:firstLine="840"/>
        <w:rPr>
          <w:rFonts w:ascii="Times New Roman" w:hAnsi="Times New Roman"/>
          <w:rPrChange w:id="544" w:author="302948225@qq.com" w:date="2020-10-19T20:32:00Z">
            <w:rPr/>
          </w:rPrChange>
        </w:rPr>
        <w:pPrChange w:id="545" w:author="302948225@qq.com" w:date="2020-10-19T20:33:00Z">
          <w:pPr/>
        </w:pPrChange>
      </w:pPr>
    </w:p>
    <w:sectPr w:rsidR="006B7A87" w:rsidRPr="00FD74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3" w:author="Office" w:date="2020-10-18T13:04:00Z" w:initials="O">
    <w:p w14:paraId="20B28B83" w14:textId="185162AF" w:rsidR="00E94AD5" w:rsidRDefault="00E94AD5">
      <w:pPr>
        <w:pStyle w:val="a6"/>
      </w:pPr>
      <w:r>
        <w:rPr>
          <w:rStyle w:val="a5"/>
        </w:rPr>
        <w:annotationRef/>
      </w:r>
      <w:r>
        <w:rPr>
          <w:rFonts w:hint="eastAsia"/>
        </w:rPr>
        <w:t>这个表述有点奇怪……要梳理一下</w:t>
      </w:r>
    </w:p>
  </w:comment>
  <w:comment w:id="340" w:author="Office" w:date="2020-10-18T15:37:00Z" w:initials="O">
    <w:p w14:paraId="4C52A029" w14:textId="1EECF5FE" w:rsidR="00814E99" w:rsidRDefault="00814E99">
      <w:pPr>
        <w:pStyle w:val="a6"/>
      </w:pPr>
      <w:r>
        <w:rPr>
          <w:rStyle w:val="a5"/>
        </w:rPr>
        <w:annotationRef/>
      </w:r>
      <w:r>
        <w:t xml:space="preserve">??? </w:t>
      </w:r>
      <w:r>
        <w:rPr>
          <w:rFonts w:hint="eastAsia"/>
        </w:rPr>
        <w:t>什么意思？</w:t>
      </w:r>
    </w:p>
  </w:comment>
  <w:comment w:id="477" w:author="Office" w:date="2020-10-18T15:48:00Z" w:initials="O">
    <w:p w14:paraId="68924618" w14:textId="24F1F9E0" w:rsidR="00820AFF" w:rsidRDefault="00820AFF">
      <w:pPr>
        <w:pStyle w:val="a6"/>
      </w:pPr>
      <w:r>
        <w:rPr>
          <w:rStyle w:val="a5"/>
        </w:rPr>
        <w:annotationRef/>
      </w:r>
      <w:r>
        <w:rPr>
          <w:rFonts w:hint="eastAsia"/>
        </w:rPr>
        <w:t>这里的格式是不是有点问题？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B28B83" w15:done="0"/>
  <w15:commentEx w15:paraId="4C52A029" w15:done="0"/>
  <w15:commentEx w15:paraId="689246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B28B83" w16cid:durableId="23381B73"/>
  <w16cid:commentId w16cid:paraId="4C52A029" w16cid:durableId="23381B74"/>
  <w16cid:commentId w16cid:paraId="68924618" w16cid:durableId="23381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9F1C1" w14:textId="77777777" w:rsidR="00AC4712" w:rsidRDefault="00AC4712" w:rsidP="000E558F">
      <w:r>
        <w:separator/>
      </w:r>
    </w:p>
  </w:endnote>
  <w:endnote w:type="continuationSeparator" w:id="0">
    <w:p w14:paraId="65E13AFC" w14:textId="77777777" w:rsidR="00AC4712" w:rsidRDefault="00AC4712" w:rsidP="000E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rlo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4D018" w14:textId="77777777" w:rsidR="00AC4712" w:rsidRDefault="00AC4712" w:rsidP="000E558F">
      <w:r>
        <w:separator/>
      </w:r>
    </w:p>
  </w:footnote>
  <w:footnote w:type="continuationSeparator" w:id="0">
    <w:p w14:paraId="1E29D75E" w14:textId="77777777" w:rsidR="00AC4712" w:rsidRDefault="00AC4712" w:rsidP="000E5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7501E"/>
    <w:multiLevelType w:val="hybridMultilevel"/>
    <w:tmpl w:val="A5C06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EA1725"/>
    <w:multiLevelType w:val="hybridMultilevel"/>
    <w:tmpl w:val="DCE82D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A5C513F"/>
    <w:multiLevelType w:val="hybridMultilevel"/>
    <w:tmpl w:val="D8EED8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302948225@qq.com">
    <w15:presenceInfo w15:providerId="Windows Live" w15:userId="733c322fdced76fc"/>
  </w15:person>
  <w15:person w15:author="Office">
    <w15:presenceInfo w15:providerId="None" w15:userId="Office"/>
  </w15:person>
  <w15:person w15:author="宋 天睿">
    <w15:presenceInfo w15:providerId="Windows Live" w15:userId="e98a00f0395ff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D7"/>
    <w:rsid w:val="0001563E"/>
    <w:rsid w:val="000231B3"/>
    <w:rsid w:val="00035F8E"/>
    <w:rsid w:val="0003680C"/>
    <w:rsid w:val="00060DE2"/>
    <w:rsid w:val="00060E14"/>
    <w:rsid w:val="00096399"/>
    <w:rsid w:val="000A1404"/>
    <w:rsid w:val="000E558F"/>
    <w:rsid w:val="000F4A6A"/>
    <w:rsid w:val="001244C5"/>
    <w:rsid w:val="00183233"/>
    <w:rsid w:val="001C21FB"/>
    <w:rsid w:val="00230EBA"/>
    <w:rsid w:val="00242008"/>
    <w:rsid w:val="00285256"/>
    <w:rsid w:val="002B7CE3"/>
    <w:rsid w:val="002D0F26"/>
    <w:rsid w:val="002F29C7"/>
    <w:rsid w:val="003257CC"/>
    <w:rsid w:val="003447C7"/>
    <w:rsid w:val="00357406"/>
    <w:rsid w:val="00361C08"/>
    <w:rsid w:val="00390D51"/>
    <w:rsid w:val="003A58F6"/>
    <w:rsid w:val="00462625"/>
    <w:rsid w:val="0047429C"/>
    <w:rsid w:val="004B38F6"/>
    <w:rsid w:val="004C38E8"/>
    <w:rsid w:val="005207B8"/>
    <w:rsid w:val="00550116"/>
    <w:rsid w:val="00563E3A"/>
    <w:rsid w:val="00570CC6"/>
    <w:rsid w:val="00585CBB"/>
    <w:rsid w:val="005C1010"/>
    <w:rsid w:val="00665484"/>
    <w:rsid w:val="006B7A87"/>
    <w:rsid w:val="00785562"/>
    <w:rsid w:val="007C3B5B"/>
    <w:rsid w:val="00814E99"/>
    <w:rsid w:val="00820AFF"/>
    <w:rsid w:val="00827D3F"/>
    <w:rsid w:val="00833A90"/>
    <w:rsid w:val="008832A9"/>
    <w:rsid w:val="00884695"/>
    <w:rsid w:val="00943BF4"/>
    <w:rsid w:val="009F0D91"/>
    <w:rsid w:val="00A13EB3"/>
    <w:rsid w:val="00A217D7"/>
    <w:rsid w:val="00A26F66"/>
    <w:rsid w:val="00A40F5B"/>
    <w:rsid w:val="00AC4712"/>
    <w:rsid w:val="00AD7B68"/>
    <w:rsid w:val="00AE3AEB"/>
    <w:rsid w:val="00B81682"/>
    <w:rsid w:val="00BF2DD5"/>
    <w:rsid w:val="00C131AF"/>
    <w:rsid w:val="00C839CC"/>
    <w:rsid w:val="00CA5DFB"/>
    <w:rsid w:val="00CB3668"/>
    <w:rsid w:val="00D436EA"/>
    <w:rsid w:val="00D56571"/>
    <w:rsid w:val="00D56F4E"/>
    <w:rsid w:val="00DB379D"/>
    <w:rsid w:val="00DD464E"/>
    <w:rsid w:val="00E4373A"/>
    <w:rsid w:val="00E51D9D"/>
    <w:rsid w:val="00E94AD5"/>
    <w:rsid w:val="00EB333A"/>
    <w:rsid w:val="00EC7840"/>
    <w:rsid w:val="00F140AE"/>
    <w:rsid w:val="00F568A6"/>
    <w:rsid w:val="00F923ED"/>
    <w:rsid w:val="00FD7445"/>
    <w:rsid w:val="00FF1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DA8B3"/>
  <w15:docId w15:val="{6F05BC22-73AB-43DF-B0FB-F26942BD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217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62625"/>
    <w:rPr>
      <w:rFonts w:ascii="宋体" w:eastAsia="宋体"/>
      <w:sz w:val="18"/>
      <w:szCs w:val="18"/>
    </w:rPr>
  </w:style>
  <w:style w:type="character" w:customStyle="1" w:styleId="a4">
    <w:name w:val="批注框文本 字符"/>
    <w:basedOn w:val="a0"/>
    <w:link w:val="a3"/>
    <w:uiPriority w:val="99"/>
    <w:semiHidden/>
    <w:rsid w:val="00462625"/>
    <w:rPr>
      <w:rFonts w:ascii="宋体" w:eastAsia="宋体"/>
      <w:sz w:val="18"/>
      <w:szCs w:val="18"/>
    </w:rPr>
  </w:style>
  <w:style w:type="character" w:styleId="a5">
    <w:name w:val="annotation reference"/>
    <w:basedOn w:val="a0"/>
    <w:uiPriority w:val="99"/>
    <w:semiHidden/>
    <w:unhideWhenUsed/>
    <w:rsid w:val="00E94AD5"/>
    <w:rPr>
      <w:sz w:val="21"/>
      <w:szCs w:val="21"/>
    </w:rPr>
  </w:style>
  <w:style w:type="paragraph" w:styleId="a6">
    <w:name w:val="annotation text"/>
    <w:basedOn w:val="a"/>
    <w:link w:val="a7"/>
    <w:uiPriority w:val="99"/>
    <w:semiHidden/>
    <w:unhideWhenUsed/>
    <w:rsid w:val="00E94AD5"/>
    <w:pPr>
      <w:jc w:val="left"/>
    </w:pPr>
  </w:style>
  <w:style w:type="character" w:customStyle="1" w:styleId="a7">
    <w:name w:val="批注文字 字符"/>
    <w:basedOn w:val="a0"/>
    <w:link w:val="a6"/>
    <w:uiPriority w:val="99"/>
    <w:semiHidden/>
    <w:rsid w:val="00E94AD5"/>
  </w:style>
  <w:style w:type="paragraph" w:styleId="a8">
    <w:name w:val="annotation subject"/>
    <w:basedOn w:val="a6"/>
    <w:next w:val="a6"/>
    <w:link w:val="a9"/>
    <w:uiPriority w:val="99"/>
    <w:semiHidden/>
    <w:unhideWhenUsed/>
    <w:rsid w:val="00E94AD5"/>
    <w:rPr>
      <w:b/>
      <w:bCs/>
    </w:rPr>
  </w:style>
  <w:style w:type="character" w:customStyle="1" w:styleId="a9">
    <w:name w:val="批注主题 字符"/>
    <w:basedOn w:val="a7"/>
    <w:link w:val="a8"/>
    <w:uiPriority w:val="99"/>
    <w:semiHidden/>
    <w:rsid w:val="00E94AD5"/>
    <w:rPr>
      <w:b/>
      <w:bCs/>
    </w:rPr>
  </w:style>
  <w:style w:type="paragraph" w:styleId="aa">
    <w:name w:val="List Paragraph"/>
    <w:basedOn w:val="a"/>
    <w:uiPriority w:val="34"/>
    <w:qFormat/>
    <w:rsid w:val="005C1010"/>
    <w:pPr>
      <w:ind w:firstLineChars="200" w:firstLine="420"/>
    </w:pPr>
  </w:style>
  <w:style w:type="paragraph" w:styleId="ab">
    <w:name w:val="header"/>
    <w:basedOn w:val="a"/>
    <w:link w:val="ac"/>
    <w:uiPriority w:val="99"/>
    <w:unhideWhenUsed/>
    <w:rsid w:val="000E558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E558F"/>
    <w:rPr>
      <w:sz w:val="18"/>
      <w:szCs w:val="18"/>
    </w:rPr>
  </w:style>
  <w:style w:type="paragraph" w:styleId="ad">
    <w:name w:val="footer"/>
    <w:basedOn w:val="a"/>
    <w:link w:val="ae"/>
    <w:uiPriority w:val="99"/>
    <w:unhideWhenUsed/>
    <w:rsid w:val="000E558F"/>
    <w:pPr>
      <w:tabs>
        <w:tab w:val="center" w:pos="4153"/>
        <w:tab w:val="right" w:pos="8306"/>
      </w:tabs>
      <w:snapToGrid w:val="0"/>
      <w:jc w:val="left"/>
    </w:pPr>
    <w:rPr>
      <w:sz w:val="18"/>
      <w:szCs w:val="18"/>
    </w:rPr>
  </w:style>
  <w:style w:type="character" w:customStyle="1" w:styleId="ae">
    <w:name w:val="页脚 字符"/>
    <w:basedOn w:val="a0"/>
    <w:link w:val="ad"/>
    <w:uiPriority w:val="99"/>
    <w:rsid w:val="000E55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302948225@qq.com</dc:creator>
  <cp:keywords/>
  <dc:description/>
  <cp:lastModifiedBy>宋 天睿</cp:lastModifiedBy>
  <cp:revision>12</cp:revision>
  <dcterms:created xsi:type="dcterms:W3CDTF">2020-10-20T07:37:00Z</dcterms:created>
  <dcterms:modified xsi:type="dcterms:W3CDTF">2020-10-20T11:28:00Z</dcterms:modified>
</cp:coreProperties>
</file>