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09C2C" w14:textId="3BE03B8B" w:rsidR="00A217D7" w:rsidRPr="00A217D7" w:rsidRDefault="002F29C7" w:rsidP="00A217D7">
      <w:pPr>
        <w:spacing w:line="276" w:lineRule="auto"/>
        <w:rPr>
          <w:rFonts w:ascii="Cambria Math" w:hAnsi="Cambria Math"/>
          <w:b/>
          <w:sz w:val="22"/>
          <w:szCs w:val="24"/>
        </w:rPr>
      </w:pPr>
      <w:ins w:id="0" w:author="302948225@qq.com" w:date="2020-10-20T15:38:00Z">
        <w:r>
          <w:rPr>
            <w:rFonts w:ascii="Cambria Math" w:hAnsi="Cambria Math"/>
            <w:b/>
            <w:sz w:val="22"/>
            <w:szCs w:val="24"/>
          </w:rPr>
          <w:t>&lt;</w:t>
        </w:r>
        <w:r>
          <w:rPr>
            <w:rFonts w:ascii="Cambria Math" w:hAnsi="Cambria Math" w:hint="eastAsia"/>
            <w:b/>
            <w:sz w:val="22"/>
            <w:szCs w:val="24"/>
          </w:rPr>
          <w:t>b</w:t>
        </w:r>
        <w:r>
          <w:rPr>
            <w:rFonts w:ascii="Cambria Math" w:hAnsi="Cambria Math"/>
            <w:b/>
            <w:sz w:val="22"/>
            <w:szCs w:val="24"/>
          </w:rPr>
          <w:t>&gt;</w:t>
        </w:r>
      </w:ins>
      <w:r w:rsidR="00A217D7" w:rsidRPr="00A217D7">
        <w:rPr>
          <w:rFonts w:ascii="Cambria Math" w:hAnsi="Cambria Math"/>
          <w:b/>
          <w:sz w:val="22"/>
          <w:szCs w:val="24"/>
        </w:rPr>
        <w:t xml:space="preserve">Partnership with </w:t>
      </w:r>
      <w:del w:id="1" w:author="302948225@qq.com" w:date="2020-10-24T21:31:00Z">
        <w:r w:rsidR="00A217D7" w:rsidRPr="00A217D7" w:rsidDel="00765847">
          <w:rPr>
            <w:rFonts w:ascii="Cambria Math" w:hAnsi="Cambria Math"/>
            <w:b/>
            <w:sz w:val="22"/>
            <w:szCs w:val="24"/>
          </w:rPr>
          <w:delText>N</w:delText>
        </w:r>
      </w:del>
      <w:ins w:id="2" w:author="xb21cn" w:date="2020-10-19T16:35:00Z">
        <w:del w:id="3" w:author="302948225@qq.com" w:date="2020-10-24T21:31:00Z">
          <w:r w:rsidR="00563E3A" w:rsidDel="00765847">
            <w:rPr>
              <w:rFonts w:ascii="Cambria Math" w:hAnsi="Cambria Math" w:hint="eastAsia"/>
              <w:b/>
              <w:sz w:val="22"/>
              <w:szCs w:val="24"/>
            </w:rPr>
            <w:delText>JU</w:delText>
          </w:r>
        </w:del>
      </w:ins>
      <w:del w:id="4" w:author="302948225@qq.com" w:date="2020-10-24T21:31:00Z">
        <w:r w:rsidR="00A217D7" w:rsidRPr="00A217D7" w:rsidDel="00765847">
          <w:rPr>
            <w:rFonts w:ascii="Cambria Math" w:hAnsi="Cambria Math"/>
            <w:b/>
            <w:sz w:val="22"/>
            <w:szCs w:val="24"/>
          </w:rPr>
          <w:delText>anjing-C</w:delText>
        </w:r>
      </w:del>
      <w:ins w:id="5" w:author="xb21cn" w:date="2020-10-19T16:36:00Z">
        <w:del w:id="6" w:author="302948225@qq.com" w:date="2020-10-24T21:31:00Z">
          <w:r w:rsidR="00563E3A" w:rsidDel="00765847">
            <w:rPr>
              <w:rFonts w:ascii="Cambria Math" w:hAnsi="Cambria Math" w:hint="eastAsia"/>
              <w:b/>
              <w:sz w:val="22"/>
              <w:szCs w:val="24"/>
            </w:rPr>
            <w:delText>HINA</w:delText>
          </w:r>
        </w:del>
      </w:ins>
      <w:ins w:id="7" w:author="302948225@qq.com" w:date="2020-10-24T21:31:00Z">
        <w:r w:rsidR="00765847">
          <w:rPr>
            <w:rFonts w:ascii="Cambria Math" w:hAnsi="Cambria Math"/>
            <w:b/>
            <w:sz w:val="22"/>
            <w:szCs w:val="24"/>
          </w:rPr>
          <w:t>Nanjing-</w:t>
        </w:r>
      </w:ins>
      <w:ins w:id="8" w:author="302948225@qq.com" w:date="2020-10-24T21:32:00Z">
        <w:r w:rsidR="00765847">
          <w:rPr>
            <w:rFonts w:ascii="Cambria Math" w:hAnsi="Cambria Math"/>
            <w:b/>
            <w:sz w:val="22"/>
            <w:szCs w:val="24"/>
          </w:rPr>
          <w:t>China(NJU)</w:t>
        </w:r>
      </w:ins>
      <w:ins w:id="9" w:author="302948225@qq.com" w:date="2020-10-20T15:40:00Z">
        <w:r>
          <w:rPr>
            <w:rFonts w:ascii="Cambria Math" w:hAnsi="Cambria Math"/>
            <w:b/>
            <w:sz w:val="22"/>
            <w:szCs w:val="24"/>
          </w:rPr>
          <w:t>&lt;</w:t>
        </w:r>
      </w:ins>
      <w:ins w:id="10" w:author="302948225@qq.com" w:date="2020-10-20T15:41:00Z">
        <w:r>
          <w:rPr>
            <w:rFonts w:ascii="Cambria Math" w:hAnsi="Cambria Math"/>
            <w:b/>
            <w:sz w:val="22"/>
            <w:szCs w:val="24"/>
          </w:rPr>
          <w:t>/b&gt;</w:t>
        </w:r>
      </w:ins>
      <w:del w:id="11" w:author="xb21cn" w:date="2020-10-19T16:36:00Z">
        <w:r w:rsidR="00A217D7" w:rsidRPr="00A217D7" w:rsidDel="00563E3A">
          <w:rPr>
            <w:rFonts w:ascii="Cambria Math" w:hAnsi="Cambria Math"/>
            <w:b/>
            <w:sz w:val="22"/>
            <w:szCs w:val="24"/>
          </w:rPr>
          <w:delText>hina</w:delText>
        </w:r>
      </w:del>
    </w:p>
    <w:p w14:paraId="3463ED45" w14:textId="33D2B554" w:rsidR="00A217D7" w:rsidRDefault="00A217D7">
      <w:pPr>
        <w:ind w:firstLineChars="200" w:firstLine="420"/>
        <w:rPr>
          <w:ins w:id="12" w:author="302948225@qq.com" w:date="2020-10-22T21:01:00Z"/>
          <w:rFonts w:ascii="Barlow" w:hAnsi="Barlow" w:hint="eastAsia"/>
          <w:color w:val="444444"/>
          <w:shd w:val="clear" w:color="auto" w:fill="FFFFFF"/>
        </w:rPr>
      </w:pPr>
      <w:r w:rsidRPr="00CF2ADD">
        <w:rPr>
          <w:rFonts w:ascii="Barlow" w:hAnsi="Barlow"/>
          <w:color w:val="444444"/>
          <w:shd w:val="clear" w:color="auto" w:fill="FFFFFF"/>
        </w:rPr>
        <w:t xml:space="preserve">We formed and maintained a meaningful relationship with </w:t>
      </w:r>
      <w:ins w:id="13" w:author="xb21cn" w:date="2020-10-19T16:36:00Z">
        <w:del w:id="14" w:author="302948225@qq.com" w:date="2020-10-22T23:57:00Z">
          <w:r w:rsidR="00563E3A" w:rsidDel="001261E8">
            <w:rPr>
              <w:rFonts w:ascii="Barlow" w:hAnsi="Barlow" w:hint="eastAsia"/>
              <w:color w:val="444444"/>
              <w:shd w:val="clear" w:color="auto" w:fill="FFFFFF"/>
            </w:rPr>
            <w:delText>NJU-CHINA</w:delText>
          </w:r>
        </w:del>
      </w:ins>
      <w:ins w:id="15" w:author="302948225@qq.com" w:date="2020-10-24T21:32:00Z">
        <w:r w:rsidR="00765847">
          <w:rPr>
            <w:rFonts w:ascii="Barlow" w:hAnsi="Barlow"/>
            <w:color w:val="444444"/>
            <w:shd w:val="clear" w:color="auto" w:fill="FFFFFF"/>
          </w:rPr>
          <w:t>Nanjing-China</w:t>
        </w:r>
      </w:ins>
      <w:del w:id="16" w:author="xb21cn" w:date="2020-10-19T16:36:00Z">
        <w:r w:rsidRPr="00CF2ADD" w:rsidDel="00563E3A">
          <w:rPr>
            <w:rFonts w:ascii="Barlow" w:hAnsi="Barlow"/>
            <w:color w:val="444444"/>
            <w:shd w:val="clear" w:color="auto" w:fill="FFFFFF"/>
          </w:rPr>
          <w:delText>Nanjing-China</w:delText>
        </w:r>
      </w:del>
      <w:r w:rsidRPr="00CF2ADD">
        <w:rPr>
          <w:rFonts w:ascii="Barlow" w:hAnsi="Barlow"/>
          <w:color w:val="444444"/>
          <w:shd w:val="clear" w:color="auto" w:fill="FFFFFF"/>
        </w:rPr>
        <w:t xml:space="preserve"> </w:t>
      </w:r>
      <w:proofErr w:type="spellStart"/>
      <w:r w:rsidRPr="00CF2ADD">
        <w:rPr>
          <w:rFonts w:ascii="Barlow" w:hAnsi="Barlow"/>
          <w:color w:val="444444"/>
          <w:shd w:val="clear" w:color="auto" w:fill="FFFFFF"/>
        </w:rPr>
        <w:t>iGEMers</w:t>
      </w:r>
      <w:proofErr w:type="spellEnd"/>
      <w:r w:rsidRPr="00CF2ADD">
        <w:rPr>
          <w:rFonts w:ascii="Barlow" w:hAnsi="Barlow"/>
          <w:color w:val="444444"/>
          <w:shd w:val="clear" w:color="auto" w:fill="FFFFFF"/>
        </w:rPr>
        <w:t xml:space="preserve">, exchanging ideas and shaping our projects in experimental design, modeling, </w:t>
      </w:r>
      <w:del w:id="17" w:author="Office" w:date="2020-10-18T12:48:00Z">
        <w:r w:rsidRPr="00CF2ADD" w:rsidDel="00462625">
          <w:rPr>
            <w:rFonts w:ascii="Barlow" w:hAnsi="Barlow"/>
            <w:color w:val="444444"/>
            <w:shd w:val="clear" w:color="auto" w:fill="FFFFFF"/>
          </w:rPr>
          <w:delText>H</w:delText>
        </w:r>
      </w:del>
      <w:ins w:id="18" w:author="Office" w:date="2020-10-18T12:48:00Z">
        <w:r w:rsidR="00462625">
          <w:rPr>
            <w:rFonts w:ascii="Barlow" w:hAnsi="Barlow" w:hint="eastAsia"/>
            <w:color w:val="444444"/>
            <w:shd w:val="clear" w:color="auto" w:fill="FFFFFF"/>
          </w:rPr>
          <w:t>h</w:t>
        </w:r>
      </w:ins>
      <w:r w:rsidRPr="00CF2ADD">
        <w:rPr>
          <w:rFonts w:ascii="Barlow" w:hAnsi="Barlow"/>
          <w:color w:val="444444"/>
          <w:shd w:val="clear" w:color="auto" w:fill="FFFFFF"/>
        </w:rPr>
        <w:t xml:space="preserve">uman </w:t>
      </w:r>
      <w:ins w:id="19" w:author="Office" w:date="2020-10-18T12:48:00Z">
        <w:r w:rsidR="00462625">
          <w:rPr>
            <w:rFonts w:ascii="Barlow" w:hAnsi="Barlow" w:hint="eastAsia"/>
            <w:color w:val="444444"/>
            <w:shd w:val="clear" w:color="auto" w:fill="FFFFFF"/>
          </w:rPr>
          <w:t>p</w:t>
        </w:r>
      </w:ins>
      <w:del w:id="20" w:author="Office" w:date="2020-10-18T12:48:00Z">
        <w:r w:rsidRPr="00CF2ADD" w:rsidDel="00462625">
          <w:rPr>
            <w:rFonts w:ascii="Barlow" w:hAnsi="Barlow"/>
            <w:color w:val="444444"/>
            <w:shd w:val="clear" w:color="auto" w:fill="FFFFFF"/>
          </w:rPr>
          <w:delText>P</w:delText>
        </w:r>
      </w:del>
      <w:r w:rsidRPr="00CF2ADD">
        <w:rPr>
          <w:rFonts w:ascii="Barlow" w:hAnsi="Barlow"/>
          <w:color w:val="444444"/>
          <w:shd w:val="clear" w:color="auto" w:fill="FFFFFF"/>
        </w:rPr>
        <w:t>ractices, wiki, art design through</w:t>
      </w:r>
      <w:del w:id="21" w:author="Office" w:date="2020-10-18T12:48:00Z">
        <w:r w:rsidRPr="00CF2ADD" w:rsidDel="00462625">
          <w:rPr>
            <w:rFonts w:ascii="Barlow" w:hAnsi="Barlow"/>
            <w:color w:val="444444"/>
            <w:shd w:val="clear" w:color="auto" w:fill="FFFFFF"/>
          </w:rPr>
          <w:delText xml:space="preserve"> </w:delText>
        </w:r>
      </w:del>
      <w:r w:rsidRPr="00CF2ADD">
        <w:rPr>
          <w:rFonts w:ascii="Barlow" w:hAnsi="Barlow"/>
          <w:color w:val="444444"/>
          <w:shd w:val="clear" w:color="auto" w:fill="FFFFFF"/>
        </w:rPr>
        <w:t>out the season.</w:t>
      </w:r>
    </w:p>
    <w:p w14:paraId="613256A0" w14:textId="7E1BD887" w:rsidR="00525CE8" w:rsidDel="00C02F6A" w:rsidRDefault="00525CE8">
      <w:pPr>
        <w:ind w:firstLineChars="200" w:firstLine="420"/>
        <w:rPr>
          <w:del w:id="22" w:author="302948225@qq.com" w:date="2020-10-22T21:02:00Z"/>
          <w:rFonts w:ascii="Barlow" w:hAnsi="Barlow" w:hint="eastAsia"/>
          <w:color w:val="444444"/>
          <w:shd w:val="clear" w:color="auto" w:fill="FFFFFF"/>
        </w:rPr>
        <w:pPrChange w:id="23" w:author="302948225@qq.com" w:date="2020-10-20T16:14:00Z">
          <w:pPr/>
        </w:pPrChange>
      </w:pPr>
    </w:p>
    <w:p w14:paraId="78924D20" w14:textId="77777777" w:rsidR="00A217D7" w:rsidRPr="00462625" w:rsidRDefault="00A217D7" w:rsidP="00A217D7">
      <w:pPr>
        <w:rPr>
          <w:rFonts w:ascii="Barlow" w:hAnsi="Barlow" w:hint="eastAsia"/>
          <w:color w:val="444444"/>
          <w:shd w:val="clear" w:color="auto" w:fill="FFFFFF"/>
        </w:rPr>
      </w:pPr>
    </w:p>
    <w:p w14:paraId="1FA5B565" w14:textId="7B4A0EA1" w:rsidR="00A217D7" w:rsidRDefault="000A1404" w:rsidP="00A217D7">
      <w:pPr>
        <w:rPr>
          <w:ins w:id="24" w:author="302948225@qq.com" w:date="2020-10-23T00:11:00Z"/>
          <w:rFonts w:ascii="Barlow" w:hAnsi="Barlow" w:hint="eastAsia"/>
          <w:b/>
          <w:bCs/>
          <w:color w:val="444444"/>
          <w:shd w:val="clear" w:color="auto" w:fill="FFFFFF"/>
        </w:rPr>
      </w:pPr>
      <w:ins w:id="25" w:author="302948225@qq.com" w:date="2020-10-20T15:42:00Z">
        <w:r w:rsidRPr="000A1404">
          <w:rPr>
            <w:rFonts w:ascii="Barlow" w:hAnsi="Barlow" w:hint="eastAsia"/>
            <w:b/>
            <w:bCs/>
            <w:color w:val="444444"/>
            <w:shd w:val="clear" w:color="auto" w:fill="FFFFFF"/>
            <w:rPrChange w:id="26" w:author="302948225@qq.com" w:date="2020-10-20T15:42:00Z">
              <w:rPr>
                <w:rFonts w:ascii="Barlow" w:hAnsi="Barlow" w:hint="eastAsia"/>
                <w:b/>
                <w:bCs/>
                <w:color w:val="444444"/>
                <w:highlight w:val="yellow"/>
                <w:shd w:val="clear" w:color="auto" w:fill="FFFFFF"/>
              </w:rPr>
            </w:rPrChange>
          </w:rPr>
          <w:t>&lt;b&gt;</w:t>
        </w:r>
      </w:ins>
      <w:r w:rsidR="00A217D7" w:rsidRPr="000A1404">
        <w:rPr>
          <w:rFonts w:ascii="Barlow" w:hAnsi="Barlow" w:hint="eastAsia"/>
          <w:b/>
          <w:bCs/>
          <w:color w:val="444444"/>
          <w:shd w:val="clear" w:color="auto" w:fill="FFFFFF"/>
          <w:rPrChange w:id="27" w:author="302948225@qq.com" w:date="2020-10-20T15:42:00Z">
            <w:rPr>
              <w:rFonts w:ascii="Barlow" w:hAnsi="Barlow" w:hint="eastAsia"/>
              <w:b/>
              <w:bCs/>
              <w:color w:val="444444"/>
              <w:highlight w:val="yellow"/>
              <w:shd w:val="clear" w:color="auto" w:fill="FFFFFF"/>
            </w:rPr>
          </w:rPrChange>
        </w:rPr>
        <w:t>March</w:t>
      </w:r>
      <w:ins w:id="28" w:author="302948225@qq.com" w:date="2020-10-20T15:42:00Z">
        <w:r>
          <w:rPr>
            <w:rFonts w:ascii="Barlow" w:hAnsi="Barlow"/>
            <w:b/>
            <w:bCs/>
            <w:color w:val="444444"/>
            <w:shd w:val="clear" w:color="auto" w:fill="FFFFFF"/>
          </w:rPr>
          <w:t>&lt;/b&gt;</w:t>
        </w:r>
      </w:ins>
    </w:p>
    <w:p w14:paraId="63201D67" w14:textId="6E730D91" w:rsidR="00F00291" w:rsidRPr="002F29C7" w:rsidRDefault="00F00291" w:rsidP="00A217D7">
      <w:pPr>
        <w:rPr>
          <w:rFonts w:ascii="Barlow" w:hAnsi="Barlow" w:hint="eastAsia"/>
          <w:b/>
          <w:bCs/>
          <w:color w:val="444444"/>
          <w:shd w:val="clear" w:color="auto" w:fill="FFFFFF"/>
        </w:rPr>
      </w:pPr>
      <w:ins w:id="29" w:author="302948225@qq.com" w:date="2020-10-23T00:11:00Z">
        <w:r w:rsidRPr="00CD3A90">
          <w:rPr>
            <w:rFonts w:ascii="Barlow" w:hAnsi="Barlow" w:hint="eastAsia"/>
            <w:b/>
            <w:bCs/>
            <w:color w:val="444444"/>
            <w:shd w:val="clear" w:color="auto" w:fill="FFFFFF"/>
          </w:rPr>
          <w:t>&lt;b&gt;Experimental design&lt;/b&gt;</w:t>
        </w:r>
      </w:ins>
    </w:p>
    <w:p w14:paraId="332CA568" w14:textId="1BA9CA55" w:rsidR="00A217D7" w:rsidRPr="00920666" w:rsidRDefault="00A217D7">
      <w:pPr>
        <w:ind w:firstLineChars="200" w:firstLine="420"/>
        <w:rPr>
          <w:rFonts w:ascii="Times New Roman" w:hAnsi="Times New Roman"/>
        </w:rPr>
        <w:pPrChange w:id="30" w:author="302948225@qq.com" w:date="2020-10-20T16:14:00Z">
          <w:pPr/>
        </w:pPrChange>
      </w:pPr>
      <w:r w:rsidRPr="00920666">
        <w:rPr>
          <w:rFonts w:ascii="Times New Roman" w:hAnsi="Times New Roman"/>
        </w:rPr>
        <w:t>We preliminar</w:t>
      </w:r>
      <w:ins w:id="31" w:author="xb21cn" w:date="2020-10-19T16:37:00Z">
        <w:r w:rsidR="00563E3A">
          <w:rPr>
            <w:rFonts w:ascii="Times New Roman" w:hAnsi="Times New Roman" w:hint="eastAsia"/>
          </w:rPr>
          <w:t>ily</w:t>
        </w:r>
      </w:ins>
      <w:del w:id="32" w:author="xb21cn" w:date="2020-10-19T16:37:00Z">
        <w:r w:rsidRPr="00920666" w:rsidDel="00563E3A">
          <w:rPr>
            <w:rFonts w:ascii="Times New Roman" w:hAnsi="Times New Roman"/>
          </w:rPr>
          <w:delText>y</w:delText>
        </w:r>
      </w:del>
      <w:r w:rsidRPr="00920666">
        <w:rPr>
          <w:rFonts w:ascii="Times New Roman" w:hAnsi="Times New Roman"/>
        </w:rPr>
        <w:t xml:space="preserve"> determined the direction of our subject and chatted with wet lab members of </w:t>
      </w:r>
      <w:del w:id="33" w:author="302948225@qq.com" w:date="2020-10-22T23:57:00Z">
        <w:r w:rsidRPr="00920666" w:rsidDel="001261E8">
          <w:rPr>
            <w:rFonts w:ascii="Times New Roman" w:hAnsi="Times New Roman"/>
          </w:rPr>
          <w:delText>NJU-CHINA</w:delText>
        </w:r>
      </w:del>
      <w:ins w:id="34" w:author="302948225@qq.com" w:date="2020-10-22T23:57:00Z">
        <w:r w:rsidR="001261E8">
          <w:rPr>
            <w:rFonts w:ascii="Times New Roman" w:hAnsi="Times New Roman"/>
          </w:rPr>
          <w:t>NJU</w:t>
        </w:r>
      </w:ins>
      <w:del w:id="35" w:author="xb21cn" w:date="2020-10-19T16:38:00Z">
        <w:r w:rsidRPr="00920666" w:rsidDel="00563E3A">
          <w:rPr>
            <w:rFonts w:ascii="Times New Roman" w:hAnsi="Times New Roman"/>
          </w:rPr>
          <w:delText xml:space="preserve"> team</w:delText>
        </w:r>
      </w:del>
      <w:r w:rsidRPr="00920666">
        <w:rPr>
          <w:rFonts w:ascii="Times New Roman" w:hAnsi="Times New Roman"/>
        </w:rPr>
        <w:t>.</w:t>
      </w:r>
    </w:p>
    <w:p w14:paraId="52D245B8" w14:textId="0EF371A1" w:rsidR="00A217D7" w:rsidRDefault="00A217D7">
      <w:pPr>
        <w:ind w:firstLineChars="200" w:firstLine="420"/>
        <w:rPr>
          <w:ins w:id="36" w:author="302948225@qq.com" w:date="2020-10-22T21:05:00Z"/>
          <w:rFonts w:ascii="Times New Roman" w:hAnsi="Times New Roman"/>
        </w:rPr>
      </w:pPr>
      <w:r w:rsidRPr="00920666">
        <w:rPr>
          <w:rFonts w:ascii="Times New Roman" w:hAnsi="Times New Roman"/>
        </w:rPr>
        <w:t>Our project was aimed to</w:t>
      </w:r>
      <w:ins w:id="37" w:author="302948225@qq.com" w:date="2020-10-20T15:43:00Z">
        <w:r w:rsidR="000A1404" w:rsidRPr="000A1404">
          <w:rPr>
            <w:rFonts w:ascii="Times New Roman" w:hAnsi="Times New Roman"/>
            <w:b/>
            <w:bCs/>
            <w:rPrChange w:id="38" w:author="302948225@qq.com" w:date="2020-10-20T15:44:00Z">
              <w:rPr>
                <w:rFonts w:ascii="Times New Roman" w:hAnsi="Times New Roman"/>
              </w:rPr>
            </w:rPrChange>
          </w:rPr>
          <w:t>&lt;b&gt;</w:t>
        </w:r>
      </w:ins>
      <w:r w:rsidRPr="000A1404">
        <w:rPr>
          <w:rFonts w:ascii="Times New Roman" w:hAnsi="Times New Roman"/>
          <w:b/>
          <w:bCs/>
          <w:rPrChange w:id="39" w:author="302948225@qq.com" w:date="2020-10-20T15:44:00Z">
            <w:rPr>
              <w:rFonts w:ascii="Times New Roman" w:hAnsi="Times New Roman"/>
            </w:rPr>
          </w:rPrChange>
        </w:rPr>
        <w:t xml:space="preserve"> </w:t>
      </w:r>
      <w:r w:rsidRPr="000B436E">
        <w:rPr>
          <w:rFonts w:ascii="Times New Roman" w:hAnsi="Times New Roman"/>
          <w:b/>
          <w:bCs/>
        </w:rPr>
        <w:t xml:space="preserve">handle </w:t>
      </w:r>
      <w:del w:id="40" w:author="Office" w:date="2020-10-18T12:49:00Z">
        <w:r w:rsidRPr="000B436E" w:rsidDel="00462625">
          <w:rPr>
            <w:rFonts w:ascii="Times New Roman" w:hAnsi="Times New Roman"/>
            <w:b/>
            <w:bCs/>
          </w:rPr>
          <w:delText xml:space="preserve">the </w:delText>
        </w:r>
      </w:del>
      <w:ins w:id="41" w:author="Office" w:date="2020-10-18T12:49:00Z">
        <w:r w:rsidR="00462625" w:rsidRPr="000B436E">
          <w:rPr>
            <w:rFonts w:ascii="Times New Roman" w:hAnsi="Times New Roman"/>
            <w:b/>
            <w:bCs/>
          </w:rPr>
          <w:t xml:space="preserve">soil </w:t>
        </w:r>
      </w:ins>
      <w:r w:rsidRPr="000B436E">
        <w:rPr>
          <w:rFonts w:ascii="Times New Roman" w:hAnsi="Times New Roman"/>
          <w:b/>
          <w:bCs/>
        </w:rPr>
        <w:t>heavy metal pol</w:t>
      </w:r>
      <w:ins w:id="42" w:author="Office" w:date="2020-10-18T12:49:00Z">
        <w:r w:rsidR="00462625">
          <w:rPr>
            <w:rFonts w:ascii="Times New Roman" w:hAnsi="Times New Roman" w:hint="eastAsia"/>
            <w:b/>
            <w:bCs/>
          </w:rPr>
          <w:t>l</w:t>
        </w:r>
      </w:ins>
      <w:r w:rsidRPr="000B436E">
        <w:rPr>
          <w:rFonts w:ascii="Times New Roman" w:hAnsi="Times New Roman"/>
          <w:b/>
          <w:bCs/>
        </w:rPr>
        <w:t>ution</w:t>
      </w:r>
      <w:ins w:id="43" w:author="302948225@qq.com" w:date="2020-10-20T15:43:00Z">
        <w:r w:rsidR="000A1404">
          <w:rPr>
            <w:rFonts w:ascii="Times New Roman" w:hAnsi="Times New Roman"/>
            <w:b/>
            <w:bCs/>
          </w:rPr>
          <w:t>&lt;</w:t>
        </w:r>
      </w:ins>
      <w:ins w:id="44" w:author="302948225@qq.com" w:date="2020-10-20T15:44:00Z">
        <w:r w:rsidR="000A1404">
          <w:rPr>
            <w:rFonts w:ascii="Times New Roman" w:hAnsi="Times New Roman"/>
            <w:b/>
            <w:bCs/>
          </w:rPr>
          <w:t>/b&gt;</w:t>
        </w:r>
      </w:ins>
      <w:ins w:id="45" w:author="Office" w:date="2020-10-18T12:50:00Z">
        <w:r w:rsidR="00462625">
          <w:rPr>
            <w:rFonts w:ascii="Times New Roman" w:hAnsi="Times New Roman"/>
            <w:b/>
            <w:bCs/>
          </w:rPr>
          <w:t xml:space="preserve"> </w:t>
        </w:r>
        <w:r w:rsidR="00462625" w:rsidRPr="00462625">
          <w:rPr>
            <w:rFonts w:ascii="Times New Roman" w:hAnsi="Times New Roman"/>
            <w:bCs/>
            <w:rPrChange w:id="46" w:author="Office" w:date="2020-10-18T12:51:00Z">
              <w:rPr>
                <w:rFonts w:ascii="Times New Roman" w:hAnsi="Times New Roman"/>
                <w:b/>
                <w:bCs/>
              </w:rPr>
            </w:rPrChange>
          </w:rPr>
          <w:t xml:space="preserve">under the circumstances that </w:t>
        </w:r>
      </w:ins>
      <w:del w:id="47" w:author="Office" w:date="2020-10-18T12:49:00Z">
        <w:r w:rsidRPr="00462625" w:rsidDel="00462625">
          <w:rPr>
            <w:rFonts w:ascii="Times New Roman" w:hAnsi="Times New Roman"/>
            <w:bCs/>
            <w:rPrChange w:id="48" w:author="Office" w:date="2020-10-18T12:51:00Z">
              <w:rPr>
                <w:rFonts w:ascii="Times New Roman" w:hAnsi="Times New Roman"/>
                <w:b/>
                <w:bCs/>
              </w:rPr>
            </w:rPrChange>
          </w:rPr>
          <w:delText xml:space="preserve"> of the soil</w:delText>
        </w:r>
      </w:del>
      <w:del w:id="49" w:author="Office" w:date="2020-10-18T12:51:00Z">
        <w:r w:rsidRPr="00462625" w:rsidDel="00462625">
          <w:rPr>
            <w:rFonts w:ascii="Times New Roman" w:hAnsi="Times New Roman"/>
          </w:rPr>
          <w:delText xml:space="preserve">, </w:delText>
        </w:r>
      </w:del>
      <w:ins w:id="50" w:author="Office" w:date="2020-10-18T12:51:00Z">
        <w:r w:rsidR="00462625" w:rsidRPr="00462625">
          <w:rPr>
            <w:rFonts w:ascii="Times New Roman" w:hAnsi="Times New Roman"/>
          </w:rPr>
          <w:t>c</w:t>
        </w:r>
        <w:r w:rsidR="00462625">
          <w:rPr>
            <w:rFonts w:ascii="Times New Roman" w:hAnsi="Times New Roman"/>
          </w:rPr>
          <w:t xml:space="preserve">urrent </w:t>
        </w:r>
      </w:ins>
      <w:del w:id="51" w:author="Office" w:date="2020-10-18T12:51:00Z">
        <w:r w:rsidRPr="00920666" w:rsidDel="00462625">
          <w:rPr>
            <w:rFonts w:ascii="Times New Roman" w:hAnsi="Times New Roman"/>
          </w:rPr>
          <w:delText xml:space="preserve">because nowadays the </w:delText>
        </w:r>
      </w:del>
      <w:r w:rsidRPr="00920666">
        <w:rPr>
          <w:rFonts w:ascii="Times New Roman" w:hAnsi="Times New Roman"/>
        </w:rPr>
        <w:t>methods, like plant treatment</w:t>
      </w:r>
      <w:del w:id="52" w:author="Office" w:date="2020-10-18T12:51:00Z">
        <w:r w:rsidRPr="00920666" w:rsidDel="00462625">
          <w:rPr>
            <w:rFonts w:ascii="Times New Roman" w:hAnsi="Times New Roman"/>
          </w:rPr>
          <w:delText xml:space="preserve">, </w:delText>
        </w:r>
      </w:del>
      <w:ins w:id="53" w:author="Office" w:date="2020-10-18T12:51:00Z">
        <w:r w:rsidR="00462625">
          <w:rPr>
            <w:rFonts w:ascii="Times New Roman" w:hAnsi="Times New Roman"/>
          </w:rPr>
          <w:t xml:space="preserve"> and</w:t>
        </w:r>
        <w:r w:rsidR="00462625" w:rsidRPr="00920666">
          <w:rPr>
            <w:rFonts w:ascii="Times New Roman" w:hAnsi="Times New Roman"/>
          </w:rPr>
          <w:t xml:space="preserve"> </w:t>
        </w:r>
      </w:ins>
      <w:r w:rsidRPr="00920666">
        <w:rPr>
          <w:rFonts w:ascii="Times New Roman" w:hAnsi="Times New Roman"/>
        </w:rPr>
        <w:t>physicochemical treatmen</w:t>
      </w:r>
      <w:r w:rsidRPr="000B436E">
        <w:rPr>
          <w:rFonts w:ascii="Times New Roman" w:hAnsi="Times New Roman"/>
        </w:rPr>
        <w:t>t,</w:t>
      </w:r>
      <w:ins w:id="54" w:author="302948225@qq.com" w:date="2020-10-20T15:44:00Z">
        <w:r w:rsidR="000A1404" w:rsidRPr="000A1404">
          <w:rPr>
            <w:rFonts w:ascii="Times New Roman" w:hAnsi="Times New Roman"/>
            <w:b/>
            <w:bCs/>
            <w:rPrChange w:id="55" w:author="302948225@qq.com" w:date="2020-10-20T15:44:00Z">
              <w:rPr>
                <w:rFonts w:ascii="Times New Roman" w:hAnsi="Times New Roman"/>
              </w:rPr>
            </w:rPrChange>
          </w:rPr>
          <w:t>&lt;b&gt;</w:t>
        </w:r>
      </w:ins>
      <w:r w:rsidRPr="000B436E">
        <w:rPr>
          <w:rFonts w:ascii="Times New Roman" w:hAnsi="Times New Roman"/>
          <w:b/>
          <w:bCs/>
        </w:rPr>
        <w:t xml:space="preserve"> couldn’t solve the problem completely</w:t>
      </w:r>
      <w:ins w:id="56" w:author="302948225@qq.com" w:date="2020-10-20T15:44:00Z">
        <w:r w:rsidR="000A1404">
          <w:rPr>
            <w:rFonts w:ascii="Times New Roman" w:hAnsi="Times New Roman"/>
            <w:b/>
            <w:bCs/>
          </w:rPr>
          <w:t>&lt;/b&gt;</w:t>
        </w:r>
      </w:ins>
      <w:r w:rsidRPr="00920666">
        <w:rPr>
          <w:rFonts w:ascii="Times New Roman" w:hAnsi="Times New Roman"/>
        </w:rPr>
        <w:t xml:space="preserve">. </w:t>
      </w:r>
      <w:ins w:id="57" w:author="Office" w:date="2020-10-18T12:52:00Z">
        <w:r w:rsidR="00462625">
          <w:rPr>
            <w:rFonts w:ascii="Times New Roman" w:hAnsi="Times New Roman"/>
          </w:rPr>
          <w:t>To make up for the possible</w:t>
        </w:r>
      </w:ins>
      <w:del w:id="58" w:author="Office" w:date="2020-10-18T12:52:00Z">
        <w:r w:rsidRPr="00920666" w:rsidDel="00462625">
          <w:rPr>
            <w:rFonts w:ascii="Times New Roman" w:hAnsi="Times New Roman"/>
          </w:rPr>
          <w:delText xml:space="preserve">These methods may also </w:delText>
        </w:r>
        <w:r w:rsidRPr="000B436E" w:rsidDel="00462625">
          <w:rPr>
            <w:rFonts w:ascii="Times New Roman" w:hAnsi="Times New Roman"/>
            <w:b/>
            <w:bCs/>
          </w:rPr>
          <w:delText>caused</w:delText>
        </w:r>
      </w:del>
      <w:r w:rsidRPr="000B436E">
        <w:rPr>
          <w:rFonts w:ascii="Times New Roman" w:hAnsi="Times New Roman"/>
          <w:b/>
          <w:bCs/>
        </w:rPr>
        <w:t xml:space="preserve"> </w:t>
      </w:r>
      <w:ins w:id="59" w:author="302948225@qq.com" w:date="2020-10-20T15:44:00Z">
        <w:r w:rsidR="000A1404">
          <w:rPr>
            <w:rFonts w:ascii="Times New Roman" w:hAnsi="Times New Roman"/>
            <w:b/>
            <w:bCs/>
          </w:rPr>
          <w:t>&lt;b&gt;</w:t>
        </w:r>
      </w:ins>
      <w:r w:rsidRPr="000B436E">
        <w:rPr>
          <w:rFonts w:ascii="Times New Roman" w:hAnsi="Times New Roman"/>
          <w:b/>
          <w:bCs/>
        </w:rPr>
        <w:t>damage to soil</w:t>
      </w:r>
      <w:ins w:id="60" w:author="Office" w:date="2020-10-18T12:56:00Z">
        <w:r w:rsidR="00F923ED">
          <w:rPr>
            <w:rFonts w:ascii="Times New Roman" w:hAnsi="Times New Roman"/>
            <w:b/>
            <w:bCs/>
          </w:rPr>
          <w:t xml:space="preserve"> </w:t>
        </w:r>
      </w:ins>
      <w:ins w:id="61" w:author="302948225@qq.com" w:date="2020-10-20T15:44:00Z">
        <w:r w:rsidR="000A1404">
          <w:rPr>
            <w:rFonts w:ascii="Times New Roman" w:hAnsi="Times New Roman"/>
            <w:b/>
            <w:bCs/>
          </w:rPr>
          <w:t>&lt;/b&gt;</w:t>
        </w:r>
      </w:ins>
      <w:ins w:id="62" w:author="Office" w:date="2020-10-18T12:56:00Z">
        <w:r w:rsidR="00F923ED" w:rsidRPr="00F923ED">
          <w:rPr>
            <w:rFonts w:ascii="Times New Roman" w:hAnsi="Times New Roman"/>
            <w:bCs/>
            <w:rPrChange w:id="63" w:author="Office" w:date="2020-10-18T12:56:00Z">
              <w:rPr>
                <w:rFonts w:ascii="Times New Roman" w:hAnsi="Times New Roman"/>
                <w:b/>
                <w:bCs/>
              </w:rPr>
            </w:rPrChange>
          </w:rPr>
          <w:t>caused by current methods</w:t>
        </w:r>
      </w:ins>
      <w:del w:id="64" w:author="Office" w:date="2020-10-18T12:56:00Z">
        <w:r w:rsidRPr="00920666" w:rsidDel="00F923ED">
          <w:rPr>
            <w:rFonts w:ascii="Times New Roman" w:hAnsi="Times New Roman"/>
          </w:rPr>
          <w:delText xml:space="preserve">. </w:delText>
        </w:r>
      </w:del>
      <w:ins w:id="65" w:author="Office" w:date="2020-10-18T12:56:00Z">
        <w:r w:rsidR="00F923ED">
          <w:rPr>
            <w:rFonts w:ascii="Times New Roman" w:hAnsi="Times New Roman"/>
          </w:rPr>
          <w:t>,</w:t>
        </w:r>
        <w:r w:rsidR="00F923ED" w:rsidRPr="00920666">
          <w:rPr>
            <w:rFonts w:ascii="Times New Roman" w:hAnsi="Times New Roman"/>
          </w:rPr>
          <w:t xml:space="preserve"> </w:t>
        </w:r>
      </w:ins>
      <w:del w:id="66" w:author="Office" w:date="2020-10-18T12:56:00Z">
        <w:r w:rsidRPr="00920666" w:rsidDel="00F923ED">
          <w:rPr>
            <w:rFonts w:ascii="Times New Roman" w:hAnsi="Times New Roman"/>
          </w:rPr>
          <w:delText xml:space="preserve">Thus, </w:delText>
        </w:r>
      </w:del>
      <w:r w:rsidRPr="00920666">
        <w:rPr>
          <w:rFonts w:ascii="Times New Roman" w:hAnsi="Times New Roman"/>
        </w:rPr>
        <w:t>we came up with a new method using</w:t>
      </w:r>
      <w:ins w:id="67" w:author="302948225@qq.com" w:date="2020-10-20T15:48:00Z">
        <w:r w:rsidR="000A1404" w:rsidRPr="000A1404">
          <w:rPr>
            <w:rFonts w:ascii="Times New Roman" w:hAnsi="Times New Roman"/>
            <w:b/>
            <w:bCs/>
            <w:rPrChange w:id="68" w:author="302948225@qq.com" w:date="2020-10-20T15:48:00Z">
              <w:rPr>
                <w:rFonts w:ascii="Times New Roman" w:hAnsi="Times New Roman"/>
              </w:rPr>
            </w:rPrChange>
          </w:rPr>
          <w:t>&lt;b&gt;</w:t>
        </w:r>
      </w:ins>
      <w:r w:rsidRPr="000A1404">
        <w:rPr>
          <w:rFonts w:ascii="Times New Roman" w:hAnsi="Times New Roman"/>
          <w:b/>
          <w:bCs/>
          <w:rPrChange w:id="69" w:author="302948225@qq.com" w:date="2020-10-20T15:48:00Z">
            <w:rPr>
              <w:rFonts w:ascii="Times New Roman" w:hAnsi="Times New Roman"/>
            </w:rPr>
          </w:rPrChange>
        </w:rPr>
        <w:t xml:space="preserve"> </w:t>
      </w:r>
      <w:r w:rsidRPr="000B436E">
        <w:rPr>
          <w:rFonts w:ascii="Times New Roman" w:hAnsi="Times New Roman"/>
          <w:b/>
          <w:bCs/>
        </w:rPr>
        <w:t>synthetic biology</w:t>
      </w:r>
      <w:ins w:id="70" w:author="302948225@qq.com" w:date="2020-10-20T15:48:00Z">
        <w:r w:rsidR="000A1404" w:rsidRPr="000A1404">
          <w:rPr>
            <w:rFonts w:ascii="Times New Roman" w:hAnsi="Times New Roman"/>
            <w:b/>
            <w:bCs/>
            <w:rPrChange w:id="71" w:author="302948225@qq.com" w:date="2020-10-20T15:48:00Z">
              <w:rPr>
                <w:rFonts w:ascii="Times New Roman" w:hAnsi="Times New Roman"/>
              </w:rPr>
            </w:rPrChange>
          </w:rPr>
          <w:t>&lt;/b&gt;</w:t>
        </w:r>
      </w:ins>
      <w:del w:id="72" w:author="302948225@qq.com" w:date="2020-10-20T15:48:00Z">
        <w:r w:rsidRPr="00920666" w:rsidDel="000A1404">
          <w:rPr>
            <w:rFonts w:ascii="Times New Roman" w:hAnsi="Times New Roman"/>
          </w:rPr>
          <w:delText xml:space="preserve"> </w:delText>
        </w:r>
      </w:del>
      <w:r w:rsidRPr="00920666">
        <w:rPr>
          <w:rFonts w:ascii="Times New Roman" w:hAnsi="Times New Roman"/>
        </w:rPr>
        <w:t xml:space="preserve">for restoring soil. We </w:t>
      </w:r>
      <w:ins w:id="73" w:author="302948225@qq.com" w:date="2020-10-19T14:26:00Z">
        <w:r w:rsidR="008832A9">
          <w:rPr>
            <w:rFonts w:ascii="Times New Roman" w:hAnsi="Times New Roman"/>
          </w:rPr>
          <w:t xml:space="preserve">combined earthworms with </w:t>
        </w:r>
      </w:ins>
      <w:ins w:id="74" w:author="302948225@qq.com" w:date="2020-10-19T14:27:00Z">
        <w:r w:rsidR="008832A9">
          <w:rPr>
            <w:rFonts w:ascii="Times New Roman" w:hAnsi="Times New Roman"/>
          </w:rPr>
          <w:t xml:space="preserve">engineered bacteria as a carrier </w:t>
        </w:r>
      </w:ins>
      <w:del w:id="75" w:author="302948225@qq.com" w:date="2020-10-19T14:26:00Z">
        <w:r w:rsidRPr="00920666" w:rsidDel="008832A9">
          <w:rPr>
            <w:rFonts w:ascii="Times New Roman" w:hAnsi="Times New Roman"/>
          </w:rPr>
          <w:delText xml:space="preserve">used </w:delText>
        </w:r>
        <w:commentRangeStart w:id="76"/>
        <w:r w:rsidRPr="000B436E" w:rsidDel="00096399">
          <w:rPr>
            <w:rFonts w:ascii="Times New Roman" w:hAnsi="Times New Roman"/>
            <w:b/>
            <w:bCs/>
          </w:rPr>
          <w:delText>earthworm-engineered bacteria combined carrier</w:delText>
        </w:r>
        <w:commentRangeEnd w:id="76"/>
        <w:r w:rsidR="00E94AD5" w:rsidDel="00096399">
          <w:rPr>
            <w:rStyle w:val="a5"/>
          </w:rPr>
          <w:commentReference w:id="76"/>
        </w:r>
        <w:r w:rsidRPr="00920666" w:rsidDel="00096399">
          <w:rPr>
            <w:rFonts w:ascii="Times New Roman" w:hAnsi="Times New Roman"/>
          </w:rPr>
          <w:delText xml:space="preserve"> </w:delText>
        </w:r>
      </w:del>
      <w:r w:rsidRPr="00920666">
        <w:rPr>
          <w:rFonts w:ascii="Times New Roman" w:hAnsi="Times New Roman"/>
        </w:rPr>
        <w:t>to</w:t>
      </w:r>
      <w:ins w:id="77" w:author="302948225@qq.com" w:date="2020-10-20T15:48:00Z">
        <w:r w:rsidR="000A1404" w:rsidRPr="000A1404">
          <w:rPr>
            <w:rFonts w:ascii="Times New Roman" w:hAnsi="Times New Roman"/>
            <w:b/>
            <w:bCs/>
            <w:rPrChange w:id="78" w:author="302948225@qq.com" w:date="2020-10-20T15:48:00Z">
              <w:rPr>
                <w:rFonts w:ascii="Times New Roman" w:hAnsi="Times New Roman"/>
              </w:rPr>
            </w:rPrChange>
          </w:rPr>
          <w:t>&lt;b&gt;</w:t>
        </w:r>
      </w:ins>
      <w:r w:rsidRPr="000A1404">
        <w:rPr>
          <w:rFonts w:ascii="Times New Roman" w:hAnsi="Times New Roman"/>
          <w:b/>
          <w:bCs/>
          <w:rPrChange w:id="79" w:author="302948225@qq.com" w:date="2020-10-20T15:48:00Z">
            <w:rPr>
              <w:rFonts w:ascii="Times New Roman" w:hAnsi="Times New Roman"/>
            </w:rPr>
          </w:rPrChange>
        </w:rPr>
        <w:t xml:space="preserve"> </w:t>
      </w:r>
      <w:r w:rsidRPr="000B436E">
        <w:rPr>
          <w:rFonts w:ascii="Times New Roman" w:hAnsi="Times New Roman"/>
          <w:b/>
          <w:bCs/>
        </w:rPr>
        <w:t>secrete phosphate-solubilizing enzyme(PSE)</w:t>
      </w:r>
      <w:ins w:id="80" w:author="302948225@qq.com" w:date="2020-10-20T15:48:00Z">
        <w:r w:rsidR="000A1404">
          <w:rPr>
            <w:rFonts w:ascii="Times New Roman" w:hAnsi="Times New Roman"/>
            <w:b/>
            <w:bCs/>
          </w:rPr>
          <w:t>&lt;/b&gt;</w:t>
        </w:r>
      </w:ins>
      <w:r w:rsidRPr="00920666">
        <w:rPr>
          <w:rFonts w:ascii="Times New Roman" w:hAnsi="Times New Roman"/>
        </w:rPr>
        <w:t xml:space="preserve"> to </w:t>
      </w:r>
      <w:del w:id="81" w:author="Office" w:date="2020-10-18T13:05:00Z">
        <w:r w:rsidRPr="00920666" w:rsidDel="00E94AD5">
          <w:rPr>
            <w:rFonts w:ascii="Times New Roman" w:hAnsi="Times New Roman"/>
          </w:rPr>
          <w:delText>make</w:delText>
        </w:r>
      </w:del>
      <w:ins w:id="82" w:author="Office" w:date="2020-10-18T13:05:00Z">
        <w:r w:rsidR="00E94AD5">
          <w:rPr>
            <w:rFonts w:ascii="Times New Roman" w:hAnsi="Times New Roman" w:hint="eastAsia"/>
          </w:rPr>
          <w:t>combine</w:t>
        </w:r>
      </w:ins>
      <w:r w:rsidRPr="00920666">
        <w:rPr>
          <w:rFonts w:ascii="Times New Roman" w:hAnsi="Times New Roman"/>
        </w:rPr>
        <w:t xml:space="preserve"> lead into</w:t>
      </w:r>
      <w:ins w:id="83" w:author="302948225@qq.com" w:date="2020-10-20T15:48:00Z">
        <w:r w:rsidR="000A1404" w:rsidRPr="000A1404">
          <w:rPr>
            <w:rFonts w:ascii="Times New Roman" w:hAnsi="Times New Roman"/>
            <w:b/>
            <w:bCs/>
            <w:rPrChange w:id="84" w:author="302948225@qq.com" w:date="2020-10-20T15:49:00Z">
              <w:rPr>
                <w:rFonts w:ascii="Times New Roman" w:hAnsi="Times New Roman"/>
              </w:rPr>
            </w:rPrChange>
          </w:rPr>
          <w:t>&lt;b&gt;</w:t>
        </w:r>
      </w:ins>
      <w:r w:rsidRPr="000A1404">
        <w:rPr>
          <w:rFonts w:ascii="Times New Roman" w:hAnsi="Times New Roman"/>
          <w:b/>
          <w:bCs/>
          <w:rPrChange w:id="85" w:author="302948225@qq.com" w:date="2020-10-20T15:49:00Z">
            <w:rPr>
              <w:rFonts w:ascii="Times New Roman" w:hAnsi="Times New Roman"/>
            </w:rPr>
          </w:rPrChange>
        </w:rPr>
        <w:t xml:space="preserve"> </w:t>
      </w:r>
      <w:r w:rsidRPr="000B436E">
        <w:rPr>
          <w:rFonts w:ascii="Times New Roman" w:hAnsi="Times New Roman"/>
          <w:b/>
          <w:bCs/>
        </w:rPr>
        <w:t>precipitation complex</w:t>
      </w:r>
      <w:ins w:id="86" w:author="302948225@qq.com" w:date="2020-10-20T15:48:00Z">
        <w:r w:rsidR="000A1404">
          <w:rPr>
            <w:rFonts w:ascii="Times New Roman" w:hAnsi="Times New Roman"/>
            <w:b/>
            <w:bCs/>
          </w:rPr>
          <w:t>&lt;/b</w:t>
        </w:r>
      </w:ins>
      <w:ins w:id="87" w:author="302948225@qq.com" w:date="2020-10-20T15:49:00Z">
        <w:r w:rsidR="000A1404">
          <w:rPr>
            <w:rFonts w:ascii="Times New Roman" w:hAnsi="Times New Roman"/>
            <w:b/>
            <w:bCs/>
          </w:rPr>
          <w:t>&gt;</w:t>
        </w:r>
      </w:ins>
      <w:r w:rsidRPr="00920666">
        <w:rPr>
          <w:rFonts w:ascii="Times New Roman" w:hAnsi="Times New Roman"/>
        </w:rPr>
        <w:t xml:space="preserve">. </w:t>
      </w:r>
      <w:del w:id="88" w:author="Office" w:date="2020-10-18T13:06:00Z">
        <w:r w:rsidRPr="00920666" w:rsidDel="00390D51">
          <w:rPr>
            <w:rFonts w:ascii="Times New Roman" w:hAnsi="Times New Roman"/>
          </w:rPr>
          <w:delText>By</w:delText>
        </w:r>
      </w:del>
      <w:ins w:id="89" w:author="Office" w:date="2020-10-18T13:06:00Z">
        <w:r w:rsidR="00390D51">
          <w:rPr>
            <w:rFonts w:ascii="Times New Roman" w:hAnsi="Times New Roman" w:hint="eastAsia"/>
          </w:rPr>
          <w:t>In</w:t>
        </w:r>
      </w:ins>
      <w:r w:rsidRPr="00920666">
        <w:rPr>
          <w:rFonts w:ascii="Times New Roman" w:hAnsi="Times New Roman"/>
        </w:rPr>
        <w:t xml:space="preserve"> this way, the soil could plant </w:t>
      </w:r>
      <w:del w:id="90" w:author="Office" w:date="2020-10-18T13:08:00Z">
        <w:r w:rsidRPr="00920666" w:rsidDel="00785562">
          <w:rPr>
            <w:rFonts w:ascii="Times New Roman" w:hAnsi="Times New Roman"/>
          </w:rPr>
          <w:delText>the same time with</w:delText>
        </w:r>
      </w:del>
      <w:ins w:id="91" w:author="Office" w:date="2020-10-18T13:08:00Z">
        <w:r w:rsidR="00785562">
          <w:rPr>
            <w:rFonts w:ascii="Times New Roman" w:hAnsi="Times New Roman"/>
          </w:rPr>
          <w:t>while</w:t>
        </w:r>
      </w:ins>
      <w:r w:rsidRPr="00920666">
        <w:rPr>
          <w:rFonts w:ascii="Times New Roman" w:hAnsi="Times New Roman"/>
        </w:rPr>
        <w:t xml:space="preserve"> treating heavy metal.</w:t>
      </w:r>
    </w:p>
    <w:p w14:paraId="378B7356" w14:textId="7CCFBDF1" w:rsidR="007D4D67" w:rsidRPr="00920666" w:rsidDel="00F00291" w:rsidRDefault="007D4D67">
      <w:pPr>
        <w:ind w:firstLineChars="200" w:firstLine="420"/>
        <w:rPr>
          <w:del w:id="92" w:author="302948225@qq.com" w:date="2020-10-23T00:10:00Z"/>
          <w:rFonts w:ascii="Times New Roman" w:hAnsi="Times New Roman"/>
        </w:rPr>
        <w:pPrChange w:id="93" w:author="302948225@qq.com" w:date="2020-10-22T22:25:00Z">
          <w:pPr/>
        </w:pPrChange>
      </w:pPr>
    </w:p>
    <w:p w14:paraId="67C993DC" w14:textId="01338183" w:rsidR="00A217D7" w:rsidDel="00F00291" w:rsidRDefault="00C02F6A">
      <w:pPr>
        <w:ind w:firstLineChars="200" w:firstLine="420"/>
        <w:rPr>
          <w:del w:id="94" w:author="302948225@qq.com" w:date="2020-10-19T19:13:00Z"/>
          <w:rFonts w:ascii="Times New Roman" w:hAnsi="Times New Roman"/>
        </w:rPr>
      </w:pPr>
      <w:ins w:id="95" w:author="302948225@qq.com" w:date="2020-10-22T21:03:00Z">
        <w:r w:rsidRPr="003D1A13">
          <w:rPr>
            <w:rFonts w:ascii="Times New Roman" w:hAnsi="Times New Roman"/>
            <w:highlight w:val="yellow"/>
            <w:rPrChange w:id="96" w:author="302948225@qq.com" w:date="2020-10-22T21:31:00Z">
              <w:rPr>
                <w:rFonts w:ascii="Times New Roman" w:hAnsi="Times New Roman"/>
              </w:rPr>
            </w:rPrChange>
          </w:rPr>
          <w:t>NJU-NAU</w:t>
        </w:r>
        <w:r>
          <w:rPr>
            <w:rFonts w:ascii="Times New Roman" w:hAnsi="Times New Roman"/>
          </w:rPr>
          <w:t xml:space="preserve">  </w:t>
        </w:r>
      </w:ins>
      <w:del w:id="97" w:author="302948225@qq.com" w:date="2020-10-22T23:57:00Z">
        <w:r w:rsidR="00A217D7" w:rsidRPr="00920666" w:rsidDel="001261E8">
          <w:rPr>
            <w:rFonts w:ascii="Times New Roman" w:hAnsi="Times New Roman"/>
          </w:rPr>
          <w:delText>NJU-CHINA</w:delText>
        </w:r>
      </w:del>
      <w:ins w:id="98" w:author="302948225@qq.com" w:date="2020-10-22T23:57:00Z">
        <w:r w:rsidR="001261E8">
          <w:rPr>
            <w:rFonts w:ascii="Times New Roman" w:hAnsi="Times New Roman"/>
          </w:rPr>
          <w:t>NJU</w:t>
        </w:r>
      </w:ins>
      <w:r w:rsidR="00A217D7" w:rsidRPr="00920666">
        <w:rPr>
          <w:rFonts w:ascii="Times New Roman" w:hAnsi="Times New Roman"/>
        </w:rPr>
        <w:t xml:space="preserve"> members asked us if we ha</w:t>
      </w:r>
      <w:del w:id="99" w:author="Office" w:date="2020-10-18T13:06:00Z">
        <w:r w:rsidR="00A217D7" w:rsidRPr="00920666" w:rsidDel="00785562">
          <w:rPr>
            <w:rFonts w:ascii="Times New Roman" w:hAnsi="Times New Roman"/>
          </w:rPr>
          <w:delText>ve</w:delText>
        </w:r>
      </w:del>
      <w:ins w:id="100" w:author="Office" w:date="2020-10-18T13:06:00Z">
        <w:r w:rsidR="00785562">
          <w:rPr>
            <w:rFonts w:ascii="Times New Roman" w:hAnsi="Times New Roman" w:hint="eastAsia"/>
          </w:rPr>
          <w:t>d</w:t>
        </w:r>
      </w:ins>
      <w:r w:rsidR="00A217D7" w:rsidRPr="00920666">
        <w:rPr>
          <w:rFonts w:ascii="Times New Roman" w:hAnsi="Times New Roman"/>
        </w:rPr>
        <w:t xml:space="preserve"> any ideas about the engineered bacteria. We discussed for a while and agreed that our engineered bacteria should </w:t>
      </w:r>
      <w:ins w:id="101" w:author="302948225@qq.com" w:date="2020-10-20T15:49:00Z">
        <w:r w:rsidR="000A1404" w:rsidRPr="000A1404">
          <w:rPr>
            <w:rFonts w:ascii="Times New Roman" w:hAnsi="Times New Roman"/>
            <w:b/>
            <w:bCs/>
            <w:rPrChange w:id="102" w:author="302948225@qq.com" w:date="2020-10-20T15:49:00Z">
              <w:rPr>
                <w:rFonts w:ascii="Times New Roman" w:hAnsi="Times New Roman"/>
              </w:rPr>
            </w:rPrChange>
          </w:rPr>
          <w:t>&lt;b&gt;</w:t>
        </w:r>
      </w:ins>
      <w:r w:rsidR="00A217D7" w:rsidRPr="000B436E">
        <w:rPr>
          <w:rFonts w:ascii="Times New Roman" w:hAnsi="Times New Roman"/>
          <w:b/>
          <w:bCs/>
        </w:rPr>
        <w:t>be dominant in the environment and have strong secretory ability</w:t>
      </w:r>
      <w:ins w:id="103" w:author="302948225@qq.com" w:date="2020-10-20T15:49:00Z">
        <w:r w:rsidR="000A1404">
          <w:rPr>
            <w:rFonts w:ascii="Times New Roman" w:hAnsi="Times New Roman"/>
            <w:b/>
            <w:bCs/>
          </w:rPr>
          <w:t>&lt;/b&gt;</w:t>
        </w:r>
      </w:ins>
      <w:r w:rsidR="00A217D7" w:rsidRPr="000B436E">
        <w:rPr>
          <w:rFonts w:ascii="Times New Roman" w:hAnsi="Times New Roman"/>
          <w:b/>
          <w:bCs/>
        </w:rPr>
        <w:t>.</w:t>
      </w:r>
      <w:r w:rsidR="00A217D7" w:rsidRPr="00920666">
        <w:rPr>
          <w:rFonts w:ascii="Times New Roman" w:hAnsi="Times New Roman"/>
        </w:rPr>
        <w:t xml:space="preserve"> The next few weeks, we looked up information in this direction and decided to use </w:t>
      </w:r>
      <w:ins w:id="104" w:author="302948225@qq.com" w:date="2020-10-20T15:49:00Z">
        <w:r w:rsidR="000A1404" w:rsidRPr="000A1404">
          <w:rPr>
            <w:rFonts w:ascii="Times New Roman" w:hAnsi="Times New Roman"/>
            <w:b/>
            <w:bCs/>
            <w:i/>
            <w:rPrChange w:id="105" w:author="302948225@qq.com" w:date="2020-10-20T15:49:00Z">
              <w:rPr>
                <w:rFonts w:ascii="Times New Roman" w:hAnsi="Times New Roman"/>
              </w:rPr>
            </w:rPrChange>
          </w:rPr>
          <w:t>&lt;</w:t>
        </w:r>
        <w:proofErr w:type="spellStart"/>
        <w:r w:rsidR="000A1404" w:rsidRPr="000A1404">
          <w:rPr>
            <w:rFonts w:ascii="Times New Roman" w:hAnsi="Times New Roman"/>
            <w:b/>
            <w:bCs/>
            <w:i/>
            <w:rPrChange w:id="106" w:author="302948225@qq.com" w:date="2020-10-20T15:49:00Z">
              <w:rPr>
                <w:rFonts w:ascii="Times New Roman" w:hAnsi="Times New Roman"/>
              </w:rPr>
            </w:rPrChange>
          </w:rPr>
          <w:t>i</w:t>
        </w:r>
        <w:proofErr w:type="spellEnd"/>
        <w:r w:rsidR="000A1404" w:rsidRPr="000A1404">
          <w:rPr>
            <w:rFonts w:ascii="Times New Roman" w:hAnsi="Times New Roman"/>
            <w:b/>
            <w:bCs/>
            <w:i/>
            <w:rPrChange w:id="107" w:author="302948225@qq.com" w:date="2020-10-20T15:49:00Z">
              <w:rPr>
                <w:rFonts w:ascii="Times New Roman" w:hAnsi="Times New Roman"/>
              </w:rPr>
            </w:rPrChange>
          </w:rPr>
          <w:t>&gt;</w:t>
        </w:r>
      </w:ins>
      <w:r w:rsidR="00A217D7" w:rsidRPr="000B436E">
        <w:rPr>
          <w:rFonts w:ascii="Times New Roman" w:hAnsi="Times New Roman"/>
          <w:b/>
          <w:bCs/>
          <w:i/>
        </w:rPr>
        <w:t>Bacillus subtilis</w:t>
      </w:r>
      <w:ins w:id="108" w:author="302948225@qq.com" w:date="2020-10-20T15:49:00Z">
        <w:r w:rsidR="000A1404">
          <w:rPr>
            <w:rFonts w:ascii="Times New Roman" w:hAnsi="Times New Roman"/>
            <w:b/>
            <w:bCs/>
            <w:i/>
          </w:rPr>
          <w:t>&lt;/</w:t>
        </w:r>
        <w:proofErr w:type="spellStart"/>
        <w:r w:rsidR="000A1404">
          <w:rPr>
            <w:rFonts w:ascii="Times New Roman" w:hAnsi="Times New Roman"/>
            <w:b/>
            <w:bCs/>
            <w:i/>
          </w:rPr>
          <w:t>i</w:t>
        </w:r>
        <w:proofErr w:type="spellEnd"/>
        <w:r w:rsidR="000A1404">
          <w:rPr>
            <w:rFonts w:ascii="Times New Roman" w:hAnsi="Times New Roman"/>
            <w:b/>
            <w:bCs/>
            <w:i/>
          </w:rPr>
          <w:t>&gt;</w:t>
        </w:r>
      </w:ins>
      <w:r w:rsidR="00A217D7" w:rsidRPr="00920666">
        <w:rPr>
          <w:rFonts w:ascii="Times New Roman" w:hAnsi="Times New Roman"/>
        </w:rPr>
        <w:t xml:space="preserve"> because it was gram-positive bacterium as well as the dominant bacteria both in the environment and earthworm </w:t>
      </w:r>
      <w:r w:rsidR="00A217D7">
        <w:rPr>
          <w:rFonts w:ascii="Times New Roman" w:hAnsi="Times New Roman"/>
        </w:rPr>
        <w:t>intestinal tract</w:t>
      </w:r>
      <w:r w:rsidR="00A217D7" w:rsidRPr="00920666">
        <w:rPr>
          <w:rFonts w:ascii="Times New Roman" w:hAnsi="Times New Roman"/>
        </w:rPr>
        <w:t>. It also had powerful secretory ability that we needed.</w:t>
      </w:r>
    </w:p>
    <w:p w14:paraId="2FFC40AE" w14:textId="77777777" w:rsidR="00F00291" w:rsidRDefault="00F00291">
      <w:pPr>
        <w:ind w:firstLineChars="200" w:firstLine="420"/>
        <w:rPr>
          <w:ins w:id="109" w:author="302948225@qq.com" w:date="2020-10-23T00:11:00Z"/>
          <w:rFonts w:ascii="Times New Roman" w:hAnsi="Times New Roman"/>
        </w:rPr>
      </w:pPr>
    </w:p>
    <w:p w14:paraId="27F66039" w14:textId="43306B81" w:rsidR="00F00291" w:rsidRPr="00F00291" w:rsidRDefault="00F00291">
      <w:pPr>
        <w:rPr>
          <w:ins w:id="110" w:author="302948225@qq.com" w:date="2020-10-23T00:10:00Z"/>
          <w:rFonts w:ascii="Barlow" w:hAnsi="Barlow"/>
          <w:b/>
          <w:bCs/>
          <w:color w:val="444444"/>
          <w:shd w:val="clear" w:color="auto" w:fill="FFFFFF"/>
          <w:rPrChange w:id="111" w:author="302948225@qq.com" w:date="2020-10-23T00:11:00Z">
            <w:rPr>
              <w:ins w:id="112" w:author="302948225@qq.com" w:date="2020-10-23T00:10:00Z"/>
              <w:rFonts w:ascii="Times New Roman" w:hAnsi="Times New Roman"/>
            </w:rPr>
          </w:rPrChange>
        </w:rPr>
      </w:pPr>
      <w:ins w:id="113" w:author="302948225@qq.com" w:date="2020-10-23T00:11:00Z">
        <w:r w:rsidRPr="00CD3A90">
          <w:rPr>
            <w:rFonts w:ascii="Barlow" w:hAnsi="Barlow" w:hint="eastAsia"/>
            <w:b/>
            <w:bCs/>
            <w:color w:val="444444"/>
            <w:shd w:val="clear" w:color="auto" w:fill="FFFFFF"/>
          </w:rPr>
          <w:t>&lt;b&gt;Human Practices&lt;/b&gt;</w:t>
        </w:r>
      </w:ins>
    </w:p>
    <w:p w14:paraId="31D63171" w14:textId="3A5875F8" w:rsidR="00F00291" w:rsidRPr="00920666" w:rsidRDefault="00F00291" w:rsidP="00F00291">
      <w:pPr>
        <w:ind w:firstLineChars="200" w:firstLine="420"/>
        <w:rPr>
          <w:ins w:id="114" w:author="302948225@qq.com" w:date="2020-10-23T00:10:00Z"/>
          <w:rFonts w:ascii="Times New Roman" w:hAnsi="Times New Roman"/>
        </w:rPr>
      </w:pPr>
      <w:ins w:id="115" w:author="302948225@qq.com" w:date="2020-10-23T00:10:00Z">
        <w:r w:rsidRPr="00CD3A90">
          <w:rPr>
            <w:rFonts w:ascii="Times New Roman" w:hAnsi="Times New Roman"/>
            <w:highlight w:val="yellow"/>
          </w:rPr>
          <w:t>NAU-NJU</w:t>
        </w:r>
        <w:r>
          <w:rPr>
            <w:rFonts w:ascii="Times New Roman" w:hAnsi="Times New Roman"/>
          </w:rPr>
          <w:t xml:space="preserve"> </w:t>
        </w:r>
        <w:r>
          <w:rPr>
            <w:rFonts w:ascii="Times New Roman" w:hAnsi="Times New Roman" w:hint="eastAsia"/>
          </w:rPr>
          <w:t xml:space="preserve"> </w:t>
        </w:r>
        <w:r w:rsidRPr="007D4D67">
          <w:rPr>
            <w:rFonts w:ascii="Times New Roman" w:hAnsi="Times New Roman"/>
          </w:rPr>
          <w:t xml:space="preserve">After listening to </w:t>
        </w:r>
      </w:ins>
      <w:ins w:id="116" w:author="Office" w:date="2020-10-25T18:31:00Z">
        <w:r w:rsidR="001D40DF">
          <w:rPr>
            <w:rFonts w:ascii="Times New Roman" w:hAnsi="Times New Roman"/>
          </w:rPr>
          <w:t>NJU’s</w:t>
        </w:r>
        <w:r w:rsidR="001D40DF" w:rsidRPr="007D4D67">
          <w:rPr>
            <w:rFonts w:ascii="Times New Roman" w:hAnsi="Times New Roman"/>
          </w:rPr>
          <w:t xml:space="preserve"> </w:t>
        </w:r>
      </w:ins>
      <w:ins w:id="117" w:author="302948225@qq.com" w:date="2020-10-23T00:10:00Z">
        <w:r w:rsidRPr="007D4D67">
          <w:rPr>
            <w:rFonts w:ascii="Times New Roman" w:hAnsi="Times New Roman"/>
          </w:rPr>
          <w:t>project introduction</w:t>
        </w:r>
        <w:del w:id="118" w:author="Office" w:date="2020-10-25T18:31:00Z">
          <w:r w:rsidRPr="007D4D67" w:rsidDel="001D40DF">
            <w:rPr>
              <w:rFonts w:ascii="Times New Roman" w:hAnsi="Times New Roman"/>
            </w:rPr>
            <w:delText xml:space="preserve"> </w:delText>
          </w:r>
          <w:r w:rsidDel="001D40DF">
            <w:rPr>
              <w:rFonts w:ascii="Times New Roman" w:hAnsi="Times New Roman" w:hint="eastAsia"/>
            </w:rPr>
            <w:delText>of</w:delText>
          </w:r>
          <w:r w:rsidDel="001D40DF">
            <w:rPr>
              <w:rFonts w:ascii="Times New Roman" w:hAnsi="Times New Roman"/>
            </w:rPr>
            <w:delText xml:space="preserve"> NJU</w:delText>
          </w:r>
        </w:del>
        <w:r w:rsidRPr="007D4D67">
          <w:rPr>
            <w:rFonts w:ascii="Times New Roman" w:hAnsi="Times New Roman"/>
          </w:rPr>
          <w:t xml:space="preserve">, we suggested that they can </w:t>
        </w:r>
      </w:ins>
      <w:ins w:id="119" w:author="302948225@qq.com" w:date="2020-10-24T20:31:00Z">
        <w:r w:rsidR="00BA57C5" w:rsidRPr="00BA57C5">
          <w:rPr>
            <w:rFonts w:ascii="Times New Roman" w:hAnsi="Times New Roman"/>
            <w:b/>
            <w:bCs/>
            <w:rPrChange w:id="120" w:author="302948225@qq.com" w:date="2020-10-24T20:31:00Z">
              <w:rPr>
                <w:rFonts w:ascii="Times New Roman" w:hAnsi="Times New Roman"/>
              </w:rPr>
            </w:rPrChange>
          </w:rPr>
          <w:t>&lt;b&gt;</w:t>
        </w:r>
      </w:ins>
      <w:ins w:id="121" w:author="302948225@qq.com" w:date="2020-10-23T00:10:00Z">
        <w:r w:rsidRPr="00BA57C5">
          <w:rPr>
            <w:rFonts w:ascii="Times New Roman" w:hAnsi="Times New Roman"/>
            <w:b/>
            <w:bCs/>
            <w:rPrChange w:id="122" w:author="302948225@qq.com" w:date="2020-10-24T20:31:00Z">
              <w:rPr>
                <w:rFonts w:ascii="Times New Roman" w:hAnsi="Times New Roman"/>
              </w:rPr>
            </w:rPrChange>
          </w:rPr>
          <w:t xml:space="preserve">extend the </w:t>
        </w:r>
      </w:ins>
      <w:ins w:id="123" w:author="Office" w:date="2020-10-25T18:31:00Z">
        <w:r w:rsidR="001D40DF" w:rsidRPr="0015301A">
          <w:rPr>
            <w:rFonts w:ascii="Times New Roman" w:hAnsi="Times New Roman"/>
            <w:b/>
            <w:bCs/>
          </w:rPr>
          <w:t>application</w:t>
        </w:r>
        <w:r w:rsidR="001D40DF" w:rsidRPr="001D40DF">
          <w:rPr>
            <w:rFonts w:ascii="Times New Roman" w:hAnsi="Times New Roman"/>
            <w:b/>
            <w:bCs/>
          </w:rPr>
          <w:t xml:space="preserve"> </w:t>
        </w:r>
      </w:ins>
      <w:ins w:id="124" w:author="302948225@qq.com" w:date="2020-10-23T00:10:00Z">
        <w:r w:rsidRPr="00BA57C5">
          <w:rPr>
            <w:rFonts w:ascii="Times New Roman" w:hAnsi="Times New Roman"/>
            <w:b/>
            <w:bCs/>
            <w:rPrChange w:id="125" w:author="302948225@qq.com" w:date="2020-10-24T20:31:00Z">
              <w:rPr>
                <w:rFonts w:ascii="Times New Roman" w:hAnsi="Times New Roman"/>
              </w:rPr>
            </w:rPrChange>
          </w:rPr>
          <w:t>scope</w:t>
        </w:r>
        <w:del w:id="126" w:author="Office" w:date="2020-10-25T18:31:00Z">
          <w:r w:rsidRPr="00BA57C5" w:rsidDel="001D40DF">
            <w:rPr>
              <w:rFonts w:ascii="Times New Roman" w:hAnsi="Times New Roman"/>
              <w:b/>
              <w:bCs/>
              <w:rPrChange w:id="127" w:author="302948225@qq.com" w:date="2020-10-24T20:31:00Z">
                <w:rPr>
                  <w:rFonts w:ascii="Times New Roman" w:hAnsi="Times New Roman"/>
                </w:rPr>
              </w:rPrChange>
            </w:rPr>
            <w:delText xml:space="preserve"> of application</w:delText>
          </w:r>
        </w:del>
      </w:ins>
      <w:ins w:id="128" w:author="302948225@qq.com" w:date="2020-10-24T20:31:00Z">
        <w:r w:rsidR="00BA57C5">
          <w:rPr>
            <w:rFonts w:ascii="Times New Roman" w:hAnsi="Times New Roman"/>
            <w:b/>
            <w:bCs/>
          </w:rPr>
          <w:t>&lt;/b&gt;</w:t>
        </w:r>
      </w:ins>
      <w:ins w:id="129" w:author="302948225@qq.com" w:date="2020-10-23T00:10:00Z">
        <w:r w:rsidRPr="007D4D67">
          <w:rPr>
            <w:rFonts w:ascii="Times New Roman" w:hAnsi="Times New Roman"/>
          </w:rPr>
          <w:t xml:space="preserve"> to building materials and other aspects, which inspired </w:t>
        </w:r>
        <w:r>
          <w:rPr>
            <w:rFonts w:ascii="Times New Roman" w:hAnsi="Times New Roman"/>
          </w:rPr>
          <w:t>NJU</w:t>
        </w:r>
        <w:r w:rsidRPr="007D4D67">
          <w:rPr>
            <w:rFonts w:ascii="Times New Roman" w:hAnsi="Times New Roman"/>
          </w:rPr>
          <w:t xml:space="preserve"> to contact a fireproof coating production company for research.</w:t>
        </w:r>
      </w:ins>
    </w:p>
    <w:p w14:paraId="3B3A4DF7" w14:textId="77777777" w:rsidR="00A217D7" w:rsidRPr="00F00291" w:rsidDel="000E558F" w:rsidRDefault="00A217D7">
      <w:pPr>
        <w:ind w:firstLineChars="200" w:firstLine="420"/>
        <w:rPr>
          <w:ins w:id="130" w:author="xb21cn" w:date="2020-10-19T16:39:00Z"/>
          <w:del w:id="131" w:author="302948225@qq.com" w:date="2020-10-19T19:13:00Z"/>
          <w:rFonts w:ascii="Barlow" w:hAnsi="Barlow" w:hint="eastAsia"/>
          <w:color w:val="444444"/>
          <w:shd w:val="clear" w:color="auto" w:fill="FFFFFF"/>
        </w:rPr>
        <w:pPrChange w:id="132" w:author="302948225@qq.com" w:date="2020-10-20T16:14:00Z">
          <w:pPr/>
        </w:pPrChange>
      </w:pPr>
    </w:p>
    <w:p w14:paraId="5CDD661A" w14:textId="0F932BB8" w:rsidR="001244C5" w:rsidDel="000E558F" w:rsidRDefault="001244C5">
      <w:pPr>
        <w:ind w:firstLineChars="200" w:firstLine="420"/>
        <w:rPr>
          <w:ins w:id="133" w:author="xb21cn" w:date="2020-10-19T16:46:00Z"/>
          <w:del w:id="134" w:author="302948225@qq.com" w:date="2020-10-19T19:13:00Z"/>
          <w:rFonts w:ascii="Times New Roman" w:hAnsi="Times New Roman"/>
        </w:rPr>
      </w:pPr>
      <w:ins w:id="135" w:author="xb21cn" w:date="2020-10-19T16:46:00Z">
        <w:del w:id="136" w:author="302948225@qq.com" w:date="2020-10-19T19:13:00Z">
          <w:r w:rsidDel="000E558F">
            <w:rPr>
              <w:rFonts w:ascii="Times New Roman" w:hAnsi="Times New Roman" w:hint="eastAsia"/>
            </w:rPr>
            <w:delText xml:space="preserve">We preliminarily </w:delText>
          </w:r>
          <w:r w:rsidRPr="00920666" w:rsidDel="000E558F">
            <w:rPr>
              <w:rFonts w:ascii="Times New Roman" w:hAnsi="Times New Roman"/>
            </w:rPr>
            <w:delText>determined the direction of</w:delText>
          </w:r>
          <w:r w:rsidDel="000E558F">
            <w:rPr>
              <w:rFonts w:ascii="Times New Roman" w:hAnsi="Times New Roman" w:hint="eastAsia"/>
            </w:rPr>
            <w:delText xml:space="preserve"> solving soil heavy mental and </w:delText>
          </w:r>
        </w:del>
      </w:ins>
      <w:ins w:id="137" w:author="xb21cn" w:date="2020-10-19T16:47:00Z">
        <w:del w:id="138" w:author="302948225@qq.com" w:date="2020-10-19T19:13:00Z">
          <w:r w:rsidDel="000E558F">
            <w:rPr>
              <w:rFonts w:ascii="Times New Roman" w:hAnsi="Times New Roman" w:hint="eastAsia"/>
            </w:rPr>
            <w:delText>exchanged ides</w:delText>
          </w:r>
        </w:del>
      </w:ins>
      <w:ins w:id="139" w:author="xb21cn" w:date="2020-10-19T16:46:00Z">
        <w:del w:id="140" w:author="302948225@qq.com" w:date="2020-10-19T19:13:00Z">
          <w:r w:rsidDel="000E558F">
            <w:rPr>
              <w:rFonts w:ascii="Times New Roman" w:hAnsi="Times New Roman" w:hint="eastAsia"/>
            </w:rPr>
            <w:delText xml:space="preserve"> with NJU-CHINA about engineered bacteria we could use. Ultimately, we chose </w:delText>
          </w:r>
          <w:r w:rsidRPr="001244C5" w:rsidDel="000E558F">
            <w:rPr>
              <w:rFonts w:ascii="Times New Roman" w:hAnsi="Times New Roman"/>
              <w:i/>
              <w:rPrChange w:id="141" w:author="xb21cn" w:date="2020-10-19T16:47:00Z">
                <w:rPr>
                  <w:rFonts w:ascii="Times New Roman" w:hAnsi="Times New Roman"/>
                </w:rPr>
              </w:rPrChange>
            </w:rPr>
            <w:delText>Bacillus subtilis</w:delText>
          </w:r>
          <w:r w:rsidDel="000E558F">
            <w:rPr>
              <w:rFonts w:ascii="Times New Roman" w:hAnsi="Times New Roman" w:hint="eastAsia"/>
            </w:rPr>
            <w:delText xml:space="preserve"> for its many superiority.</w:delText>
          </w:r>
        </w:del>
      </w:ins>
    </w:p>
    <w:p w14:paraId="6DF16D39" w14:textId="77777777" w:rsidR="00563E3A" w:rsidRDefault="00563E3A">
      <w:pPr>
        <w:ind w:firstLineChars="200" w:firstLine="420"/>
        <w:rPr>
          <w:ins w:id="142" w:author="xb21cn" w:date="2020-10-19T16:39:00Z"/>
          <w:rFonts w:ascii="Barlow" w:hAnsi="Barlow" w:hint="eastAsia"/>
          <w:color w:val="444444"/>
          <w:shd w:val="clear" w:color="auto" w:fill="FFFFFF"/>
        </w:rPr>
        <w:pPrChange w:id="143" w:author="302948225@qq.com" w:date="2020-10-20T16:14:00Z">
          <w:pPr/>
        </w:pPrChange>
      </w:pPr>
    </w:p>
    <w:p w14:paraId="61F817C6" w14:textId="4B79052F" w:rsidR="00563E3A" w:rsidDel="00C02F6A" w:rsidRDefault="00563E3A" w:rsidP="00525CE8">
      <w:pPr>
        <w:rPr>
          <w:del w:id="144" w:author="302948225@qq.com" w:date="2020-10-22T21:09:00Z"/>
          <w:rFonts w:ascii="Barlow" w:hAnsi="Barlow" w:hint="eastAsia"/>
          <w:color w:val="444444"/>
          <w:shd w:val="clear" w:color="auto" w:fill="FFFFFF"/>
        </w:rPr>
      </w:pPr>
    </w:p>
    <w:p w14:paraId="46CDDDEA" w14:textId="7C0B3F06" w:rsidR="00A217D7" w:rsidRPr="00E1432D" w:rsidRDefault="000A1404" w:rsidP="00A217D7">
      <w:pPr>
        <w:rPr>
          <w:rFonts w:ascii="Barlow" w:hAnsi="Barlow" w:hint="eastAsia"/>
          <w:b/>
          <w:bCs/>
          <w:color w:val="444444"/>
          <w:shd w:val="clear" w:color="auto" w:fill="FFFFFF"/>
        </w:rPr>
      </w:pPr>
      <w:ins w:id="145" w:author="302948225@qq.com" w:date="2020-10-20T15:49:00Z">
        <w:r>
          <w:rPr>
            <w:rFonts w:ascii="Barlow" w:hAnsi="Barlow"/>
            <w:b/>
            <w:bCs/>
            <w:color w:val="444444"/>
            <w:shd w:val="clear" w:color="auto" w:fill="FFFFFF"/>
          </w:rPr>
          <w:t>&lt;b&gt;</w:t>
        </w:r>
      </w:ins>
      <w:r w:rsidR="00A217D7" w:rsidRPr="000A1404">
        <w:rPr>
          <w:rFonts w:ascii="Barlow" w:hAnsi="Barlow" w:hint="eastAsia"/>
          <w:b/>
          <w:bCs/>
          <w:color w:val="444444"/>
          <w:shd w:val="clear" w:color="auto" w:fill="FFFFFF"/>
          <w:rPrChange w:id="146" w:author="302948225@qq.com" w:date="2020-10-20T15:42:00Z">
            <w:rPr>
              <w:rFonts w:ascii="Barlow" w:hAnsi="Barlow" w:hint="eastAsia"/>
              <w:b/>
              <w:bCs/>
              <w:color w:val="444444"/>
              <w:highlight w:val="yellow"/>
              <w:shd w:val="clear" w:color="auto" w:fill="FFFFFF"/>
            </w:rPr>
          </w:rPrChange>
        </w:rPr>
        <w:t>April</w:t>
      </w:r>
      <w:ins w:id="147" w:author="302948225@qq.com" w:date="2020-10-20T15:49:00Z">
        <w:r>
          <w:rPr>
            <w:rFonts w:ascii="Barlow" w:hAnsi="Barlow"/>
            <w:b/>
            <w:bCs/>
            <w:color w:val="444444"/>
            <w:shd w:val="clear" w:color="auto" w:fill="FFFFFF"/>
          </w:rPr>
          <w:t>&lt;/b&gt;</w:t>
        </w:r>
      </w:ins>
    </w:p>
    <w:p w14:paraId="62C72409" w14:textId="15BA6763" w:rsidR="00A217D7" w:rsidRPr="007C3B5B" w:rsidRDefault="000A1404" w:rsidP="00A217D7">
      <w:pPr>
        <w:rPr>
          <w:rFonts w:ascii="Barlow" w:hAnsi="Barlow" w:hint="eastAsia"/>
          <w:b/>
          <w:bCs/>
          <w:color w:val="444444"/>
          <w:shd w:val="clear" w:color="auto" w:fill="FFFFFF"/>
          <w:rPrChange w:id="148" w:author="302948225@qq.com" w:date="2020-10-20T16:16:00Z">
            <w:rPr>
              <w:rFonts w:ascii="Barlow" w:hAnsi="Barlow" w:hint="eastAsia"/>
              <w:b/>
              <w:bCs/>
              <w:color w:val="444444"/>
              <w:u w:val="single"/>
              <w:shd w:val="clear" w:color="auto" w:fill="FFFFFF"/>
            </w:rPr>
          </w:rPrChange>
        </w:rPr>
      </w:pPr>
      <w:ins w:id="149" w:author="302948225@qq.com" w:date="2020-10-20T15:49:00Z">
        <w:r w:rsidRPr="007C3B5B">
          <w:rPr>
            <w:rFonts w:ascii="Barlow" w:hAnsi="Barlow" w:hint="eastAsia"/>
            <w:b/>
            <w:bCs/>
            <w:color w:val="444444"/>
            <w:shd w:val="clear" w:color="auto" w:fill="FFFFFF"/>
            <w:rPrChange w:id="150"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151" w:author="302948225@qq.com" w:date="2020-10-20T16:16:00Z">
            <w:rPr>
              <w:rFonts w:ascii="Barlow" w:hAnsi="Barlow" w:hint="eastAsia"/>
              <w:b/>
              <w:bCs/>
              <w:color w:val="444444"/>
              <w:u w:val="single"/>
              <w:shd w:val="clear" w:color="auto" w:fill="FFFFFF"/>
            </w:rPr>
          </w:rPrChange>
        </w:rPr>
        <w:t>Experimental design</w:t>
      </w:r>
      <w:ins w:id="152" w:author="302948225@qq.com" w:date="2020-10-20T15:49:00Z">
        <w:r w:rsidRPr="007C3B5B">
          <w:rPr>
            <w:rFonts w:ascii="Barlow" w:hAnsi="Barlow" w:hint="eastAsia"/>
            <w:b/>
            <w:bCs/>
            <w:color w:val="444444"/>
            <w:shd w:val="clear" w:color="auto" w:fill="FFFFFF"/>
            <w:rPrChange w:id="153" w:author="302948225@qq.com" w:date="2020-10-20T16:16:00Z">
              <w:rPr>
                <w:rFonts w:ascii="Barlow" w:hAnsi="Barlow" w:hint="eastAsia"/>
                <w:b/>
                <w:bCs/>
                <w:color w:val="444444"/>
                <w:u w:val="single"/>
                <w:shd w:val="clear" w:color="auto" w:fill="FFFFFF"/>
              </w:rPr>
            </w:rPrChange>
          </w:rPr>
          <w:t>&lt;/b&gt;</w:t>
        </w:r>
      </w:ins>
    </w:p>
    <w:p w14:paraId="0CBE58CC" w14:textId="71792E5E" w:rsidR="00A217D7" w:rsidRDefault="00A217D7">
      <w:pPr>
        <w:ind w:firstLineChars="200" w:firstLine="420"/>
        <w:rPr>
          <w:ins w:id="154" w:author="302948225@qq.com" w:date="2020-10-23T00:16:00Z"/>
          <w:rFonts w:ascii="Times New Roman" w:hAnsi="Times New Roman"/>
        </w:rPr>
      </w:pPr>
      <w:r w:rsidRPr="00920666">
        <w:rPr>
          <w:rFonts w:ascii="Times New Roman" w:hAnsi="Times New Roman"/>
        </w:rPr>
        <w:t xml:space="preserve">We exchanged ideas with </w:t>
      </w:r>
      <w:del w:id="155" w:author="302948225@qq.com" w:date="2020-10-22T23:57:00Z">
        <w:r w:rsidRPr="00920666" w:rsidDel="001261E8">
          <w:rPr>
            <w:rFonts w:ascii="Times New Roman" w:hAnsi="Times New Roman"/>
          </w:rPr>
          <w:delText>NJU-CHINA</w:delText>
        </w:r>
      </w:del>
      <w:ins w:id="156" w:author="302948225@qq.com" w:date="2020-10-22T23:57:00Z">
        <w:r w:rsidR="001261E8">
          <w:rPr>
            <w:rFonts w:ascii="Times New Roman" w:hAnsi="Times New Roman"/>
          </w:rPr>
          <w:t>NJU</w:t>
        </w:r>
      </w:ins>
      <w:r w:rsidRPr="00920666">
        <w:rPr>
          <w:rFonts w:ascii="Times New Roman" w:hAnsi="Times New Roman"/>
        </w:rPr>
        <w:t xml:space="preserve"> members about our </w:t>
      </w:r>
      <w:r w:rsidRPr="00BF2DD5">
        <w:rPr>
          <w:rFonts w:ascii="Times New Roman" w:hAnsi="Times New Roman"/>
          <w:i/>
          <w:rPrChange w:id="157" w:author="Office" w:date="2020-10-18T13:10:00Z">
            <w:rPr>
              <w:rFonts w:ascii="Times New Roman" w:hAnsi="Times New Roman"/>
            </w:rPr>
          </w:rPrChange>
        </w:rPr>
        <w:t>Bacillus subtilis</w:t>
      </w:r>
      <w:r w:rsidRPr="00920666">
        <w:rPr>
          <w:rFonts w:ascii="Times New Roman" w:hAnsi="Times New Roman"/>
        </w:rPr>
        <w:t xml:space="preserve"> playing its role of disso</w:t>
      </w:r>
      <w:ins w:id="158" w:author="Office" w:date="2020-10-18T13:10:00Z">
        <w:r w:rsidR="00BF2DD5">
          <w:rPr>
            <w:rFonts w:ascii="Times New Roman" w:hAnsi="Times New Roman"/>
          </w:rPr>
          <w:t>l</w:t>
        </w:r>
      </w:ins>
      <w:r w:rsidRPr="00920666">
        <w:rPr>
          <w:rFonts w:ascii="Times New Roman" w:hAnsi="Times New Roman"/>
        </w:rPr>
        <w:t xml:space="preserve">ving phosphorus in earthworm </w:t>
      </w:r>
      <w:r>
        <w:rPr>
          <w:rFonts w:ascii="Times New Roman" w:hAnsi="Times New Roman"/>
        </w:rPr>
        <w:t>intestinal tract</w:t>
      </w:r>
      <w:r w:rsidRPr="00920666">
        <w:rPr>
          <w:rFonts w:ascii="Times New Roman" w:hAnsi="Times New Roman"/>
        </w:rPr>
        <w:t>.</w:t>
      </w:r>
    </w:p>
    <w:p w14:paraId="50F4B7F8" w14:textId="77777777" w:rsidR="00173A79" w:rsidRDefault="00173A79">
      <w:pPr>
        <w:ind w:firstLineChars="200" w:firstLine="420"/>
        <w:rPr>
          <w:ins w:id="159" w:author="302948225@qq.com" w:date="2020-10-22T21:16:00Z"/>
          <w:rFonts w:ascii="Times New Roman" w:hAnsi="Times New Roman"/>
        </w:rPr>
      </w:pPr>
    </w:p>
    <w:p w14:paraId="6ABDF320" w14:textId="4FE443C2" w:rsidR="000E4F29" w:rsidRPr="002D2B09" w:rsidRDefault="00404DA7" w:rsidP="000E4F29">
      <w:pPr>
        <w:pStyle w:val="aa"/>
        <w:rPr>
          <w:ins w:id="160" w:author="302948225@qq.com" w:date="2020-10-22T23:43:00Z"/>
          <w:rFonts w:ascii="Times New Roman" w:hAnsi="Times New Roman"/>
          <w:rPrChange w:id="161" w:author="302948225@qq.com" w:date="2020-10-22T23:43:00Z">
            <w:rPr>
              <w:ins w:id="162" w:author="302948225@qq.com" w:date="2020-10-22T23:43:00Z"/>
            </w:rPr>
          </w:rPrChange>
        </w:rPr>
      </w:pPr>
      <w:ins w:id="163" w:author="302948225@qq.com" w:date="2020-10-22T21:16:00Z">
        <w:r w:rsidRPr="003D1A13">
          <w:rPr>
            <w:rFonts w:ascii="Times New Roman" w:hAnsi="Times New Roman"/>
            <w:highlight w:val="yellow"/>
            <w:rPrChange w:id="164" w:author="302948225@qq.com" w:date="2020-10-22T21:32:00Z">
              <w:rPr>
                <w:rFonts w:ascii="Times New Roman" w:hAnsi="Times New Roman"/>
              </w:rPr>
            </w:rPrChange>
          </w:rPr>
          <w:t>NAU-NJU</w:t>
        </w:r>
      </w:ins>
      <w:ins w:id="165" w:author="302948225@qq.com" w:date="2020-10-22T23:43:00Z">
        <w:r w:rsidR="000E4F29" w:rsidRPr="000E4F29">
          <w:rPr>
            <w:rFonts w:hint="eastAsia"/>
          </w:rPr>
          <w:t xml:space="preserve"> </w:t>
        </w:r>
        <w:r w:rsidR="000E4F29" w:rsidRPr="002D2B09">
          <w:rPr>
            <w:rFonts w:ascii="Times New Roman" w:hAnsi="Times New Roman"/>
            <w:rPrChange w:id="166" w:author="302948225@qq.com" w:date="2020-10-22T23:43:00Z">
              <w:rPr/>
            </w:rPrChange>
          </w:rPr>
          <w:t xml:space="preserve">NJU had a trouble in </w:t>
        </w:r>
      </w:ins>
      <w:ins w:id="167" w:author="xb21cn" w:date="2020-10-24T23:49:00Z">
        <w:r w:rsidR="00052283" w:rsidRPr="00052283">
          <w:rPr>
            <w:rFonts w:ascii="Times New Roman" w:hAnsi="Times New Roman"/>
            <w:b/>
            <w:rPrChange w:id="168" w:author="xb21cn" w:date="2020-10-24T23:50:00Z">
              <w:rPr>
                <w:rFonts w:ascii="Times New Roman" w:hAnsi="Times New Roman"/>
              </w:rPr>
            </w:rPrChange>
          </w:rPr>
          <w:t>&lt;b&gt;</w:t>
        </w:r>
      </w:ins>
      <w:ins w:id="169" w:author="302948225@qq.com" w:date="2020-10-22T23:43:00Z">
        <w:r w:rsidR="000E4F29" w:rsidRPr="00052283">
          <w:rPr>
            <w:rFonts w:ascii="Times New Roman" w:hAnsi="Times New Roman"/>
            <w:b/>
            <w:rPrChange w:id="170" w:author="xb21cn" w:date="2020-10-24T23:50:00Z">
              <w:rPr/>
            </w:rPrChange>
          </w:rPr>
          <w:t xml:space="preserve">producing enough </w:t>
        </w:r>
        <w:proofErr w:type="spellStart"/>
        <w:r w:rsidR="000E4F29" w:rsidRPr="00052283">
          <w:rPr>
            <w:rFonts w:ascii="Times New Roman" w:hAnsi="Times New Roman"/>
            <w:b/>
            <w:rPrChange w:id="171" w:author="xb21cn" w:date="2020-10-24T23:50:00Z">
              <w:rPr/>
            </w:rPrChange>
          </w:rPr>
          <w:t>polyP</w:t>
        </w:r>
      </w:ins>
      <w:proofErr w:type="spellEnd"/>
      <w:ins w:id="172" w:author="xb21cn" w:date="2020-10-24T23:49:00Z">
        <w:r w:rsidR="00052283" w:rsidRPr="00052283">
          <w:rPr>
            <w:rFonts w:ascii="Times New Roman" w:hAnsi="Times New Roman"/>
            <w:b/>
            <w:rPrChange w:id="173" w:author="xb21cn" w:date="2020-10-24T23:50:00Z">
              <w:rPr>
                <w:rFonts w:ascii="Times New Roman" w:hAnsi="Times New Roman"/>
              </w:rPr>
            </w:rPrChange>
          </w:rPr>
          <w:t>&lt;</w:t>
        </w:r>
      </w:ins>
      <w:ins w:id="174" w:author="xb21cn" w:date="2020-10-24T23:50:00Z">
        <w:r w:rsidR="00052283" w:rsidRPr="00052283">
          <w:rPr>
            <w:rFonts w:ascii="Times New Roman" w:hAnsi="Times New Roman"/>
            <w:b/>
            <w:rPrChange w:id="175" w:author="xb21cn" w:date="2020-10-24T23:50:00Z">
              <w:rPr>
                <w:rFonts w:ascii="Times New Roman" w:hAnsi="Times New Roman"/>
              </w:rPr>
            </w:rPrChange>
          </w:rPr>
          <w:t>/b</w:t>
        </w:r>
      </w:ins>
      <w:ins w:id="176" w:author="xb21cn" w:date="2020-10-24T23:49:00Z">
        <w:r w:rsidR="00052283" w:rsidRPr="00052283">
          <w:rPr>
            <w:rFonts w:ascii="Times New Roman" w:hAnsi="Times New Roman"/>
            <w:b/>
            <w:rPrChange w:id="177" w:author="xb21cn" w:date="2020-10-24T23:50:00Z">
              <w:rPr>
                <w:rFonts w:ascii="Times New Roman" w:hAnsi="Times New Roman"/>
              </w:rPr>
            </w:rPrChange>
          </w:rPr>
          <w:t>&gt;</w:t>
        </w:r>
      </w:ins>
      <w:ins w:id="178" w:author="302948225@qq.com" w:date="2020-10-22T23:43:00Z">
        <w:r w:rsidR="000E4F29" w:rsidRPr="002D2B09">
          <w:rPr>
            <w:rFonts w:ascii="Times New Roman" w:hAnsi="Times New Roman"/>
            <w:rPrChange w:id="179" w:author="302948225@qq.com" w:date="2020-10-22T23:43:00Z">
              <w:rPr/>
            </w:rPrChange>
          </w:rPr>
          <w:t>. We thought that preserving kanamycin in a 4</w:t>
        </w:r>
      </w:ins>
      <w:ins w:id="180" w:author="302948225@qq.com" w:date="2020-10-25T23:48:00Z">
        <w:r w:rsidR="000864B7" w:rsidRPr="00EE4D18">
          <w:rPr>
            <w:rFonts w:ascii="Times New Roman" w:hAnsi="Times New Roman" w:hint="eastAsia"/>
            <w:rPrChange w:id="181" w:author="302948225@qq.com" w:date="2020-10-25T23:55:00Z">
              <w:rPr>
                <w:rFonts w:ascii="宋体" w:eastAsia="宋体" w:hAnsi="宋体" w:cs="宋体" w:hint="eastAsia"/>
                <w:color w:val="333333"/>
                <w:sz w:val="20"/>
                <w:szCs w:val="20"/>
                <w:shd w:val="clear" w:color="auto" w:fill="FFFFFF"/>
              </w:rPr>
            </w:rPrChange>
          </w:rPr>
          <w:t>℃</w:t>
        </w:r>
      </w:ins>
      <w:commentRangeStart w:id="182"/>
      <w:ins w:id="183" w:author="302948225@qq.com" w:date="2020-10-22T23:43:00Z">
        <w:r w:rsidR="000E4F29" w:rsidRPr="002D2B09">
          <w:rPr>
            <w:rFonts w:ascii="Times New Roman" w:hAnsi="Times New Roman"/>
            <w:rPrChange w:id="184" w:author="302948225@qq.com" w:date="2020-10-22T23:43:00Z">
              <w:rPr/>
            </w:rPrChange>
          </w:rPr>
          <w:t>refrigerator</w:t>
        </w:r>
      </w:ins>
      <w:commentRangeEnd w:id="182"/>
      <w:r w:rsidR="001D40DF">
        <w:rPr>
          <w:rStyle w:val="a5"/>
        </w:rPr>
        <w:commentReference w:id="182"/>
      </w:r>
      <w:ins w:id="185" w:author="302948225@qq.com" w:date="2020-10-22T23:43:00Z">
        <w:r w:rsidR="000E4F29" w:rsidRPr="002D2B09">
          <w:rPr>
            <w:rFonts w:ascii="Times New Roman" w:hAnsi="Times New Roman"/>
            <w:rPrChange w:id="186" w:author="302948225@qq.com" w:date="2020-10-22T23:43:00Z">
              <w:rPr/>
            </w:rPrChange>
          </w:rPr>
          <w:t xml:space="preserve"> could </w:t>
        </w:r>
      </w:ins>
      <w:ins w:id="187" w:author="xb21cn" w:date="2020-10-24T23:54:00Z">
        <w:r w:rsidR="00052283" w:rsidRPr="00B96C62">
          <w:rPr>
            <w:rFonts w:ascii="Times New Roman" w:hAnsi="Times New Roman"/>
            <w:b/>
            <w:rPrChange w:id="188" w:author="xb21cn" w:date="2020-10-24T23:55:00Z">
              <w:rPr>
                <w:rFonts w:ascii="Times New Roman" w:hAnsi="Times New Roman"/>
              </w:rPr>
            </w:rPrChange>
          </w:rPr>
          <w:t>&lt;b&gt;</w:t>
        </w:r>
      </w:ins>
      <w:ins w:id="189" w:author="302948225@qq.com" w:date="2020-10-22T23:43:00Z">
        <w:r w:rsidR="000E4F29" w:rsidRPr="00B96C62">
          <w:rPr>
            <w:rFonts w:ascii="Times New Roman" w:hAnsi="Times New Roman"/>
            <w:b/>
            <w:rPrChange w:id="190" w:author="xb21cn" w:date="2020-10-24T23:55:00Z">
              <w:rPr/>
            </w:rPrChange>
          </w:rPr>
          <w:t>decrease its antibacterial activity</w:t>
        </w:r>
      </w:ins>
      <w:ins w:id="191" w:author="xb21cn" w:date="2020-10-24T23:54:00Z">
        <w:r w:rsidR="00052283" w:rsidRPr="00B96C62">
          <w:rPr>
            <w:rFonts w:ascii="Times New Roman" w:hAnsi="Times New Roman"/>
            <w:b/>
            <w:rPrChange w:id="192" w:author="xb21cn" w:date="2020-10-24T23:55:00Z">
              <w:rPr>
                <w:rFonts w:ascii="Times New Roman" w:hAnsi="Times New Roman"/>
              </w:rPr>
            </w:rPrChange>
          </w:rPr>
          <w:t>&lt;/b&gt;</w:t>
        </w:r>
      </w:ins>
      <w:ins w:id="193" w:author="302948225@qq.com" w:date="2020-10-22T23:43:00Z">
        <w:r w:rsidR="000E4F29" w:rsidRPr="002D2B09">
          <w:rPr>
            <w:rFonts w:ascii="Times New Roman" w:hAnsi="Times New Roman"/>
            <w:rPrChange w:id="194" w:author="302948225@qq.com" w:date="2020-10-22T23:43:00Z">
              <w:rPr/>
            </w:rPrChange>
          </w:rPr>
          <w:t xml:space="preserve"> so that their engineered bacteria may be polluted.</w:t>
        </w:r>
      </w:ins>
    </w:p>
    <w:p w14:paraId="504DF609" w14:textId="1424F78E" w:rsidR="00404DA7" w:rsidRPr="000E4F29" w:rsidRDefault="00404DA7">
      <w:pPr>
        <w:ind w:firstLineChars="200" w:firstLine="420"/>
        <w:rPr>
          <w:rFonts w:ascii="Times New Roman" w:hAnsi="Times New Roman"/>
        </w:rPr>
        <w:pPrChange w:id="195" w:author="302948225@qq.com" w:date="2020-10-20T16:14:00Z">
          <w:pPr/>
        </w:pPrChange>
      </w:pPr>
    </w:p>
    <w:p w14:paraId="7D613052" w14:textId="55FE451C" w:rsidR="00A217D7" w:rsidRDefault="00404DA7">
      <w:pPr>
        <w:ind w:firstLineChars="200" w:firstLine="420"/>
        <w:rPr>
          <w:ins w:id="196" w:author="302948225@qq.com" w:date="2020-10-22T20:53:00Z"/>
          <w:rFonts w:ascii="Times New Roman" w:hAnsi="Times New Roman"/>
          <w:b/>
          <w:bCs/>
        </w:rPr>
      </w:pPr>
      <w:ins w:id="197" w:author="302948225@qq.com" w:date="2020-10-22T21:16:00Z">
        <w:r w:rsidRPr="003D1A13">
          <w:rPr>
            <w:rFonts w:ascii="Times New Roman" w:hAnsi="Times New Roman"/>
            <w:highlight w:val="yellow"/>
            <w:rPrChange w:id="198" w:author="302948225@qq.com" w:date="2020-10-22T21:32:00Z">
              <w:rPr>
                <w:rFonts w:ascii="Times New Roman" w:hAnsi="Times New Roman"/>
              </w:rPr>
            </w:rPrChange>
          </w:rPr>
          <w:t>NJU-NAU</w:t>
        </w:r>
        <w:r>
          <w:rPr>
            <w:rFonts w:ascii="Times New Roman" w:hAnsi="Times New Roman"/>
          </w:rPr>
          <w:t xml:space="preserve"> </w:t>
        </w:r>
      </w:ins>
      <w:r w:rsidR="00A217D7" w:rsidRPr="00920666">
        <w:rPr>
          <w:rFonts w:ascii="Times New Roman" w:hAnsi="Times New Roman"/>
        </w:rPr>
        <w:t xml:space="preserve">We hoped our engineered bacteria secrete phosphate-solubilizing enzyme(PSE) and </w:t>
      </w:r>
      <w:ins w:id="199" w:author="302948225@qq.com" w:date="2020-10-20T15:50:00Z">
        <w:r w:rsidR="000A1404" w:rsidRPr="000A1404">
          <w:rPr>
            <w:rFonts w:ascii="Times New Roman" w:hAnsi="Times New Roman"/>
            <w:b/>
            <w:bCs/>
            <w:rPrChange w:id="200" w:author="302948225@qq.com" w:date="2020-10-20T15:50:00Z">
              <w:rPr>
                <w:rFonts w:ascii="Times New Roman" w:hAnsi="Times New Roman"/>
              </w:rPr>
            </w:rPrChange>
          </w:rPr>
          <w:t>&lt;b&gt;</w:t>
        </w:r>
      </w:ins>
      <w:r w:rsidR="00A217D7" w:rsidRPr="000B436E">
        <w:rPr>
          <w:rFonts w:ascii="Times New Roman" w:hAnsi="Times New Roman"/>
          <w:b/>
          <w:bCs/>
        </w:rPr>
        <w:t>kill itself outside the intestinal tract</w:t>
      </w:r>
      <w:ins w:id="201" w:author="302948225@qq.com" w:date="2020-10-20T15:50:00Z">
        <w:r w:rsidR="000A1404">
          <w:rPr>
            <w:rFonts w:ascii="Times New Roman" w:hAnsi="Times New Roman"/>
            <w:b/>
            <w:bCs/>
          </w:rPr>
          <w:t>&lt;/b&gt;</w:t>
        </w:r>
      </w:ins>
      <w:r w:rsidR="00A217D7" w:rsidRPr="00920666">
        <w:rPr>
          <w:rFonts w:ascii="Times New Roman" w:hAnsi="Times New Roman"/>
        </w:rPr>
        <w:t>. NAU-CHINA members as</w:t>
      </w:r>
      <w:r w:rsidR="00A217D7" w:rsidRPr="000B436E">
        <w:rPr>
          <w:rFonts w:ascii="Times New Roman" w:hAnsi="Times New Roman"/>
        </w:rPr>
        <w:t xml:space="preserve">ked </w:t>
      </w:r>
      <w:del w:id="202" w:author="Office" w:date="2020-10-18T13:11:00Z">
        <w:r w:rsidR="00A217D7" w:rsidRPr="000B436E" w:rsidDel="00BF2DD5">
          <w:rPr>
            <w:rFonts w:ascii="Times New Roman" w:hAnsi="Times New Roman"/>
          </w:rPr>
          <w:delText xml:space="preserve">for </w:delText>
        </w:r>
      </w:del>
      <w:r w:rsidR="00A217D7" w:rsidRPr="000B436E">
        <w:rPr>
          <w:rFonts w:ascii="Times New Roman" w:hAnsi="Times New Roman"/>
        </w:rPr>
        <w:t>some questions about</w:t>
      </w:r>
      <w:r w:rsidR="00A217D7" w:rsidRPr="000B436E">
        <w:rPr>
          <w:rFonts w:ascii="Times New Roman" w:hAnsi="Times New Roman"/>
          <w:b/>
          <w:bCs/>
        </w:rPr>
        <w:t xml:space="preserve"> </w:t>
      </w:r>
      <w:ins w:id="203" w:author="302948225@qq.com" w:date="2020-10-20T15:50:00Z">
        <w:r w:rsidR="000A1404">
          <w:rPr>
            <w:rFonts w:ascii="Times New Roman" w:hAnsi="Times New Roman"/>
            <w:b/>
            <w:bCs/>
          </w:rPr>
          <w:t>&lt;b&gt;</w:t>
        </w:r>
      </w:ins>
      <w:r w:rsidR="00A217D7" w:rsidRPr="000B436E">
        <w:rPr>
          <w:rFonts w:ascii="Times New Roman" w:hAnsi="Times New Roman"/>
          <w:b/>
          <w:bCs/>
        </w:rPr>
        <w:t>intestinal environment of earthworm</w:t>
      </w:r>
      <w:ins w:id="204" w:author="302948225@qq.com" w:date="2020-10-20T15:50:00Z">
        <w:r w:rsidR="000A1404">
          <w:rPr>
            <w:rFonts w:ascii="Times New Roman" w:hAnsi="Times New Roman"/>
            <w:b/>
            <w:bCs/>
          </w:rPr>
          <w:t>&lt;/b&gt;</w:t>
        </w:r>
      </w:ins>
      <w:r w:rsidR="00A217D7" w:rsidRPr="00920666">
        <w:rPr>
          <w:rFonts w:ascii="Times New Roman" w:hAnsi="Times New Roman"/>
        </w:rPr>
        <w:t xml:space="preserve">. Then they considered that our PSE couldn’t work well because nowadays the </w:t>
      </w:r>
      <w:ins w:id="205" w:author="302948225@qq.com" w:date="2020-10-20T15:50:00Z">
        <w:r w:rsidR="000A1404" w:rsidRPr="000A1404">
          <w:rPr>
            <w:rFonts w:ascii="Times New Roman" w:hAnsi="Times New Roman"/>
            <w:b/>
            <w:bCs/>
            <w:rPrChange w:id="206" w:author="302948225@qq.com" w:date="2020-10-20T15:50:00Z">
              <w:rPr>
                <w:rFonts w:ascii="Times New Roman" w:hAnsi="Times New Roman"/>
              </w:rPr>
            </w:rPrChange>
          </w:rPr>
          <w:t>&lt;b&gt;</w:t>
        </w:r>
      </w:ins>
      <w:r w:rsidR="00A217D7" w:rsidRPr="000B436E">
        <w:rPr>
          <w:rFonts w:ascii="Times New Roman" w:hAnsi="Times New Roman"/>
          <w:b/>
          <w:bCs/>
        </w:rPr>
        <w:t>PSE are mostly acid phosphatase (ACP) and alkaline phosphatase</w:t>
      </w:r>
      <w:r w:rsidR="00A217D7" w:rsidRPr="000A1404">
        <w:rPr>
          <w:rFonts w:ascii="Times New Roman" w:hAnsi="Times New Roman"/>
          <w:b/>
          <w:bCs/>
          <w:rPrChange w:id="207" w:author="302948225@qq.com" w:date="2020-10-20T15:50:00Z">
            <w:rPr>
              <w:rFonts w:ascii="Times New Roman" w:hAnsi="Times New Roman"/>
            </w:rPr>
          </w:rPrChange>
        </w:rPr>
        <w:t xml:space="preserve"> </w:t>
      </w:r>
      <w:ins w:id="208" w:author="302948225@qq.com" w:date="2020-10-20T15:50:00Z">
        <w:r w:rsidR="000A1404" w:rsidRPr="000A1404">
          <w:rPr>
            <w:rFonts w:ascii="Times New Roman" w:hAnsi="Times New Roman"/>
            <w:b/>
            <w:bCs/>
            <w:rPrChange w:id="209" w:author="302948225@qq.com" w:date="2020-10-20T15:50:00Z">
              <w:rPr>
                <w:rFonts w:ascii="Times New Roman" w:hAnsi="Times New Roman"/>
              </w:rPr>
            </w:rPrChange>
          </w:rPr>
          <w:t>&lt;/b&gt;</w:t>
        </w:r>
      </w:ins>
      <w:r w:rsidR="00A217D7" w:rsidRPr="00920666">
        <w:rPr>
          <w:rFonts w:ascii="Times New Roman" w:hAnsi="Times New Roman"/>
        </w:rPr>
        <w:t>nevertheless the pH of earthworm</w:t>
      </w:r>
      <w:ins w:id="210" w:author="302948225@qq.com" w:date="2020-10-20T15:50:00Z">
        <w:r w:rsidR="000A1404" w:rsidRPr="000A1404">
          <w:rPr>
            <w:rFonts w:ascii="Times New Roman" w:hAnsi="Times New Roman"/>
            <w:b/>
            <w:bCs/>
            <w:rPrChange w:id="211" w:author="302948225@qq.com" w:date="2020-10-20T15:51:00Z">
              <w:rPr>
                <w:rFonts w:ascii="Times New Roman" w:hAnsi="Times New Roman"/>
              </w:rPr>
            </w:rPrChange>
          </w:rPr>
          <w:t>&lt;b&gt;</w:t>
        </w:r>
      </w:ins>
      <w:r w:rsidR="00A217D7" w:rsidRPr="000A1404">
        <w:rPr>
          <w:rFonts w:ascii="Times New Roman" w:hAnsi="Times New Roman"/>
          <w:b/>
          <w:bCs/>
          <w:rPrChange w:id="212" w:author="302948225@qq.com" w:date="2020-10-20T15:51:00Z">
            <w:rPr>
              <w:rFonts w:ascii="Times New Roman" w:hAnsi="Times New Roman"/>
            </w:rPr>
          </w:rPrChange>
        </w:rPr>
        <w:t xml:space="preserve"> </w:t>
      </w:r>
      <w:r w:rsidR="00A217D7" w:rsidRPr="000B436E">
        <w:rPr>
          <w:rFonts w:ascii="Times New Roman" w:hAnsi="Times New Roman"/>
          <w:b/>
          <w:bCs/>
        </w:rPr>
        <w:t>intestinal tract is form pH6 to Ph7</w:t>
      </w:r>
      <w:ins w:id="213" w:author="302948225@qq.com" w:date="2020-10-20T15:50:00Z">
        <w:r w:rsidR="000A1404">
          <w:rPr>
            <w:rFonts w:ascii="Times New Roman" w:hAnsi="Times New Roman"/>
            <w:b/>
            <w:bCs/>
          </w:rPr>
          <w:t>&lt;/b</w:t>
        </w:r>
      </w:ins>
      <w:ins w:id="214" w:author="302948225@qq.com" w:date="2020-10-20T15:51:00Z">
        <w:r w:rsidR="000A1404">
          <w:rPr>
            <w:rFonts w:ascii="Times New Roman" w:hAnsi="Times New Roman"/>
            <w:b/>
            <w:bCs/>
          </w:rPr>
          <w:t>&gt;</w:t>
        </w:r>
      </w:ins>
      <w:r w:rsidR="00A217D7" w:rsidRPr="00920666">
        <w:rPr>
          <w:rFonts w:ascii="Times New Roman" w:hAnsi="Times New Roman"/>
        </w:rPr>
        <w:t>. So</w:t>
      </w:r>
      <w:ins w:id="215" w:author="Office" w:date="2020-10-18T13:11:00Z">
        <w:r w:rsidR="00BF2DD5">
          <w:rPr>
            <w:rFonts w:ascii="Times New Roman" w:hAnsi="Times New Roman"/>
          </w:rPr>
          <w:t>,</w:t>
        </w:r>
      </w:ins>
      <w:r w:rsidR="00A217D7" w:rsidRPr="00920666">
        <w:rPr>
          <w:rFonts w:ascii="Times New Roman" w:hAnsi="Times New Roman"/>
        </w:rPr>
        <w:t xml:space="preserve"> they thought the phosphate-solubilizing efficiency would be very low and recommended us to change enzyme. We took their advice and </w:t>
      </w:r>
      <w:ins w:id="216" w:author="302948225@qq.com" w:date="2020-10-20T15:51:00Z">
        <w:r w:rsidR="000A1404">
          <w:rPr>
            <w:rFonts w:ascii="Times New Roman" w:hAnsi="Times New Roman"/>
          </w:rPr>
          <w:t>&lt;b&gt;</w:t>
        </w:r>
      </w:ins>
      <w:r w:rsidR="00A217D7" w:rsidRPr="000B436E">
        <w:rPr>
          <w:rFonts w:ascii="Times New Roman" w:hAnsi="Times New Roman"/>
          <w:b/>
          <w:bCs/>
        </w:rPr>
        <w:t>searched for neutral enzyme</w:t>
      </w:r>
      <w:ins w:id="217" w:author="302948225@qq.com" w:date="2020-10-20T15:51:00Z">
        <w:r w:rsidR="000A1404">
          <w:rPr>
            <w:rFonts w:ascii="Times New Roman" w:hAnsi="Times New Roman"/>
            <w:b/>
            <w:bCs/>
          </w:rPr>
          <w:t>&lt;/b&gt;</w:t>
        </w:r>
      </w:ins>
      <w:r w:rsidR="00A217D7" w:rsidRPr="00920666">
        <w:rPr>
          <w:rFonts w:ascii="Times New Roman" w:hAnsi="Times New Roman"/>
        </w:rPr>
        <w:t>. Finally</w:t>
      </w:r>
      <w:r w:rsidR="00A217D7">
        <w:rPr>
          <w:rFonts w:ascii="Times New Roman" w:hAnsi="Times New Roman"/>
        </w:rPr>
        <w:t>,</w:t>
      </w:r>
      <w:r w:rsidR="00A217D7" w:rsidRPr="00920666">
        <w:rPr>
          <w:rFonts w:ascii="Times New Roman" w:hAnsi="Times New Roman"/>
        </w:rPr>
        <w:t xml:space="preserve"> we found the phytase, </w:t>
      </w:r>
      <w:proofErr w:type="spellStart"/>
      <w:r w:rsidR="00A217D7" w:rsidRPr="000B436E">
        <w:rPr>
          <w:rFonts w:ascii="Times New Roman" w:hAnsi="Times New Roman"/>
          <w:b/>
          <w:bCs/>
        </w:rPr>
        <w:t>phy</w:t>
      </w:r>
      <w:proofErr w:type="spellEnd"/>
      <w:r w:rsidR="00A217D7" w:rsidRPr="000B436E">
        <w:rPr>
          <w:rFonts w:ascii="Times New Roman" w:hAnsi="Times New Roman"/>
          <w:b/>
          <w:bCs/>
        </w:rPr>
        <w:t>(</w:t>
      </w:r>
      <w:proofErr w:type="spellStart"/>
      <w:r w:rsidR="00A217D7" w:rsidRPr="000B436E">
        <w:rPr>
          <w:rFonts w:ascii="Times New Roman" w:hAnsi="Times New Roman"/>
          <w:b/>
          <w:bCs/>
        </w:rPr>
        <w:t>ycD</w:t>
      </w:r>
      <w:proofErr w:type="spellEnd"/>
      <w:r w:rsidR="00A217D7" w:rsidRPr="000B436E">
        <w:rPr>
          <w:rFonts w:ascii="Times New Roman" w:hAnsi="Times New Roman"/>
          <w:b/>
          <w:bCs/>
        </w:rPr>
        <w:t>).</w:t>
      </w:r>
    </w:p>
    <w:p w14:paraId="1EE70CE1" w14:textId="1E5F2548" w:rsidR="00525CE8" w:rsidDel="003D1A13" w:rsidRDefault="00525CE8">
      <w:pPr>
        <w:ind w:firstLineChars="200" w:firstLine="420"/>
        <w:rPr>
          <w:ins w:id="218" w:author="Office" w:date="2020-10-18T13:12:00Z"/>
          <w:del w:id="219" w:author="302948225@qq.com" w:date="2020-10-22T21:32:00Z"/>
          <w:rFonts w:ascii="Times New Roman" w:hAnsi="Times New Roman"/>
          <w:b/>
          <w:bCs/>
        </w:rPr>
        <w:pPrChange w:id="220" w:author="302948225@qq.com" w:date="2020-10-20T16:14:00Z">
          <w:pPr/>
        </w:pPrChange>
      </w:pPr>
    </w:p>
    <w:p w14:paraId="6B68CD32" w14:textId="77777777" w:rsidR="00BF2DD5" w:rsidRDefault="00BF2DD5" w:rsidP="00A217D7">
      <w:pPr>
        <w:rPr>
          <w:ins w:id="221" w:author="xb21cn" w:date="2020-10-19T16:56:00Z"/>
          <w:rFonts w:ascii="Times New Roman" w:hAnsi="Times New Roman"/>
        </w:rPr>
      </w:pPr>
    </w:p>
    <w:p w14:paraId="601CAAD7" w14:textId="7EDD137A" w:rsidR="00C131AF" w:rsidRPr="00665484" w:rsidDel="00665484" w:rsidRDefault="00C131AF" w:rsidP="00C131AF">
      <w:pPr>
        <w:ind w:firstLineChars="200" w:firstLine="420"/>
        <w:rPr>
          <w:ins w:id="222" w:author="xb21cn" w:date="2020-10-19T16:56:00Z"/>
          <w:del w:id="223" w:author="302948225@qq.com" w:date="2020-10-20T15:32:00Z"/>
          <w:rFonts w:ascii="Times New Roman" w:hAnsi="Times New Roman"/>
        </w:rPr>
      </w:pPr>
      <w:moveFromRangeStart w:id="224" w:author="302948225@qq.com" w:date="2020-10-19T19:13:00Z" w:name="move54027197"/>
      <w:moveFrom w:id="225" w:author="302948225@qq.com" w:date="2020-10-19T19:13:00Z">
        <w:ins w:id="226" w:author="xb21cn" w:date="2020-10-19T16:56:00Z">
          <w:r w:rsidDel="000E558F">
            <w:rPr>
              <w:rFonts w:ascii="Times New Roman" w:hAnsi="Times New Roman" w:hint="eastAsia"/>
            </w:rPr>
            <w:t>We discussed with NJU-CHINA about engineered bacteria</w:t>
          </w:r>
          <w:r w:rsidDel="000E558F">
            <w:rPr>
              <w:rFonts w:ascii="Times New Roman" w:hAnsi="Times New Roman"/>
            </w:rPr>
            <w:t>’</w:t>
          </w:r>
          <w:r w:rsidDel="000E558F">
            <w:rPr>
              <w:rFonts w:ascii="Times New Roman" w:hAnsi="Times New Roman" w:hint="eastAsia"/>
            </w:rPr>
            <w:t>s p</w:t>
          </w:r>
          <w:r w:rsidDel="000E558F">
            <w:rPr>
              <w:rFonts w:ascii="Times New Roman" w:hAnsi="Times New Roman"/>
            </w:rPr>
            <w:t>hosph</w:t>
          </w:r>
          <w:r w:rsidDel="000E558F">
            <w:rPr>
              <w:rFonts w:ascii="Times New Roman" w:hAnsi="Times New Roman" w:hint="eastAsia"/>
            </w:rPr>
            <w:t>orous solubilization function in earthworm</w:t>
          </w:r>
          <w:r w:rsidDel="000E558F">
            <w:rPr>
              <w:rFonts w:ascii="Times New Roman" w:hAnsi="Times New Roman"/>
            </w:rPr>
            <w:t>’</w:t>
          </w:r>
          <w:r w:rsidDel="000E558F">
            <w:rPr>
              <w:rFonts w:ascii="Times New Roman" w:hAnsi="Times New Roman" w:hint="eastAsia"/>
            </w:rPr>
            <w:t>s intestine. They suggested changing p</w:t>
          </w:r>
          <w:r w:rsidRPr="006C1774" w:rsidDel="000E558F">
            <w:rPr>
              <w:rFonts w:ascii="Times New Roman" w:hAnsi="Times New Roman"/>
            </w:rPr>
            <w:t>hosphate-solubilizing enzyme</w:t>
          </w:r>
          <w:r w:rsidDel="000E558F">
            <w:rPr>
              <w:rFonts w:ascii="Times New Roman" w:hAnsi="Times New Roman" w:hint="eastAsia"/>
            </w:rPr>
            <w:t xml:space="preserve"> because of the neutral pH of intestin</w:t>
          </w:r>
          <w:del w:id="227" w:author="302948225@qq.com" w:date="2020-10-20T15:33:00Z">
            <w:r w:rsidDel="00665484">
              <w:rPr>
                <w:rFonts w:ascii="Times New Roman" w:hAnsi="Times New Roman" w:hint="eastAsia"/>
              </w:rPr>
              <w:delText>e</w:delText>
            </w:r>
          </w:del>
          <w:del w:id="228" w:author="302948225@qq.com" w:date="2020-10-20T15:32:00Z">
            <w:r w:rsidDel="00665484">
              <w:rPr>
                <w:rFonts w:ascii="Times New Roman" w:hAnsi="Times New Roman" w:hint="eastAsia"/>
              </w:rPr>
              <w:delText>.</w:delText>
            </w:r>
          </w:del>
        </w:ins>
      </w:moveFrom>
    </w:p>
    <w:moveFromRangeEnd w:id="224"/>
    <w:p w14:paraId="09B0D65F" w14:textId="77777777" w:rsidR="00C131AF" w:rsidRPr="00920666" w:rsidRDefault="00C131AF">
      <w:pPr>
        <w:ind w:firstLineChars="200" w:firstLine="420"/>
        <w:rPr>
          <w:rFonts w:ascii="Times New Roman" w:hAnsi="Times New Roman"/>
        </w:rPr>
        <w:pPrChange w:id="229" w:author="302948225@qq.com" w:date="2020-10-20T15:32:00Z">
          <w:pPr/>
        </w:pPrChange>
      </w:pPr>
    </w:p>
    <w:p w14:paraId="1487AC0F" w14:textId="57428D9E" w:rsidR="00A217D7" w:rsidRDefault="000A1404" w:rsidP="00A217D7">
      <w:pPr>
        <w:rPr>
          <w:ins w:id="230" w:author="302948225@qq.com" w:date="2020-10-23T00:16:00Z"/>
          <w:rFonts w:ascii="Barlow" w:hAnsi="Barlow" w:hint="eastAsia"/>
          <w:b/>
          <w:bCs/>
          <w:color w:val="444444"/>
          <w:shd w:val="clear" w:color="auto" w:fill="FFFFFF"/>
        </w:rPr>
      </w:pPr>
      <w:ins w:id="231" w:author="302948225@qq.com" w:date="2020-10-20T15:51:00Z">
        <w:r w:rsidRPr="007C3B5B">
          <w:rPr>
            <w:rFonts w:ascii="Barlow" w:hAnsi="Barlow" w:hint="eastAsia"/>
            <w:b/>
            <w:bCs/>
            <w:color w:val="444444"/>
            <w:shd w:val="clear" w:color="auto" w:fill="FFFFFF"/>
            <w:rPrChange w:id="232"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233" w:author="302948225@qq.com" w:date="2020-10-20T16:16:00Z">
            <w:rPr>
              <w:rFonts w:ascii="Barlow" w:hAnsi="Barlow" w:hint="eastAsia"/>
              <w:b/>
              <w:bCs/>
              <w:color w:val="444444"/>
              <w:u w:val="single"/>
              <w:shd w:val="clear" w:color="auto" w:fill="FFFFFF"/>
            </w:rPr>
          </w:rPrChange>
        </w:rPr>
        <w:t>Human Practices</w:t>
      </w:r>
      <w:ins w:id="234" w:author="302948225@qq.com" w:date="2020-10-20T15:51:00Z">
        <w:r w:rsidRPr="007C3B5B">
          <w:rPr>
            <w:rFonts w:ascii="Barlow" w:hAnsi="Barlow" w:hint="eastAsia"/>
            <w:b/>
            <w:bCs/>
            <w:color w:val="444444"/>
            <w:shd w:val="clear" w:color="auto" w:fill="FFFFFF"/>
            <w:rPrChange w:id="235" w:author="302948225@qq.com" w:date="2020-10-20T16:16:00Z">
              <w:rPr>
                <w:rFonts w:ascii="Barlow" w:hAnsi="Barlow" w:hint="eastAsia"/>
                <w:b/>
                <w:bCs/>
                <w:color w:val="444444"/>
                <w:u w:val="single"/>
                <w:shd w:val="clear" w:color="auto" w:fill="FFFFFF"/>
              </w:rPr>
            </w:rPrChange>
          </w:rPr>
          <w:t>&lt;/b&gt;</w:t>
        </w:r>
      </w:ins>
    </w:p>
    <w:p w14:paraId="2F3FCF26" w14:textId="77777777" w:rsidR="00173A79" w:rsidRPr="007C3B5B" w:rsidRDefault="00173A79" w:rsidP="00A217D7">
      <w:pPr>
        <w:rPr>
          <w:rFonts w:ascii="Barlow" w:hAnsi="Barlow" w:hint="eastAsia"/>
          <w:b/>
          <w:bCs/>
          <w:color w:val="444444"/>
          <w:shd w:val="clear" w:color="auto" w:fill="FFFFFF"/>
          <w:rPrChange w:id="236" w:author="302948225@qq.com" w:date="2020-10-20T16:16:00Z">
            <w:rPr>
              <w:rFonts w:ascii="Barlow" w:hAnsi="Barlow" w:hint="eastAsia"/>
              <w:b/>
              <w:bCs/>
              <w:color w:val="444444"/>
              <w:u w:val="single"/>
              <w:shd w:val="clear" w:color="auto" w:fill="FFFFFF"/>
            </w:rPr>
          </w:rPrChange>
        </w:rPr>
      </w:pPr>
    </w:p>
    <w:p w14:paraId="33E06F13" w14:textId="22BCA180" w:rsidR="00A217D7" w:rsidRDefault="000E4F29">
      <w:pPr>
        <w:ind w:firstLineChars="200" w:firstLine="420"/>
        <w:rPr>
          <w:rFonts w:ascii="Barlow" w:hAnsi="Barlow" w:hint="eastAsia"/>
          <w:color w:val="444444"/>
          <w:shd w:val="clear" w:color="auto" w:fill="FFFFFF"/>
        </w:rPr>
        <w:pPrChange w:id="237" w:author="302948225@qq.com" w:date="2020-10-20T16:14:00Z">
          <w:pPr/>
        </w:pPrChange>
      </w:pPr>
      <w:ins w:id="238" w:author="302948225@qq.com" w:date="2020-10-22T23:38:00Z">
        <w:r w:rsidRPr="000E4F29">
          <w:rPr>
            <w:rFonts w:ascii="Barlow" w:hAnsi="Barlow" w:hint="eastAsia"/>
            <w:color w:val="444444"/>
            <w:highlight w:val="yellow"/>
            <w:shd w:val="clear" w:color="auto" w:fill="FFFFFF"/>
            <w:rPrChange w:id="239" w:author="302948225@qq.com" w:date="2020-10-22T23:38:00Z">
              <w:rPr>
                <w:rFonts w:ascii="Barlow" w:hAnsi="Barlow" w:hint="eastAsia"/>
                <w:color w:val="444444"/>
                <w:shd w:val="clear" w:color="auto" w:fill="FFFFFF"/>
              </w:rPr>
            </w:rPrChange>
          </w:rPr>
          <w:t>NJU-NAU</w:t>
        </w:r>
      </w:ins>
      <w:ins w:id="240" w:author="302948225@qq.com" w:date="2020-10-23T00:04:00Z">
        <w:r w:rsidR="004D76A9">
          <w:rPr>
            <w:rFonts w:ascii="Barlow" w:hAnsi="Barlow"/>
            <w:color w:val="444444"/>
            <w:shd w:val="clear" w:color="auto" w:fill="FFFFFF"/>
          </w:rPr>
          <w:t xml:space="preserve"> </w:t>
        </w:r>
      </w:ins>
      <w:del w:id="241" w:author="302948225@qq.com" w:date="2020-10-20T15:34:00Z">
        <w:r w:rsidR="00A217D7" w:rsidRPr="00E1432D" w:rsidDel="00665484">
          <w:rPr>
            <w:rFonts w:ascii="Barlow" w:hAnsi="Barlow"/>
            <w:color w:val="444444"/>
            <w:shd w:val="clear" w:color="auto" w:fill="FFFFFF"/>
          </w:rPr>
          <w:delText>Nanjing-China</w:delText>
        </w:r>
      </w:del>
      <w:ins w:id="242" w:author="302948225@qq.com" w:date="2020-10-22T23:57:00Z">
        <w:r w:rsidR="001261E8">
          <w:rPr>
            <w:rFonts w:ascii="Barlow" w:hAnsi="Barlow"/>
            <w:color w:val="444444"/>
            <w:shd w:val="clear" w:color="auto" w:fill="FFFFFF"/>
          </w:rPr>
          <w:t>NJU</w:t>
        </w:r>
      </w:ins>
      <w:r w:rsidR="00A217D7" w:rsidRPr="00E1432D">
        <w:rPr>
          <w:rFonts w:ascii="Barlow" w:hAnsi="Barlow"/>
          <w:color w:val="444444"/>
          <w:shd w:val="clear" w:color="auto" w:fill="FFFFFF"/>
        </w:rPr>
        <w:t xml:space="preserve"> </w:t>
      </w:r>
      <w:proofErr w:type="spellStart"/>
      <w:r w:rsidR="00A217D7" w:rsidRPr="00E1432D">
        <w:rPr>
          <w:rFonts w:ascii="Barlow" w:hAnsi="Barlow"/>
          <w:color w:val="444444"/>
          <w:shd w:val="clear" w:color="auto" w:fill="FFFFFF"/>
        </w:rPr>
        <w:t>iGEMers</w:t>
      </w:r>
      <w:proofErr w:type="spellEnd"/>
      <w:r w:rsidR="00A217D7" w:rsidRPr="00E1432D">
        <w:rPr>
          <w:rFonts w:ascii="Barlow" w:hAnsi="Barlow"/>
          <w:color w:val="444444"/>
          <w:shd w:val="clear" w:color="auto" w:fill="FFFFFF"/>
        </w:rPr>
        <w:t xml:space="preserve"> advised us to focus on the development of agricultural economy, so we took part in a lecture about agricultural economy and had </w:t>
      </w:r>
      <w:ins w:id="243" w:author="302948225@qq.com" w:date="2020-10-20T15:51:00Z">
        <w:r w:rsidR="000A1404" w:rsidRPr="000A1404">
          <w:rPr>
            <w:rFonts w:ascii="Barlow" w:hAnsi="Barlow" w:hint="eastAsia"/>
            <w:b/>
            <w:bCs/>
            <w:color w:val="444444"/>
            <w:shd w:val="clear" w:color="auto" w:fill="FFFFFF"/>
            <w:rPrChange w:id="244" w:author="302948225@qq.com" w:date="2020-10-20T15:51:00Z">
              <w:rPr>
                <w:rFonts w:ascii="Barlow" w:hAnsi="Barlow" w:hint="eastAsia"/>
                <w:color w:val="444444"/>
                <w:shd w:val="clear" w:color="auto" w:fill="FFFFFF"/>
              </w:rPr>
            </w:rPrChange>
          </w:rPr>
          <w:t>&lt;b&gt;</w:t>
        </w:r>
      </w:ins>
      <w:r w:rsidR="00A217D7" w:rsidRPr="000B436E">
        <w:rPr>
          <w:rFonts w:ascii="Barlow" w:hAnsi="Barlow"/>
          <w:b/>
          <w:bCs/>
          <w:color w:val="444444"/>
          <w:shd w:val="clear" w:color="auto" w:fill="FFFFFF"/>
        </w:rPr>
        <w:t xml:space="preserve">a conversation with one of </w:t>
      </w:r>
      <w:ins w:id="245" w:author="Office" w:date="2020-10-18T13:12:00Z">
        <w:r w:rsidR="00BF2DD5">
          <w:rPr>
            <w:rFonts w:ascii="Barlow" w:hAnsi="Barlow"/>
            <w:b/>
            <w:bCs/>
            <w:color w:val="444444"/>
            <w:shd w:val="clear" w:color="auto" w:fill="FFFFFF"/>
          </w:rPr>
          <w:t xml:space="preserve">the </w:t>
        </w:r>
      </w:ins>
      <w:r w:rsidR="00A217D7" w:rsidRPr="000B436E">
        <w:rPr>
          <w:rFonts w:ascii="Barlow" w:hAnsi="Barlow"/>
          <w:b/>
          <w:bCs/>
          <w:color w:val="444444"/>
          <w:shd w:val="clear" w:color="auto" w:fill="FFFFFF"/>
        </w:rPr>
        <w:t>agricultural economists</w:t>
      </w:r>
      <w:ins w:id="246" w:author="302948225@qq.com" w:date="2020-10-20T15:51:00Z">
        <w:r w:rsidR="000A1404">
          <w:rPr>
            <w:rFonts w:ascii="Times New Roman" w:hAnsi="Times New Roman"/>
            <w:b/>
            <w:bCs/>
          </w:rPr>
          <w:t>&lt;/b&gt;</w:t>
        </w:r>
      </w:ins>
      <w:r w:rsidR="00A217D7" w:rsidRPr="00E1432D">
        <w:rPr>
          <w:rFonts w:ascii="Barlow" w:hAnsi="Barlow"/>
          <w:color w:val="444444"/>
          <w:shd w:val="clear" w:color="auto" w:fill="FFFFFF"/>
        </w:rPr>
        <w:t>.</w:t>
      </w:r>
    </w:p>
    <w:p w14:paraId="13DFF265" w14:textId="1162C890" w:rsidR="00E7723B" w:rsidRDefault="00E7723B" w:rsidP="00A217D7">
      <w:pPr>
        <w:rPr>
          <w:ins w:id="247" w:author="302948225@qq.com" w:date="2020-10-22T22:35:00Z"/>
          <w:rFonts w:ascii="Barlow" w:hAnsi="Barlow" w:hint="eastAsia"/>
          <w:color w:val="444444"/>
          <w:shd w:val="clear" w:color="auto" w:fill="FFFFFF"/>
        </w:rPr>
      </w:pPr>
    </w:p>
    <w:p w14:paraId="15B4F4D0" w14:textId="4CC5B692" w:rsidR="00E7723B" w:rsidRPr="00E7723B" w:rsidRDefault="00E7723B" w:rsidP="00A217D7">
      <w:pPr>
        <w:rPr>
          <w:ins w:id="248" w:author="302948225@qq.com" w:date="2020-10-22T22:36:00Z"/>
          <w:rFonts w:ascii="Barlow" w:hAnsi="Barlow" w:hint="eastAsia"/>
          <w:b/>
          <w:bCs/>
          <w:color w:val="444444"/>
          <w:shd w:val="clear" w:color="auto" w:fill="FFFFFF"/>
          <w:rPrChange w:id="249" w:author="302948225@qq.com" w:date="2020-10-22T22:38:00Z">
            <w:rPr>
              <w:ins w:id="250" w:author="302948225@qq.com" w:date="2020-10-22T22:36:00Z"/>
              <w:rFonts w:ascii="Barlow" w:hAnsi="Barlow" w:hint="eastAsia"/>
              <w:color w:val="444444"/>
              <w:shd w:val="clear" w:color="auto" w:fill="FFFFFF"/>
            </w:rPr>
          </w:rPrChange>
        </w:rPr>
      </w:pPr>
      <w:ins w:id="251" w:author="302948225@qq.com" w:date="2020-10-22T22:38:00Z">
        <w:r>
          <w:rPr>
            <w:rFonts w:ascii="Barlow" w:hAnsi="Barlow"/>
            <w:b/>
            <w:bCs/>
            <w:color w:val="444444"/>
            <w:shd w:val="clear" w:color="auto" w:fill="FFFFFF"/>
          </w:rPr>
          <w:t>&lt;b&gt;</w:t>
        </w:r>
      </w:ins>
      <w:ins w:id="252" w:author="302948225@qq.com" w:date="2020-10-22T22:35:00Z">
        <w:r w:rsidRPr="00E7723B">
          <w:rPr>
            <w:rFonts w:ascii="Barlow" w:hAnsi="Barlow" w:hint="eastAsia"/>
            <w:b/>
            <w:bCs/>
            <w:color w:val="444444"/>
            <w:shd w:val="clear" w:color="auto" w:fill="FFFFFF"/>
            <w:rPrChange w:id="253" w:author="302948225@qq.com" w:date="2020-10-22T22:38:00Z">
              <w:rPr>
                <w:rFonts w:ascii="Barlow" w:hAnsi="Barlow" w:hint="eastAsia"/>
                <w:color w:val="444444"/>
                <w:shd w:val="clear" w:color="auto" w:fill="FFFFFF"/>
              </w:rPr>
            </w:rPrChange>
          </w:rPr>
          <w:t>M</w:t>
        </w:r>
      </w:ins>
      <w:ins w:id="254" w:author="302948225@qq.com" w:date="2020-10-22T22:36:00Z">
        <w:r w:rsidRPr="00E7723B">
          <w:rPr>
            <w:rFonts w:ascii="Barlow" w:hAnsi="Barlow" w:hint="eastAsia"/>
            <w:b/>
            <w:bCs/>
            <w:color w:val="444444"/>
            <w:shd w:val="clear" w:color="auto" w:fill="FFFFFF"/>
            <w:rPrChange w:id="255" w:author="302948225@qq.com" w:date="2020-10-22T22:38:00Z">
              <w:rPr>
                <w:rFonts w:ascii="Barlow" w:hAnsi="Barlow" w:hint="eastAsia"/>
                <w:color w:val="444444"/>
                <w:shd w:val="clear" w:color="auto" w:fill="FFFFFF"/>
              </w:rPr>
            </w:rPrChange>
          </w:rPr>
          <w:t>odel</w:t>
        </w:r>
      </w:ins>
      <w:ins w:id="256" w:author="302948225@qq.com" w:date="2020-10-22T22:38:00Z">
        <w:r>
          <w:rPr>
            <w:rFonts w:ascii="Barlow" w:hAnsi="Barlow"/>
            <w:b/>
            <w:bCs/>
            <w:color w:val="444444"/>
            <w:shd w:val="clear" w:color="auto" w:fill="FFFFFF"/>
          </w:rPr>
          <w:t>&lt;/b&gt;</w:t>
        </w:r>
      </w:ins>
    </w:p>
    <w:p w14:paraId="52AB8B05" w14:textId="59F7EE7D" w:rsidR="00E7723B" w:rsidRPr="00400F2E" w:rsidRDefault="00E7723B">
      <w:pPr>
        <w:wordWrap w:val="0"/>
        <w:ind w:firstLine="420"/>
        <w:rPr>
          <w:ins w:id="257" w:author="302948225@qq.com" w:date="2020-10-22T22:36:00Z"/>
          <w:rFonts w:ascii="Barlow" w:hAnsi="Barlow"/>
          <w:color w:val="444444"/>
          <w:shd w:val="clear" w:color="auto" w:fill="FFFFFF"/>
          <w:rPrChange w:id="258" w:author="302948225@qq.com" w:date="2020-10-22T23:04:00Z">
            <w:rPr>
              <w:ins w:id="259" w:author="302948225@qq.com" w:date="2020-10-22T22:36:00Z"/>
            </w:rPr>
          </w:rPrChange>
        </w:rPr>
        <w:pPrChange w:id="260" w:author="302948225@qq.com" w:date="2020-10-22T23:07:00Z">
          <w:pPr>
            <w:ind w:firstLine="420"/>
          </w:pPr>
        </w:pPrChange>
      </w:pPr>
      <w:ins w:id="261" w:author="302948225@qq.com" w:date="2020-10-22T22:38:00Z">
        <w:r w:rsidRPr="00E7723B">
          <w:rPr>
            <w:highlight w:val="yellow"/>
            <w:rPrChange w:id="262" w:author="302948225@qq.com" w:date="2020-10-22T22:38:00Z">
              <w:rPr/>
            </w:rPrChange>
          </w:rPr>
          <w:t>NAU-NJU</w:t>
        </w:r>
      </w:ins>
      <w:ins w:id="263" w:author="302948225@qq.com" w:date="2020-10-22T23:03:00Z">
        <w:r w:rsidR="00400F2E" w:rsidRPr="00400F2E">
          <w:rPr>
            <w:rFonts w:ascii="Barlow" w:hAnsi="Barlow"/>
            <w:color w:val="444444"/>
            <w:shd w:val="clear" w:color="auto" w:fill="FFFFFF"/>
            <w:rPrChange w:id="264" w:author="302948225@qq.com" w:date="2020-10-22T23:04:00Z">
              <w:rPr/>
            </w:rPrChange>
          </w:rPr>
          <w:t> </w:t>
        </w:r>
      </w:ins>
      <w:ins w:id="265" w:author="302948225@qq.com" w:date="2020-10-22T23:07:00Z">
        <w:r w:rsidR="00400F2E">
          <w:rPr>
            <w:rFonts w:ascii="Barlow" w:hAnsi="Barlow"/>
            <w:color w:val="444444"/>
            <w:shd w:val="clear" w:color="auto" w:fill="FFFFFF"/>
          </w:rPr>
          <w:t xml:space="preserve"> </w:t>
        </w:r>
      </w:ins>
      <w:ins w:id="266" w:author="302948225@qq.com" w:date="2020-10-22T23:06:00Z">
        <w:r w:rsidR="00400F2E">
          <w:rPr>
            <w:rFonts w:ascii="Barlow" w:hAnsi="Barlow"/>
            <w:color w:val="444444"/>
            <w:shd w:val="clear" w:color="auto" w:fill="FFFFFF"/>
          </w:rPr>
          <w:t>W</w:t>
        </w:r>
      </w:ins>
      <w:ins w:id="267" w:author="302948225@qq.com" w:date="2020-10-22T23:03:00Z">
        <w:r w:rsidR="00400F2E" w:rsidRPr="00400F2E">
          <w:rPr>
            <w:rFonts w:ascii="Barlow" w:hAnsi="Barlow"/>
            <w:color w:val="444444"/>
            <w:shd w:val="clear" w:color="auto" w:fill="FFFFFF"/>
            <w:rPrChange w:id="268" w:author="302948225@qq.com" w:date="2020-10-22T23:04:00Z">
              <w:rPr/>
            </w:rPrChange>
          </w:rPr>
          <w:t>e had an online communication with the model group of </w:t>
        </w:r>
      </w:ins>
      <w:ins w:id="269" w:author="302948225@qq.com" w:date="2020-10-22T23:57:00Z">
        <w:r w:rsidR="001261E8">
          <w:rPr>
            <w:rFonts w:ascii="Barlow" w:hAnsi="Barlow"/>
            <w:color w:val="444444"/>
            <w:shd w:val="clear" w:color="auto" w:fill="FFFFFF"/>
          </w:rPr>
          <w:t>NJU</w:t>
        </w:r>
      </w:ins>
      <w:ins w:id="270" w:author="302948225@qq.com" w:date="2020-10-22T23:03:00Z">
        <w:r w:rsidR="00400F2E" w:rsidRPr="00400F2E">
          <w:rPr>
            <w:rFonts w:ascii="Barlow" w:hAnsi="Barlow"/>
            <w:color w:val="444444"/>
            <w:shd w:val="clear" w:color="auto" w:fill="FFFFFF"/>
            <w:rPrChange w:id="271" w:author="302948225@qq.com" w:date="2020-10-22T23:04:00Z">
              <w:rPr/>
            </w:rPrChange>
          </w:rPr>
          <w:t>. During the communication, we learned that </w:t>
        </w:r>
      </w:ins>
      <w:ins w:id="272" w:author="302948225@qq.com" w:date="2020-10-22T23:57:00Z">
        <w:r w:rsidR="001261E8">
          <w:rPr>
            <w:rFonts w:ascii="Barlow" w:hAnsi="Barlow"/>
            <w:color w:val="444444"/>
            <w:shd w:val="clear" w:color="auto" w:fill="FFFFFF"/>
          </w:rPr>
          <w:t>NJU</w:t>
        </w:r>
      </w:ins>
      <w:ins w:id="273" w:author="302948225@qq.com" w:date="2020-10-22T23:06:00Z">
        <w:r w:rsidR="00400F2E">
          <w:rPr>
            <w:rFonts w:ascii="Barlow" w:hAnsi="Barlow"/>
            <w:color w:val="444444"/>
            <w:shd w:val="clear" w:color="auto" w:fill="FFFFFF"/>
          </w:rPr>
          <w:t xml:space="preserve"> </w:t>
        </w:r>
      </w:ins>
      <w:ins w:id="274" w:author="302948225@qq.com" w:date="2020-10-22T23:03:00Z">
        <w:r w:rsidR="00400F2E" w:rsidRPr="00400F2E">
          <w:rPr>
            <w:rFonts w:ascii="Barlow" w:hAnsi="Barlow"/>
            <w:color w:val="444444"/>
            <w:shd w:val="clear" w:color="auto" w:fill="FFFFFF"/>
            <w:rPrChange w:id="275" w:author="302948225@qq.com" w:date="2020-10-22T23:04:00Z">
              <w:rPr/>
            </w:rPrChange>
          </w:rPr>
          <w:t>wanted to </w:t>
        </w:r>
      </w:ins>
      <w:ins w:id="276" w:author="xb21cn" w:date="2020-10-24T23:57:00Z">
        <w:r w:rsidR="00B237E3" w:rsidRPr="00B237E3">
          <w:rPr>
            <w:rFonts w:ascii="Barlow" w:hAnsi="Barlow" w:hint="eastAsia"/>
            <w:b/>
            <w:color w:val="444444"/>
            <w:shd w:val="clear" w:color="auto" w:fill="FFFFFF"/>
            <w:rPrChange w:id="277" w:author="xb21cn" w:date="2020-10-24T23:58:00Z">
              <w:rPr>
                <w:rFonts w:ascii="Barlow" w:hAnsi="Barlow" w:hint="eastAsia"/>
                <w:color w:val="444444"/>
                <w:shd w:val="clear" w:color="auto" w:fill="FFFFFF"/>
              </w:rPr>
            </w:rPrChange>
          </w:rPr>
          <w:t>&lt;b&gt;</w:t>
        </w:r>
      </w:ins>
      <w:ins w:id="278" w:author="302948225@qq.com" w:date="2020-10-22T23:03:00Z">
        <w:r w:rsidR="00400F2E" w:rsidRPr="00B237E3">
          <w:rPr>
            <w:rFonts w:ascii="Barlow" w:hAnsi="Barlow"/>
            <w:b/>
            <w:color w:val="444444"/>
            <w:shd w:val="clear" w:color="auto" w:fill="FFFFFF"/>
            <w:rPrChange w:id="279" w:author="xb21cn" w:date="2020-10-24T23:58:00Z">
              <w:rPr/>
            </w:rPrChange>
          </w:rPr>
          <w:t>simulate the docking of polyP and GFP</w:t>
        </w:r>
      </w:ins>
      <w:ins w:id="280" w:author="xb21cn" w:date="2020-10-24T23:57:00Z">
        <w:r w:rsidR="00B237E3" w:rsidRPr="00B237E3">
          <w:rPr>
            <w:rFonts w:ascii="Barlow" w:hAnsi="Barlow" w:hint="eastAsia"/>
            <w:b/>
            <w:color w:val="444444"/>
            <w:shd w:val="clear" w:color="auto" w:fill="FFFFFF"/>
            <w:rPrChange w:id="281" w:author="xb21cn" w:date="2020-10-24T23:58:00Z">
              <w:rPr>
                <w:rFonts w:ascii="Barlow" w:hAnsi="Barlow" w:hint="eastAsia"/>
                <w:color w:val="444444"/>
                <w:shd w:val="clear" w:color="auto" w:fill="FFFFFF"/>
              </w:rPr>
            </w:rPrChange>
          </w:rPr>
          <w:t>&lt;/</w:t>
        </w:r>
      </w:ins>
      <w:ins w:id="282" w:author="xb21cn" w:date="2020-10-24T23:58:00Z">
        <w:r w:rsidR="00B237E3" w:rsidRPr="00B237E3">
          <w:rPr>
            <w:rFonts w:ascii="Barlow" w:hAnsi="Barlow" w:hint="eastAsia"/>
            <w:b/>
            <w:color w:val="444444"/>
            <w:shd w:val="clear" w:color="auto" w:fill="FFFFFF"/>
            <w:rPrChange w:id="283" w:author="xb21cn" w:date="2020-10-24T23:58:00Z">
              <w:rPr>
                <w:rFonts w:ascii="Barlow" w:hAnsi="Barlow" w:hint="eastAsia"/>
                <w:color w:val="444444"/>
                <w:shd w:val="clear" w:color="auto" w:fill="FFFFFF"/>
              </w:rPr>
            </w:rPrChange>
          </w:rPr>
          <w:t>b</w:t>
        </w:r>
      </w:ins>
      <w:ins w:id="284" w:author="xb21cn" w:date="2020-10-24T23:57:00Z">
        <w:r w:rsidR="00B237E3" w:rsidRPr="00B237E3">
          <w:rPr>
            <w:rFonts w:ascii="Barlow" w:hAnsi="Barlow" w:hint="eastAsia"/>
            <w:b/>
            <w:color w:val="444444"/>
            <w:shd w:val="clear" w:color="auto" w:fill="FFFFFF"/>
            <w:rPrChange w:id="285" w:author="xb21cn" w:date="2020-10-24T23:58:00Z">
              <w:rPr>
                <w:rFonts w:ascii="Barlow" w:hAnsi="Barlow" w:hint="eastAsia"/>
                <w:color w:val="444444"/>
                <w:shd w:val="clear" w:color="auto" w:fill="FFFFFF"/>
              </w:rPr>
            </w:rPrChange>
          </w:rPr>
          <w:t>&gt;</w:t>
        </w:r>
      </w:ins>
      <w:ins w:id="286" w:author="302948225@qq.com" w:date="2020-10-22T23:03:00Z">
        <w:r w:rsidR="00400F2E" w:rsidRPr="00400F2E">
          <w:rPr>
            <w:rFonts w:ascii="Barlow" w:hAnsi="Barlow"/>
            <w:color w:val="444444"/>
            <w:shd w:val="clear" w:color="auto" w:fill="FFFFFF"/>
            <w:rPrChange w:id="287" w:author="302948225@qq.com" w:date="2020-10-22T23:04:00Z">
              <w:rPr/>
            </w:rPrChange>
          </w:rPr>
          <w:t> through model, but the simulation rate was slow with autodock software. Therefore, we recomme</w:t>
        </w:r>
      </w:ins>
      <w:ins w:id="288" w:author="xb21cn" w:date="2020-10-24T23:55:00Z">
        <w:r w:rsidR="00B237E3">
          <w:rPr>
            <w:rFonts w:ascii="Barlow" w:hAnsi="Barlow" w:hint="eastAsia"/>
            <w:color w:val="444444"/>
            <w:shd w:val="clear" w:color="auto" w:fill="FFFFFF"/>
          </w:rPr>
          <w:t>n</w:t>
        </w:r>
      </w:ins>
      <w:ins w:id="289" w:author="302948225@qq.com" w:date="2020-10-22T23:03:00Z">
        <w:del w:id="290" w:author="xb21cn" w:date="2020-10-24T23:55:00Z">
          <w:r w:rsidR="00400F2E" w:rsidRPr="00400F2E" w:rsidDel="00B237E3">
            <w:rPr>
              <w:rFonts w:ascii="Barlow" w:hAnsi="Barlow"/>
              <w:color w:val="444444"/>
              <w:shd w:val="clear" w:color="auto" w:fill="FFFFFF"/>
              <w:rPrChange w:id="291" w:author="302948225@qq.com" w:date="2020-10-22T23:04:00Z">
                <w:rPr/>
              </w:rPrChange>
            </w:rPr>
            <w:delText>n</w:delText>
          </w:r>
        </w:del>
        <w:r w:rsidR="00400F2E" w:rsidRPr="00400F2E">
          <w:rPr>
            <w:rFonts w:ascii="Barlow" w:hAnsi="Barlow"/>
            <w:color w:val="444444"/>
            <w:shd w:val="clear" w:color="auto" w:fill="FFFFFF"/>
            <w:rPrChange w:id="292" w:author="302948225@qq.com" w:date="2020-10-22T23:04:00Z">
              <w:rPr/>
            </w:rPrChange>
          </w:rPr>
          <w:t>ded </w:t>
        </w:r>
      </w:ins>
      <w:ins w:id="293" w:author="302948225@qq.com" w:date="2020-10-24T20:57:00Z">
        <w:r w:rsidR="00D336A6" w:rsidRPr="00D336A6">
          <w:rPr>
            <w:rFonts w:ascii="Barlow" w:hAnsi="Barlow" w:hint="eastAsia"/>
            <w:b/>
            <w:bCs/>
            <w:color w:val="444444"/>
            <w:shd w:val="clear" w:color="auto" w:fill="FFFFFF"/>
            <w:rPrChange w:id="294" w:author="302948225@qq.com" w:date="2020-10-24T20:57:00Z">
              <w:rPr>
                <w:rFonts w:ascii="Barlow" w:hAnsi="Barlow" w:hint="eastAsia"/>
                <w:color w:val="444444"/>
                <w:shd w:val="clear" w:color="auto" w:fill="FFFFFF"/>
              </w:rPr>
            </w:rPrChange>
          </w:rPr>
          <w:t>&lt;b&gt;</w:t>
        </w:r>
      </w:ins>
      <w:ins w:id="295" w:author="302948225@qq.com" w:date="2020-10-22T23:03:00Z">
        <w:r w:rsidR="00400F2E" w:rsidRPr="00D336A6">
          <w:rPr>
            <w:rFonts w:ascii="Barlow" w:hAnsi="Barlow"/>
            <w:b/>
            <w:bCs/>
            <w:color w:val="444444"/>
            <w:shd w:val="clear" w:color="auto" w:fill="FFFFFF"/>
            <w:rPrChange w:id="296" w:author="302948225@qq.com" w:date="2020-10-24T20:57:00Z">
              <w:rPr/>
            </w:rPrChange>
          </w:rPr>
          <w:t>autodock</w:t>
        </w:r>
      </w:ins>
      <w:ins w:id="297" w:author="302948225@qq.com" w:date="2020-10-24T20:57:00Z">
        <w:r w:rsidR="00D336A6" w:rsidRPr="00D336A6">
          <w:rPr>
            <w:rFonts w:ascii="Barlow" w:hAnsi="Barlow" w:hint="eastAsia"/>
            <w:b/>
            <w:bCs/>
            <w:color w:val="444444"/>
            <w:shd w:val="clear" w:color="auto" w:fill="FFFFFF"/>
            <w:rPrChange w:id="298" w:author="302948225@qq.com" w:date="2020-10-24T20:57:00Z">
              <w:rPr>
                <w:rFonts w:ascii="Barlow" w:hAnsi="Barlow" w:hint="eastAsia"/>
                <w:color w:val="444444"/>
                <w:shd w:val="clear" w:color="auto" w:fill="FFFFFF"/>
              </w:rPr>
            </w:rPrChange>
          </w:rPr>
          <w:t>&lt;/b&gt;</w:t>
        </w:r>
      </w:ins>
      <w:ins w:id="299" w:author="xb21cn" w:date="2020-10-24T23:55:00Z">
        <w:r w:rsidR="00B237E3">
          <w:rPr>
            <w:rFonts w:ascii="Barlow" w:hAnsi="Barlow" w:hint="eastAsia"/>
            <w:b/>
            <w:bCs/>
            <w:color w:val="444444"/>
            <w:shd w:val="clear" w:color="auto" w:fill="FFFFFF"/>
          </w:rPr>
          <w:t xml:space="preserve"> </w:t>
        </w:r>
      </w:ins>
      <w:ins w:id="300" w:author="302948225@qq.com" w:date="2020-10-22T23:03:00Z">
        <w:r w:rsidR="00400F2E" w:rsidRPr="00400F2E">
          <w:rPr>
            <w:rFonts w:ascii="Barlow" w:hAnsi="Barlow"/>
            <w:color w:val="444444"/>
            <w:shd w:val="clear" w:color="auto" w:fill="FFFFFF"/>
            <w:rPrChange w:id="301" w:author="302948225@qq.com" w:date="2020-10-22T23:04:00Z">
              <w:rPr/>
            </w:rPrChange>
          </w:rPr>
          <w:t>vina to them. Compared with autodock, it is faster in docking speed and could effectively solve their problems</w:t>
        </w:r>
      </w:ins>
      <w:ins w:id="302" w:author="xb21cn" w:date="2020-10-24T23:59:00Z">
        <w:r w:rsidR="00B237E3">
          <w:rPr>
            <w:rFonts w:ascii="Barlow" w:hAnsi="Barlow" w:hint="eastAsia"/>
            <w:color w:val="444444"/>
            <w:shd w:val="clear" w:color="auto" w:fill="FFFFFF"/>
          </w:rPr>
          <w:t>.</w:t>
        </w:r>
      </w:ins>
      <w:ins w:id="303" w:author="302948225@qq.com" w:date="2020-10-22T23:03:00Z">
        <w:del w:id="304" w:author="xb21cn" w:date="2020-10-24T23:59:00Z">
          <w:r w:rsidR="00400F2E" w:rsidRPr="00400F2E" w:rsidDel="00B237E3">
            <w:rPr>
              <w:rFonts w:ascii="Barlow" w:hAnsi="Barlow"/>
              <w:color w:val="444444"/>
              <w:shd w:val="clear" w:color="auto" w:fill="FFFFFF"/>
              <w:rPrChange w:id="305" w:author="302948225@qq.com" w:date="2020-10-22T23:04:00Z">
                <w:rPr/>
              </w:rPrChange>
            </w:rPr>
            <w:delText xml:space="preserve"> </w:delText>
          </w:r>
        </w:del>
      </w:ins>
    </w:p>
    <w:p w14:paraId="5A17808D" w14:textId="77777777" w:rsidR="00E7723B" w:rsidRPr="00E7723B" w:rsidRDefault="00E7723B" w:rsidP="00A217D7">
      <w:pPr>
        <w:rPr>
          <w:rFonts w:ascii="Barlow" w:hAnsi="Barlow" w:hint="eastAsia"/>
          <w:color w:val="444444"/>
          <w:shd w:val="clear" w:color="auto" w:fill="FFFFFF"/>
        </w:rPr>
      </w:pPr>
    </w:p>
    <w:p w14:paraId="035071BE" w14:textId="3D3A801F" w:rsidR="00A217D7" w:rsidRPr="00E1432D" w:rsidRDefault="000A1404" w:rsidP="00A217D7">
      <w:pPr>
        <w:rPr>
          <w:rFonts w:ascii="Barlow" w:hAnsi="Barlow" w:hint="eastAsia"/>
          <w:b/>
          <w:bCs/>
          <w:color w:val="444444"/>
          <w:shd w:val="clear" w:color="auto" w:fill="FFFFFF"/>
        </w:rPr>
      </w:pPr>
      <w:ins w:id="306" w:author="302948225@qq.com" w:date="2020-10-20T15:51:00Z">
        <w:r>
          <w:rPr>
            <w:rFonts w:ascii="Barlow" w:hAnsi="Barlow"/>
            <w:b/>
            <w:bCs/>
            <w:color w:val="444444"/>
            <w:shd w:val="clear" w:color="auto" w:fill="FFFFFF"/>
          </w:rPr>
          <w:t>&lt;b</w:t>
        </w:r>
      </w:ins>
      <w:ins w:id="307" w:author="302948225@qq.com" w:date="2020-10-20T15:52:00Z">
        <w:r>
          <w:rPr>
            <w:rFonts w:ascii="Barlow" w:hAnsi="Barlow" w:hint="eastAsia"/>
            <w:b/>
            <w:bCs/>
            <w:color w:val="444444"/>
            <w:shd w:val="clear" w:color="auto" w:fill="FFFFFF"/>
          </w:rPr>
          <w:t>&gt;</w:t>
        </w:r>
      </w:ins>
      <w:r w:rsidR="00A217D7" w:rsidRPr="000A1404">
        <w:rPr>
          <w:rFonts w:ascii="Barlow" w:hAnsi="Barlow" w:hint="eastAsia"/>
          <w:b/>
          <w:bCs/>
          <w:color w:val="444444"/>
          <w:shd w:val="clear" w:color="auto" w:fill="FFFFFF"/>
          <w:rPrChange w:id="308" w:author="302948225@qq.com" w:date="2020-10-20T15:42:00Z">
            <w:rPr>
              <w:rFonts w:ascii="Barlow" w:hAnsi="Barlow" w:hint="eastAsia"/>
              <w:b/>
              <w:bCs/>
              <w:color w:val="444444"/>
              <w:highlight w:val="yellow"/>
              <w:shd w:val="clear" w:color="auto" w:fill="FFFFFF"/>
            </w:rPr>
          </w:rPrChange>
        </w:rPr>
        <w:t>May</w:t>
      </w:r>
      <w:ins w:id="309" w:author="302948225@qq.com" w:date="2020-10-20T15:52:00Z">
        <w:r>
          <w:rPr>
            <w:rFonts w:ascii="Barlow" w:hAnsi="Barlow"/>
            <w:b/>
            <w:bCs/>
            <w:color w:val="444444"/>
            <w:shd w:val="clear" w:color="auto" w:fill="FFFFFF"/>
          </w:rPr>
          <w:t>&lt;/b&gt;</w:t>
        </w:r>
      </w:ins>
    </w:p>
    <w:p w14:paraId="40282EA3" w14:textId="15C4F17D" w:rsidR="00A217D7" w:rsidRPr="007C3B5B" w:rsidRDefault="000A1404" w:rsidP="00A217D7">
      <w:pPr>
        <w:rPr>
          <w:rFonts w:ascii="Barlow" w:hAnsi="Barlow" w:hint="eastAsia"/>
          <w:b/>
          <w:bCs/>
          <w:color w:val="444444"/>
          <w:shd w:val="clear" w:color="auto" w:fill="FFFFFF"/>
          <w:rPrChange w:id="310" w:author="302948225@qq.com" w:date="2020-10-20T16:16:00Z">
            <w:rPr>
              <w:rFonts w:ascii="Barlow" w:hAnsi="Barlow" w:hint="eastAsia"/>
              <w:b/>
              <w:bCs/>
              <w:color w:val="444444"/>
              <w:u w:val="single"/>
              <w:shd w:val="clear" w:color="auto" w:fill="FFFFFF"/>
            </w:rPr>
          </w:rPrChange>
        </w:rPr>
      </w:pPr>
      <w:ins w:id="311" w:author="302948225@qq.com" w:date="2020-10-20T15:52:00Z">
        <w:r w:rsidRPr="007C3B5B">
          <w:rPr>
            <w:rFonts w:ascii="Barlow" w:hAnsi="Barlow" w:hint="eastAsia"/>
            <w:b/>
            <w:bCs/>
            <w:color w:val="444444"/>
            <w:shd w:val="clear" w:color="auto" w:fill="FFFFFF"/>
            <w:rPrChange w:id="312"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313" w:author="302948225@qq.com" w:date="2020-10-20T16:16:00Z">
            <w:rPr>
              <w:rFonts w:ascii="Barlow" w:hAnsi="Barlow" w:hint="eastAsia"/>
              <w:b/>
              <w:bCs/>
              <w:color w:val="444444"/>
              <w:u w:val="single"/>
              <w:shd w:val="clear" w:color="auto" w:fill="FFFFFF"/>
            </w:rPr>
          </w:rPrChange>
        </w:rPr>
        <w:t>Experimental design</w:t>
      </w:r>
      <w:ins w:id="314" w:author="302948225@qq.com" w:date="2020-10-20T15:52:00Z">
        <w:r w:rsidRPr="007C3B5B">
          <w:rPr>
            <w:rFonts w:ascii="Barlow" w:hAnsi="Barlow" w:hint="eastAsia"/>
            <w:b/>
            <w:bCs/>
            <w:color w:val="444444"/>
            <w:shd w:val="clear" w:color="auto" w:fill="FFFFFF"/>
            <w:rPrChange w:id="315" w:author="302948225@qq.com" w:date="2020-10-20T16:16:00Z">
              <w:rPr>
                <w:rFonts w:ascii="Barlow" w:hAnsi="Barlow" w:hint="eastAsia"/>
                <w:b/>
                <w:bCs/>
                <w:color w:val="444444"/>
                <w:u w:val="single"/>
                <w:shd w:val="clear" w:color="auto" w:fill="FFFFFF"/>
              </w:rPr>
            </w:rPrChange>
          </w:rPr>
          <w:t>&lt;/b&gt;</w:t>
        </w:r>
      </w:ins>
    </w:p>
    <w:p w14:paraId="6091E7ED" w14:textId="1AEAFE99" w:rsidR="00A217D7" w:rsidRDefault="00A217D7" w:rsidP="00A217D7">
      <w:pPr>
        <w:ind w:firstLineChars="200" w:firstLine="420"/>
        <w:rPr>
          <w:ins w:id="316" w:author="302948225@qq.com" w:date="2020-10-22T21:23:00Z"/>
          <w:rFonts w:ascii="Times New Roman" w:hAnsi="Times New Roman"/>
        </w:rPr>
      </w:pPr>
      <w:del w:id="317" w:author="Office" w:date="2020-10-18T13:12:00Z">
        <w:r w:rsidRPr="00920666" w:rsidDel="00BF2DD5">
          <w:rPr>
            <w:rFonts w:ascii="Times New Roman" w:hAnsi="Times New Roman"/>
          </w:rPr>
          <w:delText xml:space="preserve">we </w:delText>
        </w:r>
      </w:del>
      <w:ins w:id="318" w:author="Office" w:date="2020-10-18T13:12:00Z">
        <w:r w:rsidR="00BF2DD5">
          <w:rPr>
            <w:rFonts w:ascii="Times New Roman" w:hAnsi="Times New Roman"/>
          </w:rPr>
          <w:t>W</w:t>
        </w:r>
        <w:r w:rsidR="00BF2DD5" w:rsidRPr="00920666">
          <w:rPr>
            <w:rFonts w:ascii="Times New Roman" w:hAnsi="Times New Roman"/>
          </w:rPr>
          <w:t xml:space="preserve">e </w:t>
        </w:r>
      </w:ins>
      <w:r w:rsidRPr="00920666">
        <w:rPr>
          <w:rFonts w:ascii="Times New Roman" w:hAnsi="Times New Roman"/>
        </w:rPr>
        <w:t>had designed our circuit and</w:t>
      </w:r>
      <w:r w:rsidRPr="00901C5C">
        <w:rPr>
          <w:rFonts w:ascii="Times New Roman" w:hAnsi="Times New Roman"/>
          <w:b/>
          <w:bCs/>
        </w:rPr>
        <w:t xml:space="preserve"> </w:t>
      </w:r>
      <w:ins w:id="319" w:author="302948225@qq.com" w:date="2020-10-20T15:52:00Z">
        <w:r w:rsidR="000A1404">
          <w:rPr>
            <w:rFonts w:ascii="Times New Roman" w:hAnsi="Times New Roman"/>
            <w:b/>
            <w:bCs/>
          </w:rPr>
          <w:t>&lt;b&gt;</w:t>
        </w:r>
      </w:ins>
      <w:r w:rsidRPr="00901C5C">
        <w:rPr>
          <w:rFonts w:ascii="Times New Roman" w:hAnsi="Times New Roman"/>
          <w:b/>
          <w:bCs/>
        </w:rPr>
        <w:t xml:space="preserve">explained the mechanism of treating lead pollution to </w:t>
      </w:r>
      <w:del w:id="320" w:author="302948225@qq.com" w:date="2020-10-22T23:57:00Z">
        <w:r w:rsidRPr="00901C5C" w:rsidDel="001261E8">
          <w:rPr>
            <w:rFonts w:ascii="Times New Roman" w:hAnsi="Times New Roman"/>
            <w:b/>
            <w:bCs/>
          </w:rPr>
          <w:delText>NJU-CHINA</w:delText>
        </w:r>
      </w:del>
      <w:ins w:id="321" w:author="302948225@qq.com" w:date="2020-10-22T23:57:00Z">
        <w:r w:rsidR="001261E8">
          <w:rPr>
            <w:rFonts w:ascii="Times New Roman" w:hAnsi="Times New Roman"/>
            <w:b/>
            <w:bCs/>
          </w:rPr>
          <w:t>NJU</w:t>
        </w:r>
      </w:ins>
      <w:r w:rsidRPr="00901C5C">
        <w:rPr>
          <w:rFonts w:ascii="Times New Roman" w:hAnsi="Times New Roman"/>
          <w:b/>
          <w:bCs/>
        </w:rPr>
        <w:t xml:space="preserve"> team</w:t>
      </w:r>
      <w:ins w:id="322" w:author="302948225@qq.com" w:date="2020-10-20T15:52:00Z">
        <w:r w:rsidR="000A1404">
          <w:rPr>
            <w:rFonts w:ascii="Times New Roman" w:hAnsi="Times New Roman"/>
            <w:b/>
            <w:bCs/>
          </w:rPr>
          <w:t>&lt;/b&gt;</w:t>
        </w:r>
      </w:ins>
      <w:del w:id="323" w:author="302948225@qq.com" w:date="2020-10-25T23:54:00Z">
        <w:r w:rsidRPr="00920666" w:rsidDel="007D1BFE">
          <w:rPr>
            <w:rFonts w:ascii="Times New Roman" w:hAnsi="Times New Roman"/>
          </w:rPr>
          <w:delText xml:space="preserve">: </w:delText>
        </w:r>
      </w:del>
      <w:ins w:id="324" w:author="302948225@qq.com" w:date="2020-10-25T23:54:00Z">
        <w:r w:rsidR="007D1BFE">
          <w:rPr>
            <w:rFonts w:ascii="Times New Roman" w:hAnsi="Times New Roman"/>
          </w:rPr>
          <w:t>: w</w:t>
        </w:r>
      </w:ins>
      <w:del w:id="325" w:author="302948225@qq.com" w:date="2020-10-25T23:54:00Z">
        <w:r w:rsidRPr="00920666" w:rsidDel="007D1BFE">
          <w:rPr>
            <w:rFonts w:ascii="Times New Roman" w:hAnsi="Times New Roman"/>
          </w:rPr>
          <w:delText>w</w:delText>
        </w:r>
      </w:del>
      <w:r w:rsidRPr="00920666">
        <w:rPr>
          <w:rFonts w:ascii="Times New Roman" w:hAnsi="Times New Roman"/>
        </w:rPr>
        <w:t xml:space="preserve">hen earthworm ate the soil, the engineered bacteria secreted enzyme in the </w:t>
      </w:r>
      <w:r>
        <w:rPr>
          <w:rFonts w:ascii="Times New Roman" w:hAnsi="Times New Roman"/>
        </w:rPr>
        <w:t>intestinal tract</w:t>
      </w:r>
      <w:r w:rsidRPr="00920666">
        <w:rPr>
          <w:rFonts w:ascii="Times New Roman" w:hAnsi="Times New Roman"/>
        </w:rPr>
        <w:t xml:space="preserve"> and turned phosphorus into phosphate radical to form stable pyromorphite with lead. Then our engineered bacteria started kill switch when </w:t>
      </w:r>
      <w:del w:id="326" w:author="Office" w:date="2020-10-18T13:13:00Z">
        <w:r w:rsidRPr="00920666" w:rsidDel="00BF2DD5">
          <w:rPr>
            <w:rFonts w:ascii="Times New Roman" w:hAnsi="Times New Roman"/>
          </w:rPr>
          <w:delText xml:space="preserve">it </w:delText>
        </w:r>
      </w:del>
      <w:ins w:id="327" w:author="Office" w:date="2020-10-18T13:13:00Z">
        <w:r w:rsidR="00BF2DD5">
          <w:rPr>
            <w:rFonts w:ascii="Times New Roman" w:hAnsi="Times New Roman"/>
          </w:rPr>
          <w:t>they</w:t>
        </w:r>
        <w:r w:rsidR="00BF2DD5" w:rsidRPr="00920666">
          <w:rPr>
            <w:rFonts w:ascii="Times New Roman" w:hAnsi="Times New Roman"/>
          </w:rPr>
          <w:t xml:space="preserve"> </w:t>
        </w:r>
      </w:ins>
      <w:del w:id="328" w:author="Office" w:date="2020-10-18T13:13:00Z">
        <w:r w:rsidRPr="00920666" w:rsidDel="00BF2DD5">
          <w:rPr>
            <w:rFonts w:ascii="Times New Roman" w:hAnsi="Times New Roman"/>
          </w:rPr>
          <w:delText xml:space="preserve">was </w:delText>
        </w:r>
      </w:del>
      <w:ins w:id="329" w:author="Office" w:date="2020-10-18T13:13:00Z">
        <w:r w:rsidR="00BF2DD5" w:rsidRPr="00920666">
          <w:rPr>
            <w:rFonts w:ascii="Times New Roman" w:hAnsi="Times New Roman"/>
          </w:rPr>
          <w:t>w</w:t>
        </w:r>
        <w:r w:rsidR="00BF2DD5">
          <w:rPr>
            <w:rFonts w:ascii="Times New Roman" w:hAnsi="Times New Roman"/>
          </w:rPr>
          <w:t>ere</w:t>
        </w:r>
        <w:r w:rsidR="00BF2DD5" w:rsidRPr="00920666">
          <w:rPr>
            <w:rFonts w:ascii="Times New Roman" w:hAnsi="Times New Roman"/>
          </w:rPr>
          <w:t xml:space="preserve"> </w:t>
        </w:r>
      </w:ins>
      <w:r w:rsidRPr="00920666">
        <w:rPr>
          <w:rFonts w:ascii="Times New Roman" w:hAnsi="Times New Roman"/>
        </w:rPr>
        <w:t>excreted outside so that no bio-pollution could be caused.</w:t>
      </w:r>
    </w:p>
    <w:p w14:paraId="10300E1A" w14:textId="2DF359EF" w:rsidR="002D2B09" w:rsidRPr="002D2B09" w:rsidRDefault="003D1A13">
      <w:pPr>
        <w:ind w:firstLineChars="200" w:firstLine="420"/>
        <w:rPr>
          <w:ins w:id="330" w:author="302948225@qq.com" w:date="2020-10-22T23:44:00Z"/>
          <w:rFonts w:ascii="Times New Roman" w:hAnsi="Times New Roman"/>
          <w:rPrChange w:id="331" w:author="302948225@qq.com" w:date="2020-10-22T23:44:00Z">
            <w:rPr>
              <w:ins w:id="332" w:author="302948225@qq.com" w:date="2020-10-22T23:44:00Z"/>
            </w:rPr>
          </w:rPrChange>
        </w:rPr>
        <w:pPrChange w:id="333" w:author="302948225@qq.com" w:date="2020-10-22T23:44:00Z">
          <w:pPr>
            <w:ind w:firstLine="420"/>
          </w:pPr>
        </w:pPrChange>
      </w:pPr>
      <w:ins w:id="334" w:author="302948225@qq.com" w:date="2020-10-22T21:23:00Z">
        <w:r w:rsidRPr="00DB230F">
          <w:rPr>
            <w:rFonts w:ascii="Times New Roman" w:hAnsi="Times New Roman"/>
            <w:highlight w:val="yellow"/>
            <w:rPrChange w:id="335" w:author="302948225@qq.com" w:date="2020-10-22T21:33:00Z">
              <w:rPr>
                <w:rFonts w:ascii="Times New Roman" w:hAnsi="Times New Roman"/>
              </w:rPr>
            </w:rPrChange>
          </w:rPr>
          <w:t>NAU-NJU</w:t>
        </w:r>
      </w:ins>
      <w:ins w:id="336" w:author="302948225@qq.com" w:date="2020-10-22T21:24:00Z">
        <w:r>
          <w:rPr>
            <w:rFonts w:ascii="Times New Roman" w:hAnsi="Times New Roman"/>
          </w:rPr>
          <w:t xml:space="preserve"> </w:t>
        </w:r>
      </w:ins>
      <w:ins w:id="337" w:author="302948225@qq.com" w:date="2020-10-22T23:44:00Z">
        <w:r w:rsidR="002D2B09" w:rsidRPr="002D2B09">
          <w:rPr>
            <w:rFonts w:ascii="Times New Roman" w:hAnsi="Times New Roman"/>
            <w:rPrChange w:id="338" w:author="302948225@qq.com" w:date="2020-10-22T23:45:00Z">
              <w:rPr/>
            </w:rPrChange>
          </w:rPr>
          <w:t xml:space="preserve">NJU tried to combine polyphosphates with recombinant spider silk protein, but they could not </w:t>
        </w:r>
      </w:ins>
      <w:ins w:id="339" w:author="xb21cn" w:date="2020-10-24T23:59:00Z">
        <w:r w:rsidR="00B237E3" w:rsidRPr="00B237E3">
          <w:rPr>
            <w:rFonts w:ascii="Times New Roman" w:hAnsi="Times New Roman"/>
            <w:b/>
            <w:rPrChange w:id="340" w:author="xb21cn" w:date="2020-10-25T00:00:00Z">
              <w:rPr>
                <w:rFonts w:ascii="Times New Roman" w:hAnsi="Times New Roman"/>
              </w:rPr>
            </w:rPrChange>
          </w:rPr>
          <w:t>&lt;b&gt;</w:t>
        </w:r>
      </w:ins>
      <w:ins w:id="341" w:author="302948225@qq.com" w:date="2020-10-22T23:44:00Z">
        <w:r w:rsidR="002D2B09" w:rsidRPr="00B237E3">
          <w:rPr>
            <w:rFonts w:ascii="Times New Roman" w:hAnsi="Times New Roman"/>
            <w:b/>
            <w:rPrChange w:id="342" w:author="xb21cn" w:date="2020-10-25T00:00:00Z">
              <w:rPr/>
            </w:rPrChange>
          </w:rPr>
          <w:t>occur electrostatic interaction</w:t>
        </w:r>
      </w:ins>
      <w:ins w:id="343" w:author="xb21cn" w:date="2020-10-24T23:59:00Z">
        <w:r w:rsidR="00B237E3" w:rsidRPr="00B237E3">
          <w:rPr>
            <w:rFonts w:ascii="Times New Roman" w:hAnsi="Times New Roman"/>
            <w:b/>
            <w:rPrChange w:id="344" w:author="xb21cn" w:date="2020-10-25T00:00:00Z">
              <w:rPr>
                <w:rFonts w:ascii="Times New Roman" w:hAnsi="Times New Roman"/>
              </w:rPr>
            </w:rPrChange>
          </w:rPr>
          <w:t>&lt;/b&gt;</w:t>
        </w:r>
      </w:ins>
      <w:ins w:id="345" w:author="302948225@qq.com" w:date="2020-10-22T23:44:00Z">
        <w:r w:rsidR="002D2B09" w:rsidRPr="002D2B09">
          <w:rPr>
            <w:rFonts w:ascii="Times New Roman" w:hAnsi="Times New Roman"/>
            <w:rPrChange w:id="346" w:author="302948225@qq.com" w:date="2020-10-22T23:45:00Z">
              <w:rPr/>
            </w:rPrChange>
          </w:rPr>
          <w:t xml:space="preserve">. </w:t>
        </w:r>
        <w:del w:id="347" w:author="Office" w:date="2020-10-25T18:37:00Z">
          <w:r w:rsidR="002D2B09" w:rsidRPr="002D2B09" w:rsidDel="001D40DF">
            <w:rPr>
              <w:rFonts w:ascii="Times New Roman" w:hAnsi="Times New Roman"/>
              <w:rPrChange w:id="348" w:author="302948225@qq.com" w:date="2020-10-22T23:45:00Z">
                <w:rPr/>
              </w:rPrChange>
            </w:rPr>
            <w:delText>So</w:delText>
          </w:r>
        </w:del>
      </w:ins>
      <w:ins w:id="349" w:author="Office" w:date="2020-10-25T18:37:00Z">
        <w:r w:rsidR="001D40DF">
          <w:rPr>
            <w:rFonts w:ascii="Times New Roman" w:hAnsi="Times New Roman" w:hint="eastAsia"/>
          </w:rPr>
          <w:t>Then,</w:t>
        </w:r>
      </w:ins>
      <w:ins w:id="350" w:author="302948225@qq.com" w:date="2020-10-22T23:44:00Z">
        <w:r w:rsidR="002D2B09" w:rsidRPr="002D2B09">
          <w:rPr>
            <w:rFonts w:ascii="Times New Roman" w:hAnsi="Times New Roman"/>
            <w:rPrChange w:id="351" w:author="302948225@qq.com" w:date="2020-10-22T23:45:00Z">
              <w:rPr/>
            </w:rPrChange>
          </w:rPr>
          <w:t xml:space="preserve"> we advised them to change some of the amino acids in the N’ terminal and C’ terminal into positively charged amino acids.</w:t>
        </w:r>
      </w:ins>
    </w:p>
    <w:p w14:paraId="3E585060" w14:textId="1C812191" w:rsidR="003D1A13" w:rsidRPr="00920666" w:rsidDel="002D2B09" w:rsidRDefault="003D1A13" w:rsidP="00A217D7">
      <w:pPr>
        <w:ind w:firstLineChars="200" w:firstLine="420"/>
        <w:rPr>
          <w:del w:id="352" w:author="302948225@qq.com" w:date="2020-10-22T23:44:00Z"/>
          <w:rFonts w:ascii="Times New Roman" w:hAnsi="Times New Roman"/>
        </w:rPr>
      </w:pPr>
    </w:p>
    <w:p w14:paraId="587B4F3B" w14:textId="21FD81A6" w:rsidR="00A217D7" w:rsidRPr="00920666" w:rsidRDefault="003D1A13">
      <w:pPr>
        <w:ind w:firstLineChars="200" w:firstLine="420"/>
        <w:rPr>
          <w:rFonts w:ascii="Times New Roman" w:hAnsi="Times New Roman"/>
        </w:rPr>
        <w:pPrChange w:id="353" w:author="302948225@qq.com" w:date="2020-10-22T21:23:00Z">
          <w:pPr/>
        </w:pPrChange>
      </w:pPr>
      <w:ins w:id="354" w:author="302948225@qq.com" w:date="2020-10-22T21:23:00Z">
        <w:r w:rsidRPr="00DB230F">
          <w:rPr>
            <w:rFonts w:ascii="Times New Roman" w:hAnsi="Times New Roman"/>
            <w:highlight w:val="yellow"/>
            <w:rPrChange w:id="355" w:author="302948225@qq.com" w:date="2020-10-22T21:33:00Z">
              <w:rPr>
                <w:rFonts w:ascii="Times New Roman" w:hAnsi="Times New Roman"/>
              </w:rPr>
            </w:rPrChange>
          </w:rPr>
          <w:t>NJU-NAU</w:t>
        </w:r>
        <w:r>
          <w:rPr>
            <w:rFonts w:ascii="Times New Roman" w:hAnsi="Times New Roman" w:hint="eastAsia"/>
          </w:rPr>
          <w:t xml:space="preserve"> </w:t>
        </w:r>
      </w:ins>
      <w:r w:rsidR="00A217D7" w:rsidRPr="00920666">
        <w:rPr>
          <w:rFonts w:ascii="Times New Roman" w:hAnsi="Times New Roman"/>
        </w:rPr>
        <w:t>NJU</w:t>
      </w:r>
      <w:del w:id="356" w:author="302948225@qq.com" w:date="2020-10-22T23:45:00Z">
        <w:r w:rsidR="00A217D7" w:rsidRPr="00920666" w:rsidDel="002D2B09">
          <w:rPr>
            <w:rFonts w:ascii="Times New Roman" w:hAnsi="Times New Roman"/>
          </w:rPr>
          <w:delText>-CHINA</w:delText>
        </w:r>
      </w:del>
      <w:r w:rsidR="00A217D7" w:rsidRPr="00920666">
        <w:rPr>
          <w:rFonts w:ascii="Times New Roman" w:hAnsi="Times New Roman"/>
        </w:rPr>
        <w:t xml:space="preserve"> members asked us </w:t>
      </w:r>
      <w:ins w:id="357" w:author="302948225@qq.com" w:date="2020-10-20T15:57:00Z">
        <w:r w:rsidR="00060DE2" w:rsidRPr="00060DE2">
          <w:rPr>
            <w:rFonts w:ascii="Times New Roman" w:hAnsi="Times New Roman"/>
            <w:b/>
            <w:bCs/>
            <w:rPrChange w:id="358" w:author="302948225@qq.com" w:date="2020-10-20T15:57:00Z">
              <w:rPr>
                <w:rFonts w:ascii="Times New Roman" w:hAnsi="Times New Roman"/>
              </w:rPr>
            </w:rPrChange>
          </w:rPr>
          <w:t>&lt;b&gt;</w:t>
        </w:r>
      </w:ins>
      <w:r w:rsidR="00A217D7" w:rsidRPr="00901C5C">
        <w:rPr>
          <w:rFonts w:ascii="Times New Roman" w:hAnsi="Times New Roman"/>
          <w:b/>
          <w:bCs/>
        </w:rPr>
        <w:t>how to ensure adequate contact</w:t>
      </w:r>
      <w:ins w:id="359" w:author="302948225@qq.com" w:date="2020-10-20T15:57:00Z">
        <w:r w:rsidR="00060DE2">
          <w:rPr>
            <w:rFonts w:ascii="Times New Roman" w:hAnsi="Times New Roman"/>
            <w:b/>
            <w:bCs/>
          </w:rPr>
          <w:t>&lt;/b&gt;</w:t>
        </w:r>
      </w:ins>
      <w:r w:rsidR="00A217D7" w:rsidRPr="00920666">
        <w:rPr>
          <w:rFonts w:ascii="Times New Roman" w:hAnsi="Times New Roman"/>
        </w:rPr>
        <w:t xml:space="preserve"> of the converted phosphate with lead and how to</w:t>
      </w:r>
      <w:ins w:id="360" w:author="302948225@qq.com" w:date="2020-10-20T15:57:00Z">
        <w:r w:rsidR="00060DE2" w:rsidRPr="00060DE2">
          <w:rPr>
            <w:rFonts w:ascii="Times New Roman" w:hAnsi="Times New Roman"/>
            <w:b/>
            <w:bCs/>
            <w:rPrChange w:id="361" w:author="302948225@qq.com" w:date="2020-10-20T15:57:00Z">
              <w:rPr>
                <w:rFonts w:ascii="Times New Roman" w:hAnsi="Times New Roman"/>
              </w:rPr>
            </w:rPrChange>
          </w:rPr>
          <w:t>&lt;b&gt;</w:t>
        </w:r>
      </w:ins>
      <w:r w:rsidR="00A217D7" w:rsidRPr="00060DE2">
        <w:rPr>
          <w:rFonts w:ascii="Times New Roman" w:hAnsi="Times New Roman"/>
          <w:b/>
          <w:bCs/>
          <w:rPrChange w:id="362" w:author="302948225@qq.com" w:date="2020-10-20T15:57:00Z">
            <w:rPr>
              <w:rFonts w:ascii="Times New Roman" w:hAnsi="Times New Roman"/>
            </w:rPr>
          </w:rPrChange>
        </w:rPr>
        <w:t xml:space="preserve"> </w:t>
      </w:r>
      <w:r w:rsidR="00A217D7" w:rsidRPr="00901C5C">
        <w:rPr>
          <w:rFonts w:ascii="Times New Roman" w:hAnsi="Times New Roman"/>
          <w:b/>
          <w:bCs/>
        </w:rPr>
        <w:t>control the combination ratio</w:t>
      </w:r>
      <w:ins w:id="363" w:author="302948225@qq.com" w:date="2020-10-20T15:57:00Z">
        <w:r w:rsidR="00060DE2">
          <w:rPr>
            <w:rFonts w:ascii="Times New Roman" w:hAnsi="Times New Roman"/>
            <w:b/>
            <w:bCs/>
          </w:rPr>
          <w:t>&lt;/b&gt;</w:t>
        </w:r>
      </w:ins>
      <w:del w:id="364" w:author="Office" w:date="2020-10-18T13:13:00Z">
        <w:r w:rsidR="00A217D7" w:rsidRPr="00920666" w:rsidDel="00BF2DD5">
          <w:rPr>
            <w:rFonts w:ascii="Times New Roman" w:hAnsi="Times New Roman"/>
          </w:rPr>
          <w:delText>?</w:delText>
        </w:r>
      </w:del>
      <w:ins w:id="365" w:author="Office" w:date="2020-10-18T13:13:00Z">
        <w:r w:rsidR="00BF2DD5">
          <w:rPr>
            <w:rFonts w:ascii="Times New Roman" w:hAnsi="Times New Roman"/>
          </w:rPr>
          <w:t>.</w:t>
        </w:r>
      </w:ins>
    </w:p>
    <w:p w14:paraId="0D9B6600" w14:textId="46F6E0F4" w:rsidR="00A217D7" w:rsidRPr="00920666" w:rsidRDefault="00A217D7">
      <w:pPr>
        <w:ind w:firstLineChars="200" w:firstLine="420"/>
        <w:rPr>
          <w:rFonts w:ascii="Times New Roman" w:hAnsi="Times New Roman"/>
        </w:rPr>
        <w:pPrChange w:id="366" w:author="302948225@qq.com" w:date="2020-10-20T16:14:00Z">
          <w:pPr/>
        </w:pPrChange>
      </w:pPr>
      <w:del w:id="367" w:author="Office" w:date="2020-10-18T13:25:00Z">
        <w:r w:rsidRPr="00920666" w:rsidDel="00AE3AEB">
          <w:rPr>
            <w:rFonts w:ascii="Times New Roman" w:hAnsi="Times New Roman"/>
          </w:rPr>
          <w:delText>We thought this</w:delText>
        </w:r>
      </w:del>
      <w:ins w:id="368" w:author="Office" w:date="2020-10-18T13:25:00Z">
        <w:r w:rsidR="00AE3AEB">
          <w:rPr>
            <w:rFonts w:ascii="Times New Roman" w:hAnsi="Times New Roman" w:hint="eastAsia"/>
          </w:rPr>
          <w:t>These</w:t>
        </w:r>
      </w:ins>
      <w:r w:rsidRPr="00920666">
        <w:rPr>
          <w:rFonts w:ascii="Times New Roman" w:hAnsi="Times New Roman"/>
        </w:rPr>
        <w:t xml:space="preserve"> problem</w:t>
      </w:r>
      <w:ins w:id="369" w:author="Office" w:date="2020-10-18T13:25:00Z">
        <w:r w:rsidR="00AE3AEB">
          <w:rPr>
            <w:rFonts w:ascii="Times New Roman" w:hAnsi="Times New Roman" w:hint="eastAsia"/>
          </w:rPr>
          <w:t>s</w:t>
        </w:r>
      </w:ins>
      <w:r w:rsidRPr="00920666">
        <w:rPr>
          <w:rFonts w:ascii="Times New Roman" w:hAnsi="Times New Roman"/>
        </w:rPr>
        <w:t xml:space="preserve"> </w:t>
      </w:r>
      <w:del w:id="370" w:author="Office" w:date="2020-10-18T13:25:00Z">
        <w:r w:rsidRPr="00920666" w:rsidDel="00AE3AEB">
          <w:rPr>
            <w:rFonts w:ascii="Times New Roman" w:hAnsi="Times New Roman"/>
          </w:rPr>
          <w:delText>was</w:delText>
        </w:r>
      </w:del>
      <w:ins w:id="371" w:author="Office" w:date="2020-10-18T13:25:00Z">
        <w:r w:rsidR="00AE3AEB">
          <w:rPr>
            <w:rFonts w:ascii="Times New Roman" w:hAnsi="Times New Roman" w:hint="eastAsia"/>
          </w:rPr>
          <w:t>were</w:t>
        </w:r>
      </w:ins>
      <w:r w:rsidRPr="00920666">
        <w:rPr>
          <w:rFonts w:ascii="Times New Roman" w:hAnsi="Times New Roman"/>
        </w:rPr>
        <w:t xml:space="preserve"> very important </w:t>
      </w:r>
      <w:ins w:id="372" w:author="Office" w:date="2020-10-18T13:26:00Z">
        <w:r w:rsidR="00AE3AEB">
          <w:rPr>
            <w:rFonts w:ascii="Times New Roman" w:hAnsi="Times New Roman"/>
          </w:rPr>
          <w:t>to us</w:t>
        </w:r>
      </w:ins>
      <w:ins w:id="373" w:author="Office" w:date="2020-10-18T14:49:00Z">
        <w:r w:rsidR="00943BF4">
          <w:rPr>
            <w:rFonts w:ascii="Times New Roman" w:hAnsi="Times New Roman"/>
          </w:rPr>
          <w:t>.</w:t>
        </w:r>
      </w:ins>
      <w:ins w:id="374" w:author="Office" w:date="2020-10-18T13:26:00Z">
        <w:r w:rsidR="00AE3AEB">
          <w:rPr>
            <w:rFonts w:ascii="Times New Roman" w:hAnsi="Times New Roman"/>
          </w:rPr>
          <w:t xml:space="preserve"> </w:t>
        </w:r>
      </w:ins>
      <w:del w:id="375" w:author="Office" w:date="2020-10-18T14:49:00Z">
        <w:r w:rsidRPr="00920666" w:rsidDel="00943BF4">
          <w:rPr>
            <w:rFonts w:ascii="Times New Roman" w:hAnsi="Times New Roman"/>
          </w:rPr>
          <w:delText>because w</w:delText>
        </w:r>
      </w:del>
      <w:ins w:id="376" w:author="Office" w:date="2020-10-18T14:49:00Z">
        <w:r w:rsidR="00943BF4">
          <w:rPr>
            <w:rFonts w:ascii="Times New Roman" w:hAnsi="Times New Roman"/>
          </w:rPr>
          <w:t>W</w:t>
        </w:r>
      </w:ins>
      <w:r w:rsidRPr="00920666">
        <w:rPr>
          <w:rFonts w:ascii="Times New Roman" w:hAnsi="Times New Roman"/>
        </w:rPr>
        <w:t xml:space="preserve">e </w:t>
      </w:r>
      <w:ins w:id="377" w:author="Office" w:date="2020-10-18T14:49:00Z">
        <w:r w:rsidR="00943BF4">
          <w:rPr>
            <w:rFonts w:ascii="Times New Roman" w:hAnsi="Times New Roman"/>
          </w:rPr>
          <w:t xml:space="preserve">also thought we </w:t>
        </w:r>
      </w:ins>
      <w:r w:rsidRPr="00920666">
        <w:rPr>
          <w:rFonts w:ascii="Times New Roman" w:hAnsi="Times New Roman"/>
        </w:rPr>
        <w:t xml:space="preserve">needed to take </w:t>
      </w:r>
      <w:ins w:id="378" w:author="302948225@qq.com" w:date="2020-10-20T15:57:00Z">
        <w:r w:rsidR="00060DE2" w:rsidRPr="00060DE2">
          <w:rPr>
            <w:rFonts w:ascii="Times New Roman" w:hAnsi="Times New Roman"/>
            <w:b/>
            <w:bCs/>
            <w:rPrChange w:id="379" w:author="302948225@qq.com" w:date="2020-10-20T15:58:00Z">
              <w:rPr>
                <w:rFonts w:ascii="Times New Roman" w:hAnsi="Times New Roman"/>
              </w:rPr>
            </w:rPrChange>
          </w:rPr>
          <w:t>&lt;b&gt;</w:t>
        </w:r>
      </w:ins>
      <w:r w:rsidRPr="00901C5C">
        <w:rPr>
          <w:rFonts w:ascii="Times New Roman" w:hAnsi="Times New Roman"/>
          <w:b/>
          <w:bCs/>
        </w:rPr>
        <w:t>ion product</w:t>
      </w:r>
      <w:ins w:id="380" w:author="302948225@qq.com" w:date="2020-10-20T15:57:00Z">
        <w:r w:rsidR="00060DE2" w:rsidRPr="00060DE2">
          <w:rPr>
            <w:rFonts w:ascii="Times New Roman" w:hAnsi="Times New Roman"/>
            <w:b/>
            <w:bCs/>
            <w:rPrChange w:id="381" w:author="302948225@qq.com" w:date="2020-10-20T15:58:00Z">
              <w:rPr>
                <w:rFonts w:ascii="Times New Roman" w:hAnsi="Times New Roman"/>
              </w:rPr>
            </w:rPrChange>
          </w:rPr>
          <w:t>&lt;/b&gt;</w:t>
        </w:r>
      </w:ins>
      <w:del w:id="382" w:author="302948225@qq.com" w:date="2020-10-20T15:57:00Z">
        <w:r w:rsidRPr="00920666" w:rsidDel="00060DE2">
          <w:rPr>
            <w:rFonts w:ascii="Times New Roman" w:hAnsi="Times New Roman"/>
          </w:rPr>
          <w:delText xml:space="preserve"> </w:delText>
        </w:r>
      </w:del>
      <w:r w:rsidRPr="00920666">
        <w:rPr>
          <w:rFonts w:ascii="Times New Roman" w:hAnsi="Times New Roman"/>
        </w:rPr>
        <w:t xml:space="preserve">and </w:t>
      </w:r>
      <w:ins w:id="383" w:author="302948225@qq.com" w:date="2020-10-20T15:57:00Z">
        <w:r w:rsidR="00060DE2" w:rsidRPr="00060DE2">
          <w:rPr>
            <w:rFonts w:ascii="Times New Roman" w:hAnsi="Times New Roman"/>
            <w:b/>
            <w:bCs/>
            <w:rPrChange w:id="384" w:author="302948225@qq.com" w:date="2020-10-20T15:58:00Z">
              <w:rPr>
                <w:rFonts w:ascii="Times New Roman" w:hAnsi="Times New Roman"/>
              </w:rPr>
            </w:rPrChange>
          </w:rPr>
          <w:t>&lt;b&gt;</w:t>
        </w:r>
      </w:ins>
      <w:proofErr w:type="spellStart"/>
      <w:r w:rsidRPr="00901C5C">
        <w:rPr>
          <w:rFonts w:ascii="Times New Roman" w:hAnsi="Times New Roman"/>
          <w:b/>
          <w:bCs/>
        </w:rPr>
        <w:t>Ksp</w:t>
      </w:r>
      <w:proofErr w:type="spellEnd"/>
      <w:ins w:id="385" w:author="302948225@qq.com" w:date="2020-10-20T15:58:00Z">
        <w:r w:rsidR="00060DE2">
          <w:rPr>
            <w:rFonts w:ascii="Times New Roman" w:hAnsi="Times New Roman"/>
            <w:b/>
            <w:bCs/>
          </w:rPr>
          <w:t>&lt;/b&gt;</w:t>
        </w:r>
      </w:ins>
      <w:r w:rsidRPr="00901C5C">
        <w:rPr>
          <w:rFonts w:ascii="Times New Roman" w:hAnsi="Times New Roman"/>
          <w:b/>
          <w:bCs/>
        </w:rPr>
        <w:t xml:space="preserve"> </w:t>
      </w:r>
      <w:r w:rsidRPr="00920666">
        <w:rPr>
          <w:rFonts w:ascii="Times New Roman" w:hAnsi="Times New Roman"/>
        </w:rPr>
        <w:t>of the reaction into account</w:t>
      </w:r>
      <w:del w:id="386" w:author="Office" w:date="2020-10-18T13:14:00Z">
        <w:r w:rsidRPr="00920666" w:rsidDel="00BF2DD5">
          <w:rPr>
            <w:rFonts w:ascii="Times New Roman" w:hAnsi="Times New Roman"/>
          </w:rPr>
          <w:delText xml:space="preserve"> the</w:delText>
        </w:r>
      </w:del>
      <w:r w:rsidRPr="00920666">
        <w:rPr>
          <w:rFonts w:ascii="Times New Roman" w:hAnsi="Times New Roman"/>
        </w:rPr>
        <w:t xml:space="preserve">. </w:t>
      </w:r>
      <w:del w:id="387" w:author="Office" w:date="2020-10-18T14:50:00Z">
        <w:r w:rsidRPr="00920666" w:rsidDel="00943BF4">
          <w:rPr>
            <w:rFonts w:ascii="Times New Roman" w:hAnsi="Times New Roman"/>
          </w:rPr>
          <w:delText>So</w:delText>
        </w:r>
      </w:del>
      <w:ins w:id="388" w:author="Office" w:date="2020-10-18T14:50:00Z">
        <w:r w:rsidR="00943BF4">
          <w:rPr>
            <w:rFonts w:ascii="Times New Roman" w:hAnsi="Times New Roman"/>
          </w:rPr>
          <w:t>In the meanwhile</w:t>
        </w:r>
      </w:ins>
      <w:ins w:id="389" w:author="Office" w:date="2020-10-18T13:14:00Z">
        <w:r w:rsidR="00BF2DD5">
          <w:rPr>
            <w:rFonts w:ascii="Times New Roman" w:hAnsi="Times New Roman"/>
          </w:rPr>
          <w:t>,</w:t>
        </w:r>
      </w:ins>
      <w:r w:rsidRPr="00920666">
        <w:rPr>
          <w:rFonts w:ascii="Times New Roman" w:hAnsi="Times New Roman"/>
        </w:rPr>
        <w:t xml:space="preserve"> we needed to check the</w:t>
      </w:r>
      <w:r w:rsidRPr="00901C5C">
        <w:rPr>
          <w:rFonts w:ascii="Times New Roman" w:hAnsi="Times New Roman"/>
          <w:b/>
          <w:bCs/>
        </w:rPr>
        <w:t xml:space="preserve"> </w:t>
      </w:r>
      <w:ins w:id="390" w:author="302948225@qq.com" w:date="2020-10-20T15:58:00Z">
        <w:r w:rsidR="00060DE2">
          <w:rPr>
            <w:rFonts w:ascii="Times New Roman" w:hAnsi="Times New Roman"/>
            <w:b/>
            <w:bCs/>
          </w:rPr>
          <w:t>&lt;b&gt;</w:t>
        </w:r>
      </w:ins>
      <w:r w:rsidRPr="00901C5C">
        <w:rPr>
          <w:rFonts w:ascii="Times New Roman" w:hAnsi="Times New Roman"/>
          <w:b/>
          <w:bCs/>
        </w:rPr>
        <w:t>concentration of phosphate, lead ion and chloride ion</w:t>
      </w:r>
      <w:ins w:id="391" w:author="302948225@qq.com" w:date="2020-10-20T15:58:00Z">
        <w:r w:rsidR="00060DE2">
          <w:rPr>
            <w:rFonts w:ascii="Times New Roman" w:hAnsi="Times New Roman"/>
            <w:b/>
            <w:bCs/>
          </w:rPr>
          <w:t>&lt;/b&gt;</w:t>
        </w:r>
      </w:ins>
      <w:r w:rsidRPr="00920666">
        <w:rPr>
          <w:rFonts w:ascii="Times New Roman" w:hAnsi="Times New Roman"/>
        </w:rPr>
        <w:t xml:space="preserve">, which </w:t>
      </w:r>
      <w:del w:id="392" w:author="Office" w:date="2020-10-18T14:51:00Z">
        <w:r w:rsidRPr="00920666" w:rsidDel="00183233">
          <w:rPr>
            <w:rFonts w:ascii="Times New Roman" w:hAnsi="Times New Roman"/>
          </w:rPr>
          <w:delText>also needed</w:delText>
        </w:r>
      </w:del>
      <w:ins w:id="393" w:author="Office" w:date="2020-10-18T14:51:00Z">
        <w:r w:rsidR="00183233">
          <w:rPr>
            <w:rFonts w:ascii="Times New Roman" w:hAnsi="Times New Roman" w:hint="eastAsia"/>
          </w:rPr>
          <w:t>required</w:t>
        </w:r>
      </w:ins>
      <w:r w:rsidRPr="00920666">
        <w:rPr>
          <w:rFonts w:ascii="Times New Roman" w:hAnsi="Times New Roman"/>
        </w:rPr>
        <w:t xml:space="preserve"> the relevant information provided by the mathematic model members. With the advice of some professors and our own calculations, we </w:t>
      </w:r>
      <w:ins w:id="394" w:author="302948225@qq.com" w:date="2020-10-20T15:58:00Z">
        <w:r w:rsidR="00060DE2" w:rsidRPr="00060DE2">
          <w:rPr>
            <w:rFonts w:ascii="Times New Roman" w:hAnsi="Times New Roman"/>
            <w:b/>
            <w:bCs/>
            <w:rPrChange w:id="395" w:author="302948225@qq.com" w:date="2020-10-20T15:58:00Z">
              <w:rPr>
                <w:rFonts w:ascii="Times New Roman" w:hAnsi="Times New Roman"/>
              </w:rPr>
            </w:rPrChange>
          </w:rPr>
          <w:t>&lt;b&gt;</w:t>
        </w:r>
      </w:ins>
      <w:r w:rsidRPr="00901C5C">
        <w:rPr>
          <w:rFonts w:ascii="Times New Roman" w:hAnsi="Times New Roman"/>
          <w:b/>
          <w:bCs/>
        </w:rPr>
        <w:t>solved the problem</w:t>
      </w:r>
      <w:ins w:id="396" w:author="302948225@qq.com" w:date="2020-10-20T15:58:00Z">
        <w:r w:rsidR="00060DE2">
          <w:rPr>
            <w:rFonts w:ascii="Times New Roman" w:hAnsi="Times New Roman"/>
            <w:b/>
            <w:bCs/>
          </w:rPr>
          <w:t>&lt;/b&gt;</w:t>
        </w:r>
      </w:ins>
      <w:r w:rsidRPr="00920666">
        <w:rPr>
          <w:rFonts w:ascii="Times New Roman" w:hAnsi="Times New Roman"/>
        </w:rPr>
        <w:t xml:space="preserve"> by July: we calculated that the ion product of pyromorphite was between 10</w:t>
      </w:r>
      <w:r w:rsidRPr="00920666">
        <w:rPr>
          <w:rFonts w:ascii="Times New Roman" w:hAnsi="Times New Roman"/>
          <w:vertAlign w:val="superscript"/>
        </w:rPr>
        <w:t>-20</w:t>
      </w:r>
      <w:r w:rsidRPr="00920666">
        <w:rPr>
          <w:rFonts w:ascii="Times New Roman" w:hAnsi="Times New Roman"/>
        </w:rPr>
        <w:t>~10</w:t>
      </w:r>
      <w:r w:rsidRPr="00920666">
        <w:rPr>
          <w:rFonts w:ascii="Times New Roman" w:hAnsi="Times New Roman"/>
          <w:vertAlign w:val="superscript"/>
        </w:rPr>
        <w:t xml:space="preserve">-30 </w:t>
      </w:r>
      <w:r w:rsidRPr="00920666">
        <w:rPr>
          <w:rFonts w:ascii="Times New Roman" w:hAnsi="Times New Roman"/>
        </w:rPr>
        <w:t xml:space="preserve">and its </w:t>
      </w:r>
      <w:proofErr w:type="spellStart"/>
      <w:r w:rsidRPr="00920666">
        <w:rPr>
          <w:rFonts w:ascii="Times New Roman" w:hAnsi="Times New Roman"/>
        </w:rPr>
        <w:t>Ksp</w:t>
      </w:r>
      <w:proofErr w:type="spellEnd"/>
      <w:r w:rsidRPr="00920666">
        <w:rPr>
          <w:rFonts w:ascii="Times New Roman" w:hAnsi="Times New Roman"/>
        </w:rPr>
        <w:t xml:space="preserve"> is about 10</w:t>
      </w:r>
      <w:r w:rsidRPr="00920666">
        <w:rPr>
          <w:rFonts w:ascii="Times New Roman" w:hAnsi="Times New Roman"/>
          <w:vertAlign w:val="superscript"/>
        </w:rPr>
        <w:t>-60</w:t>
      </w:r>
      <w:r w:rsidRPr="00920666">
        <w:rPr>
          <w:rFonts w:ascii="Times New Roman" w:hAnsi="Times New Roman"/>
        </w:rPr>
        <w:t>~10</w:t>
      </w:r>
      <w:r w:rsidRPr="00920666">
        <w:rPr>
          <w:rFonts w:ascii="Times New Roman" w:hAnsi="Times New Roman"/>
          <w:vertAlign w:val="superscript"/>
        </w:rPr>
        <w:t>-80</w:t>
      </w:r>
      <w:r w:rsidRPr="00920666">
        <w:rPr>
          <w:rFonts w:ascii="Times New Roman" w:hAnsi="Times New Roman"/>
        </w:rPr>
        <w:t xml:space="preserve">, which was far enough to meet the conditions for precipitation. Therefore, even if other ion existed, pyromorphite would still be generated in priority for its smaller </w:t>
      </w:r>
      <w:proofErr w:type="spellStart"/>
      <w:r w:rsidRPr="00920666">
        <w:rPr>
          <w:rFonts w:ascii="Times New Roman" w:hAnsi="Times New Roman"/>
        </w:rPr>
        <w:t>Ksp</w:t>
      </w:r>
      <w:proofErr w:type="spellEnd"/>
      <w:r w:rsidRPr="00920666">
        <w:rPr>
          <w:rFonts w:ascii="Times New Roman" w:hAnsi="Times New Roman"/>
        </w:rPr>
        <w:t>.</w:t>
      </w:r>
    </w:p>
    <w:p w14:paraId="1DA4C021" w14:textId="17A266E9" w:rsidR="00A217D7" w:rsidDel="00665484" w:rsidRDefault="00A217D7" w:rsidP="00525CE8">
      <w:pPr>
        <w:rPr>
          <w:ins w:id="397" w:author="xb21cn" w:date="2020-10-19T17:11:00Z"/>
          <w:del w:id="398" w:author="302948225@qq.com" w:date="2020-10-20T15:35:00Z"/>
          <w:rFonts w:ascii="Barlow" w:hAnsi="Barlow" w:hint="eastAsia"/>
          <w:b/>
          <w:bCs/>
          <w:color w:val="444444"/>
          <w:u w:val="single"/>
          <w:shd w:val="clear" w:color="auto" w:fill="FFFFFF"/>
        </w:rPr>
      </w:pPr>
    </w:p>
    <w:p w14:paraId="1006220C" w14:textId="4C57CAA7" w:rsidR="00C131AF" w:rsidDel="006B7A87" w:rsidRDefault="00C131AF" w:rsidP="00C131AF">
      <w:pPr>
        <w:ind w:firstLine="420"/>
        <w:rPr>
          <w:ins w:id="399" w:author="xb21cn" w:date="2020-10-19T17:11:00Z"/>
          <w:del w:id="400" w:author="302948225@qq.com" w:date="2020-10-19T19:20:00Z"/>
          <w:rFonts w:ascii="Times New Roman" w:hAnsi="Times New Roman"/>
          <w:szCs w:val="21"/>
        </w:rPr>
      </w:pPr>
      <w:ins w:id="401" w:author="xb21cn" w:date="2020-10-19T17:11:00Z">
        <w:del w:id="402" w:author="302948225@qq.com" w:date="2020-10-19T19:20:00Z">
          <w:r w:rsidDel="006B7A87">
            <w:rPr>
              <w:rFonts w:ascii="Times New Roman" w:hAnsi="Times New Roman" w:hint="eastAsia"/>
              <w:szCs w:val="21"/>
            </w:rPr>
            <w:delText xml:space="preserve">We designed our original circuit and explained the mechanism to NJU-CHINA. They advised us to perfect </w:delText>
          </w:r>
          <w:r w:rsidRPr="00962D07" w:rsidDel="006B7A87">
            <w:rPr>
              <w:rFonts w:ascii="Times New Roman" w:hAnsi="Times New Roman"/>
              <w:szCs w:val="21"/>
            </w:rPr>
            <w:delText xml:space="preserve">theoretical </w:delText>
          </w:r>
          <w:r w:rsidDel="006B7A87">
            <w:rPr>
              <w:rFonts w:ascii="Times New Roman" w:hAnsi="Times New Roman" w:hint="eastAsia"/>
              <w:szCs w:val="21"/>
            </w:rPr>
            <w:delText>reaction conditions</w:delText>
          </w:r>
        </w:del>
      </w:ins>
      <w:ins w:id="403" w:author="xb21cn" w:date="2020-10-19T17:13:00Z">
        <w:del w:id="404" w:author="302948225@qq.com" w:date="2020-10-19T19:20:00Z">
          <w:r w:rsidDel="006B7A87">
            <w:rPr>
              <w:rFonts w:ascii="Times New Roman" w:hAnsi="Times New Roman" w:hint="eastAsia"/>
              <w:szCs w:val="21"/>
            </w:rPr>
            <w:delText>.</w:delText>
          </w:r>
        </w:del>
      </w:ins>
      <w:ins w:id="405" w:author="xb21cn" w:date="2020-10-19T17:11:00Z">
        <w:del w:id="406" w:author="302948225@qq.com" w:date="2020-10-19T19:20:00Z">
          <w:r w:rsidDel="006B7A87">
            <w:rPr>
              <w:rFonts w:ascii="Times New Roman" w:hAnsi="Times New Roman" w:hint="eastAsia"/>
              <w:szCs w:val="21"/>
            </w:rPr>
            <w:delText xml:space="preserve"> </w:delText>
          </w:r>
        </w:del>
      </w:ins>
      <w:ins w:id="407" w:author="xb21cn" w:date="2020-10-19T17:13:00Z">
        <w:del w:id="408" w:author="302948225@qq.com" w:date="2020-10-19T19:20:00Z">
          <w:r w:rsidDel="006B7A87">
            <w:rPr>
              <w:rFonts w:ascii="Times New Roman" w:hAnsi="Times New Roman" w:hint="eastAsia"/>
              <w:szCs w:val="21"/>
            </w:rPr>
            <w:delText>I</w:delText>
          </w:r>
        </w:del>
      </w:ins>
      <w:ins w:id="409" w:author="xb21cn" w:date="2020-10-19T17:12:00Z">
        <w:del w:id="410" w:author="302948225@qq.com" w:date="2020-10-19T19:20:00Z">
          <w:r w:rsidDel="006B7A87">
            <w:rPr>
              <w:rFonts w:ascii="Times New Roman" w:hAnsi="Times New Roman" w:hint="eastAsia"/>
              <w:szCs w:val="21"/>
            </w:rPr>
            <w:delText>f</w:delText>
          </w:r>
        </w:del>
      </w:ins>
      <w:ins w:id="411" w:author="xb21cn" w:date="2020-10-19T17:11:00Z">
        <w:del w:id="412" w:author="302948225@qq.com" w:date="2020-10-19T19:20:00Z">
          <w:r w:rsidDel="006B7A87">
            <w:rPr>
              <w:rFonts w:ascii="Times New Roman" w:hAnsi="Times New Roman" w:hint="eastAsia"/>
              <w:szCs w:val="21"/>
            </w:rPr>
            <w:delText xml:space="preserve"> </w:delText>
          </w:r>
          <w:r w:rsidRPr="00962D07" w:rsidDel="006B7A87">
            <w:rPr>
              <w:rFonts w:ascii="Times New Roman" w:hAnsi="Times New Roman"/>
              <w:szCs w:val="21"/>
            </w:rPr>
            <w:delText xml:space="preserve">the converted phosphate </w:delText>
          </w:r>
          <w:r w:rsidDel="006B7A87">
            <w:rPr>
              <w:rFonts w:ascii="Times New Roman" w:hAnsi="Times New Roman" w:hint="eastAsia"/>
              <w:szCs w:val="21"/>
            </w:rPr>
            <w:delText>could react with</w:delText>
          </w:r>
          <w:r w:rsidRPr="00962D07" w:rsidDel="006B7A87">
            <w:rPr>
              <w:rFonts w:ascii="Times New Roman" w:hAnsi="Times New Roman"/>
              <w:szCs w:val="21"/>
            </w:rPr>
            <w:delText xml:space="preserve"> lead</w:delText>
          </w:r>
        </w:del>
      </w:ins>
      <w:ins w:id="413" w:author="xb21cn" w:date="2020-10-19T17:13:00Z">
        <w:del w:id="414" w:author="302948225@qq.com" w:date="2020-10-19T19:20:00Z">
          <w:r w:rsidDel="006B7A87">
            <w:rPr>
              <w:rFonts w:ascii="Times New Roman" w:hAnsi="Times New Roman" w:hint="eastAsia"/>
              <w:szCs w:val="21"/>
            </w:rPr>
            <w:delText>?</w:delText>
          </w:r>
        </w:del>
      </w:ins>
    </w:p>
    <w:p w14:paraId="52DE7280" w14:textId="77777777" w:rsidR="00C131AF" w:rsidRDefault="00C131AF" w:rsidP="00A217D7">
      <w:pPr>
        <w:rPr>
          <w:ins w:id="415" w:author="xb21cn" w:date="2020-10-19T17:11:00Z"/>
          <w:rFonts w:ascii="Barlow" w:hAnsi="Barlow" w:hint="eastAsia"/>
          <w:b/>
          <w:bCs/>
          <w:color w:val="444444"/>
          <w:u w:val="single"/>
          <w:shd w:val="clear" w:color="auto" w:fill="FFFFFF"/>
        </w:rPr>
      </w:pPr>
    </w:p>
    <w:p w14:paraId="3ADB7436" w14:textId="77777777" w:rsidR="00C131AF" w:rsidRPr="00D95284" w:rsidRDefault="00C131AF" w:rsidP="00A217D7">
      <w:pPr>
        <w:rPr>
          <w:rFonts w:ascii="Barlow" w:hAnsi="Barlow" w:hint="eastAsia"/>
          <w:b/>
          <w:bCs/>
          <w:color w:val="444444"/>
          <w:u w:val="single"/>
          <w:shd w:val="clear" w:color="auto" w:fill="FFFFFF"/>
        </w:rPr>
      </w:pPr>
    </w:p>
    <w:p w14:paraId="546B7952" w14:textId="23649CB9" w:rsidR="00A217D7" w:rsidRPr="007C3B5B" w:rsidRDefault="00060DE2" w:rsidP="00A217D7">
      <w:pPr>
        <w:rPr>
          <w:rFonts w:ascii="Barlow" w:hAnsi="Barlow" w:hint="eastAsia"/>
          <w:b/>
          <w:bCs/>
          <w:color w:val="444444"/>
          <w:shd w:val="clear" w:color="auto" w:fill="FFFFFF"/>
          <w:rPrChange w:id="416" w:author="302948225@qq.com" w:date="2020-10-20T16:16:00Z">
            <w:rPr>
              <w:rFonts w:ascii="Barlow" w:hAnsi="Barlow" w:hint="eastAsia"/>
              <w:b/>
              <w:bCs/>
              <w:color w:val="444444"/>
              <w:u w:val="single"/>
              <w:shd w:val="clear" w:color="auto" w:fill="FFFFFF"/>
            </w:rPr>
          </w:rPrChange>
        </w:rPr>
      </w:pPr>
      <w:ins w:id="417" w:author="302948225@qq.com" w:date="2020-10-20T15:58:00Z">
        <w:r w:rsidRPr="007C3B5B">
          <w:rPr>
            <w:rFonts w:ascii="Barlow" w:hAnsi="Barlow" w:hint="eastAsia"/>
            <w:b/>
            <w:bCs/>
            <w:color w:val="444444"/>
            <w:shd w:val="clear" w:color="auto" w:fill="FFFFFF"/>
            <w:rPrChange w:id="418"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419" w:author="302948225@qq.com" w:date="2020-10-20T16:16:00Z">
            <w:rPr>
              <w:rFonts w:ascii="Barlow" w:hAnsi="Barlow" w:hint="eastAsia"/>
              <w:b/>
              <w:bCs/>
              <w:color w:val="444444"/>
              <w:u w:val="single"/>
              <w:shd w:val="clear" w:color="auto" w:fill="FFFFFF"/>
            </w:rPr>
          </w:rPrChange>
        </w:rPr>
        <w:t>Human Practices</w:t>
      </w:r>
      <w:ins w:id="420" w:author="302948225@qq.com" w:date="2020-10-20T15:58:00Z">
        <w:r w:rsidRPr="007C3B5B">
          <w:rPr>
            <w:rFonts w:ascii="Barlow" w:hAnsi="Barlow" w:hint="eastAsia"/>
            <w:b/>
            <w:bCs/>
            <w:color w:val="444444"/>
            <w:shd w:val="clear" w:color="auto" w:fill="FFFFFF"/>
            <w:rPrChange w:id="421" w:author="302948225@qq.com" w:date="2020-10-20T16:16:00Z">
              <w:rPr>
                <w:rFonts w:ascii="Barlow" w:hAnsi="Barlow" w:hint="eastAsia"/>
                <w:b/>
                <w:bCs/>
                <w:color w:val="444444"/>
                <w:u w:val="single"/>
                <w:shd w:val="clear" w:color="auto" w:fill="FFFFFF"/>
              </w:rPr>
            </w:rPrChange>
          </w:rPr>
          <w:t>&lt;/b&gt;</w:t>
        </w:r>
      </w:ins>
    </w:p>
    <w:p w14:paraId="3A1A15A2" w14:textId="25D9044E" w:rsidR="00A217D7" w:rsidRPr="00780CDA" w:rsidDel="00400F2E" w:rsidRDefault="00A217D7" w:rsidP="00A217D7">
      <w:pPr>
        <w:jc w:val="center"/>
        <w:rPr>
          <w:del w:id="422" w:author="302948225@qq.com" w:date="2020-10-22T23:12:00Z"/>
          <w:rFonts w:ascii="Barlow" w:hAnsi="Barlow" w:hint="eastAsia"/>
          <w:b/>
          <w:bCs/>
          <w:color w:val="444444"/>
          <w:highlight w:val="yellow"/>
          <w:shd w:val="clear" w:color="auto" w:fill="FFFFFF"/>
          <w:rPrChange w:id="423" w:author="302948225@qq.com" w:date="2020-10-22T23:14:00Z">
            <w:rPr>
              <w:del w:id="424" w:author="302948225@qq.com" w:date="2020-10-22T23:12:00Z"/>
              <w:rFonts w:ascii="Barlow" w:hAnsi="Barlow" w:hint="eastAsia"/>
              <w:b/>
              <w:bCs/>
              <w:color w:val="444444"/>
              <w:shd w:val="clear" w:color="auto" w:fill="FFFFFF"/>
            </w:rPr>
          </w:rPrChange>
        </w:rPr>
      </w:pPr>
      <w:del w:id="425" w:author="302948225@qq.com" w:date="2020-10-22T23:12:00Z">
        <w:r w:rsidRPr="00780CDA" w:rsidDel="00400F2E">
          <w:rPr>
            <w:rFonts w:ascii="Barlow" w:hAnsi="Barlow" w:hint="eastAsia"/>
            <w:b/>
            <w:bCs/>
            <w:color w:val="444444"/>
            <w:highlight w:val="yellow"/>
            <w:shd w:val="clear" w:color="auto" w:fill="FFFFFF"/>
            <w:rPrChange w:id="426" w:author="302948225@qq.com" w:date="2020-10-22T23:14:00Z">
              <w:rPr>
                <w:rFonts w:ascii="Barlow" w:hAnsi="Barlow" w:hint="eastAsia"/>
                <w:b/>
                <w:bCs/>
                <w:color w:val="444444"/>
                <w:shd w:val="clear" w:color="auto" w:fill="FFFFFF"/>
              </w:rPr>
            </w:rPrChange>
          </w:rPr>
          <w:delText>Brainstorm of Stakeholders</w:delText>
        </w:r>
      </w:del>
    </w:p>
    <w:p w14:paraId="58D2D203" w14:textId="77CFA29B" w:rsidR="00780CDA" w:rsidRDefault="00DB230F">
      <w:pPr>
        <w:ind w:firstLine="420"/>
        <w:rPr>
          <w:ins w:id="427" w:author="302948225@qq.com" w:date="2020-10-22T23:12:00Z"/>
        </w:rPr>
      </w:pPr>
      <w:ins w:id="428" w:author="302948225@qq.com" w:date="2020-10-22T21:33:00Z">
        <w:r w:rsidRPr="00780CDA">
          <w:rPr>
            <w:rFonts w:ascii="Barlow" w:hAnsi="Barlow" w:hint="eastAsia"/>
            <w:color w:val="444444"/>
            <w:highlight w:val="yellow"/>
            <w:shd w:val="clear" w:color="auto" w:fill="FFFFFF"/>
            <w:rPrChange w:id="429" w:author="302948225@qq.com" w:date="2020-10-22T23:14:00Z">
              <w:rPr>
                <w:rFonts w:ascii="Barlow" w:hAnsi="Barlow" w:hint="eastAsia"/>
                <w:color w:val="444444"/>
                <w:shd w:val="clear" w:color="auto" w:fill="FFFFFF"/>
              </w:rPr>
            </w:rPrChange>
          </w:rPr>
          <w:t>NAU-NJU</w:t>
        </w:r>
      </w:ins>
      <w:ins w:id="430" w:author="302948225@qq.com" w:date="2020-10-22T23:12:00Z">
        <w:r w:rsidR="00400F2E" w:rsidRPr="00400F2E">
          <w:t xml:space="preserve"> </w:t>
        </w:r>
      </w:ins>
      <w:ins w:id="431" w:author="302948225@qq.com" w:date="2020-10-22T23:23:00Z">
        <w:r w:rsidR="006D534C">
          <w:rPr>
            <w:rFonts w:hint="eastAsia"/>
          </w:rPr>
          <w:t xml:space="preserve"> </w:t>
        </w:r>
      </w:ins>
      <w:ins w:id="432" w:author="302948225@qq.com" w:date="2020-10-22T23:14:00Z">
        <w:r w:rsidR="00780CDA" w:rsidRPr="006D534C">
          <w:rPr>
            <w:rFonts w:ascii="Barlow" w:hAnsi="Barlow"/>
            <w:color w:val="444444"/>
            <w:shd w:val="clear" w:color="auto" w:fill="FFFFFF"/>
            <w:rPrChange w:id="433" w:author="302948225@qq.com" w:date="2020-10-22T23:32:00Z">
              <w:rPr/>
            </w:rPrChange>
          </w:rPr>
          <w:t>We suggest</w:t>
        </w:r>
      </w:ins>
      <w:ins w:id="434" w:author="302948225@qq.com" w:date="2020-10-22T23:16:00Z">
        <w:r w:rsidR="00780CDA" w:rsidRPr="006D534C">
          <w:rPr>
            <w:rFonts w:ascii="Barlow" w:hAnsi="Barlow"/>
            <w:color w:val="444444"/>
            <w:shd w:val="clear" w:color="auto" w:fill="FFFFFF"/>
            <w:rPrChange w:id="435" w:author="302948225@qq.com" w:date="2020-10-22T23:32:00Z">
              <w:rPr/>
            </w:rPrChange>
          </w:rPr>
          <w:t>ed</w:t>
        </w:r>
      </w:ins>
      <w:ins w:id="436" w:author="302948225@qq.com" w:date="2020-10-22T23:14:00Z">
        <w:r w:rsidR="00780CDA" w:rsidRPr="006D534C">
          <w:rPr>
            <w:rFonts w:ascii="Barlow" w:hAnsi="Barlow"/>
            <w:color w:val="444444"/>
            <w:shd w:val="clear" w:color="auto" w:fill="FFFFFF"/>
            <w:rPrChange w:id="437" w:author="302948225@qq.com" w:date="2020-10-22T23:32:00Z">
              <w:rPr/>
            </w:rPrChange>
          </w:rPr>
          <w:t xml:space="preserve"> that </w:t>
        </w:r>
      </w:ins>
      <w:ins w:id="438" w:author="302948225@qq.com" w:date="2020-10-22T23:57:00Z">
        <w:r w:rsidR="001261E8">
          <w:rPr>
            <w:rFonts w:ascii="Barlow" w:hAnsi="Barlow"/>
            <w:color w:val="444444"/>
            <w:shd w:val="clear" w:color="auto" w:fill="FFFFFF"/>
          </w:rPr>
          <w:t>NJU</w:t>
        </w:r>
      </w:ins>
      <w:ins w:id="439" w:author="302948225@qq.com" w:date="2020-10-22T23:14:00Z">
        <w:r w:rsidR="00780CDA" w:rsidRPr="006D534C">
          <w:rPr>
            <w:rFonts w:ascii="Barlow" w:hAnsi="Barlow"/>
            <w:color w:val="444444"/>
            <w:shd w:val="clear" w:color="auto" w:fill="FFFFFF"/>
            <w:rPrChange w:id="440" w:author="302948225@qq.com" w:date="2020-10-22T23:32:00Z">
              <w:rPr/>
            </w:rPrChange>
          </w:rPr>
          <w:t xml:space="preserve"> should carefully consider </w:t>
        </w:r>
      </w:ins>
      <w:ins w:id="441" w:author="302948225@qq.com" w:date="2020-10-24T20:57:00Z">
        <w:r w:rsidR="00D336A6" w:rsidRPr="00D336A6">
          <w:rPr>
            <w:rFonts w:ascii="Barlow" w:hAnsi="Barlow" w:hint="eastAsia"/>
            <w:b/>
            <w:bCs/>
            <w:color w:val="444444"/>
            <w:shd w:val="clear" w:color="auto" w:fill="FFFFFF"/>
            <w:rPrChange w:id="442" w:author="302948225@qq.com" w:date="2020-10-24T20:57:00Z">
              <w:rPr>
                <w:rFonts w:ascii="Barlow" w:hAnsi="Barlow" w:hint="eastAsia"/>
                <w:color w:val="444444"/>
                <w:shd w:val="clear" w:color="auto" w:fill="FFFFFF"/>
              </w:rPr>
            </w:rPrChange>
          </w:rPr>
          <w:t>&lt;b&gt;</w:t>
        </w:r>
      </w:ins>
      <w:ins w:id="443" w:author="302948225@qq.com" w:date="2020-10-22T23:14:00Z">
        <w:r w:rsidR="00780CDA" w:rsidRPr="00D336A6">
          <w:rPr>
            <w:rFonts w:ascii="Barlow" w:hAnsi="Barlow"/>
            <w:b/>
            <w:bCs/>
            <w:color w:val="444444"/>
            <w:shd w:val="clear" w:color="auto" w:fill="FFFFFF"/>
            <w:rPrChange w:id="444" w:author="302948225@qq.com" w:date="2020-10-24T20:57:00Z">
              <w:rPr/>
            </w:rPrChange>
          </w:rPr>
          <w:t xml:space="preserve">the requirements and expectations of related </w:t>
        </w:r>
      </w:ins>
      <w:ins w:id="445" w:author="302948225@qq.com" w:date="2020-10-22T23:17:00Z">
        <w:r w:rsidR="00780CDA" w:rsidRPr="00D336A6">
          <w:rPr>
            <w:rFonts w:ascii="Barlow" w:hAnsi="Barlow"/>
            <w:b/>
            <w:bCs/>
            <w:color w:val="444444"/>
            <w:shd w:val="clear" w:color="auto" w:fill="FFFFFF"/>
            <w:rPrChange w:id="446" w:author="302948225@qq.com" w:date="2020-10-24T20:57:00Z">
              <w:rPr/>
            </w:rPrChange>
          </w:rPr>
          <w:t>enterprises</w:t>
        </w:r>
      </w:ins>
      <w:ins w:id="447" w:author="302948225@qq.com" w:date="2020-10-24T20:57:00Z">
        <w:r w:rsidR="00D336A6">
          <w:rPr>
            <w:rFonts w:ascii="Barlow" w:hAnsi="Barlow"/>
            <w:b/>
            <w:bCs/>
            <w:color w:val="444444"/>
            <w:shd w:val="clear" w:color="auto" w:fill="FFFFFF"/>
          </w:rPr>
          <w:t>&lt;/b&gt;</w:t>
        </w:r>
      </w:ins>
      <w:ins w:id="448" w:author="302948225@qq.com" w:date="2020-10-22T23:14:00Z">
        <w:r w:rsidR="00780CDA" w:rsidRPr="006D534C">
          <w:rPr>
            <w:rFonts w:ascii="Barlow" w:hAnsi="Barlow"/>
            <w:color w:val="444444"/>
            <w:shd w:val="clear" w:color="auto" w:fill="FFFFFF"/>
            <w:rPrChange w:id="449" w:author="302948225@qq.com" w:date="2020-10-22T23:32:00Z">
              <w:rPr/>
            </w:rPrChange>
          </w:rPr>
          <w:t xml:space="preserve"> for products, and guide</w:t>
        </w:r>
      </w:ins>
      <w:ins w:id="450" w:author="302948225@qq.com" w:date="2020-10-22T23:17:00Z">
        <w:r w:rsidR="00780CDA" w:rsidRPr="006D534C">
          <w:rPr>
            <w:rFonts w:ascii="Barlow" w:hAnsi="Barlow"/>
            <w:color w:val="444444"/>
            <w:shd w:val="clear" w:color="auto" w:fill="FFFFFF"/>
            <w:rPrChange w:id="451" w:author="302948225@qq.com" w:date="2020-10-22T23:32:00Z">
              <w:rPr/>
            </w:rPrChange>
          </w:rPr>
          <w:t>d</w:t>
        </w:r>
      </w:ins>
      <w:ins w:id="452" w:author="302948225@qq.com" w:date="2020-10-22T23:14:00Z">
        <w:r w:rsidR="00780CDA" w:rsidRPr="006D534C">
          <w:rPr>
            <w:rFonts w:ascii="Barlow" w:hAnsi="Barlow"/>
            <w:color w:val="444444"/>
            <w:shd w:val="clear" w:color="auto" w:fill="FFFFFF"/>
            <w:rPrChange w:id="453" w:author="302948225@qq.com" w:date="2020-10-22T23:32:00Z">
              <w:rPr/>
            </w:rPrChange>
          </w:rPr>
          <w:t xml:space="preserve"> them in the next step of research. Based on this, </w:t>
        </w:r>
      </w:ins>
      <w:ins w:id="454" w:author="302948225@qq.com" w:date="2020-10-22T23:57:00Z">
        <w:r w:rsidR="001261E8">
          <w:rPr>
            <w:rFonts w:ascii="Barlow" w:hAnsi="Barlow"/>
            <w:color w:val="444444"/>
            <w:shd w:val="clear" w:color="auto" w:fill="FFFFFF"/>
          </w:rPr>
          <w:t>NJU</w:t>
        </w:r>
      </w:ins>
      <w:ins w:id="455" w:author="302948225@qq.com" w:date="2020-10-22T23:14:00Z">
        <w:r w:rsidR="00780CDA" w:rsidRPr="006D534C">
          <w:rPr>
            <w:rFonts w:ascii="Barlow" w:hAnsi="Barlow"/>
            <w:color w:val="444444"/>
            <w:shd w:val="clear" w:color="auto" w:fill="FFFFFF"/>
            <w:rPrChange w:id="456" w:author="302948225@qq.com" w:date="2020-10-22T23:32:00Z">
              <w:rPr/>
            </w:rPrChange>
          </w:rPr>
          <w:t xml:space="preserve"> finally determined interviews</w:t>
        </w:r>
      </w:ins>
      <w:ins w:id="457" w:author="302948225@qq.com" w:date="2020-10-22T23:18:00Z">
        <w:r w:rsidR="00780CDA" w:rsidRPr="006D534C">
          <w:rPr>
            <w:rFonts w:ascii="Barlow" w:hAnsi="Barlow"/>
            <w:color w:val="444444"/>
            <w:shd w:val="clear" w:color="auto" w:fill="FFFFFF"/>
            <w:rPrChange w:id="458" w:author="302948225@qq.com" w:date="2020-10-22T23:32:00Z">
              <w:rPr/>
            </w:rPrChange>
          </w:rPr>
          <w:t>’ forms</w:t>
        </w:r>
      </w:ins>
      <w:ins w:id="459" w:author="302948225@qq.com" w:date="2020-10-22T23:17:00Z">
        <w:r w:rsidR="00780CDA" w:rsidRPr="006D534C">
          <w:rPr>
            <w:rFonts w:ascii="Barlow" w:hAnsi="Barlow"/>
            <w:color w:val="444444"/>
            <w:shd w:val="clear" w:color="auto" w:fill="FFFFFF"/>
            <w:rPrChange w:id="460" w:author="302948225@qq.com" w:date="2020-10-22T23:32:00Z">
              <w:rPr/>
            </w:rPrChange>
          </w:rPr>
          <w:t xml:space="preserve"> </w:t>
        </w:r>
      </w:ins>
      <w:ins w:id="461" w:author="302948225@qq.com" w:date="2020-10-22T23:18:00Z">
        <w:r w:rsidR="00780CDA" w:rsidRPr="006D534C">
          <w:rPr>
            <w:rFonts w:ascii="Barlow" w:hAnsi="Barlow"/>
            <w:color w:val="444444"/>
            <w:shd w:val="clear" w:color="auto" w:fill="FFFFFF"/>
            <w:rPrChange w:id="462" w:author="302948225@qq.com" w:date="2020-10-22T23:32:00Z">
              <w:rPr/>
            </w:rPrChange>
          </w:rPr>
          <w:t xml:space="preserve">to </w:t>
        </w:r>
      </w:ins>
      <w:ins w:id="463" w:author="302948225@qq.com" w:date="2020-10-22T23:17:00Z">
        <w:r w:rsidR="00780CDA" w:rsidRPr="006D534C">
          <w:rPr>
            <w:rFonts w:ascii="Barlow" w:hAnsi="Barlow"/>
            <w:color w:val="444444"/>
            <w:shd w:val="clear" w:color="auto" w:fill="FFFFFF"/>
            <w:rPrChange w:id="464" w:author="302948225@qq.com" w:date="2020-10-22T23:32:00Z">
              <w:rPr/>
            </w:rPrChange>
          </w:rPr>
          <w:t>enterprises</w:t>
        </w:r>
      </w:ins>
      <w:ins w:id="465" w:author="302948225@qq.com" w:date="2020-10-22T23:18:00Z">
        <w:r w:rsidR="00780CDA" w:rsidRPr="006D534C">
          <w:rPr>
            <w:rFonts w:ascii="Barlow" w:hAnsi="Barlow"/>
            <w:color w:val="444444"/>
            <w:shd w:val="clear" w:color="auto" w:fill="FFFFFF"/>
            <w:rPrChange w:id="466" w:author="302948225@qq.com" w:date="2020-10-22T23:32:00Z">
              <w:rPr/>
            </w:rPrChange>
          </w:rPr>
          <w:t>, which</w:t>
        </w:r>
      </w:ins>
      <w:ins w:id="467" w:author="302948225@qq.com" w:date="2020-10-22T23:14:00Z">
        <w:r w:rsidR="00780CDA" w:rsidRPr="006D534C">
          <w:rPr>
            <w:rFonts w:ascii="Barlow" w:hAnsi="Barlow"/>
            <w:color w:val="444444"/>
            <w:shd w:val="clear" w:color="auto" w:fill="FFFFFF"/>
            <w:rPrChange w:id="468" w:author="302948225@qq.com" w:date="2020-10-22T23:32:00Z">
              <w:rPr/>
            </w:rPrChange>
          </w:rPr>
          <w:t xml:space="preserve"> focuse</w:t>
        </w:r>
      </w:ins>
      <w:ins w:id="469" w:author="302948225@qq.com" w:date="2020-10-22T23:18:00Z">
        <w:r w:rsidR="00780CDA" w:rsidRPr="006D534C">
          <w:rPr>
            <w:rFonts w:ascii="Barlow" w:hAnsi="Barlow"/>
            <w:color w:val="444444"/>
            <w:shd w:val="clear" w:color="auto" w:fill="FFFFFF"/>
            <w:rPrChange w:id="470" w:author="302948225@qq.com" w:date="2020-10-22T23:32:00Z">
              <w:rPr/>
            </w:rPrChange>
          </w:rPr>
          <w:t>d</w:t>
        </w:r>
      </w:ins>
      <w:ins w:id="471" w:author="302948225@qq.com" w:date="2020-10-22T23:14:00Z">
        <w:r w:rsidR="00780CDA" w:rsidRPr="006D534C">
          <w:rPr>
            <w:rFonts w:ascii="Barlow" w:hAnsi="Barlow"/>
            <w:color w:val="444444"/>
            <w:shd w:val="clear" w:color="auto" w:fill="FFFFFF"/>
            <w:rPrChange w:id="472" w:author="302948225@qq.com" w:date="2020-10-22T23:32:00Z">
              <w:rPr/>
            </w:rPrChange>
          </w:rPr>
          <w:t xml:space="preserve"> on the feasibility, practicability and advantages of </w:t>
        </w:r>
      </w:ins>
      <w:ins w:id="473" w:author="302948225@qq.com" w:date="2020-10-22T23:18:00Z">
        <w:r w:rsidR="00780CDA" w:rsidRPr="006D534C">
          <w:rPr>
            <w:rFonts w:ascii="Barlow" w:hAnsi="Barlow"/>
            <w:color w:val="444444"/>
            <w:shd w:val="clear" w:color="auto" w:fill="FFFFFF"/>
            <w:rPrChange w:id="474" w:author="302948225@qq.com" w:date="2020-10-22T23:32:00Z">
              <w:rPr/>
            </w:rPrChange>
          </w:rPr>
          <w:t>their</w:t>
        </w:r>
      </w:ins>
      <w:ins w:id="475" w:author="302948225@qq.com" w:date="2020-10-22T23:14:00Z">
        <w:r w:rsidR="00780CDA" w:rsidRPr="006D534C">
          <w:rPr>
            <w:rFonts w:ascii="Barlow" w:hAnsi="Barlow"/>
            <w:color w:val="444444"/>
            <w:shd w:val="clear" w:color="auto" w:fill="FFFFFF"/>
            <w:rPrChange w:id="476" w:author="302948225@qq.com" w:date="2020-10-22T23:32:00Z">
              <w:rPr/>
            </w:rPrChange>
          </w:rPr>
          <w:t xml:space="preserve"> project.</w:t>
        </w:r>
      </w:ins>
    </w:p>
    <w:p w14:paraId="00C1904F" w14:textId="043FDEFE" w:rsidR="00400F2E" w:rsidRPr="00400F2E" w:rsidRDefault="00400F2E">
      <w:pPr>
        <w:ind w:firstLineChars="200" w:firstLine="420"/>
        <w:rPr>
          <w:ins w:id="477" w:author="302948225@qq.com" w:date="2020-10-22T23:12:00Z"/>
          <w:rFonts w:ascii="Barlow" w:hAnsi="Barlow" w:hint="eastAsia"/>
          <w:color w:val="444444"/>
          <w:shd w:val="clear" w:color="auto" w:fill="FFFFFF"/>
        </w:rPr>
      </w:pPr>
    </w:p>
    <w:p w14:paraId="15BCAF56" w14:textId="6A6EDB82" w:rsidR="00A217D7" w:rsidRPr="00CC7D59" w:rsidRDefault="006D534C">
      <w:pPr>
        <w:ind w:firstLineChars="200" w:firstLine="420"/>
        <w:rPr>
          <w:rFonts w:ascii="Barlow" w:hAnsi="Barlow" w:hint="eastAsia"/>
          <w:color w:val="444444"/>
          <w:shd w:val="clear" w:color="auto" w:fill="FFFFFF"/>
        </w:rPr>
        <w:pPrChange w:id="478" w:author="302948225@qq.com" w:date="2020-10-20T16:15:00Z">
          <w:pPr/>
        </w:pPrChange>
      </w:pPr>
      <w:ins w:id="479" w:author="302948225@qq.com" w:date="2020-10-22T23:24:00Z">
        <w:r w:rsidRPr="006D534C">
          <w:rPr>
            <w:rFonts w:ascii="Barlow" w:hAnsi="Barlow" w:hint="eastAsia"/>
            <w:color w:val="444444"/>
            <w:highlight w:val="yellow"/>
            <w:shd w:val="clear" w:color="auto" w:fill="FFFFFF"/>
            <w:rPrChange w:id="480" w:author="302948225@qq.com" w:date="2020-10-22T23:24:00Z">
              <w:rPr>
                <w:rFonts w:ascii="Barlow" w:hAnsi="Barlow" w:hint="eastAsia"/>
                <w:color w:val="444444"/>
                <w:shd w:val="clear" w:color="auto" w:fill="FFFFFF"/>
              </w:rPr>
            </w:rPrChange>
          </w:rPr>
          <w:t>NAU-NJU</w:t>
        </w:r>
      </w:ins>
      <w:ins w:id="481" w:author="302948225@qq.com" w:date="2020-10-22T21:33:00Z">
        <w:r w:rsidR="00DB230F">
          <w:rPr>
            <w:rFonts w:ascii="Barlow" w:hAnsi="Barlow"/>
            <w:color w:val="444444"/>
            <w:shd w:val="clear" w:color="auto" w:fill="FFFFFF"/>
          </w:rPr>
          <w:t xml:space="preserve"> </w:t>
        </w:r>
      </w:ins>
      <w:ins w:id="482" w:author="302948225@qq.com" w:date="2020-10-22T23:23:00Z">
        <w:r>
          <w:rPr>
            <w:rFonts w:ascii="Barlow" w:hAnsi="Barlow"/>
            <w:color w:val="444444"/>
            <w:shd w:val="clear" w:color="auto" w:fill="FFFFFF"/>
          </w:rPr>
          <w:t xml:space="preserve"> </w:t>
        </w:r>
      </w:ins>
      <w:del w:id="483" w:author="302948225@qq.com" w:date="2020-10-22T23:25:00Z">
        <w:r w:rsidR="00A217D7" w:rsidRPr="00E1432D" w:rsidDel="006D534C">
          <w:rPr>
            <w:rFonts w:ascii="Barlow" w:hAnsi="Barlow"/>
            <w:color w:val="444444"/>
            <w:shd w:val="clear" w:color="auto" w:fill="FFFFFF"/>
          </w:rPr>
          <w:delText>Frist, o</w:delText>
        </w:r>
      </w:del>
      <w:ins w:id="484" w:author="302948225@qq.com" w:date="2020-10-22T23:25:00Z">
        <w:r>
          <w:rPr>
            <w:rFonts w:ascii="Barlow" w:hAnsi="Barlow"/>
            <w:color w:val="444444"/>
            <w:shd w:val="clear" w:color="auto" w:fill="FFFFFF"/>
          </w:rPr>
          <w:t>O</w:t>
        </w:r>
      </w:ins>
      <w:r w:rsidR="00A217D7" w:rsidRPr="00E1432D">
        <w:rPr>
          <w:rFonts w:ascii="Barlow" w:hAnsi="Barlow"/>
          <w:color w:val="444444"/>
          <w:shd w:val="clear" w:color="auto" w:fill="FFFFFF"/>
        </w:rPr>
        <w:t xml:space="preserve">ur team deeply thought about </w:t>
      </w:r>
      <w:ins w:id="485" w:author="302948225@qq.com" w:date="2020-10-24T20:58:00Z">
        <w:r w:rsidR="00D336A6" w:rsidRPr="00D336A6">
          <w:rPr>
            <w:rFonts w:ascii="Barlow" w:hAnsi="Barlow" w:hint="eastAsia"/>
            <w:b/>
            <w:bCs/>
            <w:color w:val="444444"/>
            <w:shd w:val="clear" w:color="auto" w:fill="FFFFFF"/>
            <w:rPrChange w:id="486" w:author="302948225@qq.com" w:date="2020-10-24T20:58:00Z">
              <w:rPr>
                <w:rFonts w:ascii="Barlow" w:hAnsi="Barlow" w:hint="eastAsia"/>
                <w:color w:val="444444"/>
                <w:shd w:val="clear" w:color="auto" w:fill="FFFFFF"/>
              </w:rPr>
            </w:rPrChange>
          </w:rPr>
          <w:t>&lt;b&gt;</w:t>
        </w:r>
      </w:ins>
      <w:r w:rsidR="00A217D7" w:rsidRPr="00D336A6">
        <w:rPr>
          <w:rFonts w:ascii="Barlow" w:hAnsi="Barlow" w:hint="eastAsia"/>
          <w:b/>
          <w:bCs/>
          <w:color w:val="444444"/>
          <w:shd w:val="clear" w:color="auto" w:fill="FFFFFF"/>
          <w:rPrChange w:id="487" w:author="302948225@qq.com" w:date="2020-10-24T20:58:00Z">
            <w:rPr>
              <w:rFonts w:ascii="Barlow" w:hAnsi="Barlow" w:hint="eastAsia"/>
              <w:color w:val="444444"/>
              <w:shd w:val="clear" w:color="auto" w:fill="FFFFFF"/>
            </w:rPr>
          </w:rPrChange>
        </w:rPr>
        <w:t>stakeholders</w:t>
      </w:r>
      <w:ins w:id="488" w:author="302948225@qq.com" w:date="2020-10-24T20:58:00Z">
        <w:r w:rsidR="00D336A6">
          <w:rPr>
            <w:rFonts w:ascii="Barlow" w:hAnsi="Barlow"/>
            <w:b/>
            <w:bCs/>
            <w:color w:val="444444"/>
            <w:shd w:val="clear" w:color="auto" w:fill="FFFFFF"/>
          </w:rPr>
          <w:t>&lt;/b&gt;</w:t>
        </w:r>
      </w:ins>
      <w:r w:rsidR="00A217D7" w:rsidRPr="00D336A6">
        <w:rPr>
          <w:rFonts w:ascii="Barlow" w:hAnsi="Barlow" w:hint="eastAsia"/>
          <w:b/>
          <w:bCs/>
          <w:color w:val="444444"/>
          <w:shd w:val="clear" w:color="auto" w:fill="FFFFFF"/>
          <w:rPrChange w:id="489" w:author="302948225@qq.com" w:date="2020-10-24T20:58:00Z">
            <w:rPr>
              <w:rFonts w:ascii="Barlow" w:hAnsi="Barlow" w:hint="eastAsia"/>
              <w:color w:val="444444"/>
              <w:shd w:val="clear" w:color="auto" w:fill="FFFFFF"/>
            </w:rPr>
          </w:rPrChange>
        </w:rPr>
        <w:t xml:space="preserve"> </w:t>
      </w:r>
      <w:r w:rsidR="00A217D7" w:rsidRPr="00E1432D">
        <w:rPr>
          <w:rFonts w:ascii="Barlow" w:hAnsi="Barlow"/>
          <w:color w:val="444444"/>
          <w:shd w:val="clear" w:color="auto" w:fill="FFFFFF"/>
        </w:rPr>
        <w:t xml:space="preserve">and divided them </w:t>
      </w:r>
      <w:r w:rsidR="00A217D7" w:rsidRPr="00E1432D">
        <w:rPr>
          <w:rFonts w:ascii="Barlow" w:hAnsi="Barlow"/>
          <w:color w:val="444444"/>
          <w:shd w:val="clear" w:color="auto" w:fill="FFFFFF"/>
        </w:rPr>
        <w:lastRenderedPageBreak/>
        <w:t xml:space="preserve">into four </w:t>
      </w:r>
      <w:del w:id="490" w:author="Office" w:date="2020-10-18T15:20:00Z">
        <w:r w:rsidR="00A217D7" w:rsidRPr="00E1432D" w:rsidDel="0003680C">
          <w:rPr>
            <w:rFonts w:ascii="Barlow" w:hAnsi="Barlow"/>
            <w:color w:val="444444"/>
            <w:shd w:val="clear" w:color="auto" w:fill="FFFFFF"/>
          </w:rPr>
          <w:delText>parts</w:delText>
        </w:r>
      </w:del>
      <w:ins w:id="491" w:author="Office" w:date="2020-10-18T15:20:00Z">
        <w:r w:rsidR="0003680C">
          <w:rPr>
            <w:rFonts w:ascii="Barlow" w:hAnsi="Barlow" w:hint="eastAsia"/>
            <w:color w:val="444444"/>
            <w:shd w:val="clear" w:color="auto" w:fill="FFFFFF"/>
          </w:rPr>
          <w:t>categories</w:t>
        </w:r>
      </w:ins>
      <w:r w:rsidR="00A217D7" w:rsidRPr="00E1432D">
        <w:rPr>
          <w:rFonts w:ascii="Barlow" w:hAnsi="Barlow"/>
          <w:color w:val="444444"/>
          <w:shd w:val="clear" w:color="auto" w:fill="FFFFFF"/>
        </w:rPr>
        <w:t xml:space="preserve">: </w:t>
      </w:r>
      <w:r w:rsidR="00A217D7" w:rsidRPr="00E1432D">
        <w:rPr>
          <w:rFonts w:ascii="Barlow" w:hAnsi="Barlow" w:hint="eastAsia"/>
          <w:color w:val="444444"/>
          <w:shd w:val="clear" w:color="auto" w:fill="FFFFFF"/>
        </w:rPr>
        <w:t>①</w:t>
      </w:r>
      <w:r w:rsidR="00A217D7" w:rsidRPr="00E1432D">
        <w:rPr>
          <w:rFonts w:ascii="Barlow" w:hAnsi="Barlow"/>
          <w:color w:val="444444"/>
          <w:shd w:val="clear" w:color="auto" w:fill="FFFFFF"/>
        </w:rPr>
        <w:t>Who will benefit from our program</w:t>
      </w:r>
      <w:r w:rsidR="00A217D7" w:rsidRPr="00E1432D">
        <w:rPr>
          <w:rFonts w:ascii="Barlow" w:hAnsi="Barlow" w:hint="eastAsia"/>
          <w:color w:val="444444"/>
          <w:shd w:val="clear" w:color="auto" w:fill="FFFFFF"/>
        </w:rPr>
        <w:t>？</w:t>
      </w:r>
      <w:r w:rsidR="00A217D7" w:rsidRPr="00E1432D">
        <w:rPr>
          <w:rFonts w:ascii="Barlow" w:hAnsi="Barlow" w:hint="eastAsia"/>
          <w:color w:val="444444"/>
          <w:shd w:val="clear" w:color="auto" w:fill="FFFFFF"/>
        </w:rPr>
        <w:t xml:space="preserve"> </w:t>
      </w:r>
      <w:r w:rsidR="00A217D7" w:rsidRPr="00E1432D">
        <w:rPr>
          <w:rFonts w:ascii="Barlow" w:hAnsi="Barlow" w:hint="eastAsia"/>
          <w:color w:val="444444"/>
          <w:shd w:val="clear" w:color="auto" w:fill="FFFFFF"/>
        </w:rPr>
        <w:t>②</w:t>
      </w:r>
      <w:r w:rsidR="00A217D7" w:rsidRPr="00E1432D">
        <w:rPr>
          <w:rFonts w:ascii="Barlow" w:hAnsi="Barlow" w:hint="eastAsia"/>
          <w:color w:val="444444"/>
          <w:shd w:val="clear" w:color="auto" w:fill="FFFFFF"/>
        </w:rPr>
        <w:t>W</w:t>
      </w:r>
      <w:r w:rsidR="00A217D7" w:rsidRPr="00E1432D">
        <w:rPr>
          <w:rFonts w:ascii="Barlow" w:hAnsi="Barlow"/>
          <w:color w:val="444444"/>
          <w:shd w:val="clear" w:color="auto" w:fill="FFFFFF"/>
        </w:rPr>
        <w:t xml:space="preserve">ho will use our program? </w:t>
      </w:r>
      <w:r w:rsidR="00A217D7" w:rsidRPr="00E1432D">
        <w:rPr>
          <w:rFonts w:ascii="Barlow" w:hAnsi="Barlow" w:hint="eastAsia"/>
          <w:color w:val="444444"/>
          <w:shd w:val="clear" w:color="auto" w:fill="FFFFFF"/>
        </w:rPr>
        <w:t>③</w:t>
      </w:r>
      <w:r w:rsidR="00A217D7" w:rsidRPr="00E1432D">
        <w:rPr>
          <w:rFonts w:ascii="Barlow" w:hAnsi="Barlow" w:hint="eastAsia"/>
          <w:color w:val="444444"/>
          <w:shd w:val="clear" w:color="auto" w:fill="FFFFFF"/>
        </w:rPr>
        <w:t>W</w:t>
      </w:r>
      <w:r w:rsidR="00A217D7" w:rsidRPr="00E1432D">
        <w:rPr>
          <w:rFonts w:ascii="Barlow" w:hAnsi="Barlow"/>
          <w:color w:val="444444"/>
          <w:shd w:val="clear" w:color="auto" w:fill="FFFFFF"/>
        </w:rPr>
        <w:t xml:space="preserve">ho cares about it most? </w:t>
      </w:r>
      <w:ins w:id="492" w:author="Office" w:date="2020-10-18T15:20:00Z">
        <w:del w:id="493" w:author="302948225@qq.com" w:date="2020-10-19T14:29:00Z">
          <w:r w:rsidR="00FF1E6D" w:rsidDel="008832A9">
            <w:rPr>
              <w:rFonts w:ascii="Barlow" w:hAnsi="Barlow" w:hint="eastAsia"/>
              <w:color w:val="444444"/>
              <w:shd w:val="clear" w:color="auto" w:fill="FFFFFF"/>
            </w:rPr>
            <w:delText>and</w:delText>
          </w:r>
        </w:del>
        <w:r w:rsidR="00FF1E6D">
          <w:rPr>
            <w:rFonts w:ascii="Barlow" w:hAnsi="Barlow" w:hint="eastAsia"/>
            <w:color w:val="444444"/>
            <w:shd w:val="clear" w:color="auto" w:fill="FFFFFF"/>
          </w:rPr>
          <w:t xml:space="preserve"> </w:t>
        </w:r>
      </w:ins>
      <w:r w:rsidR="00A217D7" w:rsidRPr="00E1432D">
        <w:rPr>
          <w:rFonts w:ascii="Barlow" w:hAnsi="Barlow" w:hint="eastAsia"/>
          <w:color w:val="444444"/>
          <w:shd w:val="clear" w:color="auto" w:fill="FFFFFF"/>
        </w:rPr>
        <w:t>④</w:t>
      </w:r>
      <w:r w:rsidR="00A217D7" w:rsidRPr="00E1432D">
        <w:rPr>
          <w:rFonts w:ascii="Barlow" w:hAnsi="Barlow"/>
          <w:color w:val="444444"/>
          <w:shd w:val="clear" w:color="auto" w:fill="FFFFFF"/>
        </w:rPr>
        <w:t>Who are the policy-makers?</w:t>
      </w:r>
      <w:ins w:id="494" w:author="302948225@qq.com" w:date="2020-10-22T23:28:00Z">
        <w:r>
          <w:rPr>
            <w:rFonts w:ascii="Barlow" w:hAnsi="Barlow"/>
            <w:color w:val="444444"/>
            <w:shd w:val="clear" w:color="auto" w:fill="FFFFFF"/>
          </w:rPr>
          <w:t xml:space="preserve"> </w:t>
        </w:r>
      </w:ins>
      <w:ins w:id="495" w:author="302948225@qq.com" w:date="2020-10-22T23:57:00Z">
        <w:r w:rsidR="001261E8">
          <w:rPr>
            <w:rFonts w:ascii="Barlow" w:hAnsi="Barlow"/>
            <w:color w:val="444444"/>
            <w:shd w:val="clear" w:color="auto" w:fill="FFFFFF"/>
          </w:rPr>
          <w:t>NJU</w:t>
        </w:r>
      </w:ins>
      <w:ins w:id="496" w:author="302948225@qq.com" w:date="2020-10-22T23:28:00Z">
        <w:r>
          <w:rPr>
            <w:rFonts w:ascii="Barlow" w:hAnsi="Barlow"/>
            <w:color w:val="444444"/>
            <w:shd w:val="clear" w:color="auto" w:fill="FFFFFF"/>
          </w:rPr>
          <w:t xml:space="preserve"> </w:t>
        </w:r>
        <w:r>
          <w:rPr>
            <w:rFonts w:ascii="Barlow" w:hAnsi="Barlow" w:hint="eastAsia"/>
            <w:color w:val="444444"/>
            <w:shd w:val="clear" w:color="auto" w:fill="FFFFFF"/>
          </w:rPr>
          <w:t>confirme</w:t>
        </w:r>
        <w:r>
          <w:rPr>
            <w:rFonts w:ascii="Barlow" w:hAnsi="Barlow"/>
            <w:color w:val="444444"/>
            <w:shd w:val="clear" w:color="auto" w:fill="FFFFFF"/>
          </w:rPr>
          <w:t>d our thou</w:t>
        </w:r>
      </w:ins>
      <w:ins w:id="497" w:author="302948225@qq.com" w:date="2020-10-22T23:29:00Z">
        <w:r>
          <w:rPr>
            <w:rFonts w:ascii="Barlow" w:hAnsi="Barlow"/>
            <w:color w:val="444444"/>
            <w:shd w:val="clear" w:color="auto" w:fill="FFFFFF"/>
          </w:rPr>
          <w:t>ghts.</w:t>
        </w:r>
      </w:ins>
    </w:p>
    <w:p w14:paraId="49277878" w14:textId="3DFABC19" w:rsidR="00DB230F" w:rsidRDefault="006D534C">
      <w:pPr>
        <w:ind w:firstLineChars="200" w:firstLine="420"/>
        <w:rPr>
          <w:ins w:id="498" w:author="302948225@qq.com" w:date="2020-10-23T00:18:00Z"/>
          <w:rFonts w:ascii="Barlow" w:hAnsi="Barlow" w:hint="eastAsia"/>
          <w:color w:val="444444"/>
          <w:shd w:val="clear" w:color="auto" w:fill="FFFFFF"/>
        </w:rPr>
      </w:pPr>
      <w:ins w:id="499" w:author="302948225@qq.com" w:date="2020-10-22T23:24:00Z">
        <w:r w:rsidRPr="006D534C">
          <w:rPr>
            <w:rFonts w:ascii="Barlow" w:hAnsi="Barlow" w:hint="eastAsia"/>
            <w:color w:val="444444"/>
            <w:highlight w:val="yellow"/>
            <w:shd w:val="clear" w:color="auto" w:fill="FFFFFF"/>
            <w:rPrChange w:id="500" w:author="302948225@qq.com" w:date="2020-10-22T23:24:00Z">
              <w:rPr>
                <w:rFonts w:ascii="Barlow" w:hAnsi="Barlow" w:hint="eastAsia"/>
                <w:color w:val="444444"/>
                <w:shd w:val="clear" w:color="auto" w:fill="FFFFFF"/>
              </w:rPr>
            </w:rPrChange>
          </w:rPr>
          <w:t>NJU-NAU</w:t>
        </w:r>
        <w:r>
          <w:rPr>
            <w:rFonts w:ascii="Barlow" w:hAnsi="Barlow"/>
            <w:color w:val="444444"/>
            <w:shd w:val="clear" w:color="auto" w:fill="FFFFFF"/>
          </w:rPr>
          <w:t xml:space="preserve"> </w:t>
        </w:r>
      </w:ins>
      <w:del w:id="501" w:author="302948225@qq.com" w:date="2020-10-22T23:10:00Z">
        <w:r w:rsidR="00A217D7" w:rsidRPr="00E1432D" w:rsidDel="00400F2E">
          <w:rPr>
            <w:rFonts w:ascii="Barlow" w:hAnsi="Barlow"/>
            <w:color w:val="444444"/>
            <w:shd w:val="clear" w:color="auto" w:fill="FFFFFF"/>
          </w:rPr>
          <w:delText xml:space="preserve">Then </w:delText>
        </w:r>
      </w:del>
      <w:ins w:id="502" w:author="302948225@qq.com" w:date="2020-10-22T23:24:00Z">
        <w:r>
          <w:rPr>
            <w:rFonts w:ascii="Barlow" w:hAnsi="Barlow"/>
            <w:color w:val="444444"/>
            <w:shd w:val="clear" w:color="auto" w:fill="FFFFFF"/>
          </w:rPr>
          <w:t>W</w:t>
        </w:r>
      </w:ins>
      <w:del w:id="503" w:author="302948225@qq.com" w:date="2020-10-22T23:24:00Z">
        <w:r w:rsidR="00A217D7" w:rsidRPr="00E1432D" w:rsidDel="006D534C">
          <w:rPr>
            <w:rFonts w:ascii="Barlow" w:hAnsi="Barlow"/>
            <w:color w:val="444444"/>
            <w:shd w:val="clear" w:color="auto" w:fill="FFFFFF"/>
          </w:rPr>
          <w:delText>w</w:delText>
        </w:r>
      </w:del>
      <w:r w:rsidR="00A217D7" w:rsidRPr="00E1432D">
        <w:rPr>
          <w:rFonts w:ascii="Barlow" w:hAnsi="Barlow"/>
          <w:color w:val="444444"/>
          <w:shd w:val="clear" w:color="auto" w:fill="FFFFFF"/>
        </w:rPr>
        <w:t xml:space="preserve">e shared our thoughts with NJU </w:t>
      </w:r>
      <w:proofErr w:type="spellStart"/>
      <w:r w:rsidR="00A217D7" w:rsidRPr="00E1432D">
        <w:rPr>
          <w:rFonts w:ascii="Barlow" w:hAnsi="Barlow"/>
          <w:color w:val="444444"/>
          <w:shd w:val="clear" w:color="auto" w:fill="FFFFFF"/>
        </w:rPr>
        <w:t>iGEMers</w:t>
      </w:r>
      <w:proofErr w:type="spellEnd"/>
      <w:r w:rsidR="00A217D7" w:rsidRPr="00E1432D">
        <w:rPr>
          <w:rFonts w:ascii="Barlow" w:hAnsi="Barlow"/>
          <w:color w:val="444444"/>
          <w:shd w:val="clear" w:color="auto" w:fill="FFFFFF"/>
        </w:rPr>
        <w:t xml:space="preserve"> and had a brainstorm of stakeholders. </w:t>
      </w:r>
      <w:del w:id="504" w:author="302948225@qq.com" w:date="2020-10-20T15:36:00Z">
        <w:r w:rsidR="00A217D7" w:rsidRPr="00E1432D" w:rsidDel="00665484">
          <w:rPr>
            <w:rFonts w:ascii="Barlow" w:hAnsi="Barlow"/>
            <w:color w:val="444444"/>
            <w:shd w:val="clear" w:color="auto" w:fill="FFFFFF"/>
          </w:rPr>
          <w:delText>N</w:delText>
        </w:r>
        <w:r w:rsidR="00A217D7" w:rsidDel="00665484">
          <w:rPr>
            <w:rFonts w:ascii="Barlow" w:hAnsi="Barlow"/>
            <w:color w:val="444444"/>
            <w:shd w:val="clear" w:color="auto" w:fill="FFFFFF"/>
          </w:rPr>
          <w:delText>anjing-China</w:delText>
        </w:r>
      </w:del>
      <w:ins w:id="505" w:author="302948225@qq.com" w:date="2020-10-22T23:57:00Z">
        <w:r w:rsidR="001261E8">
          <w:rPr>
            <w:rFonts w:ascii="Barlow" w:hAnsi="Barlow"/>
            <w:color w:val="444444"/>
            <w:shd w:val="clear" w:color="auto" w:fill="FFFFFF"/>
          </w:rPr>
          <w:t>NJU</w:t>
        </w:r>
      </w:ins>
      <w:r w:rsidR="00A217D7" w:rsidRPr="00E1432D">
        <w:rPr>
          <w:rFonts w:ascii="Barlow" w:hAnsi="Barlow"/>
          <w:color w:val="444444"/>
          <w:shd w:val="clear" w:color="auto" w:fill="FFFFFF"/>
        </w:rPr>
        <w:t xml:space="preserve"> </w:t>
      </w:r>
      <w:proofErr w:type="spellStart"/>
      <w:r w:rsidR="00A217D7" w:rsidRPr="00E1432D">
        <w:rPr>
          <w:rFonts w:ascii="Barlow" w:hAnsi="Barlow"/>
          <w:color w:val="444444"/>
          <w:shd w:val="clear" w:color="auto" w:fill="FFFFFF"/>
        </w:rPr>
        <w:t>iGEMers</w:t>
      </w:r>
      <w:proofErr w:type="spellEnd"/>
      <w:r w:rsidR="00A217D7" w:rsidRPr="00E1432D">
        <w:rPr>
          <w:rFonts w:ascii="Barlow" w:hAnsi="Barlow"/>
          <w:color w:val="444444"/>
          <w:shd w:val="clear" w:color="auto" w:fill="FFFFFF"/>
        </w:rPr>
        <w:t xml:space="preserve"> got new insight </w:t>
      </w:r>
      <w:del w:id="506" w:author="Office" w:date="2020-10-18T15:20:00Z">
        <w:r w:rsidR="00A217D7" w:rsidRPr="00E1432D" w:rsidDel="00FF1E6D">
          <w:rPr>
            <w:rFonts w:ascii="Barlow" w:hAnsi="Barlow"/>
            <w:color w:val="444444"/>
            <w:shd w:val="clear" w:color="auto" w:fill="FFFFFF"/>
          </w:rPr>
          <w:delText>on</w:delText>
        </w:r>
      </w:del>
      <w:ins w:id="507" w:author="Office" w:date="2020-10-18T15:20:00Z">
        <w:r w:rsidR="00FF1E6D">
          <w:rPr>
            <w:rFonts w:ascii="Barlow" w:hAnsi="Barlow" w:hint="eastAsia"/>
            <w:color w:val="444444"/>
            <w:shd w:val="clear" w:color="auto" w:fill="FFFFFF"/>
          </w:rPr>
          <w:t>into</w:t>
        </w:r>
      </w:ins>
      <w:r w:rsidR="00A217D7">
        <w:rPr>
          <w:rFonts w:ascii="Barlow" w:hAnsi="Barlow"/>
          <w:color w:val="444444"/>
          <w:shd w:val="clear" w:color="auto" w:fill="FFFFFF"/>
        </w:rPr>
        <w:t xml:space="preserve"> stakeholders ---- </w:t>
      </w:r>
      <w:r w:rsidR="00A217D7">
        <w:rPr>
          <w:rFonts w:ascii="Barlow" w:hAnsi="Barlow" w:hint="eastAsia"/>
          <w:color w:val="444444"/>
          <w:shd w:val="clear" w:color="auto" w:fill="FFFFFF"/>
        </w:rPr>
        <w:t>“</w:t>
      </w:r>
      <w:ins w:id="508" w:author="302948225@qq.com" w:date="2020-10-20T15:59:00Z">
        <w:r w:rsidR="00060DE2" w:rsidRPr="00060DE2">
          <w:rPr>
            <w:rFonts w:ascii="Barlow" w:hAnsi="Barlow" w:hint="eastAsia"/>
            <w:b/>
            <w:bCs/>
            <w:color w:val="444444"/>
            <w:shd w:val="clear" w:color="auto" w:fill="FFFFFF"/>
            <w:rPrChange w:id="509" w:author="302948225@qq.com" w:date="2020-10-20T16:02:00Z">
              <w:rPr>
                <w:rFonts w:ascii="Barlow" w:hAnsi="Barlow" w:hint="eastAsia"/>
                <w:color w:val="444444"/>
                <w:shd w:val="clear" w:color="auto" w:fill="FFFFFF"/>
              </w:rPr>
            </w:rPrChange>
          </w:rPr>
          <w:t>&lt;b&gt;</w:t>
        </w:r>
      </w:ins>
      <w:r w:rsidR="00A217D7" w:rsidRPr="00CC7D59">
        <w:rPr>
          <w:rFonts w:ascii="Barlow" w:hAnsi="Barlow"/>
          <w:b/>
          <w:bCs/>
          <w:color w:val="444444"/>
          <w:shd w:val="clear" w:color="auto" w:fill="FFFFFF"/>
        </w:rPr>
        <w:t xml:space="preserve">Make a stakeholders’ circle to tie stakeholders closely </w:t>
      </w:r>
      <w:ins w:id="510" w:author="302948225@qq.com" w:date="2020-10-20T15:59:00Z">
        <w:r w:rsidR="00060DE2">
          <w:rPr>
            <w:rFonts w:ascii="Barlow" w:hAnsi="Barlow"/>
            <w:b/>
            <w:bCs/>
            <w:color w:val="444444"/>
            <w:shd w:val="clear" w:color="auto" w:fill="FFFFFF"/>
          </w:rPr>
          <w:t>&lt;/b&gt;</w:t>
        </w:r>
      </w:ins>
      <w:r w:rsidR="00A217D7">
        <w:rPr>
          <w:rFonts w:ascii="Barlow" w:hAnsi="Barlow"/>
          <w:color w:val="444444"/>
          <w:shd w:val="clear" w:color="auto" w:fill="FFFFFF"/>
        </w:rPr>
        <w:t>”</w:t>
      </w:r>
      <w:r w:rsidR="00A217D7" w:rsidRPr="00E1432D">
        <w:rPr>
          <w:rFonts w:ascii="Barlow" w:hAnsi="Barlow"/>
          <w:color w:val="444444"/>
          <w:shd w:val="clear" w:color="auto" w:fill="FFFFFF"/>
        </w:rPr>
        <w:t xml:space="preserve">. </w:t>
      </w:r>
    </w:p>
    <w:p w14:paraId="570ED602" w14:textId="77777777" w:rsidR="00173A79" w:rsidRDefault="00173A79">
      <w:pPr>
        <w:ind w:firstLineChars="200" w:firstLine="420"/>
        <w:rPr>
          <w:ins w:id="511" w:author="302948225@qq.com" w:date="2020-10-22T21:33:00Z"/>
          <w:rFonts w:ascii="Barlow" w:hAnsi="Barlow" w:hint="eastAsia"/>
          <w:color w:val="444444"/>
          <w:shd w:val="clear" w:color="auto" w:fill="FFFFFF"/>
        </w:rPr>
      </w:pPr>
    </w:p>
    <w:p w14:paraId="029F34A9" w14:textId="7E4E0A35" w:rsidR="00A217D7" w:rsidDel="006D534C" w:rsidRDefault="00A217D7">
      <w:pPr>
        <w:ind w:firstLineChars="200" w:firstLine="420"/>
        <w:rPr>
          <w:del w:id="512" w:author="302948225@qq.com" w:date="2020-10-22T23:23:00Z"/>
          <w:rFonts w:ascii="Barlow" w:hAnsi="Barlow" w:hint="eastAsia"/>
          <w:color w:val="444444"/>
          <w:shd w:val="clear" w:color="auto" w:fill="FFFFFF"/>
        </w:rPr>
        <w:pPrChange w:id="513" w:author="302948225@qq.com" w:date="2020-10-20T16:15:00Z">
          <w:pPr/>
        </w:pPrChange>
      </w:pPr>
      <w:del w:id="514" w:author="302948225@qq.com" w:date="2020-10-22T23:23:00Z">
        <w:r w:rsidRPr="00E1432D" w:rsidDel="006D534C">
          <w:rPr>
            <w:rFonts w:ascii="Barlow" w:hAnsi="Barlow"/>
            <w:color w:val="444444"/>
            <w:shd w:val="clear" w:color="auto" w:fill="FFFFFF"/>
          </w:rPr>
          <w:delText xml:space="preserve">After taking </w:delText>
        </w:r>
        <w:r w:rsidDel="006D534C">
          <w:rPr>
            <w:rFonts w:ascii="Barlow" w:hAnsi="Barlow"/>
            <w:color w:val="444444"/>
            <w:shd w:val="clear" w:color="auto" w:fill="FFFFFF"/>
          </w:rPr>
          <w:delText>their</w:delText>
        </w:r>
      </w:del>
      <w:ins w:id="515" w:author="Office" w:date="2020-10-18T15:34:00Z">
        <w:del w:id="516" w:author="302948225@qq.com" w:date="2020-10-22T23:23:00Z">
          <w:r w:rsidR="00E4373A" w:rsidDel="006D534C">
            <w:rPr>
              <w:rFonts w:ascii="Barlow" w:hAnsi="Barlow" w:hint="eastAsia"/>
              <w:color w:val="444444"/>
              <w:shd w:val="clear" w:color="auto" w:fill="FFFFFF"/>
            </w:rPr>
            <w:delText xml:space="preserve"> suggestion</w:delText>
          </w:r>
        </w:del>
      </w:ins>
      <w:del w:id="517" w:author="302948225@qq.com" w:date="2020-10-22T23:23:00Z">
        <w:r w:rsidRPr="00E1432D" w:rsidDel="006D534C">
          <w:rPr>
            <w:rFonts w:ascii="Barlow" w:hAnsi="Barlow"/>
            <w:color w:val="444444"/>
            <w:shd w:val="clear" w:color="auto" w:fill="FFFFFF"/>
          </w:rPr>
          <w:delText xml:space="preserve">, we decided to make a “Stakeholders </w:delText>
        </w:r>
      </w:del>
      <w:ins w:id="518" w:author="Office" w:date="2020-10-18T15:35:00Z">
        <w:del w:id="519" w:author="302948225@qq.com" w:date="2020-10-22T23:23:00Z">
          <w:r w:rsidR="00E51D9D" w:rsidDel="006D534C">
            <w:rPr>
              <w:rFonts w:ascii="Barlow" w:hAnsi="Barlow"/>
              <w:color w:val="444444"/>
              <w:shd w:val="clear" w:color="auto" w:fill="FFFFFF"/>
            </w:rPr>
            <w:delText>s</w:delText>
          </w:r>
          <w:r w:rsidR="00E51D9D" w:rsidRPr="00E1432D" w:rsidDel="006D534C">
            <w:rPr>
              <w:rFonts w:ascii="Barlow" w:hAnsi="Barlow"/>
              <w:color w:val="444444"/>
              <w:shd w:val="clear" w:color="auto" w:fill="FFFFFF"/>
            </w:rPr>
            <w:delText>takeholders</w:delText>
          </w:r>
          <w:r w:rsidR="00E51D9D" w:rsidDel="006D534C">
            <w:rPr>
              <w:rFonts w:ascii="Barlow" w:hAnsi="Barlow" w:hint="eastAsia"/>
              <w:color w:val="444444"/>
              <w:shd w:val="clear" w:color="auto" w:fill="FFFFFF"/>
            </w:rPr>
            <w:delText>’</w:delText>
          </w:r>
        </w:del>
      </w:ins>
      <w:del w:id="520" w:author="302948225@qq.com" w:date="2020-10-22T23:23:00Z">
        <w:r w:rsidRPr="00E1432D" w:rsidDel="006D534C">
          <w:rPr>
            <w:rFonts w:ascii="Barlow" w:hAnsi="Barlow"/>
            <w:color w:val="444444"/>
            <w:shd w:val="clear" w:color="auto" w:fill="FFFFFF"/>
          </w:rPr>
          <w:delText>Cycle</w:delText>
        </w:r>
      </w:del>
      <w:ins w:id="521" w:author="Office" w:date="2020-10-18T15:35:00Z">
        <w:del w:id="522" w:author="302948225@qq.com" w:date="2020-10-22T23:23:00Z">
          <w:r w:rsidR="00E51D9D" w:rsidDel="006D534C">
            <w:rPr>
              <w:rFonts w:ascii="Barlow" w:hAnsi="Barlow"/>
              <w:color w:val="444444"/>
              <w:shd w:val="clear" w:color="auto" w:fill="FFFFFF"/>
            </w:rPr>
            <w:delText>c</w:delText>
          </w:r>
          <w:r w:rsidR="00E51D9D" w:rsidRPr="00E1432D" w:rsidDel="006D534C">
            <w:rPr>
              <w:rFonts w:ascii="Barlow" w:hAnsi="Barlow"/>
              <w:color w:val="444444"/>
              <w:shd w:val="clear" w:color="auto" w:fill="FFFFFF"/>
            </w:rPr>
            <w:delText>ycle</w:delText>
          </w:r>
        </w:del>
      </w:ins>
      <w:del w:id="523" w:author="302948225@qq.com" w:date="2020-10-22T23:23:00Z">
        <w:r w:rsidRPr="00E1432D" w:rsidDel="006D534C">
          <w:rPr>
            <w:rFonts w:ascii="Barlow" w:hAnsi="Barlow"/>
            <w:color w:val="444444"/>
            <w:shd w:val="clear" w:color="auto" w:fill="FFFFFF"/>
          </w:rPr>
          <w:delText xml:space="preserve">”, that’s </w:delText>
        </w:r>
      </w:del>
      <w:ins w:id="524" w:author="Office" w:date="2020-10-18T15:36:00Z">
        <w:del w:id="525" w:author="302948225@qq.com" w:date="2020-10-22T23:23:00Z">
          <w:r w:rsidR="00E51D9D" w:rsidRPr="00E1432D" w:rsidDel="006D534C">
            <w:rPr>
              <w:rFonts w:ascii="Barlow" w:hAnsi="Barlow"/>
              <w:color w:val="444444"/>
              <w:shd w:val="clear" w:color="auto" w:fill="FFFFFF"/>
            </w:rPr>
            <w:delText>that</w:delText>
          </w:r>
          <w:r w:rsidR="00E51D9D" w:rsidDel="006D534C">
            <w:rPr>
              <w:rFonts w:ascii="Barlow" w:hAnsi="Barlow"/>
              <w:color w:val="444444"/>
              <w:shd w:val="clear" w:color="auto" w:fill="FFFFFF"/>
            </w:rPr>
            <w:delText xml:space="preserve"> is,</w:delText>
          </w:r>
          <w:r w:rsidR="00E51D9D" w:rsidRPr="00E1432D" w:rsidDel="006D534C">
            <w:rPr>
              <w:rFonts w:ascii="Barlow" w:hAnsi="Barlow"/>
              <w:color w:val="444444"/>
              <w:shd w:val="clear" w:color="auto" w:fill="FFFFFF"/>
            </w:rPr>
            <w:delText xml:space="preserve"> </w:delText>
          </w:r>
        </w:del>
      </w:ins>
      <w:del w:id="526" w:author="302948225@qq.com" w:date="2020-10-22T23:23:00Z">
        <w:r w:rsidRPr="00E1432D" w:rsidDel="006D534C">
          <w:rPr>
            <w:rFonts w:ascii="Barlow" w:hAnsi="Barlow"/>
            <w:color w:val="444444"/>
            <w:shd w:val="clear" w:color="auto" w:fill="FFFFFF"/>
          </w:rPr>
          <w:delText>“For Health</w:delText>
        </w:r>
        <w:r w:rsidDel="006D534C">
          <w:rPr>
            <w:rFonts w:ascii="Barlow" w:hAnsi="Barlow"/>
            <w:color w:val="444444"/>
            <w:shd w:val="clear" w:color="auto" w:fill="FFFFFF"/>
          </w:rPr>
          <w:delText>,</w:delText>
        </w:r>
        <w:r w:rsidRPr="00E1432D" w:rsidDel="006D534C">
          <w:rPr>
            <w:rFonts w:ascii="Barlow" w:hAnsi="Barlow"/>
            <w:color w:val="444444"/>
            <w:shd w:val="clear" w:color="auto" w:fill="FFFFFF"/>
          </w:rPr>
          <w:delText xml:space="preserve"> For </w:delText>
        </w:r>
        <w:r w:rsidDel="006D534C">
          <w:rPr>
            <w:rFonts w:ascii="Barlow" w:hAnsi="Barlow"/>
            <w:color w:val="444444"/>
            <w:shd w:val="clear" w:color="auto" w:fill="FFFFFF"/>
          </w:rPr>
          <w:delText>Earning</w:delText>
        </w:r>
        <w:r w:rsidRPr="00E1432D" w:rsidDel="006D534C">
          <w:rPr>
            <w:rFonts w:ascii="Barlow" w:hAnsi="Barlow"/>
            <w:color w:val="444444"/>
            <w:shd w:val="clear" w:color="auto" w:fill="FFFFFF"/>
          </w:rPr>
          <w:delText>”</w:delText>
        </w:r>
        <w:r w:rsidDel="006D534C">
          <w:rPr>
            <w:rFonts w:ascii="Barlow" w:hAnsi="Barlow"/>
            <w:color w:val="444444"/>
            <w:shd w:val="clear" w:color="auto" w:fill="FFFFFF"/>
          </w:rPr>
          <w:delText>.</w:delText>
        </w:r>
      </w:del>
    </w:p>
    <w:p w14:paraId="30B3F6A3" w14:textId="66A695A9" w:rsidR="00A217D7" w:rsidRPr="00E51D9D" w:rsidDel="006D534C" w:rsidRDefault="00A217D7" w:rsidP="00525CE8">
      <w:pPr>
        <w:rPr>
          <w:del w:id="527" w:author="302948225@qq.com" w:date="2020-10-22T23:23:00Z"/>
          <w:rFonts w:ascii="Barlow" w:hAnsi="Barlow" w:hint="eastAsia"/>
          <w:color w:val="444444"/>
          <w:shd w:val="clear" w:color="auto" w:fill="FFFFFF"/>
        </w:rPr>
      </w:pPr>
    </w:p>
    <w:p w14:paraId="03098A63" w14:textId="542113C3" w:rsidR="00A217D7" w:rsidRPr="000A1404" w:rsidRDefault="00060DE2" w:rsidP="00A217D7">
      <w:pPr>
        <w:rPr>
          <w:rFonts w:ascii="Barlow" w:hAnsi="Barlow" w:hint="eastAsia"/>
          <w:b/>
          <w:bCs/>
          <w:color w:val="444444"/>
          <w:shd w:val="clear" w:color="auto" w:fill="FFFFFF"/>
          <w:rPrChange w:id="528" w:author="302948225@qq.com" w:date="2020-10-20T15:42:00Z">
            <w:rPr>
              <w:rFonts w:ascii="Barlow" w:hAnsi="Barlow" w:hint="eastAsia"/>
              <w:b/>
              <w:bCs/>
              <w:color w:val="444444"/>
              <w:highlight w:val="yellow"/>
              <w:shd w:val="clear" w:color="auto" w:fill="FFFFFF"/>
            </w:rPr>
          </w:rPrChange>
        </w:rPr>
      </w:pPr>
      <w:ins w:id="529" w:author="302948225@qq.com" w:date="2020-10-20T15:59:00Z">
        <w:r>
          <w:rPr>
            <w:rFonts w:ascii="Barlow" w:hAnsi="Barlow"/>
            <w:b/>
            <w:bCs/>
            <w:color w:val="444444"/>
            <w:shd w:val="clear" w:color="auto" w:fill="FFFFFF"/>
          </w:rPr>
          <w:t>&lt;b&gt;</w:t>
        </w:r>
      </w:ins>
      <w:r w:rsidR="00A217D7" w:rsidRPr="000A1404">
        <w:rPr>
          <w:rFonts w:ascii="Barlow" w:hAnsi="Barlow" w:hint="eastAsia"/>
          <w:b/>
          <w:bCs/>
          <w:color w:val="444444"/>
          <w:shd w:val="clear" w:color="auto" w:fill="FFFFFF"/>
          <w:rPrChange w:id="530" w:author="302948225@qq.com" w:date="2020-10-20T15:42:00Z">
            <w:rPr>
              <w:rFonts w:ascii="Barlow" w:hAnsi="Barlow" w:hint="eastAsia"/>
              <w:b/>
              <w:bCs/>
              <w:color w:val="444444"/>
              <w:highlight w:val="yellow"/>
              <w:shd w:val="clear" w:color="auto" w:fill="FFFFFF"/>
            </w:rPr>
          </w:rPrChange>
        </w:rPr>
        <w:t>June</w:t>
      </w:r>
      <w:ins w:id="531" w:author="302948225@qq.com" w:date="2020-10-20T15:59:00Z">
        <w:r>
          <w:rPr>
            <w:rFonts w:ascii="Barlow" w:hAnsi="Barlow"/>
            <w:b/>
            <w:bCs/>
            <w:color w:val="444444"/>
            <w:shd w:val="clear" w:color="auto" w:fill="FFFFFF"/>
          </w:rPr>
          <w:t>&lt;/b&gt;</w:t>
        </w:r>
      </w:ins>
    </w:p>
    <w:p w14:paraId="200EA0CE" w14:textId="54F765AE" w:rsidR="00A217D7" w:rsidRPr="007C3B5B" w:rsidRDefault="00060DE2" w:rsidP="00A217D7">
      <w:pPr>
        <w:rPr>
          <w:rFonts w:ascii="Barlow" w:hAnsi="Barlow" w:hint="eastAsia"/>
          <w:b/>
          <w:bCs/>
          <w:color w:val="444444"/>
          <w:shd w:val="clear" w:color="auto" w:fill="FFFFFF"/>
          <w:rPrChange w:id="532" w:author="302948225@qq.com" w:date="2020-10-20T16:16:00Z">
            <w:rPr>
              <w:rFonts w:ascii="Barlow" w:hAnsi="Barlow" w:hint="eastAsia"/>
              <w:b/>
              <w:bCs/>
              <w:color w:val="444444"/>
              <w:u w:val="single"/>
              <w:shd w:val="clear" w:color="auto" w:fill="FFFFFF"/>
            </w:rPr>
          </w:rPrChange>
        </w:rPr>
      </w:pPr>
      <w:ins w:id="533" w:author="302948225@qq.com" w:date="2020-10-20T15:59:00Z">
        <w:r w:rsidRPr="007C3B5B">
          <w:rPr>
            <w:rFonts w:ascii="Barlow" w:hAnsi="Barlow" w:hint="eastAsia"/>
            <w:b/>
            <w:bCs/>
            <w:color w:val="444444"/>
            <w:shd w:val="clear" w:color="auto" w:fill="FFFFFF"/>
            <w:rPrChange w:id="534" w:author="302948225@qq.com" w:date="2020-10-20T16:16: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535" w:author="302948225@qq.com" w:date="2020-10-20T16:16:00Z">
            <w:rPr>
              <w:rFonts w:ascii="Barlow" w:hAnsi="Barlow" w:hint="eastAsia"/>
              <w:b/>
              <w:bCs/>
              <w:color w:val="444444"/>
              <w:u w:val="single"/>
              <w:shd w:val="clear" w:color="auto" w:fill="FFFFFF"/>
            </w:rPr>
          </w:rPrChange>
        </w:rPr>
        <w:t>Experimental design</w:t>
      </w:r>
      <w:ins w:id="536" w:author="302948225@qq.com" w:date="2020-10-20T15:59:00Z">
        <w:r w:rsidRPr="007C3B5B">
          <w:rPr>
            <w:rFonts w:ascii="Barlow" w:hAnsi="Barlow" w:hint="eastAsia"/>
            <w:b/>
            <w:bCs/>
            <w:color w:val="444444"/>
            <w:shd w:val="clear" w:color="auto" w:fill="FFFFFF"/>
            <w:rPrChange w:id="537" w:author="302948225@qq.com" w:date="2020-10-20T16:16:00Z">
              <w:rPr>
                <w:rFonts w:ascii="Barlow" w:hAnsi="Barlow" w:hint="eastAsia"/>
                <w:b/>
                <w:bCs/>
                <w:color w:val="444444"/>
                <w:u w:val="single"/>
                <w:shd w:val="clear" w:color="auto" w:fill="FFFFFF"/>
              </w:rPr>
            </w:rPrChange>
          </w:rPr>
          <w:t>&lt;/b&gt;</w:t>
        </w:r>
      </w:ins>
    </w:p>
    <w:p w14:paraId="6C3BB216" w14:textId="30E90EFF" w:rsidR="00A217D7" w:rsidRDefault="00A217D7">
      <w:pPr>
        <w:ind w:firstLineChars="200" w:firstLine="420"/>
        <w:rPr>
          <w:ins w:id="538" w:author="302948225@qq.com" w:date="2020-10-22T21:27:00Z"/>
          <w:rFonts w:ascii="Times New Roman" w:hAnsi="Times New Roman"/>
        </w:rPr>
      </w:pPr>
      <w:r w:rsidRPr="00920666">
        <w:rPr>
          <w:rFonts w:ascii="Times New Roman" w:hAnsi="Times New Roman"/>
        </w:rPr>
        <w:t xml:space="preserve">We started to </w:t>
      </w:r>
      <w:ins w:id="539" w:author="302948225@qq.com" w:date="2020-10-20T15:59:00Z">
        <w:r w:rsidR="00060DE2" w:rsidRPr="00060DE2">
          <w:rPr>
            <w:rFonts w:ascii="Times New Roman" w:hAnsi="Times New Roman"/>
            <w:b/>
            <w:bCs/>
            <w:rPrChange w:id="540" w:author="302948225@qq.com" w:date="2020-10-20T15:59:00Z">
              <w:rPr>
                <w:rFonts w:ascii="Times New Roman" w:hAnsi="Times New Roman"/>
              </w:rPr>
            </w:rPrChange>
          </w:rPr>
          <w:t>&lt;b&gt;</w:t>
        </w:r>
      </w:ins>
      <w:r w:rsidRPr="00901C5C">
        <w:rPr>
          <w:rFonts w:ascii="Times New Roman" w:hAnsi="Times New Roman"/>
          <w:b/>
          <w:bCs/>
        </w:rPr>
        <w:t>optimize our circuit</w:t>
      </w:r>
      <w:ins w:id="541" w:author="302948225@qq.com" w:date="2020-10-20T15:59:00Z">
        <w:r w:rsidR="00060DE2">
          <w:rPr>
            <w:rFonts w:ascii="Times New Roman" w:hAnsi="Times New Roman"/>
            <w:b/>
            <w:bCs/>
          </w:rPr>
          <w:t>&lt;/b&gt;</w:t>
        </w:r>
      </w:ins>
      <w:r w:rsidRPr="00920666">
        <w:rPr>
          <w:rFonts w:ascii="Times New Roman" w:hAnsi="Times New Roman"/>
        </w:rPr>
        <w:t xml:space="preserve">, including the optimization of kill switch. We explained to </w:t>
      </w:r>
      <w:del w:id="542" w:author="302948225@qq.com" w:date="2020-10-22T23:57:00Z">
        <w:r w:rsidRPr="00920666" w:rsidDel="001261E8">
          <w:rPr>
            <w:rFonts w:ascii="Times New Roman" w:hAnsi="Times New Roman"/>
          </w:rPr>
          <w:delText>NJU-CHINA</w:delText>
        </w:r>
      </w:del>
      <w:ins w:id="543" w:author="302948225@qq.com" w:date="2020-10-22T23:57:00Z">
        <w:r w:rsidR="001261E8">
          <w:rPr>
            <w:rFonts w:ascii="Times New Roman" w:hAnsi="Times New Roman"/>
          </w:rPr>
          <w:t>NJU</w:t>
        </w:r>
      </w:ins>
      <w:r w:rsidRPr="00920666">
        <w:rPr>
          <w:rFonts w:ascii="Times New Roman" w:hAnsi="Times New Roman"/>
        </w:rPr>
        <w:t xml:space="preserve"> how the engineered bacteria secreted phytase in earthworm </w:t>
      </w:r>
      <w:r>
        <w:rPr>
          <w:rFonts w:ascii="Times New Roman" w:hAnsi="Times New Roman"/>
        </w:rPr>
        <w:t>intestinal tract</w:t>
      </w:r>
      <w:r w:rsidRPr="00920666">
        <w:rPr>
          <w:rFonts w:ascii="Times New Roman" w:hAnsi="Times New Roman"/>
        </w:rPr>
        <w:t xml:space="preserve"> and committed suicide after excretion of earthworm to prevent bio-pollution.</w:t>
      </w:r>
    </w:p>
    <w:p w14:paraId="2024FC25" w14:textId="70D1C132" w:rsidR="003D1A13" w:rsidRPr="00B42B3B" w:rsidDel="00BA57C5" w:rsidRDefault="003D1A13">
      <w:pPr>
        <w:ind w:firstLineChars="200" w:firstLine="420"/>
        <w:rPr>
          <w:del w:id="544" w:author="302948225@qq.com" w:date="2020-10-24T20:22:00Z"/>
          <w:rFonts w:ascii="Times New Roman" w:hAnsi="Times New Roman"/>
        </w:rPr>
        <w:pPrChange w:id="545" w:author="302948225@qq.com" w:date="2020-10-20T16:15:00Z">
          <w:pPr/>
        </w:pPrChange>
      </w:pPr>
    </w:p>
    <w:p w14:paraId="492BF020" w14:textId="60872B55" w:rsidR="00A217D7" w:rsidRPr="00920666" w:rsidRDefault="003D1A13">
      <w:pPr>
        <w:ind w:firstLineChars="200" w:firstLine="420"/>
        <w:rPr>
          <w:rFonts w:ascii="Times New Roman" w:hAnsi="Times New Roman"/>
        </w:rPr>
        <w:pPrChange w:id="546" w:author="302948225@qq.com" w:date="2020-10-20T16:15:00Z">
          <w:pPr/>
        </w:pPrChange>
      </w:pPr>
      <w:ins w:id="547" w:author="302948225@qq.com" w:date="2020-10-22T21:27:00Z">
        <w:r w:rsidRPr="004D76A9">
          <w:rPr>
            <w:rFonts w:ascii="Times New Roman" w:hAnsi="Times New Roman"/>
            <w:highlight w:val="yellow"/>
            <w:rPrChange w:id="548" w:author="302948225@qq.com" w:date="2020-10-23T00:05:00Z">
              <w:rPr>
                <w:rFonts w:ascii="Times New Roman" w:hAnsi="Times New Roman"/>
              </w:rPr>
            </w:rPrChange>
          </w:rPr>
          <w:t>NJU-NAU</w:t>
        </w:r>
        <w:r>
          <w:rPr>
            <w:rFonts w:ascii="Times New Roman" w:hAnsi="Times New Roman"/>
          </w:rPr>
          <w:t xml:space="preserve"> </w:t>
        </w:r>
      </w:ins>
      <w:ins w:id="549" w:author="302948225@qq.com" w:date="2020-10-23T00:05:00Z">
        <w:r w:rsidR="004D76A9">
          <w:rPr>
            <w:rFonts w:ascii="Times New Roman" w:hAnsi="Times New Roman"/>
          </w:rPr>
          <w:t xml:space="preserve"> </w:t>
        </w:r>
      </w:ins>
      <w:del w:id="550" w:author="302948225@qq.com" w:date="2020-10-22T23:57:00Z">
        <w:r w:rsidR="00A217D7" w:rsidRPr="00920666" w:rsidDel="001261E8">
          <w:rPr>
            <w:rFonts w:ascii="Times New Roman" w:hAnsi="Times New Roman"/>
          </w:rPr>
          <w:delText>NJU-CHINA</w:delText>
        </w:r>
      </w:del>
      <w:ins w:id="551" w:author="302948225@qq.com" w:date="2020-10-22T23:57:00Z">
        <w:r w:rsidR="001261E8">
          <w:rPr>
            <w:rFonts w:ascii="Times New Roman" w:hAnsi="Times New Roman"/>
          </w:rPr>
          <w:t>NJU</w:t>
        </w:r>
      </w:ins>
      <w:r w:rsidR="00A217D7" w:rsidRPr="00920666">
        <w:rPr>
          <w:rFonts w:ascii="Times New Roman" w:hAnsi="Times New Roman"/>
        </w:rPr>
        <w:t xml:space="preserve"> asked us</w:t>
      </w:r>
      <w:ins w:id="552" w:author="Office" w:date="2020-10-18T15:36:00Z">
        <w:r w:rsidR="00814E99">
          <w:rPr>
            <w:rFonts w:ascii="Times New Roman" w:hAnsi="Times New Roman"/>
          </w:rPr>
          <w:t>:</w:t>
        </w:r>
      </w:ins>
      <w:r w:rsidR="00A217D7" w:rsidRPr="00920666">
        <w:rPr>
          <w:rFonts w:ascii="Times New Roman" w:hAnsi="Times New Roman"/>
        </w:rPr>
        <w:t xml:space="preserve"> </w:t>
      </w:r>
      <w:ins w:id="553" w:author="Office" w:date="2020-10-18T15:36:00Z">
        <w:r w:rsidR="00814E99">
          <w:rPr>
            <w:rFonts w:ascii="Times New Roman" w:hAnsi="Times New Roman"/>
          </w:rPr>
          <w:t>“</w:t>
        </w:r>
      </w:ins>
      <w:ins w:id="554" w:author="302948225@qq.com" w:date="2020-10-20T16:15:00Z">
        <w:r w:rsidR="007C3B5B">
          <w:rPr>
            <w:rFonts w:ascii="Times New Roman" w:hAnsi="Times New Roman"/>
          </w:rPr>
          <w:t>D</w:t>
        </w:r>
      </w:ins>
      <w:del w:id="555" w:author="302948225@qq.com" w:date="2020-10-20T16:15:00Z">
        <w:r w:rsidR="00A217D7" w:rsidRPr="00920666" w:rsidDel="007C3B5B">
          <w:rPr>
            <w:rFonts w:ascii="Times New Roman" w:hAnsi="Times New Roman"/>
          </w:rPr>
          <w:delText>d</w:delText>
        </w:r>
      </w:del>
      <w:r w:rsidR="00A217D7" w:rsidRPr="00920666">
        <w:rPr>
          <w:rFonts w:ascii="Times New Roman" w:hAnsi="Times New Roman"/>
        </w:rPr>
        <w:t xml:space="preserve">id </w:t>
      </w:r>
      <w:r w:rsidR="00A217D7" w:rsidRPr="00901C5C">
        <w:rPr>
          <w:rFonts w:ascii="Times New Roman" w:hAnsi="Times New Roman"/>
          <w:i/>
          <w:iCs/>
        </w:rPr>
        <w:t>Bacillus subtilis</w:t>
      </w:r>
      <w:r w:rsidR="00A217D7" w:rsidRPr="00920666">
        <w:rPr>
          <w:rFonts w:ascii="Times New Roman" w:hAnsi="Times New Roman"/>
        </w:rPr>
        <w:t xml:space="preserve"> metabolites have an impact on soil quality or crop production after suicide?</w:t>
      </w:r>
      <w:ins w:id="556" w:author="Office" w:date="2020-10-18T15:36:00Z">
        <w:r w:rsidR="00814E99">
          <w:rPr>
            <w:rFonts w:ascii="Times New Roman" w:hAnsi="Times New Roman"/>
          </w:rPr>
          <w:t>”</w:t>
        </w:r>
      </w:ins>
    </w:p>
    <w:p w14:paraId="35A7D876" w14:textId="1BDFC6BE" w:rsidR="00A217D7" w:rsidRDefault="00A217D7">
      <w:pPr>
        <w:ind w:firstLineChars="200" w:firstLine="420"/>
        <w:rPr>
          <w:ins w:id="557" w:author="302948225@qq.com" w:date="2020-10-22T20:55:00Z"/>
          <w:rFonts w:ascii="Times New Roman" w:hAnsi="Times New Roman"/>
        </w:rPr>
      </w:pPr>
      <w:r w:rsidRPr="00920666">
        <w:rPr>
          <w:rFonts w:ascii="Times New Roman" w:hAnsi="Times New Roman"/>
        </w:rPr>
        <w:t>Because the</w:t>
      </w:r>
      <w:r w:rsidRPr="007C3B5B">
        <w:rPr>
          <w:rFonts w:ascii="Times New Roman" w:hAnsi="Times New Roman"/>
          <w:i/>
          <w:iCs/>
          <w:rPrChange w:id="558" w:author="302948225@qq.com" w:date="2020-10-20T16:15:00Z">
            <w:rPr>
              <w:rFonts w:ascii="Times New Roman" w:hAnsi="Times New Roman"/>
            </w:rPr>
          </w:rPrChange>
        </w:rPr>
        <w:t xml:space="preserve"> </w:t>
      </w:r>
      <w:ins w:id="559" w:author="302948225@qq.com" w:date="2020-10-20T16:15:00Z">
        <w:r w:rsidR="007C3B5B" w:rsidRPr="007C3B5B">
          <w:rPr>
            <w:rFonts w:ascii="Times New Roman" w:hAnsi="Times New Roman"/>
            <w:i/>
            <w:iCs/>
            <w:rPrChange w:id="560" w:author="302948225@qq.com" w:date="2020-10-20T16:15:00Z">
              <w:rPr>
                <w:rFonts w:ascii="Times New Roman" w:hAnsi="Times New Roman"/>
              </w:rPr>
            </w:rPrChange>
          </w:rPr>
          <w:t>&lt;</w:t>
        </w:r>
        <w:proofErr w:type="spellStart"/>
        <w:r w:rsidR="007C3B5B" w:rsidRPr="007C3B5B">
          <w:rPr>
            <w:rFonts w:ascii="Times New Roman" w:hAnsi="Times New Roman"/>
            <w:i/>
            <w:iCs/>
            <w:rPrChange w:id="561" w:author="302948225@qq.com" w:date="2020-10-20T16:15:00Z">
              <w:rPr>
                <w:rFonts w:ascii="Times New Roman" w:hAnsi="Times New Roman"/>
              </w:rPr>
            </w:rPrChange>
          </w:rPr>
          <w:t>i</w:t>
        </w:r>
        <w:proofErr w:type="spellEnd"/>
        <w:r w:rsidR="007C3B5B" w:rsidRPr="007C3B5B">
          <w:rPr>
            <w:rFonts w:ascii="Times New Roman" w:hAnsi="Times New Roman"/>
            <w:i/>
            <w:iCs/>
            <w:rPrChange w:id="562" w:author="302948225@qq.com" w:date="2020-10-20T16:15:00Z">
              <w:rPr>
                <w:rFonts w:ascii="Times New Roman" w:hAnsi="Times New Roman"/>
              </w:rPr>
            </w:rPrChange>
          </w:rPr>
          <w:t>&gt;</w:t>
        </w:r>
      </w:ins>
      <w:r w:rsidRPr="00901C5C">
        <w:rPr>
          <w:rFonts w:ascii="Times New Roman" w:hAnsi="Times New Roman"/>
          <w:i/>
          <w:iCs/>
        </w:rPr>
        <w:t>Bacillus subtilis</w:t>
      </w:r>
      <w:ins w:id="563" w:author="302948225@qq.com" w:date="2020-10-20T16:15:00Z">
        <w:r w:rsidR="007C3B5B">
          <w:rPr>
            <w:rFonts w:ascii="Times New Roman" w:hAnsi="Times New Roman"/>
            <w:i/>
            <w:iCs/>
          </w:rPr>
          <w:t>&lt;/</w:t>
        </w:r>
        <w:proofErr w:type="spellStart"/>
        <w:r w:rsidR="007C3B5B">
          <w:rPr>
            <w:rFonts w:ascii="Times New Roman" w:hAnsi="Times New Roman"/>
            <w:i/>
            <w:iCs/>
          </w:rPr>
          <w:t>i</w:t>
        </w:r>
        <w:proofErr w:type="spellEnd"/>
        <w:r w:rsidR="007C3B5B">
          <w:rPr>
            <w:rFonts w:ascii="Times New Roman" w:hAnsi="Times New Roman"/>
            <w:i/>
            <w:iCs/>
          </w:rPr>
          <w:t>&gt;</w:t>
        </w:r>
      </w:ins>
      <w:r w:rsidRPr="00920666">
        <w:rPr>
          <w:rFonts w:ascii="Times New Roman" w:hAnsi="Times New Roman"/>
        </w:rPr>
        <w:t xml:space="preserve"> we selected was the </w:t>
      </w:r>
      <w:ins w:id="564" w:author="302948225@qq.com" w:date="2020-10-20T15:59:00Z">
        <w:r w:rsidR="00060DE2" w:rsidRPr="00060DE2">
          <w:rPr>
            <w:rFonts w:ascii="Times New Roman" w:hAnsi="Times New Roman"/>
            <w:b/>
            <w:bCs/>
            <w:rPrChange w:id="565" w:author="302948225@qq.com" w:date="2020-10-20T15:59:00Z">
              <w:rPr>
                <w:rFonts w:ascii="Times New Roman" w:hAnsi="Times New Roman"/>
              </w:rPr>
            </w:rPrChange>
          </w:rPr>
          <w:t>&lt;b&gt;</w:t>
        </w:r>
      </w:ins>
      <w:r w:rsidRPr="00901C5C">
        <w:rPr>
          <w:rFonts w:ascii="Times New Roman" w:hAnsi="Times New Roman"/>
          <w:b/>
          <w:bCs/>
        </w:rPr>
        <w:t>dominant bacteria</w:t>
      </w:r>
      <w:ins w:id="566" w:author="302948225@qq.com" w:date="2020-10-20T15:59:00Z">
        <w:r w:rsidR="00060DE2" w:rsidRPr="00060DE2">
          <w:rPr>
            <w:rFonts w:ascii="Times New Roman" w:hAnsi="Times New Roman"/>
            <w:b/>
            <w:bCs/>
            <w:rPrChange w:id="567" w:author="302948225@qq.com" w:date="2020-10-20T15:59:00Z">
              <w:rPr>
                <w:rFonts w:ascii="Times New Roman" w:hAnsi="Times New Roman"/>
              </w:rPr>
            </w:rPrChange>
          </w:rPr>
          <w:t>&lt;/b&gt;</w:t>
        </w:r>
      </w:ins>
      <w:del w:id="568" w:author="302948225@qq.com" w:date="2020-10-20T15:59:00Z">
        <w:r w:rsidRPr="00920666" w:rsidDel="00060DE2">
          <w:rPr>
            <w:rFonts w:ascii="Times New Roman" w:hAnsi="Times New Roman"/>
          </w:rPr>
          <w:delText xml:space="preserve"> </w:delText>
        </w:r>
      </w:del>
      <w:r w:rsidRPr="00920666">
        <w:rPr>
          <w:rFonts w:ascii="Times New Roman" w:hAnsi="Times New Roman"/>
        </w:rPr>
        <w:t xml:space="preserve">in the soil, earthworm </w:t>
      </w:r>
      <w:r>
        <w:rPr>
          <w:rFonts w:ascii="Times New Roman" w:hAnsi="Times New Roman"/>
        </w:rPr>
        <w:t xml:space="preserve">intestinal tract </w:t>
      </w:r>
      <w:r w:rsidRPr="00920666">
        <w:rPr>
          <w:rFonts w:ascii="Times New Roman" w:hAnsi="Times New Roman"/>
        </w:rPr>
        <w:t>and wormcast</w:t>
      </w:r>
      <w:del w:id="569" w:author="Office" w:date="2020-10-18T15:37:00Z">
        <w:r w:rsidRPr="00920666" w:rsidDel="00814E99">
          <w:rPr>
            <w:rFonts w:ascii="Times New Roman" w:hAnsi="Times New Roman"/>
          </w:rPr>
          <w:delText xml:space="preserve">. So </w:delText>
        </w:r>
      </w:del>
      <w:ins w:id="570" w:author="Office" w:date="2020-10-18T15:37:00Z">
        <w:r w:rsidR="00814E99">
          <w:rPr>
            <w:rFonts w:ascii="Times New Roman" w:hAnsi="Times New Roman"/>
          </w:rPr>
          <w:t xml:space="preserve">, </w:t>
        </w:r>
      </w:ins>
      <w:r w:rsidRPr="00920666">
        <w:rPr>
          <w:rFonts w:ascii="Times New Roman" w:hAnsi="Times New Roman"/>
        </w:rPr>
        <w:t>we didn't think</w:t>
      </w:r>
      <w:ins w:id="571" w:author="Office" w:date="2020-10-18T15:37:00Z">
        <w:r w:rsidR="00814E99">
          <w:rPr>
            <w:rFonts w:ascii="Times New Roman" w:hAnsi="Times New Roman"/>
          </w:rPr>
          <w:t xml:space="preserve"> that</w:t>
        </w:r>
      </w:ins>
      <w:r w:rsidRPr="00920666">
        <w:rPr>
          <w:rFonts w:ascii="Times New Roman" w:hAnsi="Times New Roman"/>
        </w:rPr>
        <w:t xml:space="preserve"> it would affect the soil crops after the engineered bacteria commit suicide.</w:t>
      </w:r>
      <w:ins w:id="572" w:author="302948225@qq.com" w:date="2020-10-22T23:47:00Z">
        <w:r w:rsidR="002D2B09" w:rsidRPr="002D2B09">
          <w:rPr>
            <w:rFonts w:ascii="Times New Roman" w:hAnsi="Times New Roman"/>
            <w:rPrChange w:id="573" w:author="302948225@qq.com" w:date="2020-10-22T23:47:00Z">
              <w:rPr/>
            </w:rPrChange>
          </w:rPr>
          <w:t xml:space="preserve"> </w:t>
        </w:r>
        <w:r w:rsidR="002D2B09" w:rsidRPr="002D2B09">
          <w:rPr>
            <w:rFonts w:ascii="Times New Roman" w:hAnsi="Times New Roman"/>
          </w:rPr>
          <w:t>Both of us reached an agreement on the safety of the project.</w:t>
        </w:r>
      </w:ins>
    </w:p>
    <w:p w14:paraId="05189746" w14:textId="09F91359" w:rsidR="00525CE8" w:rsidDel="002D2B09" w:rsidRDefault="00525CE8">
      <w:pPr>
        <w:ind w:firstLineChars="200" w:firstLine="420"/>
        <w:rPr>
          <w:ins w:id="574" w:author="xb21cn" w:date="2020-10-19T17:18:00Z"/>
          <w:del w:id="575" w:author="302948225@qq.com" w:date="2020-10-22T23:47:00Z"/>
          <w:rFonts w:ascii="Times New Roman" w:hAnsi="Times New Roman"/>
        </w:rPr>
        <w:pPrChange w:id="576" w:author="302948225@qq.com" w:date="2020-10-20T16:15:00Z">
          <w:pPr/>
        </w:pPrChange>
      </w:pPr>
    </w:p>
    <w:p w14:paraId="16389A33" w14:textId="77777777" w:rsidR="00C131AF" w:rsidDel="00173A79" w:rsidRDefault="00C131AF" w:rsidP="00A217D7">
      <w:pPr>
        <w:rPr>
          <w:ins w:id="577" w:author="xb21cn" w:date="2020-10-19T17:18:00Z"/>
          <w:del w:id="578" w:author="302948225@qq.com" w:date="2020-10-23T00:18:00Z"/>
          <w:rFonts w:ascii="Times New Roman" w:hAnsi="Times New Roman"/>
        </w:rPr>
      </w:pPr>
    </w:p>
    <w:p w14:paraId="23E9D7DD" w14:textId="6AAD8258" w:rsidR="00C131AF" w:rsidDel="00665484" w:rsidRDefault="00C131AF" w:rsidP="00C131AF">
      <w:pPr>
        <w:ind w:firstLineChars="200" w:firstLine="420"/>
        <w:rPr>
          <w:ins w:id="579" w:author="xb21cn" w:date="2020-10-19T17:18:00Z"/>
          <w:del w:id="580" w:author="302948225@qq.com" w:date="2020-10-20T15:35:00Z"/>
          <w:rFonts w:ascii="Times New Roman" w:hAnsi="Times New Roman"/>
        </w:rPr>
      </w:pPr>
      <w:ins w:id="581" w:author="xb21cn" w:date="2020-10-19T17:18:00Z">
        <w:del w:id="582" w:author="302948225@qq.com" w:date="2020-10-19T19:18:00Z">
          <w:r w:rsidDel="000E558F">
            <w:rPr>
              <w:rFonts w:ascii="Times New Roman" w:hAnsi="Times New Roman" w:hint="eastAsia"/>
            </w:rPr>
            <w:delText>We optimized our circuit and added the</w:delText>
          </w:r>
        </w:del>
      </w:ins>
      <w:ins w:id="583" w:author="xb21cn" w:date="2020-10-19T17:33:00Z">
        <w:del w:id="584" w:author="302948225@qq.com" w:date="2020-10-19T19:18:00Z">
          <w:r w:rsidR="00A40F5B" w:rsidDel="000E558F">
            <w:rPr>
              <w:rFonts w:ascii="Times New Roman" w:hAnsi="Times New Roman" w:hint="eastAsia"/>
            </w:rPr>
            <w:delText xml:space="preserve"> preliminary</w:delText>
          </w:r>
        </w:del>
      </w:ins>
      <w:ins w:id="585" w:author="xb21cn" w:date="2020-10-19T17:18:00Z">
        <w:del w:id="586" w:author="302948225@qq.com" w:date="2020-10-19T19:18:00Z">
          <w:r w:rsidDel="000E558F">
            <w:rPr>
              <w:rFonts w:ascii="Times New Roman" w:hAnsi="Times New Roman" w:hint="eastAsia"/>
            </w:rPr>
            <w:delText xml:space="preserve"> kill switch. We discussed with NJU-CHINA and answered their doubt about if the suicide bacteria could affect </w:delText>
          </w:r>
          <w:r w:rsidRPr="00920666" w:rsidDel="000E558F">
            <w:rPr>
              <w:rFonts w:ascii="Times New Roman" w:hAnsi="Times New Roman"/>
            </w:rPr>
            <w:delText>soil quality or crop production</w:delText>
          </w:r>
          <w:r w:rsidDel="000E558F">
            <w:rPr>
              <w:rFonts w:ascii="Times New Roman" w:hAnsi="Times New Roman" w:hint="eastAsia"/>
            </w:rPr>
            <w:delText>. Of course, not.</w:delText>
          </w:r>
        </w:del>
      </w:ins>
    </w:p>
    <w:p w14:paraId="1480492F" w14:textId="7FC253F5" w:rsidR="00C131AF" w:rsidDel="00665484" w:rsidRDefault="00C131AF" w:rsidP="00A217D7">
      <w:pPr>
        <w:rPr>
          <w:ins w:id="587" w:author="xb21cn" w:date="2020-10-19T17:18:00Z"/>
          <w:del w:id="588" w:author="302948225@qq.com" w:date="2020-10-20T15:35:00Z"/>
          <w:rFonts w:ascii="Times New Roman" w:hAnsi="Times New Roman"/>
        </w:rPr>
      </w:pPr>
    </w:p>
    <w:p w14:paraId="18843B76" w14:textId="77777777" w:rsidR="00C131AF" w:rsidRDefault="00C131AF">
      <w:pPr>
        <w:ind w:firstLineChars="200" w:firstLine="420"/>
        <w:rPr>
          <w:rFonts w:ascii="Barlow" w:hAnsi="Barlow" w:hint="eastAsia"/>
          <w:b/>
          <w:bCs/>
          <w:color w:val="444444"/>
          <w:u w:val="single"/>
          <w:shd w:val="clear" w:color="auto" w:fill="FFFFFF"/>
        </w:rPr>
        <w:pPrChange w:id="589" w:author="302948225@qq.com" w:date="2020-10-20T15:35:00Z">
          <w:pPr/>
        </w:pPrChange>
      </w:pPr>
    </w:p>
    <w:p w14:paraId="032802BC" w14:textId="32467F15" w:rsidR="00A217D7" w:rsidRDefault="00060DE2" w:rsidP="00A217D7">
      <w:pPr>
        <w:rPr>
          <w:ins w:id="590" w:author="302948225@qq.com" w:date="2020-10-22T22:55:00Z"/>
          <w:rFonts w:ascii="Barlow" w:hAnsi="Barlow" w:hint="eastAsia"/>
          <w:b/>
          <w:bCs/>
          <w:color w:val="444444"/>
          <w:shd w:val="clear" w:color="auto" w:fill="FFFFFF"/>
        </w:rPr>
      </w:pPr>
      <w:ins w:id="591" w:author="302948225@qq.com" w:date="2020-10-20T16:00:00Z">
        <w:r w:rsidRPr="007C3B5B">
          <w:rPr>
            <w:rFonts w:ascii="Barlow" w:hAnsi="Barlow" w:hint="eastAsia"/>
            <w:b/>
            <w:bCs/>
            <w:color w:val="444444"/>
            <w:shd w:val="clear" w:color="auto" w:fill="FFFFFF"/>
            <w:rPrChange w:id="592" w:author="302948225@qq.com" w:date="2020-10-20T16:17: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593" w:author="302948225@qq.com" w:date="2020-10-20T16:17:00Z">
            <w:rPr>
              <w:rFonts w:ascii="Barlow" w:hAnsi="Barlow" w:hint="eastAsia"/>
              <w:b/>
              <w:bCs/>
              <w:color w:val="444444"/>
              <w:u w:val="single"/>
              <w:shd w:val="clear" w:color="auto" w:fill="FFFFFF"/>
            </w:rPr>
          </w:rPrChange>
        </w:rPr>
        <w:t>Human Practices</w:t>
      </w:r>
      <w:ins w:id="594" w:author="302948225@qq.com" w:date="2020-10-20T16:00:00Z">
        <w:r w:rsidRPr="007C3B5B">
          <w:rPr>
            <w:rFonts w:ascii="Barlow" w:hAnsi="Barlow" w:hint="eastAsia"/>
            <w:b/>
            <w:bCs/>
            <w:color w:val="444444"/>
            <w:shd w:val="clear" w:color="auto" w:fill="FFFFFF"/>
            <w:rPrChange w:id="595" w:author="302948225@qq.com" w:date="2020-10-20T16:17:00Z">
              <w:rPr>
                <w:rFonts w:ascii="Barlow" w:hAnsi="Barlow" w:hint="eastAsia"/>
                <w:b/>
                <w:bCs/>
                <w:color w:val="444444"/>
                <w:u w:val="single"/>
                <w:shd w:val="clear" w:color="auto" w:fill="FFFFFF"/>
              </w:rPr>
            </w:rPrChange>
          </w:rPr>
          <w:t>&lt;/b&gt;</w:t>
        </w:r>
      </w:ins>
    </w:p>
    <w:p w14:paraId="5586234B" w14:textId="6BABB7FC" w:rsidR="00076FB6" w:rsidRPr="00173A79" w:rsidDel="00D336A6" w:rsidRDefault="00076FB6">
      <w:pPr>
        <w:ind w:firstLineChars="200" w:firstLine="420"/>
        <w:rPr>
          <w:del w:id="596" w:author="302948225@qq.com" w:date="2020-10-24T20:58:00Z"/>
          <w:rFonts w:ascii="Barlow" w:hAnsi="Barlow" w:hint="eastAsia"/>
          <w:color w:val="000000" w:themeColor="text1"/>
          <w:shd w:val="clear" w:color="auto" w:fill="FFFFFF"/>
          <w:rPrChange w:id="597" w:author="302948225@qq.com" w:date="2020-10-23T00:18:00Z">
            <w:rPr>
              <w:del w:id="598" w:author="302948225@qq.com" w:date="2020-10-24T20:58:00Z"/>
              <w:rFonts w:ascii="Barlow" w:hAnsi="Barlow" w:hint="eastAsia"/>
              <w:b/>
              <w:bCs/>
              <w:color w:val="444444"/>
              <w:u w:val="single"/>
              <w:shd w:val="clear" w:color="auto" w:fill="FFFFFF"/>
            </w:rPr>
          </w:rPrChange>
        </w:rPr>
        <w:pPrChange w:id="599" w:author="302948225@qq.com" w:date="2020-10-23T00:05:00Z">
          <w:pPr/>
        </w:pPrChange>
      </w:pPr>
    </w:p>
    <w:p w14:paraId="30FD8DEF" w14:textId="390DD41C" w:rsidR="00A217D7" w:rsidRPr="004D76A9" w:rsidDel="00665484" w:rsidRDefault="00A217D7" w:rsidP="00A217D7">
      <w:pPr>
        <w:jc w:val="center"/>
        <w:rPr>
          <w:del w:id="600" w:author="302948225@qq.com" w:date="2020-10-20T15:35:00Z"/>
          <w:rFonts w:ascii="Barlow" w:hAnsi="Barlow" w:hint="eastAsia"/>
          <w:color w:val="444444"/>
          <w:sz w:val="22"/>
          <w:szCs w:val="24"/>
          <w:highlight w:val="yellow"/>
          <w:shd w:val="clear" w:color="auto" w:fill="FFFFFF"/>
          <w:rPrChange w:id="601" w:author="302948225@qq.com" w:date="2020-10-23T00:05:00Z">
            <w:rPr>
              <w:del w:id="602" w:author="302948225@qq.com" w:date="2020-10-20T15:35:00Z"/>
              <w:rFonts w:ascii="Barlow" w:hAnsi="Barlow" w:hint="eastAsia"/>
              <w:b/>
              <w:bCs/>
              <w:color w:val="444444"/>
              <w:shd w:val="clear" w:color="auto" w:fill="FFFFFF"/>
            </w:rPr>
          </w:rPrChange>
        </w:rPr>
      </w:pPr>
      <w:del w:id="603" w:author="302948225@qq.com" w:date="2020-10-20T15:35:00Z">
        <w:r w:rsidRPr="004D76A9" w:rsidDel="00665484">
          <w:rPr>
            <w:rFonts w:ascii="Barlow" w:hAnsi="Barlow" w:hint="eastAsia"/>
            <w:color w:val="444444"/>
            <w:sz w:val="22"/>
            <w:szCs w:val="24"/>
            <w:highlight w:val="yellow"/>
            <w:shd w:val="clear" w:color="auto" w:fill="FFFFFF"/>
            <w:rPrChange w:id="604" w:author="302948225@qq.com" w:date="2020-10-23T00:05:00Z">
              <w:rPr>
                <w:rFonts w:ascii="Barlow" w:hAnsi="Barlow" w:hint="eastAsia"/>
                <w:b/>
                <w:bCs/>
                <w:color w:val="444444"/>
                <w:shd w:val="clear" w:color="auto" w:fill="FFFFFF"/>
              </w:rPr>
            </w:rPrChange>
          </w:rPr>
          <w:delText>Exchanges of Science Communication</w:delText>
        </w:r>
      </w:del>
    </w:p>
    <w:p w14:paraId="0A3AE70A" w14:textId="74681FB8" w:rsidR="00A217D7" w:rsidRDefault="00A217D7">
      <w:pPr>
        <w:ind w:firstLine="430"/>
        <w:rPr>
          <w:ins w:id="605" w:author="302948225@qq.com" w:date="2020-10-24T20:58:00Z"/>
          <w:rFonts w:ascii="Barlow" w:hAnsi="Barlow" w:hint="eastAsia"/>
          <w:color w:val="444444"/>
          <w:shd w:val="clear" w:color="auto" w:fill="FFFFFF"/>
        </w:rPr>
        <w:pPrChange w:id="606" w:author="302948225@qq.com" w:date="2020-10-24T20:58:00Z">
          <w:pPr/>
        </w:pPrChange>
      </w:pPr>
      <w:del w:id="607" w:author="302948225@qq.com" w:date="2020-10-20T15:35:00Z">
        <w:r w:rsidRPr="004D76A9" w:rsidDel="00665484">
          <w:rPr>
            <w:rFonts w:ascii="Barlow" w:hAnsi="Barlow" w:hint="eastAsia"/>
            <w:color w:val="444444"/>
            <w:sz w:val="22"/>
            <w:szCs w:val="24"/>
            <w:highlight w:val="yellow"/>
            <w:shd w:val="clear" w:color="auto" w:fill="FFFFFF"/>
            <w:rPrChange w:id="608" w:author="302948225@qq.com" w:date="2020-10-23T00:05:00Z">
              <w:rPr>
                <w:rFonts w:ascii="Barlow" w:hAnsi="Barlow" w:hint="eastAsia"/>
                <w:color w:val="000000" w:themeColor="text1"/>
                <w:shd w:val="clear" w:color="auto" w:fill="FFFFFF"/>
              </w:rPr>
            </w:rPrChange>
          </w:rPr>
          <w:delText>Nanjing-China</w:delText>
        </w:r>
      </w:del>
      <w:ins w:id="609" w:author="302948225@qq.com" w:date="2020-10-20T15:35:00Z">
        <w:r w:rsidR="00665484" w:rsidRPr="004D76A9">
          <w:rPr>
            <w:rFonts w:ascii="Barlow" w:hAnsi="Barlow" w:hint="eastAsia"/>
            <w:color w:val="444444"/>
            <w:sz w:val="22"/>
            <w:szCs w:val="24"/>
            <w:highlight w:val="yellow"/>
            <w:shd w:val="clear" w:color="auto" w:fill="FFFFFF"/>
            <w:rPrChange w:id="610" w:author="302948225@qq.com" w:date="2020-10-23T00:05:00Z">
              <w:rPr>
                <w:rFonts w:ascii="Barlow" w:hAnsi="Barlow" w:hint="eastAsia"/>
                <w:b/>
                <w:bCs/>
                <w:color w:val="444444"/>
                <w:shd w:val="clear" w:color="auto" w:fill="FFFFFF"/>
              </w:rPr>
            </w:rPrChange>
          </w:rPr>
          <w:t>NJU-</w:t>
        </w:r>
      </w:ins>
      <w:ins w:id="611" w:author="302948225@qq.com" w:date="2020-10-22T22:55:00Z">
        <w:r w:rsidR="00076FB6" w:rsidRPr="004D76A9">
          <w:rPr>
            <w:rFonts w:ascii="Barlow" w:hAnsi="Barlow" w:hint="eastAsia"/>
            <w:color w:val="444444"/>
            <w:sz w:val="22"/>
            <w:szCs w:val="24"/>
            <w:highlight w:val="yellow"/>
            <w:shd w:val="clear" w:color="auto" w:fill="FFFFFF"/>
            <w:rPrChange w:id="612" w:author="302948225@qq.com" w:date="2020-10-23T00:05:00Z">
              <w:rPr>
                <w:rFonts w:ascii="Barlow" w:hAnsi="Barlow" w:hint="eastAsia"/>
                <w:color w:val="444444"/>
                <w:shd w:val="clear" w:color="auto" w:fill="FFFFFF"/>
              </w:rPr>
            </w:rPrChange>
          </w:rPr>
          <w:t>NAU</w:t>
        </w:r>
      </w:ins>
      <w:ins w:id="613" w:author="302948225@qq.com" w:date="2020-10-24T21:00:00Z">
        <w:r w:rsidR="00D336A6">
          <w:rPr>
            <w:rFonts w:ascii="Barlow" w:hAnsi="Barlow"/>
            <w:color w:val="444444"/>
            <w:sz w:val="22"/>
            <w:szCs w:val="24"/>
            <w:shd w:val="clear" w:color="auto" w:fill="FFFFFF"/>
          </w:rPr>
          <w:t xml:space="preserve"> </w:t>
        </w:r>
      </w:ins>
      <w:del w:id="614" w:author="302948225@qq.com" w:date="2020-10-24T21:00:00Z">
        <w:r w:rsidRPr="004D76A9" w:rsidDel="00D336A6">
          <w:rPr>
            <w:rFonts w:ascii="Barlow" w:hAnsi="Barlow" w:hint="eastAsia"/>
            <w:color w:val="444444"/>
            <w:sz w:val="22"/>
            <w:szCs w:val="24"/>
            <w:shd w:val="clear" w:color="auto" w:fill="FFFFFF"/>
            <w:rPrChange w:id="615" w:author="302948225@qq.com" w:date="2020-10-23T00:05:00Z">
              <w:rPr>
                <w:rFonts w:ascii="Barlow" w:hAnsi="Barlow" w:hint="eastAsia"/>
                <w:color w:val="000000" w:themeColor="text1"/>
                <w:shd w:val="clear" w:color="auto" w:fill="FFFFFF"/>
              </w:rPr>
            </w:rPrChange>
          </w:rPr>
          <w:delText xml:space="preserve"> </w:delText>
        </w:r>
        <w:r w:rsidRPr="00665484" w:rsidDel="00D336A6">
          <w:rPr>
            <w:rFonts w:ascii="Barlow" w:hAnsi="Barlow" w:hint="eastAsia"/>
            <w:color w:val="444444"/>
            <w:shd w:val="clear" w:color="auto" w:fill="FFFFFF"/>
            <w:rPrChange w:id="616" w:author="302948225@qq.com" w:date="2020-10-20T15:35:00Z">
              <w:rPr>
                <w:rFonts w:ascii="Barlow" w:hAnsi="Barlow" w:hint="eastAsia"/>
                <w:color w:val="000000" w:themeColor="text1"/>
                <w:shd w:val="clear" w:color="auto" w:fill="FFFFFF"/>
              </w:rPr>
            </w:rPrChange>
          </w:rPr>
          <w:delText>i</w:delText>
        </w:r>
        <w:r w:rsidRPr="00D95284" w:rsidDel="00D336A6">
          <w:rPr>
            <w:rFonts w:ascii="Barlow" w:hAnsi="Barlow"/>
            <w:color w:val="000000" w:themeColor="text1"/>
            <w:shd w:val="clear" w:color="auto" w:fill="FFFFFF"/>
          </w:rPr>
          <w:delText>GEMers</w:delText>
        </w:r>
      </w:del>
      <w:ins w:id="617" w:author="302948225@qq.com" w:date="2020-10-24T21:00:00Z">
        <w:r w:rsidR="00D336A6">
          <w:rPr>
            <w:rFonts w:ascii="Barlow" w:hAnsi="Barlow"/>
            <w:color w:val="444444"/>
            <w:shd w:val="clear" w:color="auto" w:fill="FFFFFF"/>
          </w:rPr>
          <w:t>NJU</w:t>
        </w:r>
      </w:ins>
      <w:r w:rsidRPr="00D95284">
        <w:rPr>
          <w:rFonts w:ascii="Barlow" w:hAnsi="Barlow"/>
          <w:color w:val="000000" w:themeColor="text1"/>
          <w:shd w:val="clear" w:color="auto" w:fill="FFFFFF"/>
        </w:rPr>
        <w:t xml:space="preserve"> publicize</w:t>
      </w:r>
      <w:ins w:id="618" w:author="Office" w:date="2020-10-18T15:37:00Z">
        <w:r w:rsidR="00814E99">
          <w:rPr>
            <w:rFonts w:ascii="Barlow" w:hAnsi="Barlow"/>
            <w:color w:val="000000" w:themeColor="text1"/>
            <w:shd w:val="clear" w:color="auto" w:fill="FFFFFF"/>
          </w:rPr>
          <w:t>d</w:t>
        </w:r>
      </w:ins>
      <w:r w:rsidRPr="00D95284">
        <w:rPr>
          <w:rFonts w:ascii="Barlow" w:hAnsi="Barlow"/>
          <w:color w:val="000000" w:themeColor="text1"/>
          <w:shd w:val="clear" w:color="auto" w:fill="FFFFFF"/>
        </w:rPr>
        <w:t xml:space="preserve"> the knowledge of sy</w:t>
      </w:r>
      <w:del w:id="619" w:author="Office" w:date="2020-10-18T15:40:00Z">
        <w:r w:rsidRPr="00D95284" w:rsidDel="00884695">
          <w:rPr>
            <w:rFonts w:ascii="Barlow" w:hAnsi="Barlow"/>
            <w:color w:val="000000" w:themeColor="text1"/>
            <w:shd w:val="clear" w:color="auto" w:fill="FFFFFF"/>
          </w:rPr>
          <w:delText>e</w:delText>
        </w:r>
      </w:del>
      <w:r w:rsidRPr="00D95284">
        <w:rPr>
          <w:rFonts w:ascii="Barlow" w:hAnsi="Barlow"/>
          <w:color w:val="000000" w:themeColor="text1"/>
          <w:shd w:val="clear" w:color="auto" w:fill="FFFFFF"/>
        </w:rPr>
        <w:t>nthetic biology to students with the school organization</w:t>
      </w:r>
      <w:commentRangeStart w:id="620"/>
      <w:r>
        <w:rPr>
          <w:rFonts w:ascii="Barlow" w:hAnsi="Barlow"/>
          <w:color w:val="444444"/>
          <w:shd w:val="clear" w:color="auto" w:fill="FFFFFF"/>
        </w:rPr>
        <w:t xml:space="preserve">, </w:t>
      </w:r>
      <w:ins w:id="621" w:author="302948225@qq.com" w:date="2020-10-19T14:31:00Z">
        <w:r w:rsidR="008832A9">
          <w:rPr>
            <w:rFonts w:ascii="Barlow" w:hAnsi="Barlow"/>
            <w:color w:val="444444"/>
            <w:shd w:val="clear" w:color="auto" w:fill="FFFFFF"/>
          </w:rPr>
          <w:t xml:space="preserve">which </w:t>
        </w:r>
      </w:ins>
      <w:ins w:id="622" w:author="302948225@qq.com" w:date="2020-10-19T14:33:00Z">
        <w:r w:rsidR="008832A9">
          <w:rPr>
            <w:rFonts w:ascii="Barlow" w:hAnsi="Barlow"/>
            <w:color w:val="444444"/>
            <w:shd w:val="clear" w:color="auto" w:fill="FFFFFF"/>
          </w:rPr>
          <w:t>had a</w:t>
        </w:r>
      </w:ins>
      <w:ins w:id="623" w:author="302948225@qq.com" w:date="2020-10-19T14:35:00Z">
        <w:r w:rsidR="008832A9">
          <w:rPr>
            <w:rFonts w:ascii="Barlow" w:hAnsi="Barlow"/>
            <w:color w:val="444444"/>
            <w:shd w:val="clear" w:color="auto" w:fill="FFFFFF"/>
          </w:rPr>
          <w:t xml:space="preserve">n unexceptionable impact. </w:t>
        </w:r>
      </w:ins>
      <w:del w:id="624" w:author="302948225@qq.com" w:date="2020-10-19T14:31:00Z">
        <w:r w:rsidDel="008832A9">
          <w:rPr>
            <w:rFonts w:ascii="Barlow" w:hAnsi="Barlow"/>
            <w:color w:val="444444"/>
            <w:shd w:val="clear" w:color="auto" w:fill="FFFFFF"/>
          </w:rPr>
          <w:delText>that catched on</w:delText>
        </w:r>
        <w:commentRangeEnd w:id="620"/>
        <w:r w:rsidR="00814E99" w:rsidDel="008832A9">
          <w:rPr>
            <w:rStyle w:val="a5"/>
          </w:rPr>
          <w:commentReference w:id="620"/>
        </w:r>
        <w:r w:rsidDel="008832A9">
          <w:rPr>
            <w:rFonts w:ascii="Barlow" w:hAnsi="Barlow"/>
            <w:color w:val="444444"/>
            <w:shd w:val="clear" w:color="auto" w:fill="FFFFFF"/>
          </w:rPr>
          <w:delText xml:space="preserve">. </w:delText>
        </w:r>
      </w:del>
      <w:ins w:id="625" w:author="Office" w:date="2020-10-18T15:40:00Z">
        <w:r w:rsidR="00884695">
          <w:rPr>
            <w:rFonts w:ascii="Barlow" w:hAnsi="Barlow" w:hint="eastAsia"/>
            <w:color w:val="444444"/>
            <w:shd w:val="clear" w:color="auto" w:fill="FFFFFF"/>
          </w:rPr>
          <w:t>We took their advice</w:t>
        </w:r>
      </w:ins>
      <w:del w:id="626" w:author="Office" w:date="2020-10-18T15:40:00Z">
        <w:r w:rsidRPr="00BF43AD" w:rsidDel="00884695">
          <w:rPr>
            <w:rFonts w:ascii="Barlow" w:hAnsi="Barlow" w:hint="eastAsia"/>
            <w:b/>
            <w:bCs/>
            <w:color w:val="444444"/>
            <w:shd w:val="clear" w:color="auto" w:fill="FFFFFF"/>
          </w:rPr>
          <w:delText>T</w:delText>
        </w:r>
        <w:r w:rsidRPr="00BF43AD" w:rsidDel="00884695">
          <w:rPr>
            <w:rFonts w:ascii="Barlow" w:hAnsi="Barlow"/>
            <w:b/>
            <w:bCs/>
            <w:color w:val="444444"/>
            <w:shd w:val="clear" w:color="auto" w:fill="FFFFFF"/>
          </w:rPr>
          <w:delText>hey advised us</w:delText>
        </w:r>
      </w:del>
      <w:r w:rsidRPr="00BF43AD">
        <w:rPr>
          <w:rFonts w:ascii="Barlow" w:hAnsi="Barlow"/>
          <w:b/>
          <w:bCs/>
          <w:color w:val="444444"/>
          <w:shd w:val="clear" w:color="auto" w:fill="FFFFFF"/>
        </w:rPr>
        <w:t xml:space="preserve"> </w:t>
      </w:r>
      <w:ins w:id="627" w:author="302948225@qq.com" w:date="2020-10-20T16:00:00Z">
        <w:r w:rsidR="00060DE2">
          <w:rPr>
            <w:rFonts w:ascii="Barlow" w:hAnsi="Barlow"/>
            <w:b/>
            <w:bCs/>
            <w:color w:val="444444"/>
            <w:shd w:val="clear" w:color="auto" w:fill="FFFFFF"/>
          </w:rPr>
          <w:t>&lt;b&gt;</w:t>
        </w:r>
      </w:ins>
      <w:r w:rsidRPr="00BF43AD">
        <w:rPr>
          <w:rFonts w:ascii="Barlow" w:hAnsi="Barlow"/>
          <w:b/>
          <w:bCs/>
          <w:color w:val="444444"/>
          <w:shd w:val="clear" w:color="auto" w:fill="FFFFFF"/>
        </w:rPr>
        <w:t>to collaborate with school associations</w:t>
      </w:r>
      <w:ins w:id="628" w:author="302948225@qq.com" w:date="2020-10-20T16:00:00Z">
        <w:r w:rsidR="00060DE2">
          <w:rPr>
            <w:rFonts w:ascii="Barlow" w:hAnsi="Barlow"/>
            <w:b/>
            <w:bCs/>
            <w:color w:val="444444"/>
            <w:shd w:val="clear" w:color="auto" w:fill="FFFFFF"/>
          </w:rPr>
          <w:t>&lt;/b&gt;</w:t>
        </w:r>
      </w:ins>
      <w:r>
        <w:rPr>
          <w:rFonts w:ascii="Barlow" w:hAnsi="Barlow"/>
          <w:color w:val="444444"/>
          <w:shd w:val="clear" w:color="auto" w:fill="FFFFFF"/>
        </w:rPr>
        <w:t xml:space="preserve">, </w:t>
      </w:r>
      <w:del w:id="629" w:author="Office" w:date="2020-10-18T15:40:00Z">
        <w:r w:rsidDel="00884695">
          <w:rPr>
            <w:rFonts w:ascii="Barlow" w:hAnsi="Barlow"/>
            <w:color w:val="444444"/>
            <w:shd w:val="clear" w:color="auto" w:fill="FFFFFF"/>
          </w:rPr>
          <w:delText xml:space="preserve">so we </w:delText>
        </w:r>
        <w:r w:rsidRPr="00A375DC" w:rsidDel="00884695">
          <w:rPr>
            <w:rFonts w:ascii="Barlow" w:hAnsi="Barlow" w:hint="eastAsia"/>
            <w:color w:val="444444"/>
            <w:shd w:val="clear" w:color="auto" w:fill="FFFFFF"/>
          </w:rPr>
          <w:delText>c</w:delText>
        </w:r>
        <w:r w:rsidRPr="00A375DC" w:rsidDel="00884695">
          <w:rPr>
            <w:rFonts w:ascii="Barlow" w:hAnsi="Barlow"/>
            <w:color w:val="444444"/>
            <w:shd w:val="clear" w:color="auto" w:fill="FFFFFF"/>
          </w:rPr>
          <w:delText>ooperate with</w:delText>
        </w:r>
      </w:del>
      <w:ins w:id="630" w:author="Office" w:date="2020-10-18T15:40:00Z">
        <w:r w:rsidR="00884695">
          <w:rPr>
            <w:rFonts w:ascii="Barlow" w:hAnsi="Barlow"/>
            <w:color w:val="444444"/>
            <w:shd w:val="clear" w:color="auto" w:fill="FFFFFF"/>
          </w:rPr>
          <w:t>like</w:t>
        </w:r>
      </w:ins>
      <w:r w:rsidRPr="00A375DC">
        <w:rPr>
          <w:rFonts w:ascii="Barlow" w:hAnsi="Barlow"/>
          <w:color w:val="444444"/>
          <w:shd w:val="clear" w:color="auto" w:fill="FFFFFF"/>
        </w:rPr>
        <w:t xml:space="preserve"> NJAU Youth Association. Through online counseling and lectures, we open</w:t>
      </w:r>
      <w:r>
        <w:rPr>
          <w:rFonts w:ascii="Barlow" w:hAnsi="Barlow"/>
          <w:color w:val="444444"/>
          <w:shd w:val="clear" w:color="auto" w:fill="FFFFFF"/>
        </w:rPr>
        <w:t>ed</w:t>
      </w:r>
      <w:r w:rsidRPr="00A375DC">
        <w:rPr>
          <w:rFonts w:ascii="Barlow" w:hAnsi="Barlow"/>
          <w:color w:val="444444"/>
          <w:shd w:val="clear" w:color="auto" w:fill="FFFFFF"/>
        </w:rPr>
        <w:t xml:space="preserve"> the door of synthetic biology to ch</w:t>
      </w:r>
      <w:del w:id="631" w:author="Office" w:date="2020-10-18T15:41:00Z">
        <w:r w:rsidRPr="00A375DC" w:rsidDel="00884695">
          <w:rPr>
            <w:rFonts w:ascii="Barlow" w:hAnsi="Barlow"/>
            <w:color w:val="444444"/>
            <w:shd w:val="clear" w:color="auto" w:fill="FFFFFF"/>
          </w:rPr>
          <w:delText>r</w:delText>
        </w:r>
      </w:del>
      <w:r w:rsidRPr="00A375DC">
        <w:rPr>
          <w:rFonts w:ascii="Barlow" w:hAnsi="Barlow"/>
          <w:color w:val="444444"/>
          <w:shd w:val="clear" w:color="auto" w:fill="FFFFFF"/>
        </w:rPr>
        <w:t>ildren who might not have learnt that before.</w:t>
      </w:r>
    </w:p>
    <w:p w14:paraId="628F0D29" w14:textId="40D381A8" w:rsidR="00D336A6" w:rsidRPr="001B714C" w:rsidRDefault="00D336A6">
      <w:pPr>
        <w:ind w:firstLineChars="200" w:firstLine="440"/>
        <w:rPr>
          <w:ins w:id="632" w:author="302948225@qq.com" w:date="2020-10-24T20:58:00Z"/>
          <w:rFonts w:ascii="Barlow" w:hAnsi="Barlow" w:hint="eastAsia"/>
          <w:color w:val="000000" w:themeColor="text1"/>
          <w:shd w:val="clear" w:color="auto" w:fill="FFFFFF"/>
        </w:rPr>
        <w:pPrChange w:id="633" w:author="xb21cn" w:date="2020-10-24T23:45:00Z">
          <w:pPr>
            <w:ind w:firstLineChars="200" w:firstLine="420"/>
          </w:pPr>
        </w:pPrChange>
      </w:pPr>
      <w:ins w:id="634" w:author="302948225@qq.com" w:date="2020-10-24T20:58:00Z">
        <w:r w:rsidRPr="00D336A6">
          <w:rPr>
            <w:rFonts w:ascii="Barlow" w:hAnsi="Barlow"/>
            <w:color w:val="444444"/>
            <w:sz w:val="22"/>
            <w:szCs w:val="24"/>
            <w:highlight w:val="yellow"/>
            <w:shd w:val="clear" w:color="auto" w:fill="FFFFFF"/>
            <w:rPrChange w:id="635" w:author="302948225@qq.com" w:date="2020-10-24T21:05:00Z">
              <w:rPr>
                <w:highlight w:val="yellow"/>
              </w:rPr>
            </w:rPrChange>
          </w:rPr>
          <w:t>NAU-NJU</w:t>
        </w:r>
        <w:r>
          <w:t xml:space="preserve"> </w:t>
        </w:r>
        <w:r w:rsidRPr="001B714C">
          <w:rPr>
            <w:rFonts w:ascii="Barlow" w:hAnsi="Barlow" w:hint="eastAsia"/>
            <w:color w:val="444444"/>
            <w:shd w:val="clear" w:color="auto" w:fill="FFFFFF"/>
          </w:rPr>
          <w:t>R</w:t>
        </w:r>
        <w:r w:rsidRPr="001B714C">
          <w:rPr>
            <w:rFonts w:ascii="Barlow" w:hAnsi="Barlow" w:hint="eastAsia"/>
            <w:color w:val="000000" w:themeColor="text1"/>
            <w:shd w:val="clear" w:color="auto" w:fill="FFFFFF"/>
          </w:rPr>
          <w:t>egarding the promotion</w:t>
        </w:r>
        <w:del w:id="636" w:author="Office" w:date="2020-10-25T18:45:00Z">
          <w:r w:rsidRPr="001B714C" w:rsidDel="006168BA">
            <w:rPr>
              <w:rFonts w:ascii="Barlow" w:hAnsi="Barlow" w:hint="eastAsia"/>
              <w:color w:val="000000" w:themeColor="text1"/>
              <w:shd w:val="clear" w:color="auto" w:fill="FFFFFF"/>
            </w:rPr>
            <w:delText xml:space="preserve"> </w:delText>
          </w:r>
        </w:del>
        <w:r w:rsidRPr="001B714C">
          <w:rPr>
            <w:rFonts w:ascii="Barlow" w:hAnsi="Barlow" w:hint="eastAsia"/>
            <w:color w:val="000000" w:themeColor="text1"/>
            <w:shd w:val="clear" w:color="auto" w:fill="FFFFFF"/>
          </w:rPr>
          <w:t xml:space="preserve">, we participated in the </w:t>
        </w:r>
        <w:r w:rsidRPr="00D336A6">
          <w:rPr>
            <w:rFonts w:ascii="Barlow" w:hAnsi="Barlow" w:hint="eastAsia"/>
            <w:b/>
            <w:bCs/>
            <w:color w:val="000000" w:themeColor="text1"/>
            <w:shd w:val="clear" w:color="auto" w:fill="FFFFFF"/>
            <w:rPrChange w:id="637" w:author="302948225@qq.com" w:date="2020-10-24T20:59:00Z">
              <w:rPr>
                <w:rFonts w:ascii="Barlow" w:hAnsi="Barlow" w:hint="eastAsia"/>
                <w:color w:val="000000" w:themeColor="text1"/>
                <w:shd w:val="clear" w:color="auto" w:fill="FFFFFF"/>
              </w:rPr>
            </w:rPrChange>
          </w:rPr>
          <w:t>monthly magazine activity</w:t>
        </w:r>
        <w:r w:rsidRPr="001B714C">
          <w:rPr>
            <w:rFonts w:ascii="Barlow" w:hAnsi="Barlow" w:hint="eastAsia"/>
            <w:color w:val="000000" w:themeColor="text1"/>
            <w:shd w:val="clear" w:color="auto" w:fill="FFFFFF"/>
          </w:rPr>
          <w:t xml:space="preserve"> of </w:t>
        </w:r>
        <w:proofErr w:type="spellStart"/>
        <w:r w:rsidRPr="001B714C">
          <w:rPr>
            <w:rFonts w:ascii="Barlow" w:hAnsi="Barlow" w:hint="eastAsia"/>
            <w:color w:val="000000" w:themeColor="text1"/>
            <w:shd w:val="clear" w:color="auto" w:fill="FFFFFF"/>
          </w:rPr>
          <w:t>Jiangnan_China</w:t>
        </w:r>
        <w:proofErr w:type="spellEnd"/>
        <w:r w:rsidRPr="001B714C">
          <w:rPr>
            <w:rFonts w:ascii="Barlow" w:hAnsi="Barlow" w:hint="eastAsia"/>
            <w:color w:val="000000" w:themeColor="text1"/>
            <w:shd w:val="clear" w:color="auto" w:fill="FFFFFF"/>
          </w:rPr>
          <w:t xml:space="preserve">, distributed the monthly magazines to four different middle schools. Besides, we promoted our project on our official account. We suggested </w:t>
        </w:r>
        <w:del w:id="638" w:author="Office" w:date="2020-10-25T18:45:00Z">
          <w:r w:rsidRPr="001B714C" w:rsidDel="006168BA">
            <w:rPr>
              <w:rFonts w:ascii="Barlow" w:hAnsi="Barlow" w:hint="eastAsia"/>
              <w:color w:val="000000" w:themeColor="text1"/>
              <w:shd w:val="clear" w:color="auto" w:fill="FFFFFF"/>
            </w:rPr>
            <w:delText>to them</w:delText>
          </w:r>
        </w:del>
      </w:ins>
      <w:ins w:id="639" w:author="Office" w:date="2020-10-25T18:45:00Z">
        <w:r w:rsidR="006168BA">
          <w:rPr>
            <w:rFonts w:ascii="Barlow" w:hAnsi="Barlow" w:hint="eastAsia"/>
            <w:color w:val="000000" w:themeColor="text1"/>
            <w:shd w:val="clear" w:color="auto" w:fill="FFFFFF"/>
          </w:rPr>
          <w:t>NJU</w:t>
        </w:r>
      </w:ins>
      <w:ins w:id="640" w:author="302948225@qq.com" w:date="2020-10-24T20:58:00Z">
        <w:r w:rsidRPr="001B714C">
          <w:rPr>
            <w:rFonts w:ascii="Barlow" w:hAnsi="Barlow" w:hint="eastAsia"/>
            <w:color w:val="000000" w:themeColor="text1"/>
            <w:shd w:val="clear" w:color="auto" w:fill="FFFFFF"/>
          </w:rPr>
          <w:t xml:space="preserve"> that they could use the online platform for promotion. NJU adopted our suggestions and operated their official account to promote their project.</w:t>
        </w:r>
      </w:ins>
    </w:p>
    <w:p w14:paraId="5D26ECC1" w14:textId="77777777" w:rsidR="00D336A6" w:rsidRPr="00D336A6" w:rsidRDefault="00D336A6">
      <w:pPr>
        <w:ind w:firstLine="430"/>
        <w:rPr>
          <w:rFonts w:ascii="Barlow" w:hAnsi="Barlow" w:hint="eastAsia"/>
          <w:color w:val="444444"/>
          <w:shd w:val="clear" w:color="auto" w:fill="FFFFFF"/>
        </w:rPr>
        <w:pPrChange w:id="641" w:author="302948225@qq.com" w:date="2020-10-24T20:58:00Z">
          <w:pPr/>
        </w:pPrChange>
      </w:pPr>
    </w:p>
    <w:p w14:paraId="10BE339E" w14:textId="6E9E7541" w:rsidR="00A217D7" w:rsidRDefault="00A217D7">
      <w:pPr>
        <w:ind w:firstLineChars="150" w:firstLine="315"/>
        <w:rPr>
          <w:ins w:id="642" w:author="302948225@qq.com" w:date="2020-10-22T20:56:00Z"/>
          <w:rFonts w:ascii="Barlow" w:hAnsi="Barlow" w:hint="eastAsia"/>
          <w:color w:val="444444"/>
          <w:shd w:val="clear" w:color="auto" w:fill="FFFFFF"/>
        </w:rPr>
      </w:pPr>
      <w:r w:rsidRPr="00BF43AD">
        <w:rPr>
          <w:rFonts w:ascii="Barlow" w:hAnsi="Barlow"/>
          <w:color w:val="444444"/>
          <w:shd w:val="clear" w:color="auto" w:fill="FFFFFF"/>
        </w:rPr>
        <w:t>They also</w:t>
      </w:r>
      <w:ins w:id="643" w:author="Office" w:date="2020-10-18T15:41:00Z">
        <w:r w:rsidR="00884695">
          <w:rPr>
            <w:rFonts w:ascii="Barlow" w:hAnsi="Barlow"/>
            <w:color w:val="444444"/>
            <w:shd w:val="clear" w:color="auto" w:fill="FFFFFF"/>
          </w:rPr>
          <w:t xml:space="preserve"> helped us</w:t>
        </w:r>
      </w:ins>
      <w:r w:rsidRPr="00BF43AD">
        <w:rPr>
          <w:rFonts w:ascii="Barlow" w:hAnsi="Barlow"/>
          <w:color w:val="444444"/>
          <w:shd w:val="clear" w:color="auto" w:fill="FFFFFF"/>
        </w:rPr>
        <w:t xml:space="preserve"> figure</w:t>
      </w:r>
      <w:del w:id="644" w:author="Office" w:date="2020-10-18T15:41:00Z">
        <w:r w:rsidRPr="00BF43AD" w:rsidDel="00884695">
          <w:rPr>
            <w:rFonts w:ascii="Barlow" w:hAnsi="Barlow"/>
            <w:color w:val="444444"/>
            <w:shd w:val="clear" w:color="auto" w:fill="FFFFFF"/>
          </w:rPr>
          <w:delText>d</w:delText>
        </w:r>
      </w:del>
      <w:r w:rsidRPr="00BF43AD">
        <w:rPr>
          <w:rFonts w:ascii="Barlow" w:hAnsi="Barlow"/>
          <w:color w:val="444444"/>
          <w:shd w:val="clear" w:color="auto" w:fill="FFFFFF"/>
        </w:rPr>
        <w:t xml:space="preserve"> out that </w:t>
      </w:r>
      <w:ins w:id="645" w:author="Office" w:date="2020-10-18T15:42:00Z">
        <w:r w:rsidR="00884695">
          <w:rPr>
            <w:rFonts w:ascii="Barlow" w:hAnsi="Barlow"/>
            <w:color w:val="444444"/>
            <w:shd w:val="clear" w:color="auto" w:fill="FFFFFF"/>
          </w:rPr>
          <w:t xml:space="preserve">target </w:t>
        </w:r>
      </w:ins>
      <w:r w:rsidRPr="00BF43AD">
        <w:rPr>
          <w:rFonts w:ascii="Barlow" w:hAnsi="Barlow"/>
          <w:color w:val="444444"/>
          <w:shd w:val="clear" w:color="auto" w:fill="FFFFFF"/>
        </w:rPr>
        <w:t xml:space="preserve">audience of our children comic was not only </w:t>
      </w:r>
      <w:ins w:id="646" w:author="302948225@qq.com" w:date="2020-10-20T16:00:00Z">
        <w:r w:rsidR="00060DE2" w:rsidRPr="00060DE2">
          <w:rPr>
            <w:rFonts w:ascii="Barlow" w:hAnsi="Barlow" w:hint="eastAsia"/>
            <w:b/>
            <w:bCs/>
            <w:color w:val="444444"/>
            <w:shd w:val="clear" w:color="auto" w:fill="FFFFFF"/>
            <w:rPrChange w:id="647" w:author="302948225@qq.com" w:date="2020-10-20T16:00:00Z">
              <w:rPr>
                <w:rFonts w:ascii="Barlow" w:hAnsi="Barlow" w:hint="eastAsia"/>
                <w:color w:val="444444"/>
                <w:shd w:val="clear" w:color="auto" w:fill="FFFFFF"/>
              </w:rPr>
            </w:rPrChange>
          </w:rPr>
          <w:t>&lt;b&gt;</w:t>
        </w:r>
      </w:ins>
      <w:r w:rsidRPr="00BF43AD">
        <w:rPr>
          <w:rFonts w:ascii="Barlow" w:hAnsi="Barlow"/>
          <w:b/>
          <w:bCs/>
          <w:color w:val="444444"/>
          <w:shd w:val="clear" w:color="auto" w:fill="FFFFFF"/>
        </w:rPr>
        <w:t>kids</w:t>
      </w:r>
      <w:ins w:id="648" w:author="302948225@qq.com" w:date="2020-10-20T16:00:00Z">
        <w:r w:rsidR="00060DE2">
          <w:rPr>
            <w:rFonts w:ascii="Barlow" w:hAnsi="Barlow"/>
            <w:b/>
            <w:bCs/>
            <w:color w:val="444444"/>
            <w:shd w:val="clear" w:color="auto" w:fill="FFFFFF"/>
          </w:rPr>
          <w:t>&lt;/b&gt;</w:t>
        </w:r>
      </w:ins>
      <w:r w:rsidRPr="00BF43AD">
        <w:rPr>
          <w:rFonts w:ascii="Barlow" w:hAnsi="Barlow"/>
          <w:color w:val="444444"/>
          <w:shd w:val="clear" w:color="auto" w:fill="FFFFFF"/>
        </w:rPr>
        <w:t xml:space="preserve">, but also </w:t>
      </w:r>
      <w:ins w:id="649" w:author="302948225@qq.com" w:date="2020-10-20T16:00:00Z">
        <w:r w:rsidR="00060DE2" w:rsidRPr="00060DE2">
          <w:rPr>
            <w:rFonts w:ascii="Barlow" w:hAnsi="Barlow" w:hint="eastAsia"/>
            <w:b/>
            <w:bCs/>
            <w:color w:val="444444"/>
            <w:shd w:val="clear" w:color="auto" w:fill="FFFFFF"/>
            <w:rPrChange w:id="650" w:author="302948225@qq.com" w:date="2020-10-20T16:00:00Z">
              <w:rPr>
                <w:rFonts w:ascii="Barlow" w:hAnsi="Barlow" w:hint="eastAsia"/>
                <w:color w:val="444444"/>
                <w:shd w:val="clear" w:color="auto" w:fill="FFFFFF"/>
              </w:rPr>
            </w:rPrChange>
          </w:rPr>
          <w:t>&lt;b&gt;</w:t>
        </w:r>
      </w:ins>
      <w:r w:rsidRPr="00BF43AD">
        <w:rPr>
          <w:rFonts w:ascii="Barlow" w:hAnsi="Barlow"/>
          <w:b/>
          <w:bCs/>
          <w:color w:val="444444"/>
          <w:shd w:val="clear" w:color="auto" w:fill="FFFFFF"/>
        </w:rPr>
        <w:t>young parents</w:t>
      </w:r>
      <w:del w:id="651" w:author="Office" w:date="2020-10-18T15:41:00Z">
        <w:r w:rsidRPr="00BF43AD" w:rsidDel="00884695">
          <w:rPr>
            <w:rFonts w:ascii="Barlow" w:hAnsi="Barlow"/>
            <w:b/>
            <w:bCs/>
            <w:color w:val="444444"/>
            <w:shd w:val="clear" w:color="auto" w:fill="FFFFFF"/>
          </w:rPr>
          <w:delText xml:space="preserve"> and </w:delText>
        </w:r>
      </w:del>
      <w:ins w:id="652" w:author="Office" w:date="2020-10-18T15:41:00Z">
        <w:r w:rsidR="00884695">
          <w:rPr>
            <w:rFonts w:ascii="Barlow" w:hAnsi="Barlow"/>
            <w:b/>
            <w:bCs/>
            <w:color w:val="444444"/>
            <w:shd w:val="clear" w:color="auto" w:fill="FFFFFF"/>
          </w:rPr>
          <w:t xml:space="preserve">, </w:t>
        </w:r>
      </w:ins>
      <w:r w:rsidRPr="00BF43AD">
        <w:rPr>
          <w:rFonts w:ascii="Barlow" w:hAnsi="Barlow"/>
          <w:b/>
          <w:bCs/>
          <w:color w:val="444444"/>
          <w:shd w:val="clear" w:color="auto" w:fill="FFFFFF"/>
        </w:rPr>
        <w:t xml:space="preserve">educators, </w:t>
      </w:r>
      <w:ins w:id="653" w:author="Office" w:date="2020-10-18T15:41:00Z">
        <w:r w:rsidR="00884695">
          <w:rPr>
            <w:rFonts w:ascii="Barlow" w:hAnsi="Barlow"/>
            <w:b/>
            <w:bCs/>
            <w:color w:val="444444"/>
            <w:shd w:val="clear" w:color="auto" w:fill="FFFFFF"/>
          </w:rPr>
          <w:t xml:space="preserve">and </w:t>
        </w:r>
      </w:ins>
      <w:r w:rsidRPr="00BF43AD">
        <w:rPr>
          <w:rFonts w:ascii="Barlow" w:hAnsi="Barlow"/>
          <w:b/>
          <w:bCs/>
          <w:color w:val="444444"/>
          <w:shd w:val="clear" w:color="auto" w:fill="FFFFFF"/>
        </w:rPr>
        <w:t>children literature writers</w:t>
      </w:r>
      <w:ins w:id="654" w:author="302948225@qq.com" w:date="2020-10-20T16:00:00Z">
        <w:r w:rsidR="00060DE2">
          <w:rPr>
            <w:rFonts w:ascii="Barlow" w:hAnsi="Barlow"/>
            <w:b/>
            <w:bCs/>
            <w:color w:val="444444"/>
            <w:shd w:val="clear" w:color="auto" w:fill="FFFFFF"/>
          </w:rPr>
          <w:t>&lt;/b&gt;</w:t>
        </w:r>
      </w:ins>
      <w:r w:rsidRPr="00BF43AD">
        <w:rPr>
          <w:rFonts w:ascii="Barlow" w:hAnsi="Barlow"/>
          <w:color w:val="444444"/>
          <w:shd w:val="clear" w:color="auto" w:fill="FFFFFF"/>
        </w:rPr>
        <w:t>. We can also get feedback by distributing comic to</w:t>
      </w:r>
      <w:del w:id="655" w:author="Office" w:date="2020-10-18T15:42:00Z">
        <w:r w:rsidRPr="00BF43AD" w:rsidDel="00884695">
          <w:rPr>
            <w:rFonts w:ascii="Barlow" w:hAnsi="Barlow"/>
            <w:color w:val="444444"/>
            <w:shd w:val="clear" w:color="auto" w:fill="FFFFFF"/>
          </w:rPr>
          <w:delText xml:space="preserve"> them</w:delText>
        </w:r>
      </w:del>
      <w:ins w:id="656" w:author="Office" w:date="2020-10-18T15:42:00Z">
        <w:r w:rsidR="00884695">
          <w:rPr>
            <w:rFonts w:ascii="Barlow" w:hAnsi="Barlow"/>
            <w:color w:val="444444"/>
            <w:shd w:val="clear" w:color="auto" w:fill="FFFFFF"/>
          </w:rPr>
          <w:t xml:space="preserve"> these groups of target audience</w:t>
        </w:r>
      </w:ins>
      <w:r w:rsidRPr="00BF43AD">
        <w:rPr>
          <w:rFonts w:ascii="Barlow" w:hAnsi="Barlow"/>
          <w:color w:val="444444"/>
          <w:shd w:val="clear" w:color="auto" w:fill="FFFFFF"/>
        </w:rPr>
        <w:t>.</w:t>
      </w:r>
    </w:p>
    <w:p w14:paraId="500526B0" w14:textId="24B5BC5F" w:rsidR="00525CE8" w:rsidDel="00076FB6" w:rsidRDefault="00525CE8">
      <w:pPr>
        <w:ind w:firstLineChars="150" w:firstLine="315"/>
        <w:rPr>
          <w:del w:id="657" w:author="302948225@qq.com" w:date="2020-10-22T22:56:00Z"/>
          <w:rFonts w:ascii="Barlow" w:hAnsi="Barlow" w:hint="eastAsia"/>
          <w:color w:val="444444"/>
          <w:shd w:val="clear" w:color="auto" w:fill="FFFFFF"/>
        </w:rPr>
        <w:pPrChange w:id="658" w:author="302948225@qq.com" w:date="2020-10-20T16:15:00Z">
          <w:pPr/>
        </w:pPrChange>
      </w:pPr>
    </w:p>
    <w:p w14:paraId="6BCEE4BA" w14:textId="77777777" w:rsidR="00A217D7" w:rsidRPr="00BF43AD" w:rsidRDefault="00A217D7" w:rsidP="00A217D7">
      <w:pPr>
        <w:rPr>
          <w:rFonts w:ascii="Barlow" w:hAnsi="Barlow" w:hint="eastAsia"/>
          <w:color w:val="444444"/>
          <w:shd w:val="clear" w:color="auto" w:fill="FFFFFF"/>
        </w:rPr>
      </w:pPr>
    </w:p>
    <w:p w14:paraId="7B29937A" w14:textId="6616F250" w:rsidR="00A217D7" w:rsidRDefault="00060DE2" w:rsidP="00A217D7">
      <w:pPr>
        <w:rPr>
          <w:ins w:id="659" w:author="302948225@qq.com" w:date="2020-10-23T00:06:00Z"/>
          <w:rFonts w:ascii="Barlow" w:hAnsi="Barlow" w:hint="eastAsia"/>
          <w:b/>
          <w:bCs/>
          <w:color w:val="444444"/>
          <w:shd w:val="clear" w:color="auto" w:fill="FFFFFF"/>
        </w:rPr>
      </w:pPr>
      <w:ins w:id="660" w:author="302948225@qq.com" w:date="2020-10-20T16:00:00Z">
        <w:r>
          <w:rPr>
            <w:rFonts w:ascii="Barlow" w:hAnsi="Barlow"/>
            <w:b/>
            <w:bCs/>
            <w:color w:val="444444"/>
            <w:shd w:val="clear" w:color="auto" w:fill="FFFFFF"/>
          </w:rPr>
          <w:t>&lt;b&gt;</w:t>
        </w:r>
      </w:ins>
      <w:r w:rsidR="00A217D7" w:rsidRPr="000A1404">
        <w:rPr>
          <w:rFonts w:ascii="Barlow" w:hAnsi="Barlow" w:hint="eastAsia"/>
          <w:b/>
          <w:bCs/>
          <w:color w:val="444444"/>
          <w:shd w:val="clear" w:color="auto" w:fill="FFFFFF"/>
          <w:rPrChange w:id="661" w:author="302948225@qq.com" w:date="2020-10-20T15:43:00Z">
            <w:rPr>
              <w:rFonts w:ascii="Barlow" w:hAnsi="Barlow" w:hint="eastAsia"/>
              <w:b/>
              <w:bCs/>
              <w:color w:val="444444"/>
              <w:highlight w:val="yellow"/>
              <w:shd w:val="clear" w:color="auto" w:fill="FFFFFF"/>
            </w:rPr>
          </w:rPrChange>
        </w:rPr>
        <w:t>July</w:t>
      </w:r>
      <w:ins w:id="662" w:author="302948225@qq.com" w:date="2020-10-20T16:00:00Z">
        <w:r>
          <w:rPr>
            <w:rFonts w:ascii="Barlow" w:hAnsi="Barlow"/>
            <w:b/>
            <w:bCs/>
            <w:color w:val="444444"/>
            <w:shd w:val="clear" w:color="auto" w:fill="FFFFFF"/>
          </w:rPr>
          <w:t>&lt;/b&gt;</w:t>
        </w:r>
      </w:ins>
    </w:p>
    <w:p w14:paraId="195ACC4B" w14:textId="27A86CA1" w:rsidR="004D76A9" w:rsidRPr="000A1404" w:rsidRDefault="004D76A9" w:rsidP="00A217D7">
      <w:pPr>
        <w:rPr>
          <w:rFonts w:ascii="Barlow" w:hAnsi="Barlow" w:hint="eastAsia"/>
          <w:b/>
          <w:bCs/>
          <w:color w:val="444444"/>
          <w:shd w:val="clear" w:color="auto" w:fill="FFFFFF"/>
          <w:rPrChange w:id="663" w:author="302948225@qq.com" w:date="2020-10-20T15:43:00Z">
            <w:rPr>
              <w:rFonts w:ascii="Barlow" w:hAnsi="Barlow" w:hint="eastAsia"/>
              <w:b/>
              <w:bCs/>
              <w:color w:val="444444"/>
              <w:highlight w:val="yellow"/>
              <w:shd w:val="clear" w:color="auto" w:fill="FFFFFF"/>
            </w:rPr>
          </w:rPrChange>
        </w:rPr>
      </w:pPr>
      <w:ins w:id="664" w:author="302948225@qq.com" w:date="2020-10-23T00:06:00Z">
        <w:r w:rsidRPr="00CD3A90">
          <w:rPr>
            <w:rFonts w:ascii="Barlow" w:hAnsi="Barlow" w:hint="eastAsia"/>
            <w:b/>
            <w:bCs/>
            <w:color w:val="444444"/>
            <w:shd w:val="clear" w:color="auto" w:fill="FFFFFF"/>
          </w:rPr>
          <w:t>&lt;b&gt;Experimental design&lt;/b&gt;</w:t>
        </w:r>
      </w:ins>
    </w:p>
    <w:p w14:paraId="050B9C58" w14:textId="0F248631" w:rsidR="00A217D7" w:rsidRPr="00920666" w:rsidRDefault="00A217D7">
      <w:pPr>
        <w:ind w:firstLineChars="150" w:firstLine="315"/>
        <w:rPr>
          <w:rFonts w:ascii="Times New Roman" w:hAnsi="Times New Roman"/>
        </w:rPr>
        <w:pPrChange w:id="665" w:author="302948225@qq.com" w:date="2020-10-20T16:15:00Z">
          <w:pPr/>
        </w:pPrChange>
      </w:pPr>
      <w:r w:rsidRPr="00920666">
        <w:rPr>
          <w:rFonts w:ascii="Times New Roman" w:hAnsi="Times New Roman"/>
        </w:rPr>
        <w:t xml:space="preserve">We discussed with </w:t>
      </w:r>
      <w:del w:id="666" w:author="302948225@qq.com" w:date="2020-10-22T23:57:00Z">
        <w:r w:rsidRPr="00920666" w:rsidDel="001261E8">
          <w:rPr>
            <w:rFonts w:ascii="Times New Roman" w:hAnsi="Times New Roman"/>
          </w:rPr>
          <w:delText>NJU-CHINA</w:delText>
        </w:r>
      </w:del>
      <w:ins w:id="667" w:author="302948225@qq.com" w:date="2020-10-22T23:57:00Z">
        <w:r w:rsidR="001261E8">
          <w:rPr>
            <w:rFonts w:ascii="Times New Roman" w:hAnsi="Times New Roman"/>
          </w:rPr>
          <w:t>NJU</w:t>
        </w:r>
      </w:ins>
      <w:r w:rsidRPr="00920666">
        <w:rPr>
          <w:rFonts w:ascii="Times New Roman" w:hAnsi="Times New Roman"/>
        </w:rPr>
        <w:t xml:space="preserve"> members to improve the circuit, and </w:t>
      </w:r>
      <w:del w:id="668" w:author="302948225@qq.com" w:date="2020-10-22T23:57:00Z">
        <w:r w:rsidRPr="00920666" w:rsidDel="001261E8">
          <w:rPr>
            <w:rFonts w:ascii="Times New Roman" w:hAnsi="Times New Roman"/>
          </w:rPr>
          <w:delText>NJU-CHINA</w:delText>
        </w:r>
      </w:del>
      <w:ins w:id="669" w:author="302948225@qq.com" w:date="2020-10-22T23:57:00Z">
        <w:r w:rsidR="001261E8">
          <w:rPr>
            <w:rFonts w:ascii="Times New Roman" w:hAnsi="Times New Roman"/>
          </w:rPr>
          <w:t>NJU</w:t>
        </w:r>
      </w:ins>
      <w:r w:rsidRPr="00920666">
        <w:rPr>
          <w:rFonts w:ascii="Times New Roman" w:hAnsi="Times New Roman"/>
        </w:rPr>
        <w:t xml:space="preserve"> members asked </w:t>
      </w:r>
      <w:ins w:id="670" w:author="302948225@qq.com" w:date="2020-10-20T16:00:00Z">
        <w:r w:rsidR="00060DE2" w:rsidRPr="00060DE2">
          <w:rPr>
            <w:rFonts w:ascii="Times New Roman" w:hAnsi="Times New Roman"/>
            <w:b/>
            <w:bCs/>
            <w:rPrChange w:id="671" w:author="302948225@qq.com" w:date="2020-10-20T16:00:00Z">
              <w:rPr>
                <w:rFonts w:ascii="Times New Roman" w:hAnsi="Times New Roman"/>
              </w:rPr>
            </w:rPrChange>
          </w:rPr>
          <w:t>&lt;b&gt;</w:t>
        </w:r>
      </w:ins>
      <w:r w:rsidRPr="00901C5C">
        <w:rPr>
          <w:rFonts w:ascii="Times New Roman" w:hAnsi="Times New Roman"/>
          <w:b/>
          <w:bCs/>
        </w:rPr>
        <w:t>how to control the process of engineered bacteria in laboratory culture without committing suicide</w:t>
      </w:r>
      <w:ins w:id="672" w:author="302948225@qq.com" w:date="2020-10-20T16:00:00Z">
        <w:r w:rsidR="00060DE2">
          <w:rPr>
            <w:rFonts w:ascii="Times New Roman" w:hAnsi="Times New Roman"/>
            <w:b/>
            <w:bCs/>
          </w:rPr>
          <w:t>&lt;/b&gt;</w:t>
        </w:r>
      </w:ins>
      <w:r w:rsidRPr="00920666">
        <w:rPr>
          <w:rFonts w:ascii="Times New Roman" w:hAnsi="Times New Roman"/>
        </w:rPr>
        <w:t>.</w:t>
      </w:r>
    </w:p>
    <w:p w14:paraId="29799A89" w14:textId="2949AF3C" w:rsidR="00A217D7" w:rsidRDefault="00A217D7">
      <w:pPr>
        <w:ind w:firstLineChars="150" w:firstLine="315"/>
        <w:rPr>
          <w:ins w:id="673" w:author="302948225@qq.com" w:date="2020-10-23T00:24:00Z"/>
          <w:rFonts w:ascii="Times New Roman" w:hAnsi="Times New Roman"/>
        </w:rPr>
      </w:pPr>
      <w:r w:rsidRPr="00920666">
        <w:rPr>
          <w:rFonts w:ascii="Times New Roman" w:hAnsi="Times New Roman"/>
        </w:rPr>
        <w:t xml:space="preserve">We had considered this problem before and designed the preliminary circuit. We designed the </w:t>
      </w:r>
      <w:ins w:id="674" w:author="302948225@qq.com" w:date="2020-10-20T16:00:00Z">
        <w:r w:rsidR="00060DE2" w:rsidRPr="00060DE2">
          <w:rPr>
            <w:rFonts w:ascii="Times New Roman" w:hAnsi="Times New Roman"/>
            <w:b/>
            <w:bCs/>
            <w:rPrChange w:id="675" w:author="302948225@qq.com" w:date="2020-10-20T16:01:00Z">
              <w:rPr>
                <w:rFonts w:ascii="Times New Roman" w:hAnsi="Times New Roman"/>
              </w:rPr>
            </w:rPrChange>
          </w:rPr>
          <w:t>&lt;b&gt;</w:t>
        </w:r>
      </w:ins>
      <w:r w:rsidRPr="00901C5C">
        <w:rPr>
          <w:rFonts w:ascii="Times New Roman" w:hAnsi="Times New Roman"/>
          <w:b/>
          <w:bCs/>
        </w:rPr>
        <w:t>Toehold Switch</w:t>
      </w:r>
      <w:ins w:id="676" w:author="302948225@qq.com" w:date="2020-10-20T16:00:00Z">
        <w:r w:rsidR="00060DE2">
          <w:rPr>
            <w:rFonts w:ascii="Times New Roman" w:hAnsi="Times New Roman"/>
            <w:b/>
            <w:bCs/>
          </w:rPr>
          <w:t>&lt;/b&gt;</w:t>
        </w:r>
      </w:ins>
      <w:r w:rsidRPr="00920666">
        <w:rPr>
          <w:rFonts w:ascii="Times New Roman" w:hAnsi="Times New Roman"/>
        </w:rPr>
        <w:t xml:space="preserve">. Only when the transcribed Trigger RNA was accumulated in earthworm </w:t>
      </w:r>
      <w:r>
        <w:rPr>
          <w:rFonts w:ascii="Times New Roman" w:hAnsi="Times New Roman"/>
        </w:rPr>
        <w:t>intestinal tract</w:t>
      </w:r>
      <w:ins w:id="677" w:author="Office" w:date="2020-10-18T15:46:00Z">
        <w:r w:rsidR="0047429C">
          <w:rPr>
            <w:rFonts w:ascii="Times New Roman" w:hAnsi="Times New Roman"/>
          </w:rPr>
          <w:t>,</w:t>
        </w:r>
      </w:ins>
      <w:r>
        <w:rPr>
          <w:rFonts w:ascii="Times New Roman" w:hAnsi="Times New Roman"/>
        </w:rPr>
        <w:t xml:space="preserve"> </w:t>
      </w:r>
      <w:ins w:id="678" w:author="Office" w:date="2020-10-18T15:46:00Z">
        <w:r w:rsidR="0047429C" w:rsidRPr="00920666">
          <w:rPr>
            <w:rFonts w:ascii="Times New Roman" w:hAnsi="Times New Roman"/>
          </w:rPr>
          <w:t xml:space="preserve">the transcribed Switch RNA </w:t>
        </w:r>
      </w:ins>
      <w:r w:rsidRPr="00920666">
        <w:rPr>
          <w:rFonts w:ascii="Times New Roman" w:hAnsi="Times New Roman"/>
        </w:rPr>
        <w:t xml:space="preserve">could </w:t>
      </w:r>
      <w:ins w:id="679" w:author="Office" w:date="2020-10-18T15:46:00Z">
        <w:r w:rsidR="0047429C">
          <w:rPr>
            <w:rFonts w:ascii="Times New Roman" w:hAnsi="Times New Roman"/>
          </w:rPr>
          <w:t>be turned on</w:t>
        </w:r>
      </w:ins>
      <w:del w:id="680" w:author="Office" w:date="2020-10-18T15:46:00Z">
        <w:r w:rsidRPr="00920666" w:rsidDel="0047429C">
          <w:rPr>
            <w:rFonts w:ascii="Times New Roman" w:hAnsi="Times New Roman"/>
          </w:rPr>
          <w:delText>open</w:delText>
        </w:r>
      </w:del>
      <w:r w:rsidRPr="00920666">
        <w:rPr>
          <w:rFonts w:ascii="Times New Roman" w:hAnsi="Times New Roman"/>
        </w:rPr>
        <w:t xml:space="preserve"> </w:t>
      </w:r>
      <w:del w:id="681" w:author="Office" w:date="2020-10-18T15:46:00Z">
        <w:r w:rsidRPr="00920666" w:rsidDel="0047429C">
          <w:rPr>
            <w:rFonts w:ascii="Times New Roman" w:hAnsi="Times New Roman"/>
          </w:rPr>
          <w:delText xml:space="preserve">the transcribed Switch RNA </w:delText>
        </w:r>
      </w:del>
      <w:r w:rsidRPr="00920666">
        <w:rPr>
          <w:rFonts w:ascii="Times New Roman" w:hAnsi="Times New Roman"/>
        </w:rPr>
        <w:t>in the aerobic environment and released the suicide gene.</w:t>
      </w:r>
    </w:p>
    <w:p w14:paraId="5A203D36" w14:textId="3CC3E8A4" w:rsidR="00DB230F" w:rsidDel="004D76A9" w:rsidRDefault="004D76A9">
      <w:pPr>
        <w:ind w:firstLineChars="150" w:firstLine="315"/>
        <w:rPr>
          <w:ins w:id="682" w:author="xb21cn" w:date="2020-10-19T17:38:00Z"/>
          <w:del w:id="683" w:author="302948225@qq.com" w:date="2020-10-23T00:06:00Z"/>
          <w:rFonts w:ascii="Times New Roman" w:hAnsi="Times New Roman"/>
        </w:rPr>
        <w:pPrChange w:id="684" w:author="302948225@qq.com" w:date="2020-10-20T16:15:00Z">
          <w:pPr/>
        </w:pPrChange>
      </w:pPr>
      <w:ins w:id="685" w:author="302948225@qq.com" w:date="2020-10-23T00:06:00Z">
        <w:r>
          <w:rPr>
            <w:rFonts w:ascii="Times New Roman" w:hAnsi="Times New Roman"/>
          </w:rPr>
          <w:lastRenderedPageBreak/>
          <w:t xml:space="preserve">   </w:t>
        </w:r>
      </w:ins>
    </w:p>
    <w:p w14:paraId="6096C0F3" w14:textId="74E599F5" w:rsidR="00EB333A" w:rsidRPr="00CB3668" w:rsidRDefault="00DB230F">
      <w:pPr>
        <w:rPr>
          <w:ins w:id="686" w:author="xb21cn" w:date="2020-10-19T17:41:00Z"/>
          <w:rFonts w:ascii="Times New Roman" w:hAnsi="Times New Roman"/>
          <w:rPrChange w:id="687" w:author="302948225@qq.com" w:date="2020-10-19T19:28:00Z">
            <w:rPr>
              <w:ins w:id="688" w:author="xb21cn" w:date="2020-10-19T17:41:00Z"/>
              <w:rFonts w:ascii="Arial" w:hAnsi="Arial" w:cs="Arial"/>
              <w:color w:val="333333"/>
              <w:szCs w:val="21"/>
              <w:shd w:val="clear" w:color="auto" w:fill="F7F8FA"/>
            </w:rPr>
          </w:rPrChange>
        </w:rPr>
      </w:pPr>
      <w:ins w:id="689" w:author="302948225@qq.com" w:date="2020-10-22T21:36:00Z">
        <w:r w:rsidRPr="00DB230F">
          <w:rPr>
            <w:rFonts w:ascii="Times New Roman" w:hAnsi="Times New Roman"/>
            <w:highlight w:val="yellow"/>
            <w:rPrChange w:id="690" w:author="302948225@qq.com" w:date="2020-10-22T21:37:00Z">
              <w:rPr>
                <w:rFonts w:ascii="Times New Roman" w:hAnsi="Times New Roman"/>
              </w:rPr>
            </w:rPrChange>
          </w:rPr>
          <w:t>NJU-NAU</w:t>
        </w:r>
        <w:r>
          <w:rPr>
            <w:rFonts w:ascii="Times New Roman" w:hAnsi="Times New Roman"/>
          </w:rPr>
          <w:t xml:space="preserve"> </w:t>
        </w:r>
      </w:ins>
      <w:ins w:id="691" w:author="xb21cn" w:date="2020-10-19T17:38:00Z">
        <w:del w:id="692" w:author="302948225@qq.com" w:date="2020-10-22T23:57:00Z">
          <w:r w:rsidR="00EB333A" w:rsidRPr="00CB3668" w:rsidDel="001261E8">
            <w:rPr>
              <w:rFonts w:ascii="Times New Roman" w:hAnsi="Times New Roman"/>
              <w:rPrChange w:id="693" w:author="302948225@qq.com" w:date="2020-10-19T19:28:00Z">
                <w:rPr>
                  <w:rFonts w:ascii="Arial" w:hAnsi="Arial" w:cs="Arial"/>
                  <w:color w:val="333333"/>
                  <w:szCs w:val="21"/>
                  <w:shd w:val="clear" w:color="auto" w:fill="F7F8FA"/>
                </w:rPr>
              </w:rPrChange>
            </w:rPr>
            <w:delText>NJU-CHINA</w:delText>
          </w:r>
        </w:del>
      </w:ins>
      <w:ins w:id="694" w:author="302948225@qq.com" w:date="2020-10-22T23:57:00Z">
        <w:r w:rsidR="001261E8">
          <w:rPr>
            <w:rFonts w:ascii="Times New Roman" w:hAnsi="Times New Roman"/>
          </w:rPr>
          <w:t>NJU</w:t>
        </w:r>
      </w:ins>
      <w:ins w:id="695" w:author="xb21cn" w:date="2020-10-19T17:38:00Z">
        <w:r w:rsidR="00EB333A" w:rsidRPr="00CB3668">
          <w:rPr>
            <w:rFonts w:ascii="Times New Roman" w:hAnsi="Times New Roman"/>
            <w:rPrChange w:id="696" w:author="302948225@qq.com" w:date="2020-10-19T19:28:00Z">
              <w:rPr>
                <w:rFonts w:ascii="Arial" w:hAnsi="Arial" w:cs="Arial"/>
                <w:color w:val="333333"/>
                <w:szCs w:val="21"/>
                <w:shd w:val="clear" w:color="auto" w:fill="F7F8FA"/>
              </w:rPr>
            </w:rPrChange>
          </w:rPr>
          <w:t xml:space="preserve"> members said that although the </w:t>
        </w:r>
      </w:ins>
      <w:ins w:id="697" w:author="xb21cn" w:date="2020-10-19T17:39:00Z">
        <w:r w:rsidR="00EB333A" w:rsidRPr="00CB3668">
          <w:rPr>
            <w:rFonts w:ascii="Times New Roman" w:hAnsi="Times New Roman"/>
            <w:rPrChange w:id="698" w:author="302948225@qq.com" w:date="2020-10-19T19:28:00Z">
              <w:rPr>
                <w:rFonts w:ascii="Arial" w:hAnsi="Arial" w:cs="Arial"/>
                <w:color w:val="333333"/>
                <w:szCs w:val="21"/>
                <w:shd w:val="clear" w:color="auto" w:fill="F7F8FA"/>
              </w:rPr>
            </w:rPrChange>
          </w:rPr>
          <w:t>engineered bacteria could</w:t>
        </w:r>
      </w:ins>
      <w:ins w:id="699" w:author="xb21cn" w:date="2020-10-19T17:38:00Z">
        <w:r w:rsidR="00EB333A" w:rsidRPr="00CB3668">
          <w:rPr>
            <w:rFonts w:ascii="Times New Roman" w:hAnsi="Times New Roman"/>
            <w:rPrChange w:id="700" w:author="302948225@qq.com" w:date="2020-10-19T19:28:00Z">
              <w:rPr>
                <w:rFonts w:ascii="Arial" w:hAnsi="Arial" w:cs="Arial"/>
                <w:color w:val="333333"/>
                <w:szCs w:val="21"/>
                <w:shd w:val="clear" w:color="auto" w:fill="F7F8FA"/>
              </w:rPr>
            </w:rPrChange>
          </w:rPr>
          <w:t>n’t commit suicide</w:t>
        </w:r>
      </w:ins>
      <w:ins w:id="701" w:author="xb21cn" w:date="2020-10-19T17:39:00Z">
        <w:r w:rsidR="00EB333A" w:rsidRPr="00CB3668">
          <w:rPr>
            <w:rFonts w:ascii="Times New Roman" w:hAnsi="Times New Roman"/>
            <w:rPrChange w:id="702" w:author="302948225@qq.com" w:date="2020-10-19T19:28:00Z">
              <w:rPr>
                <w:rFonts w:ascii="Arial" w:hAnsi="Arial" w:cs="Arial"/>
                <w:color w:val="333333"/>
                <w:szCs w:val="21"/>
                <w:shd w:val="clear" w:color="auto" w:fill="F7F8FA"/>
              </w:rPr>
            </w:rPrChange>
          </w:rPr>
          <w:t xml:space="preserve"> in the lab</w:t>
        </w:r>
      </w:ins>
      <w:ins w:id="703" w:author="xb21cn" w:date="2020-10-19T17:38:00Z">
        <w:r w:rsidR="00EB333A" w:rsidRPr="00CB3668">
          <w:rPr>
            <w:rFonts w:ascii="Times New Roman" w:hAnsi="Times New Roman"/>
            <w:rPrChange w:id="704" w:author="302948225@qq.com" w:date="2020-10-19T19:28:00Z">
              <w:rPr>
                <w:rFonts w:ascii="Arial" w:hAnsi="Arial" w:cs="Arial"/>
                <w:color w:val="333333"/>
                <w:szCs w:val="21"/>
                <w:shd w:val="clear" w:color="auto" w:fill="F7F8FA"/>
              </w:rPr>
            </w:rPrChange>
          </w:rPr>
          <w:t>,</w:t>
        </w:r>
      </w:ins>
      <w:ins w:id="705" w:author="xb21cn" w:date="2020-10-19T17:40:00Z">
        <w:r w:rsidR="00EB333A" w:rsidRPr="00CB3668">
          <w:rPr>
            <w:rFonts w:ascii="Times New Roman" w:hAnsi="Times New Roman"/>
            <w:rPrChange w:id="706" w:author="302948225@qq.com" w:date="2020-10-19T19:28:00Z">
              <w:rPr>
                <w:rFonts w:ascii="Arial" w:hAnsi="Arial" w:cs="Arial"/>
                <w:color w:val="333333"/>
                <w:szCs w:val="21"/>
                <w:shd w:val="clear" w:color="auto" w:fill="F7F8FA"/>
              </w:rPr>
            </w:rPrChange>
          </w:rPr>
          <w:t xml:space="preserve"> </w:t>
        </w:r>
      </w:ins>
      <w:ins w:id="707" w:author="xb21cn" w:date="2020-10-19T17:38:00Z">
        <w:r w:rsidR="00EB333A" w:rsidRPr="00CB3668">
          <w:rPr>
            <w:rFonts w:ascii="Times New Roman" w:hAnsi="Times New Roman"/>
            <w:rPrChange w:id="708" w:author="302948225@qq.com" w:date="2020-10-19T19:28:00Z">
              <w:rPr>
                <w:rFonts w:ascii="Arial" w:hAnsi="Arial" w:cs="Arial"/>
                <w:color w:val="333333"/>
                <w:szCs w:val="21"/>
                <w:shd w:val="clear" w:color="auto" w:fill="F7F8FA"/>
              </w:rPr>
            </w:rPrChange>
          </w:rPr>
          <w:t xml:space="preserve">continuous transcription of </w:t>
        </w:r>
      </w:ins>
      <w:ins w:id="709" w:author="xb21cn" w:date="2020-10-19T17:39:00Z">
        <w:r w:rsidR="00EB333A" w:rsidRPr="00CB3668">
          <w:rPr>
            <w:rFonts w:ascii="Times New Roman" w:hAnsi="Times New Roman"/>
            <w:rPrChange w:id="710" w:author="302948225@qq.com" w:date="2020-10-19T19:28:00Z">
              <w:rPr>
                <w:rFonts w:ascii="Arial" w:hAnsi="Arial" w:cs="Arial"/>
                <w:color w:val="333333"/>
                <w:szCs w:val="21"/>
                <w:shd w:val="clear" w:color="auto" w:fill="F7F8FA"/>
              </w:rPr>
            </w:rPrChange>
          </w:rPr>
          <w:t>s</w:t>
        </w:r>
      </w:ins>
      <w:ins w:id="711" w:author="xb21cn" w:date="2020-10-19T17:38:00Z">
        <w:r w:rsidR="00EB333A" w:rsidRPr="00CB3668">
          <w:rPr>
            <w:rFonts w:ascii="Times New Roman" w:hAnsi="Times New Roman"/>
            <w:rPrChange w:id="712" w:author="302948225@qq.com" w:date="2020-10-19T19:28:00Z">
              <w:rPr>
                <w:rFonts w:ascii="Arial" w:hAnsi="Arial" w:cs="Arial"/>
                <w:color w:val="333333"/>
                <w:szCs w:val="21"/>
                <w:shd w:val="clear" w:color="auto" w:fill="F7F8FA"/>
              </w:rPr>
            </w:rPrChange>
          </w:rPr>
          <w:t xml:space="preserve">witch RNA was a </w:t>
        </w:r>
      </w:ins>
      <w:ins w:id="713" w:author="xb21cn" w:date="2020-10-25T00:57:00Z">
        <w:r w:rsidR="004C1195" w:rsidRPr="004C1195">
          <w:rPr>
            <w:rFonts w:ascii="Times New Roman" w:hAnsi="Times New Roman"/>
            <w:b/>
            <w:rPrChange w:id="714" w:author="xb21cn" w:date="2020-10-25T01:01:00Z">
              <w:rPr>
                <w:rFonts w:ascii="Times New Roman" w:hAnsi="Times New Roman"/>
              </w:rPr>
            </w:rPrChange>
          </w:rPr>
          <w:t>&lt;b&gt;</w:t>
        </w:r>
      </w:ins>
      <w:ins w:id="715" w:author="xb21cn" w:date="2020-10-19T17:38:00Z">
        <w:r w:rsidR="00EB333A" w:rsidRPr="004C1195">
          <w:rPr>
            <w:rFonts w:ascii="Times New Roman" w:hAnsi="Times New Roman"/>
            <w:b/>
            <w:rPrChange w:id="716" w:author="xb21cn" w:date="2020-10-25T01:01:00Z">
              <w:rPr>
                <w:rFonts w:ascii="Arial" w:hAnsi="Arial" w:cs="Arial"/>
                <w:color w:val="333333"/>
                <w:szCs w:val="21"/>
                <w:shd w:val="clear" w:color="auto" w:fill="F7F8FA"/>
              </w:rPr>
            </w:rPrChange>
          </w:rPr>
          <w:t>pressure</w:t>
        </w:r>
      </w:ins>
      <w:ins w:id="717" w:author="xb21cn" w:date="2020-10-25T00:57:00Z">
        <w:r w:rsidR="004C1195" w:rsidRPr="004C1195">
          <w:rPr>
            <w:rFonts w:ascii="Times New Roman" w:hAnsi="Times New Roman"/>
            <w:b/>
            <w:rPrChange w:id="718" w:author="xb21cn" w:date="2020-10-25T01:01:00Z">
              <w:rPr>
                <w:rFonts w:ascii="Times New Roman" w:hAnsi="Times New Roman"/>
              </w:rPr>
            </w:rPrChange>
          </w:rPr>
          <w:t>&lt;/b&gt;</w:t>
        </w:r>
      </w:ins>
      <w:ins w:id="719" w:author="xb21cn" w:date="2020-10-19T17:38:00Z">
        <w:r w:rsidR="00EB333A" w:rsidRPr="00CB3668">
          <w:rPr>
            <w:rFonts w:ascii="Times New Roman" w:hAnsi="Times New Roman"/>
            <w:rPrChange w:id="720" w:author="302948225@qq.com" w:date="2020-10-19T19:28:00Z">
              <w:rPr>
                <w:rFonts w:ascii="Arial" w:hAnsi="Arial" w:cs="Arial"/>
                <w:color w:val="333333"/>
                <w:szCs w:val="21"/>
                <w:shd w:val="clear" w:color="auto" w:fill="F7F8FA"/>
              </w:rPr>
            </w:rPrChange>
          </w:rPr>
          <w:t xml:space="preserve"> on </w:t>
        </w:r>
      </w:ins>
      <w:ins w:id="721" w:author="xb21cn" w:date="2020-10-19T17:40:00Z">
        <w:r w:rsidR="00EB333A" w:rsidRPr="00CB3668">
          <w:rPr>
            <w:rFonts w:ascii="Times New Roman" w:hAnsi="Times New Roman"/>
            <w:rPrChange w:id="722" w:author="302948225@qq.com" w:date="2020-10-19T19:28:00Z">
              <w:rPr>
                <w:rFonts w:ascii="Arial" w:hAnsi="Arial" w:cs="Arial"/>
                <w:color w:val="333333"/>
                <w:szCs w:val="21"/>
                <w:shd w:val="clear" w:color="auto" w:fill="F7F8FA"/>
              </w:rPr>
            </w:rPrChange>
          </w:rPr>
          <w:t>them.</w:t>
        </w:r>
      </w:ins>
      <w:ins w:id="723" w:author="xb21cn" w:date="2020-10-19T17:38:00Z">
        <w:r w:rsidR="00EB333A" w:rsidRPr="00CB3668">
          <w:rPr>
            <w:rFonts w:ascii="Times New Roman" w:hAnsi="Times New Roman"/>
            <w:rPrChange w:id="724" w:author="302948225@qq.com" w:date="2020-10-19T19:28:00Z">
              <w:rPr>
                <w:rFonts w:ascii="Arial" w:hAnsi="Arial" w:cs="Arial"/>
                <w:color w:val="333333"/>
                <w:szCs w:val="21"/>
                <w:shd w:val="clear" w:color="auto" w:fill="F7F8FA"/>
              </w:rPr>
            </w:rPrChange>
          </w:rPr>
          <w:t xml:space="preserve"> </w:t>
        </w:r>
      </w:ins>
      <w:ins w:id="725" w:author="xb21cn" w:date="2020-10-19T17:40:00Z">
        <w:r w:rsidR="00EB333A" w:rsidRPr="00CB3668">
          <w:rPr>
            <w:rFonts w:ascii="Times New Roman" w:hAnsi="Times New Roman"/>
            <w:rPrChange w:id="726" w:author="302948225@qq.com" w:date="2020-10-19T19:28:00Z">
              <w:rPr>
                <w:rFonts w:ascii="Arial" w:hAnsi="Arial" w:cs="Arial"/>
                <w:color w:val="333333"/>
                <w:szCs w:val="21"/>
                <w:shd w:val="clear" w:color="auto" w:fill="F7F8FA"/>
              </w:rPr>
            </w:rPrChange>
          </w:rPr>
          <w:t>W</w:t>
        </w:r>
      </w:ins>
      <w:ins w:id="727" w:author="xb21cn" w:date="2020-10-19T17:38:00Z">
        <w:r w:rsidR="00EB333A" w:rsidRPr="00CB3668">
          <w:rPr>
            <w:rFonts w:ascii="Times New Roman" w:hAnsi="Times New Roman"/>
            <w:rPrChange w:id="728" w:author="302948225@qq.com" w:date="2020-10-19T19:28:00Z">
              <w:rPr>
                <w:rFonts w:ascii="Arial" w:hAnsi="Arial" w:cs="Arial"/>
                <w:color w:val="333333"/>
                <w:szCs w:val="21"/>
                <w:shd w:val="clear" w:color="auto" w:fill="F7F8FA"/>
              </w:rPr>
            </w:rPrChange>
          </w:rPr>
          <w:t>e took their advice and made adjustments</w:t>
        </w:r>
      </w:ins>
      <w:ins w:id="729" w:author="Office" w:date="2020-10-25T18:49:00Z">
        <w:r w:rsidR="001261F6">
          <w:rPr>
            <w:rFonts w:ascii="Times New Roman" w:hAnsi="Times New Roman" w:hint="eastAsia"/>
          </w:rPr>
          <w:t xml:space="preserve"> accordingly</w:t>
        </w:r>
      </w:ins>
      <w:ins w:id="730" w:author="xb21cn" w:date="2020-10-19T17:38:00Z">
        <w:r w:rsidR="00EB333A" w:rsidRPr="00CB3668">
          <w:rPr>
            <w:rFonts w:ascii="Times New Roman" w:hAnsi="Times New Roman"/>
            <w:rPrChange w:id="731" w:author="302948225@qq.com" w:date="2020-10-19T19:28:00Z">
              <w:rPr>
                <w:rFonts w:ascii="Arial" w:hAnsi="Arial" w:cs="Arial"/>
                <w:color w:val="333333"/>
                <w:szCs w:val="21"/>
                <w:shd w:val="clear" w:color="auto" w:fill="F7F8FA"/>
              </w:rPr>
            </w:rPrChange>
          </w:rPr>
          <w:t>.</w:t>
        </w:r>
      </w:ins>
    </w:p>
    <w:p w14:paraId="0196528F" w14:textId="4DBA042B" w:rsidR="00EB333A" w:rsidRDefault="00EB333A">
      <w:pPr>
        <w:ind w:firstLineChars="150" w:firstLine="315"/>
        <w:rPr>
          <w:ins w:id="732" w:author="xb21cn" w:date="2020-10-19T17:24:00Z"/>
          <w:rFonts w:ascii="Times New Roman" w:hAnsi="Times New Roman"/>
        </w:rPr>
        <w:pPrChange w:id="733" w:author="302948225@qq.com" w:date="2020-10-20T16:15:00Z">
          <w:pPr/>
        </w:pPrChange>
      </w:pPr>
      <w:ins w:id="734" w:author="xb21cn" w:date="2020-10-19T17:41:00Z">
        <w:r w:rsidRPr="00CB3668">
          <w:rPr>
            <w:rFonts w:ascii="Times New Roman" w:hAnsi="Times New Roman"/>
            <w:rPrChange w:id="735" w:author="302948225@qq.com" w:date="2020-10-19T19:28:00Z">
              <w:rPr>
                <w:rFonts w:ascii="Arial" w:hAnsi="Arial" w:cs="Arial"/>
                <w:color w:val="333333"/>
                <w:szCs w:val="21"/>
                <w:shd w:val="clear" w:color="auto" w:fill="F7F8FA"/>
              </w:rPr>
            </w:rPrChange>
          </w:rPr>
          <w:t xml:space="preserve">We added </w:t>
        </w:r>
      </w:ins>
      <w:ins w:id="736" w:author="xb21cn" w:date="2020-10-25T01:01:00Z">
        <w:r w:rsidR="004C1195" w:rsidRPr="004C1195">
          <w:rPr>
            <w:rFonts w:ascii="Times New Roman" w:hAnsi="Times New Roman"/>
            <w:b/>
            <w:rPrChange w:id="737" w:author="xb21cn" w:date="2020-10-25T01:01:00Z">
              <w:rPr>
                <w:rFonts w:ascii="Times New Roman" w:hAnsi="Times New Roman"/>
              </w:rPr>
            </w:rPrChange>
          </w:rPr>
          <w:t>&lt;b&gt;</w:t>
        </w:r>
      </w:ins>
      <w:ins w:id="738" w:author="xb21cn" w:date="2020-10-19T17:41:00Z">
        <w:r w:rsidRPr="004C1195">
          <w:rPr>
            <w:rFonts w:ascii="Times New Roman" w:hAnsi="Times New Roman"/>
            <w:b/>
            <w:rPrChange w:id="739" w:author="xb21cn" w:date="2020-10-25T01:01:00Z">
              <w:rPr>
                <w:rFonts w:ascii="Arial" w:hAnsi="Arial" w:cs="Arial"/>
                <w:color w:val="333333"/>
                <w:szCs w:val="21"/>
                <w:shd w:val="clear" w:color="auto" w:fill="F7F8FA"/>
              </w:rPr>
            </w:rPrChange>
          </w:rPr>
          <w:t>IPTG induction system</w:t>
        </w:r>
      </w:ins>
      <w:ins w:id="740" w:author="xb21cn" w:date="2020-10-25T01:01:00Z">
        <w:r w:rsidR="004C1195" w:rsidRPr="004C1195">
          <w:rPr>
            <w:rFonts w:ascii="Times New Roman" w:hAnsi="Times New Roman"/>
            <w:b/>
            <w:rPrChange w:id="741" w:author="xb21cn" w:date="2020-10-25T01:01:00Z">
              <w:rPr>
                <w:rFonts w:ascii="Times New Roman" w:hAnsi="Times New Roman"/>
              </w:rPr>
            </w:rPrChange>
          </w:rPr>
          <w:t>&lt;/b&gt;</w:t>
        </w:r>
      </w:ins>
      <w:ins w:id="742" w:author="xb21cn" w:date="2020-10-19T17:41:00Z">
        <w:r w:rsidRPr="00CB3668">
          <w:rPr>
            <w:rFonts w:ascii="Times New Roman" w:hAnsi="Times New Roman"/>
            <w:rPrChange w:id="743" w:author="302948225@qq.com" w:date="2020-10-19T19:28:00Z">
              <w:rPr>
                <w:rFonts w:ascii="Arial" w:hAnsi="Arial" w:cs="Arial"/>
                <w:color w:val="333333"/>
                <w:szCs w:val="21"/>
                <w:shd w:val="clear" w:color="auto" w:fill="F7F8FA"/>
              </w:rPr>
            </w:rPrChange>
          </w:rPr>
          <w:t xml:space="preserve"> to express</w:t>
        </w:r>
        <w:commentRangeStart w:id="744"/>
        <w:r w:rsidRPr="00CB3668">
          <w:rPr>
            <w:rFonts w:ascii="Times New Roman" w:hAnsi="Times New Roman"/>
            <w:rPrChange w:id="745" w:author="302948225@qq.com" w:date="2020-10-19T19:28:00Z">
              <w:rPr>
                <w:rFonts w:ascii="Arial" w:hAnsi="Arial" w:cs="Arial"/>
                <w:color w:val="333333"/>
                <w:szCs w:val="21"/>
                <w:shd w:val="clear" w:color="auto" w:fill="F7F8FA"/>
              </w:rPr>
            </w:rPrChange>
          </w:rPr>
          <w:t xml:space="preserve"> C</w:t>
        </w:r>
        <w:r w:rsidRPr="00CB3668">
          <w:rPr>
            <w:rFonts w:ascii="Times New Roman" w:hAnsi="Times New Roman" w:hint="eastAsia"/>
            <w:rPrChange w:id="746" w:author="302948225@qq.com" w:date="2020-10-19T19:28:00Z">
              <w:rPr>
                <w:rFonts w:ascii="Arial" w:hAnsi="Arial" w:cs="Arial" w:hint="eastAsia"/>
                <w:color w:val="333333"/>
                <w:szCs w:val="21"/>
                <w:shd w:val="clear" w:color="auto" w:fill="F7F8FA"/>
              </w:rPr>
            </w:rPrChange>
          </w:rPr>
          <w:t>Ⅰ</w:t>
        </w:r>
        <w:r w:rsidRPr="00CB3668">
          <w:rPr>
            <w:rFonts w:ascii="Times New Roman" w:hAnsi="Times New Roman"/>
            <w:rPrChange w:id="747" w:author="302948225@qq.com" w:date="2020-10-19T19:28:00Z">
              <w:rPr>
                <w:rFonts w:ascii="Arial" w:hAnsi="Arial" w:cs="Arial"/>
                <w:color w:val="333333"/>
                <w:szCs w:val="21"/>
                <w:shd w:val="clear" w:color="auto" w:fill="F7F8FA"/>
              </w:rPr>
            </w:rPrChange>
          </w:rPr>
          <w:t xml:space="preserve"> </w:t>
        </w:r>
      </w:ins>
      <w:commentRangeEnd w:id="744"/>
      <w:r w:rsidR="001261F6">
        <w:rPr>
          <w:rStyle w:val="a5"/>
        </w:rPr>
        <w:commentReference w:id="744"/>
      </w:r>
      <w:ins w:id="748" w:author="xb21cn" w:date="2020-10-19T17:41:00Z">
        <w:r w:rsidRPr="00CB3668">
          <w:rPr>
            <w:rFonts w:ascii="Times New Roman" w:hAnsi="Times New Roman"/>
            <w:rPrChange w:id="749" w:author="302948225@qq.com" w:date="2020-10-19T19:28:00Z">
              <w:rPr>
                <w:rFonts w:ascii="Arial" w:hAnsi="Arial" w:cs="Arial"/>
                <w:color w:val="333333"/>
                <w:szCs w:val="21"/>
                <w:shd w:val="clear" w:color="auto" w:fill="F7F8FA"/>
              </w:rPr>
            </w:rPrChange>
          </w:rPr>
          <w:t xml:space="preserve">protein and inhibit the transcription of switch RNA in the lab so that there was no </w:t>
        </w:r>
      </w:ins>
      <w:ins w:id="750" w:author="xb21cn" w:date="2020-10-19T17:42:00Z">
        <w:r w:rsidRPr="00CB3668">
          <w:rPr>
            <w:rFonts w:ascii="Times New Roman" w:hAnsi="Times New Roman"/>
            <w:rPrChange w:id="751" w:author="302948225@qq.com" w:date="2020-10-19T19:28:00Z">
              <w:rPr>
                <w:rFonts w:ascii="Arial" w:hAnsi="Arial" w:cs="Arial"/>
                <w:color w:val="333333"/>
                <w:szCs w:val="21"/>
                <w:shd w:val="clear" w:color="auto" w:fill="F7F8FA"/>
              </w:rPr>
            </w:rPrChange>
          </w:rPr>
          <w:t xml:space="preserve">extra </w:t>
        </w:r>
      </w:ins>
      <w:ins w:id="752" w:author="xb21cn" w:date="2020-10-19T17:41:00Z">
        <w:r w:rsidRPr="00CB3668">
          <w:rPr>
            <w:rFonts w:ascii="Times New Roman" w:hAnsi="Times New Roman"/>
            <w:rPrChange w:id="753" w:author="302948225@qq.com" w:date="2020-10-19T19:28:00Z">
              <w:rPr>
                <w:rFonts w:ascii="Arial" w:hAnsi="Arial" w:cs="Arial"/>
                <w:color w:val="333333"/>
                <w:szCs w:val="21"/>
                <w:shd w:val="clear" w:color="auto" w:fill="F7F8FA"/>
              </w:rPr>
            </w:rPrChange>
          </w:rPr>
          <w:t xml:space="preserve">pressure </w:t>
        </w:r>
      </w:ins>
      <w:ins w:id="754" w:author="xb21cn" w:date="2020-10-19T17:42:00Z">
        <w:r w:rsidRPr="00CB3668">
          <w:rPr>
            <w:rFonts w:ascii="Times New Roman" w:hAnsi="Times New Roman"/>
            <w:rPrChange w:id="755" w:author="302948225@qq.com" w:date="2020-10-19T19:28:00Z">
              <w:rPr>
                <w:rFonts w:ascii="Arial" w:hAnsi="Arial" w:cs="Arial"/>
                <w:color w:val="333333"/>
                <w:szCs w:val="21"/>
                <w:shd w:val="clear" w:color="auto" w:fill="F7F8FA"/>
              </w:rPr>
            </w:rPrChange>
          </w:rPr>
          <w:t>on</w:t>
        </w:r>
      </w:ins>
      <w:ins w:id="756" w:author="xb21cn" w:date="2020-10-19T17:41:00Z">
        <w:r w:rsidRPr="00CB3668">
          <w:rPr>
            <w:rFonts w:ascii="Times New Roman" w:hAnsi="Times New Roman"/>
            <w:rPrChange w:id="757" w:author="302948225@qq.com" w:date="2020-10-19T19:28:00Z">
              <w:rPr>
                <w:rFonts w:ascii="Arial" w:hAnsi="Arial" w:cs="Arial"/>
                <w:color w:val="333333"/>
                <w:szCs w:val="21"/>
                <w:shd w:val="clear" w:color="auto" w:fill="F7F8FA"/>
              </w:rPr>
            </w:rPrChange>
          </w:rPr>
          <w:t xml:space="preserve"> </w:t>
        </w:r>
      </w:ins>
      <w:ins w:id="758" w:author="xb21cn" w:date="2020-10-19T17:42:00Z">
        <w:r w:rsidRPr="00CB3668">
          <w:rPr>
            <w:rFonts w:ascii="Times New Roman" w:hAnsi="Times New Roman"/>
            <w:rPrChange w:id="759" w:author="302948225@qq.com" w:date="2020-10-19T19:28:00Z">
              <w:rPr>
                <w:rFonts w:ascii="Arial" w:hAnsi="Arial" w:cs="Arial"/>
                <w:color w:val="333333"/>
                <w:szCs w:val="21"/>
                <w:shd w:val="clear" w:color="auto" w:fill="F7F8FA"/>
              </w:rPr>
            </w:rPrChange>
          </w:rPr>
          <w:t>engineered bacteria</w:t>
        </w:r>
      </w:ins>
      <w:ins w:id="760" w:author="xb21cn" w:date="2020-10-19T17:41:00Z">
        <w:r w:rsidRPr="00CB3668">
          <w:rPr>
            <w:rFonts w:ascii="Times New Roman" w:hAnsi="Times New Roman"/>
            <w:rPrChange w:id="761" w:author="302948225@qq.com" w:date="2020-10-19T19:28:00Z">
              <w:rPr>
                <w:rFonts w:ascii="Arial" w:hAnsi="Arial" w:cs="Arial"/>
                <w:color w:val="333333"/>
                <w:szCs w:val="21"/>
                <w:shd w:val="clear" w:color="auto" w:fill="F7F8FA"/>
              </w:rPr>
            </w:rPrChange>
          </w:rPr>
          <w:t>.</w:t>
        </w:r>
      </w:ins>
    </w:p>
    <w:p w14:paraId="45DEF893" w14:textId="06DA9952" w:rsidR="00C131AF" w:rsidRDefault="00525CE8">
      <w:pPr>
        <w:rPr>
          <w:ins w:id="762" w:author="xb21cn" w:date="2020-10-19T17:24:00Z"/>
          <w:rFonts w:ascii="Times New Roman" w:hAnsi="Times New Roman"/>
        </w:rPr>
      </w:pPr>
      <w:ins w:id="763" w:author="302948225@qq.com" w:date="2020-10-22T20:57:00Z">
        <w:r>
          <w:rPr>
            <w:rFonts w:ascii="Times New Roman" w:hAnsi="Times New Roman" w:hint="eastAsia"/>
          </w:rPr>
          <w:t xml:space="preserve"> </w:t>
        </w:r>
      </w:ins>
    </w:p>
    <w:p w14:paraId="269282B6" w14:textId="01AD0DA5" w:rsidR="00C131AF" w:rsidRPr="00920666" w:rsidDel="00665484" w:rsidRDefault="00C131AF" w:rsidP="00C131AF">
      <w:pPr>
        <w:ind w:firstLineChars="200" w:firstLine="420"/>
        <w:rPr>
          <w:ins w:id="764" w:author="xb21cn" w:date="2020-10-19T17:24:00Z"/>
          <w:del w:id="765" w:author="302948225@qq.com" w:date="2020-10-20T15:35:00Z"/>
          <w:rFonts w:ascii="Times New Roman" w:hAnsi="Times New Roman"/>
        </w:rPr>
      </w:pPr>
      <w:ins w:id="766" w:author="xb21cn" w:date="2020-10-19T17:24:00Z">
        <w:del w:id="767" w:author="302948225@qq.com" w:date="2020-10-19T19:20:00Z">
          <w:r w:rsidDel="006B7A87">
            <w:rPr>
              <w:rFonts w:ascii="Times New Roman" w:hAnsi="Times New Roman" w:hint="eastAsia"/>
            </w:rPr>
            <w:delText xml:space="preserve">We had </w:delText>
          </w:r>
        </w:del>
      </w:ins>
      <w:ins w:id="768" w:author="xb21cn" w:date="2020-10-19T17:33:00Z">
        <w:del w:id="769" w:author="302948225@qq.com" w:date="2020-10-19T19:20:00Z">
          <w:r w:rsidR="00A40F5B" w:rsidDel="006B7A87">
            <w:rPr>
              <w:rFonts w:ascii="Times New Roman" w:hAnsi="Times New Roman" w:hint="eastAsia"/>
            </w:rPr>
            <w:delText xml:space="preserve">explained </w:delText>
          </w:r>
        </w:del>
      </w:ins>
      <w:ins w:id="770" w:author="xb21cn" w:date="2020-10-19T17:36:00Z">
        <w:del w:id="771" w:author="302948225@qq.com" w:date="2020-10-19T19:20:00Z">
          <w:r w:rsidR="00A40F5B" w:rsidDel="006B7A87">
            <w:rPr>
              <w:rFonts w:ascii="Times New Roman" w:hAnsi="Times New Roman" w:hint="eastAsia"/>
            </w:rPr>
            <w:delText xml:space="preserve">to NJU-CHINA about </w:delText>
          </w:r>
        </w:del>
      </w:ins>
      <w:ins w:id="772" w:author="xb21cn" w:date="2020-10-19T17:33:00Z">
        <w:del w:id="773" w:author="302948225@qq.com" w:date="2020-10-19T19:20:00Z">
          <w:r w:rsidR="00A40F5B" w:rsidDel="006B7A87">
            <w:rPr>
              <w:rFonts w:ascii="Times New Roman" w:hAnsi="Times New Roman" w:hint="eastAsia"/>
            </w:rPr>
            <w:delText>the me</w:delText>
          </w:r>
        </w:del>
      </w:ins>
      <w:ins w:id="774" w:author="xb21cn" w:date="2020-10-19T17:34:00Z">
        <w:del w:id="775" w:author="302948225@qq.com" w:date="2020-10-19T19:20:00Z">
          <w:r w:rsidR="00A40F5B" w:rsidDel="006B7A87">
            <w:rPr>
              <w:rFonts w:ascii="Times New Roman" w:hAnsi="Times New Roman" w:hint="eastAsia"/>
            </w:rPr>
            <w:delText>chanism of Toehold</w:delText>
          </w:r>
        </w:del>
      </w:ins>
      <w:ins w:id="776" w:author="xb21cn" w:date="2020-10-19T17:37:00Z">
        <w:del w:id="777" w:author="302948225@qq.com" w:date="2020-10-19T19:20:00Z">
          <w:r w:rsidR="002B7CE3" w:rsidDel="006B7A87">
            <w:rPr>
              <w:rFonts w:ascii="Times New Roman" w:hAnsi="Times New Roman" w:hint="eastAsia"/>
            </w:rPr>
            <w:delText xml:space="preserve"> which could prevent bacteria from committing suicide in the lab</w:delText>
          </w:r>
        </w:del>
      </w:ins>
      <w:ins w:id="778" w:author="xb21cn" w:date="2020-10-19T17:34:00Z">
        <w:del w:id="779" w:author="302948225@qq.com" w:date="2020-10-19T19:20:00Z">
          <w:r w:rsidR="00A40F5B" w:rsidDel="006B7A87">
            <w:rPr>
              <w:rFonts w:ascii="Times New Roman" w:hAnsi="Times New Roman" w:hint="eastAsia"/>
            </w:rPr>
            <w:delText xml:space="preserve">. We took their advice to </w:delText>
          </w:r>
        </w:del>
      </w:ins>
      <w:ins w:id="780" w:author="xb21cn" w:date="2020-10-19T17:24:00Z">
        <w:del w:id="781" w:author="302948225@qq.com" w:date="2020-10-19T19:20:00Z">
          <w:r w:rsidDel="006B7A87">
            <w:rPr>
              <w:rFonts w:ascii="Times New Roman" w:hAnsi="Times New Roman" w:hint="eastAsia"/>
            </w:rPr>
            <w:delText>added IPTG i</w:delText>
          </w:r>
          <w:r w:rsidRPr="005B2DFC" w:rsidDel="006B7A87">
            <w:rPr>
              <w:rFonts w:ascii="Times New Roman" w:hAnsi="Times New Roman"/>
            </w:rPr>
            <w:delText>nduction system</w:delText>
          </w:r>
          <w:r w:rsidR="00A40F5B" w:rsidDel="006B7A87">
            <w:rPr>
              <w:rFonts w:ascii="Times New Roman" w:hAnsi="Times New Roman" w:hint="eastAsia"/>
            </w:rPr>
            <w:delText xml:space="preserve"> to </w:delText>
          </w:r>
        </w:del>
      </w:ins>
      <w:ins w:id="782" w:author="xb21cn" w:date="2020-10-19T17:35:00Z">
        <w:del w:id="783" w:author="302948225@qq.com" w:date="2020-10-19T19:20:00Z">
          <w:r w:rsidR="00A40F5B" w:rsidDel="006B7A87">
            <w:rPr>
              <w:rFonts w:ascii="Times New Roman" w:hAnsi="Times New Roman" w:hint="eastAsia"/>
            </w:rPr>
            <w:delText xml:space="preserve">prevent unnecessary </w:delText>
          </w:r>
        </w:del>
      </w:ins>
      <w:ins w:id="784" w:author="xb21cn" w:date="2020-10-19T17:36:00Z">
        <w:del w:id="785" w:author="302948225@qq.com" w:date="2020-10-19T19:20:00Z">
          <w:r w:rsidR="00A40F5B" w:rsidDel="006B7A87">
            <w:rPr>
              <w:rFonts w:ascii="Times New Roman" w:hAnsi="Times New Roman" w:hint="eastAsia"/>
            </w:rPr>
            <w:delText>transcribtion of switch RNA</w:delText>
          </w:r>
        </w:del>
      </w:ins>
      <w:ins w:id="786" w:author="xb21cn" w:date="2020-10-19T17:24:00Z">
        <w:del w:id="787" w:author="302948225@qq.com" w:date="2020-10-19T19:20:00Z">
          <w:r w:rsidDel="006B7A87">
            <w:rPr>
              <w:rFonts w:ascii="Times New Roman" w:hAnsi="Times New Roman" w:hint="eastAsia"/>
            </w:rPr>
            <w:delText>.</w:delText>
          </w:r>
        </w:del>
      </w:ins>
    </w:p>
    <w:p w14:paraId="15F301A3" w14:textId="77777777" w:rsidR="00C131AF" w:rsidRPr="00920666" w:rsidRDefault="00C131AF">
      <w:pPr>
        <w:ind w:firstLineChars="200" w:firstLine="420"/>
        <w:rPr>
          <w:rFonts w:ascii="Times New Roman" w:hAnsi="Times New Roman"/>
        </w:rPr>
        <w:pPrChange w:id="788" w:author="302948225@qq.com" w:date="2020-10-20T15:35:00Z">
          <w:pPr/>
        </w:pPrChange>
      </w:pPr>
    </w:p>
    <w:p w14:paraId="392A46F2" w14:textId="77777777" w:rsidR="00A217D7" w:rsidRPr="0047429C" w:rsidRDefault="00A217D7" w:rsidP="00A217D7">
      <w:pPr>
        <w:rPr>
          <w:rFonts w:ascii="Barlow" w:hAnsi="Barlow" w:hint="eastAsia"/>
          <w:b/>
          <w:bCs/>
          <w:color w:val="444444"/>
          <w:highlight w:val="yellow"/>
          <w:shd w:val="clear" w:color="auto" w:fill="FFFFFF"/>
        </w:rPr>
      </w:pPr>
    </w:p>
    <w:p w14:paraId="25F08F34" w14:textId="3F5F1E51" w:rsidR="00A217D7" w:rsidRPr="000A1404" w:rsidRDefault="00060DE2" w:rsidP="00A217D7">
      <w:pPr>
        <w:rPr>
          <w:rFonts w:ascii="Barlow" w:hAnsi="Barlow" w:hint="eastAsia"/>
          <w:b/>
          <w:bCs/>
          <w:color w:val="444444"/>
          <w:shd w:val="clear" w:color="auto" w:fill="FFFFFF"/>
          <w:rPrChange w:id="789" w:author="302948225@qq.com" w:date="2020-10-20T15:43:00Z">
            <w:rPr>
              <w:rFonts w:ascii="Barlow" w:hAnsi="Barlow" w:hint="eastAsia"/>
              <w:b/>
              <w:bCs/>
              <w:color w:val="444444"/>
              <w:highlight w:val="yellow"/>
              <w:shd w:val="clear" w:color="auto" w:fill="FFFFFF"/>
            </w:rPr>
          </w:rPrChange>
        </w:rPr>
      </w:pPr>
      <w:ins w:id="790" w:author="302948225@qq.com" w:date="2020-10-20T16:01:00Z">
        <w:r>
          <w:rPr>
            <w:rFonts w:ascii="Barlow" w:hAnsi="Barlow"/>
            <w:b/>
            <w:bCs/>
            <w:color w:val="444444"/>
            <w:shd w:val="clear" w:color="auto" w:fill="FFFFFF"/>
          </w:rPr>
          <w:t>&lt;b&gt;</w:t>
        </w:r>
      </w:ins>
      <w:r w:rsidR="00A217D7" w:rsidRPr="000A1404">
        <w:rPr>
          <w:rFonts w:ascii="Barlow" w:hAnsi="Barlow" w:hint="eastAsia"/>
          <w:b/>
          <w:bCs/>
          <w:color w:val="444444"/>
          <w:shd w:val="clear" w:color="auto" w:fill="FFFFFF"/>
          <w:rPrChange w:id="791" w:author="302948225@qq.com" w:date="2020-10-20T15:43:00Z">
            <w:rPr>
              <w:rFonts w:ascii="Barlow" w:hAnsi="Barlow" w:hint="eastAsia"/>
              <w:b/>
              <w:bCs/>
              <w:color w:val="444444"/>
              <w:highlight w:val="yellow"/>
              <w:shd w:val="clear" w:color="auto" w:fill="FFFFFF"/>
            </w:rPr>
          </w:rPrChange>
        </w:rPr>
        <w:t>August</w:t>
      </w:r>
      <w:ins w:id="792" w:author="302948225@qq.com" w:date="2020-10-20T16:01:00Z">
        <w:r>
          <w:rPr>
            <w:rFonts w:ascii="Barlow" w:hAnsi="Barlow"/>
            <w:b/>
            <w:bCs/>
            <w:color w:val="444444"/>
            <w:shd w:val="clear" w:color="auto" w:fill="FFFFFF"/>
          </w:rPr>
          <w:t>&lt;/b&gt;</w:t>
        </w:r>
      </w:ins>
    </w:p>
    <w:p w14:paraId="18B276D7" w14:textId="5EA8788F" w:rsidR="00A217D7" w:rsidRPr="007C3B5B" w:rsidRDefault="00060DE2" w:rsidP="00A217D7">
      <w:pPr>
        <w:rPr>
          <w:rFonts w:ascii="Barlow" w:hAnsi="Barlow" w:hint="eastAsia"/>
          <w:b/>
          <w:bCs/>
          <w:color w:val="444444"/>
          <w:shd w:val="clear" w:color="auto" w:fill="FFFFFF"/>
          <w:rPrChange w:id="793" w:author="302948225@qq.com" w:date="2020-10-20T16:17:00Z">
            <w:rPr>
              <w:rFonts w:ascii="Barlow" w:hAnsi="Barlow" w:hint="eastAsia"/>
              <w:b/>
              <w:bCs/>
              <w:color w:val="444444"/>
              <w:u w:val="single"/>
              <w:shd w:val="clear" w:color="auto" w:fill="FFFFFF"/>
            </w:rPr>
          </w:rPrChange>
        </w:rPr>
      </w:pPr>
      <w:ins w:id="794" w:author="302948225@qq.com" w:date="2020-10-20T16:01:00Z">
        <w:r w:rsidRPr="007C3B5B">
          <w:rPr>
            <w:rFonts w:ascii="Barlow" w:hAnsi="Barlow" w:hint="eastAsia"/>
            <w:b/>
            <w:bCs/>
            <w:color w:val="444444"/>
            <w:shd w:val="clear" w:color="auto" w:fill="FFFFFF"/>
            <w:rPrChange w:id="795" w:author="302948225@qq.com" w:date="2020-10-20T16:17: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796" w:author="302948225@qq.com" w:date="2020-10-20T16:17:00Z">
            <w:rPr>
              <w:rFonts w:ascii="Barlow" w:hAnsi="Barlow" w:hint="eastAsia"/>
              <w:b/>
              <w:bCs/>
              <w:color w:val="444444"/>
              <w:u w:val="single"/>
              <w:shd w:val="clear" w:color="auto" w:fill="FFFFFF"/>
            </w:rPr>
          </w:rPrChange>
        </w:rPr>
        <w:t>Model</w:t>
      </w:r>
      <w:ins w:id="797" w:author="302948225@qq.com" w:date="2020-10-20T16:01:00Z">
        <w:r w:rsidRPr="007C3B5B">
          <w:rPr>
            <w:rFonts w:ascii="Barlow" w:hAnsi="Barlow" w:hint="eastAsia"/>
            <w:b/>
            <w:bCs/>
            <w:color w:val="444444"/>
            <w:shd w:val="clear" w:color="auto" w:fill="FFFFFF"/>
            <w:rPrChange w:id="798" w:author="302948225@qq.com" w:date="2020-10-20T16:17:00Z">
              <w:rPr>
                <w:rFonts w:ascii="Barlow" w:hAnsi="Barlow" w:hint="eastAsia"/>
                <w:b/>
                <w:bCs/>
                <w:color w:val="444444"/>
                <w:u w:val="single"/>
                <w:shd w:val="clear" w:color="auto" w:fill="FFFFFF"/>
              </w:rPr>
            </w:rPrChange>
          </w:rPr>
          <w:t>&lt;/b&gt;</w:t>
        </w:r>
      </w:ins>
      <w:del w:id="799" w:author="302948225@qq.com" w:date="2020-10-19T20:41:00Z">
        <w:r w:rsidR="00A217D7" w:rsidRPr="007C3B5B" w:rsidDel="003257CC">
          <w:rPr>
            <w:rFonts w:ascii="Barlow" w:hAnsi="Barlow" w:hint="eastAsia"/>
            <w:b/>
            <w:bCs/>
            <w:color w:val="444444"/>
            <w:shd w:val="clear" w:color="auto" w:fill="FFFFFF"/>
            <w:rPrChange w:id="800" w:author="302948225@qq.com" w:date="2020-10-20T16:17:00Z">
              <w:rPr>
                <w:rFonts w:ascii="Barlow" w:hAnsi="Barlow" w:hint="eastAsia"/>
                <w:b/>
                <w:bCs/>
                <w:color w:val="444444"/>
                <w:u w:val="single"/>
                <w:shd w:val="clear" w:color="auto" w:fill="FFFFFF"/>
              </w:rPr>
            </w:rPrChange>
          </w:rPr>
          <w:delText>ing</w:delText>
        </w:r>
      </w:del>
    </w:p>
    <w:p w14:paraId="1185CB62" w14:textId="53BC27C0" w:rsidR="00A217D7" w:rsidRDefault="00DB230F">
      <w:pPr>
        <w:ind w:firstLineChars="150" w:firstLine="315"/>
        <w:rPr>
          <w:ins w:id="801" w:author="302948225@qq.com" w:date="2020-10-22T20:58:00Z"/>
          <w:rFonts w:ascii="Times New Roman" w:hAnsi="Times New Roman"/>
        </w:rPr>
      </w:pPr>
      <w:ins w:id="802" w:author="302948225@qq.com" w:date="2020-10-22T21:36:00Z">
        <w:r w:rsidRPr="00DB230F">
          <w:rPr>
            <w:rFonts w:ascii="Times New Roman" w:hAnsi="Times New Roman"/>
            <w:highlight w:val="yellow"/>
            <w:rPrChange w:id="803" w:author="302948225@qq.com" w:date="2020-10-22T21:36:00Z">
              <w:rPr>
                <w:rFonts w:ascii="Times New Roman" w:hAnsi="Times New Roman"/>
              </w:rPr>
            </w:rPrChange>
          </w:rPr>
          <w:t>NJU-NAU</w:t>
        </w:r>
        <w:r>
          <w:rPr>
            <w:rFonts w:ascii="Times New Roman" w:hAnsi="Times New Roman"/>
          </w:rPr>
          <w:t xml:space="preserve"> </w:t>
        </w:r>
      </w:ins>
      <w:r w:rsidR="00A217D7" w:rsidRPr="0012111D">
        <w:rPr>
          <w:rFonts w:ascii="Times New Roman" w:hAnsi="Times New Roman"/>
        </w:rPr>
        <w:t xml:space="preserve">Due to the lack of experiments, data acquisition has always been a problem for us, especially data such as DNA transcription rate and mRNA translation rate. Under the recommendation of NJU, </w:t>
      </w:r>
      <w:ins w:id="804" w:author="302948225@qq.com" w:date="2020-10-20T16:01:00Z">
        <w:r w:rsidR="00060DE2" w:rsidRPr="00060DE2">
          <w:rPr>
            <w:rFonts w:ascii="Times New Roman" w:hAnsi="Times New Roman"/>
            <w:b/>
            <w:bCs/>
            <w:rPrChange w:id="805" w:author="302948225@qq.com" w:date="2020-10-20T16:01:00Z">
              <w:rPr>
                <w:rFonts w:ascii="Times New Roman" w:hAnsi="Times New Roman"/>
              </w:rPr>
            </w:rPrChange>
          </w:rPr>
          <w:t>&lt;b&gt;</w:t>
        </w:r>
      </w:ins>
      <w:r w:rsidR="00A217D7" w:rsidRPr="0012111D">
        <w:rPr>
          <w:rFonts w:ascii="Times New Roman" w:hAnsi="Times New Roman"/>
          <w:b/>
          <w:bCs/>
        </w:rPr>
        <w:t>we applied De Novo DNA</w:t>
      </w:r>
      <w:ins w:id="806" w:author="Office" w:date="2020-10-18T15:48:00Z">
        <w:r w:rsidR="00820AFF">
          <w:rPr>
            <w:rFonts w:ascii="Times New Roman" w:hAnsi="Times New Roman"/>
            <w:b/>
            <w:bCs/>
          </w:rPr>
          <w:t xml:space="preserve"> (</w:t>
        </w:r>
      </w:ins>
      <w:r w:rsidR="00A217D7" w:rsidRPr="0012111D">
        <w:rPr>
          <w:rFonts w:ascii="Times New Roman" w:hAnsi="Times New Roman"/>
          <w:b/>
          <w:bCs/>
        </w:rPr>
        <w:t xml:space="preserve"> </w:t>
      </w:r>
      <w:hyperlink r:id="rId10" w:history="1">
        <w:r w:rsidR="00A217D7" w:rsidRPr="0012111D">
          <w:rPr>
            <w:rFonts w:ascii="Times New Roman" w:hAnsi="Times New Roman" w:hint="eastAsia"/>
            <w:b/>
            <w:bCs/>
          </w:rPr>
          <w:t>https://www.denovodna.com/</w:t>
        </w:r>
      </w:hyperlink>
      <w:r w:rsidR="00A217D7" w:rsidRPr="0012111D">
        <w:rPr>
          <w:rFonts w:ascii="Times New Roman" w:hAnsi="Times New Roman"/>
          <w:b/>
          <w:bCs/>
        </w:rPr>
        <w:t xml:space="preserve"> </w:t>
      </w:r>
      <w:ins w:id="807" w:author="Office" w:date="2020-10-18T15:48:00Z">
        <w:r w:rsidR="00820AFF">
          <w:rPr>
            <w:rFonts w:ascii="Times New Roman" w:hAnsi="Times New Roman"/>
            <w:b/>
            <w:bCs/>
          </w:rPr>
          <w:t xml:space="preserve">) </w:t>
        </w:r>
      </w:ins>
      <w:r w:rsidR="00A217D7" w:rsidRPr="0012111D">
        <w:rPr>
          <w:rFonts w:ascii="Times New Roman" w:hAnsi="Times New Roman"/>
          <w:b/>
          <w:bCs/>
        </w:rPr>
        <w:t>to calculate relevant data</w:t>
      </w:r>
      <w:ins w:id="808" w:author="302948225@qq.com" w:date="2020-10-20T16:01:00Z">
        <w:r w:rsidR="00060DE2">
          <w:rPr>
            <w:rFonts w:ascii="Times New Roman" w:hAnsi="Times New Roman"/>
            <w:b/>
            <w:bCs/>
          </w:rPr>
          <w:t>&lt;/b&gt;</w:t>
        </w:r>
      </w:ins>
      <w:r w:rsidR="00A217D7" w:rsidRPr="0012111D">
        <w:rPr>
          <w:rFonts w:ascii="Times New Roman" w:hAnsi="Times New Roman"/>
          <w:b/>
          <w:bCs/>
        </w:rPr>
        <w:t xml:space="preserve">, </w:t>
      </w:r>
      <w:r w:rsidR="00A217D7" w:rsidRPr="0012111D">
        <w:rPr>
          <w:rFonts w:ascii="Times New Roman" w:hAnsi="Times New Roman"/>
        </w:rPr>
        <w:t>which improved the accuracy of model data acquisition and laid a foundation for the later model establishment.</w:t>
      </w:r>
    </w:p>
    <w:p w14:paraId="0ADBFDAD" w14:textId="4173EB1A" w:rsidR="00525CE8" w:rsidRPr="0012111D" w:rsidDel="000E4F29" w:rsidRDefault="00525CE8">
      <w:pPr>
        <w:ind w:firstLineChars="150" w:firstLine="315"/>
        <w:rPr>
          <w:del w:id="809" w:author="302948225@qq.com" w:date="2020-10-22T23:35:00Z"/>
          <w:rFonts w:ascii="Times New Roman" w:hAnsi="Times New Roman"/>
        </w:rPr>
        <w:pPrChange w:id="810" w:author="302948225@qq.com" w:date="2020-10-20T16:16:00Z">
          <w:pPr/>
        </w:pPrChange>
      </w:pPr>
    </w:p>
    <w:p w14:paraId="54D827B2" w14:textId="5B5FBB60" w:rsidR="00A217D7" w:rsidRPr="007C3B5B" w:rsidRDefault="00060DE2" w:rsidP="00A217D7">
      <w:pPr>
        <w:rPr>
          <w:rFonts w:ascii="Barlow" w:hAnsi="Barlow" w:hint="eastAsia"/>
          <w:b/>
          <w:bCs/>
          <w:color w:val="444444"/>
          <w:shd w:val="clear" w:color="auto" w:fill="FFFFFF"/>
          <w:rPrChange w:id="811" w:author="302948225@qq.com" w:date="2020-10-20T16:17:00Z">
            <w:rPr>
              <w:rFonts w:ascii="Barlow" w:hAnsi="Barlow" w:hint="eastAsia"/>
              <w:b/>
              <w:bCs/>
              <w:color w:val="444444"/>
              <w:u w:val="single"/>
              <w:shd w:val="clear" w:color="auto" w:fill="FFFFFF"/>
            </w:rPr>
          </w:rPrChange>
        </w:rPr>
      </w:pPr>
      <w:ins w:id="812" w:author="302948225@qq.com" w:date="2020-10-20T16:01:00Z">
        <w:r w:rsidRPr="007C3B5B">
          <w:rPr>
            <w:rFonts w:ascii="Barlow" w:hAnsi="Barlow" w:hint="eastAsia"/>
            <w:b/>
            <w:bCs/>
            <w:color w:val="444444"/>
            <w:shd w:val="clear" w:color="auto" w:fill="FFFFFF"/>
            <w:rPrChange w:id="813" w:author="302948225@qq.com" w:date="2020-10-20T16:17: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814" w:author="302948225@qq.com" w:date="2020-10-20T16:17:00Z">
            <w:rPr>
              <w:rFonts w:ascii="Barlow" w:hAnsi="Barlow" w:hint="eastAsia"/>
              <w:b/>
              <w:bCs/>
              <w:color w:val="444444"/>
              <w:u w:val="single"/>
              <w:shd w:val="clear" w:color="auto" w:fill="FFFFFF"/>
            </w:rPr>
          </w:rPrChange>
        </w:rPr>
        <w:t>Wiki</w:t>
      </w:r>
      <w:ins w:id="815" w:author="302948225@qq.com" w:date="2020-10-20T16:01:00Z">
        <w:r w:rsidRPr="007C3B5B">
          <w:rPr>
            <w:rFonts w:ascii="Barlow" w:hAnsi="Barlow" w:hint="eastAsia"/>
            <w:b/>
            <w:bCs/>
            <w:color w:val="444444"/>
            <w:shd w:val="clear" w:color="auto" w:fill="FFFFFF"/>
            <w:rPrChange w:id="816" w:author="302948225@qq.com" w:date="2020-10-20T16:17:00Z">
              <w:rPr>
                <w:rFonts w:ascii="Barlow" w:hAnsi="Barlow" w:hint="eastAsia"/>
                <w:b/>
                <w:bCs/>
                <w:color w:val="444444"/>
                <w:u w:val="single"/>
                <w:shd w:val="clear" w:color="auto" w:fill="FFFFFF"/>
              </w:rPr>
            </w:rPrChange>
          </w:rPr>
          <w:t>&lt;/b&gt;</w:t>
        </w:r>
      </w:ins>
    </w:p>
    <w:p w14:paraId="0377C13E" w14:textId="46FE5530" w:rsidR="00A217D7" w:rsidRDefault="003D1A13">
      <w:pPr>
        <w:wordWrap w:val="0"/>
        <w:ind w:firstLineChars="150" w:firstLine="315"/>
        <w:rPr>
          <w:ins w:id="817" w:author="302948225@qq.com" w:date="2020-10-22T20:58:00Z"/>
          <w:rFonts w:ascii="Times New Roman" w:hAnsi="Times New Roman"/>
        </w:rPr>
      </w:pPr>
      <w:ins w:id="818" w:author="302948225@qq.com" w:date="2020-10-22T21:31:00Z">
        <w:r w:rsidRPr="00DB230F">
          <w:rPr>
            <w:rFonts w:ascii="Times New Roman" w:hAnsi="Times New Roman"/>
            <w:highlight w:val="yellow"/>
            <w:rPrChange w:id="819" w:author="302948225@qq.com" w:date="2020-10-22T21:37:00Z">
              <w:rPr>
                <w:rFonts w:ascii="Times New Roman" w:hAnsi="Times New Roman"/>
              </w:rPr>
            </w:rPrChange>
          </w:rPr>
          <w:t>NAU-NJU</w:t>
        </w:r>
        <w:r>
          <w:rPr>
            <w:rFonts w:ascii="Times New Roman" w:hAnsi="Times New Roman"/>
          </w:rPr>
          <w:t xml:space="preserve"> </w:t>
        </w:r>
      </w:ins>
      <w:r w:rsidR="00A217D7" w:rsidRPr="008832A9">
        <w:rPr>
          <w:rFonts w:ascii="Times New Roman" w:hAnsi="Times New Roman" w:hint="eastAsia"/>
          <w:rPrChange w:id="820" w:author="302948225@qq.com" w:date="2020-10-19T14:35:00Z">
            <w:rPr>
              <w:rFonts w:ascii="Barlow" w:hAnsi="Barlow" w:hint="eastAsia"/>
              <w:color w:val="444444"/>
              <w:shd w:val="clear" w:color="auto" w:fill="FFFFFF"/>
            </w:rPr>
          </w:rPrChange>
        </w:rPr>
        <w:t>We had </w:t>
      </w:r>
      <w:del w:id="821" w:author="Office" w:date="2020-10-25T18:51:00Z">
        <w:r w:rsidR="00A217D7" w:rsidRPr="008832A9" w:rsidDel="00BA5E42">
          <w:rPr>
            <w:rFonts w:ascii="Times New Roman" w:hAnsi="Times New Roman" w:hint="eastAsia"/>
            <w:rPrChange w:id="822" w:author="302948225@qq.com" w:date="2020-10-19T14:35:00Z">
              <w:rPr>
                <w:rFonts w:ascii="Barlow" w:hAnsi="Barlow" w:hint="eastAsia"/>
                <w:color w:val="444444"/>
                <w:shd w:val="clear" w:color="auto" w:fill="FFFFFF"/>
              </w:rPr>
            </w:rPrChange>
          </w:rPr>
          <w:delText>a </w:delText>
        </w:r>
      </w:del>
      <w:r w:rsidR="00A217D7" w:rsidRPr="008832A9">
        <w:rPr>
          <w:rFonts w:ascii="Times New Roman" w:hAnsi="Times New Roman" w:hint="eastAsia"/>
          <w:rPrChange w:id="823" w:author="302948225@qq.com" w:date="2020-10-19T14:35:00Z">
            <w:rPr>
              <w:rFonts w:ascii="Barlow" w:hAnsi="Barlow" w:hint="eastAsia"/>
              <w:color w:val="444444"/>
              <w:shd w:val="clear" w:color="auto" w:fill="FFFFFF"/>
            </w:rPr>
          </w:rPrChange>
        </w:rPr>
        <w:t>communication with </w:t>
      </w:r>
      <w:commentRangeStart w:id="824"/>
      <w:del w:id="825" w:author="302948225@qq.com" w:date="2020-10-20T15:36:00Z">
        <w:r w:rsidR="00A217D7" w:rsidRPr="008832A9" w:rsidDel="00665484">
          <w:rPr>
            <w:rFonts w:ascii="Times New Roman" w:hAnsi="Times New Roman" w:hint="eastAsia"/>
            <w:rPrChange w:id="826" w:author="302948225@qq.com" w:date="2020-10-19T14:35:00Z">
              <w:rPr>
                <w:rFonts w:ascii="Barlow" w:hAnsi="Barlow" w:hint="eastAsia"/>
                <w:color w:val="444444"/>
                <w:shd w:val="clear" w:color="auto" w:fill="FFFFFF"/>
              </w:rPr>
            </w:rPrChange>
          </w:rPr>
          <w:delText>Nanjing</w:delText>
        </w:r>
      </w:del>
      <w:del w:id="827" w:author="302948225@qq.com" w:date="2020-10-19T14:35:00Z">
        <w:r w:rsidR="00A217D7" w:rsidRPr="008832A9" w:rsidDel="008832A9">
          <w:rPr>
            <w:rFonts w:ascii="Times New Roman" w:hAnsi="Times New Roman" w:hint="eastAsia"/>
            <w:rPrChange w:id="828" w:author="302948225@qq.com" w:date="2020-10-19T14:35:00Z">
              <w:rPr>
                <w:rFonts w:ascii="Barlow" w:hAnsi="Barlow" w:hint="eastAsia"/>
                <w:color w:val="444444"/>
                <w:shd w:val="clear" w:color="auto" w:fill="FFFFFF"/>
              </w:rPr>
            </w:rPrChange>
          </w:rPr>
          <w:delText>-</w:delText>
        </w:r>
      </w:del>
      <w:del w:id="829" w:author="302948225@qq.com" w:date="2020-10-20T15:36:00Z">
        <w:r w:rsidR="00A217D7" w:rsidRPr="008832A9" w:rsidDel="00665484">
          <w:rPr>
            <w:rFonts w:ascii="Times New Roman" w:hAnsi="Times New Roman" w:hint="eastAsia"/>
            <w:rPrChange w:id="830" w:author="302948225@qq.com" w:date="2020-10-19T14:35:00Z">
              <w:rPr>
                <w:rFonts w:ascii="Barlow" w:hAnsi="Barlow" w:hint="eastAsia"/>
                <w:color w:val="444444"/>
                <w:shd w:val="clear" w:color="auto" w:fill="FFFFFF"/>
              </w:rPr>
            </w:rPrChange>
          </w:rPr>
          <w:delText>China</w:delText>
        </w:r>
        <w:commentRangeEnd w:id="824"/>
        <w:r w:rsidR="00820AFF" w:rsidRPr="008832A9" w:rsidDel="00665484">
          <w:rPr>
            <w:rFonts w:ascii="Times New Roman" w:hAnsi="Times New Roman"/>
            <w:rPrChange w:id="831" w:author="302948225@qq.com" w:date="2020-10-19T14:35:00Z">
              <w:rPr>
                <w:rStyle w:val="a5"/>
              </w:rPr>
            </w:rPrChange>
          </w:rPr>
          <w:commentReference w:id="824"/>
        </w:r>
      </w:del>
      <w:ins w:id="832" w:author="302948225@qq.com" w:date="2020-10-22T23:57:00Z">
        <w:r w:rsidR="001261E8">
          <w:rPr>
            <w:rFonts w:ascii="Times New Roman" w:hAnsi="Times New Roman"/>
          </w:rPr>
          <w:t>NJU</w:t>
        </w:r>
      </w:ins>
      <w:r w:rsidR="00A217D7" w:rsidRPr="008832A9">
        <w:rPr>
          <w:rFonts w:ascii="Times New Roman" w:hAnsi="Times New Roman" w:hint="eastAsia"/>
          <w:rPrChange w:id="833" w:author="302948225@qq.com" w:date="2020-10-19T14:35:00Z">
            <w:rPr>
              <w:rFonts w:ascii="Barlow" w:hAnsi="Barlow" w:hint="eastAsia"/>
              <w:color w:val="444444"/>
              <w:shd w:val="clear" w:color="auto" w:fill="FFFFFF"/>
            </w:rPr>
          </w:rPrChange>
        </w:rPr>
        <w:t>, and discussed the issue of </w:t>
      </w:r>
      <w:ins w:id="834" w:author="xb21cn" w:date="2020-10-25T01:06:00Z">
        <w:r w:rsidR="004C1195" w:rsidRPr="00DA3174">
          <w:rPr>
            <w:rFonts w:ascii="Times New Roman" w:hAnsi="Times New Roman"/>
            <w:b/>
            <w:rPrChange w:id="835" w:author="xb21cn" w:date="2020-10-25T01:07:00Z">
              <w:rPr>
                <w:rFonts w:ascii="Times New Roman" w:hAnsi="Times New Roman"/>
              </w:rPr>
            </w:rPrChange>
          </w:rPr>
          <w:t>&lt;b&gt;</w:t>
        </w:r>
      </w:ins>
      <w:r w:rsidR="00A217D7" w:rsidRPr="00DA3174">
        <w:rPr>
          <w:rFonts w:ascii="Times New Roman" w:hAnsi="Times New Roman" w:hint="eastAsia"/>
          <w:b/>
          <w:rPrChange w:id="836" w:author="xb21cn" w:date="2020-10-25T01:07:00Z">
            <w:rPr>
              <w:rFonts w:ascii="Barlow" w:hAnsi="Barlow" w:hint="eastAsia"/>
              <w:color w:val="444444"/>
              <w:shd w:val="clear" w:color="auto" w:fill="FFFFFF"/>
            </w:rPr>
          </w:rPrChange>
        </w:rPr>
        <w:t>uploading the code to the official website</w:t>
      </w:r>
      <w:ins w:id="837" w:author="xb21cn" w:date="2020-10-25T01:06:00Z">
        <w:r w:rsidR="004C1195" w:rsidRPr="00DA3174">
          <w:rPr>
            <w:rFonts w:ascii="Times New Roman" w:hAnsi="Times New Roman"/>
            <w:b/>
            <w:rPrChange w:id="838" w:author="xb21cn" w:date="2020-10-25T01:07:00Z">
              <w:rPr>
                <w:rFonts w:ascii="Times New Roman" w:hAnsi="Times New Roman"/>
              </w:rPr>
            </w:rPrChange>
          </w:rPr>
          <w:t>&lt;/b&gt;</w:t>
        </w:r>
      </w:ins>
      <w:r w:rsidR="00A217D7" w:rsidRPr="008832A9">
        <w:rPr>
          <w:rFonts w:ascii="Times New Roman" w:hAnsi="Times New Roman" w:hint="eastAsia"/>
          <w:rPrChange w:id="839" w:author="302948225@qq.com" w:date="2020-10-19T14:35:00Z">
            <w:rPr>
              <w:rFonts w:ascii="Barlow" w:hAnsi="Barlow" w:hint="eastAsia"/>
              <w:color w:val="444444"/>
              <w:shd w:val="clear" w:color="auto" w:fill="FFFFFF"/>
            </w:rPr>
          </w:rPrChange>
        </w:rPr>
        <w:t>. The main reason is that </w:t>
      </w:r>
      <w:del w:id="840" w:author="302948225@qq.com" w:date="2020-10-20T15:37:00Z">
        <w:r w:rsidR="00A217D7" w:rsidRPr="008832A9" w:rsidDel="00665484">
          <w:rPr>
            <w:rFonts w:ascii="Times New Roman" w:hAnsi="Times New Roman" w:hint="eastAsia"/>
            <w:rPrChange w:id="841" w:author="302948225@qq.com" w:date="2020-10-19T14:35:00Z">
              <w:rPr>
                <w:rFonts w:ascii="Barlow" w:hAnsi="Barlow" w:hint="eastAsia"/>
                <w:color w:val="444444"/>
                <w:shd w:val="clear" w:color="auto" w:fill="FFFFFF"/>
              </w:rPr>
            </w:rPrChange>
          </w:rPr>
          <w:delText>Nanjing-China</w:delText>
        </w:r>
      </w:del>
      <w:ins w:id="842" w:author="302948225@qq.com" w:date="2020-10-22T23:57:00Z">
        <w:r w:rsidR="001261E8">
          <w:rPr>
            <w:rFonts w:ascii="Times New Roman" w:hAnsi="Times New Roman"/>
          </w:rPr>
          <w:t>NJU</w:t>
        </w:r>
      </w:ins>
      <w:r w:rsidR="00A217D7" w:rsidRPr="008832A9">
        <w:rPr>
          <w:rFonts w:ascii="Times New Roman" w:hAnsi="Times New Roman" w:hint="eastAsia"/>
          <w:rPrChange w:id="843" w:author="302948225@qq.com" w:date="2020-10-19T14:35:00Z">
            <w:rPr>
              <w:rFonts w:ascii="Barlow" w:hAnsi="Barlow" w:hint="eastAsia"/>
              <w:color w:val="444444"/>
              <w:shd w:val="clear" w:color="auto" w:fill="FFFFFF"/>
            </w:rPr>
          </w:rPrChange>
        </w:rPr>
        <w:t> wants to make </w:t>
      </w:r>
      <w:ins w:id="844" w:author="xb21cn" w:date="2020-10-25T01:06:00Z">
        <w:r w:rsidR="004C1195" w:rsidRPr="00DA3174">
          <w:rPr>
            <w:rFonts w:ascii="Times New Roman" w:hAnsi="Times New Roman"/>
            <w:b/>
            <w:rPrChange w:id="845" w:author="xb21cn" w:date="2020-10-25T01:08:00Z">
              <w:rPr>
                <w:rFonts w:ascii="Times New Roman" w:hAnsi="Times New Roman"/>
              </w:rPr>
            </w:rPrChange>
          </w:rPr>
          <w:t>&lt;b&gt;</w:t>
        </w:r>
      </w:ins>
      <w:r w:rsidR="00A217D7" w:rsidRPr="00DA3174">
        <w:rPr>
          <w:rFonts w:ascii="Times New Roman" w:hAnsi="Times New Roman" w:hint="eastAsia"/>
          <w:b/>
          <w:rPrChange w:id="846" w:author="xb21cn" w:date="2020-10-25T01:08:00Z">
            <w:rPr>
              <w:rFonts w:ascii="Barlow" w:hAnsi="Barlow" w:hint="eastAsia"/>
              <w:color w:val="444444"/>
              <w:shd w:val="clear" w:color="auto" w:fill="FFFFFF"/>
            </w:rPr>
          </w:rPrChange>
        </w:rPr>
        <w:t>vertical layout</w:t>
      </w:r>
      <w:ins w:id="847" w:author="xb21cn" w:date="2020-10-25T01:06:00Z">
        <w:r w:rsidR="004C1195" w:rsidRPr="00DA3174">
          <w:rPr>
            <w:rFonts w:ascii="Times New Roman" w:hAnsi="Times New Roman"/>
            <w:b/>
            <w:rPrChange w:id="848" w:author="xb21cn" w:date="2020-10-25T01:08:00Z">
              <w:rPr>
                <w:rFonts w:ascii="Times New Roman" w:hAnsi="Times New Roman"/>
              </w:rPr>
            </w:rPrChange>
          </w:rPr>
          <w:t>&lt;/b&gt;</w:t>
        </w:r>
      </w:ins>
      <w:r w:rsidR="00A217D7" w:rsidRPr="008832A9">
        <w:rPr>
          <w:rFonts w:ascii="Times New Roman" w:hAnsi="Times New Roman" w:hint="eastAsia"/>
          <w:rPrChange w:id="849" w:author="302948225@qq.com" w:date="2020-10-19T14:35:00Z">
            <w:rPr>
              <w:rFonts w:ascii="Barlow" w:hAnsi="Barlow" w:hint="eastAsia"/>
              <w:color w:val="444444"/>
              <w:shd w:val="clear" w:color="auto" w:fill="FFFFFF"/>
            </w:rPr>
          </w:rPrChange>
        </w:rPr>
        <w:t>, and finally add "Vertical- Align:</w:t>
      </w:r>
      <w:ins w:id="850" w:author="Office" w:date="2020-10-18T15:49:00Z">
        <w:r w:rsidR="00820AFF" w:rsidRPr="008832A9">
          <w:rPr>
            <w:rFonts w:ascii="Times New Roman" w:hAnsi="Times New Roman" w:hint="eastAsia"/>
            <w:rPrChange w:id="851" w:author="302948225@qq.com" w:date="2020-10-19T14:35:00Z">
              <w:rPr>
                <w:rFonts w:ascii="Barlow" w:hAnsi="Barlow" w:hint="eastAsia"/>
                <w:b/>
                <w:bCs/>
                <w:color w:val="444444"/>
                <w:shd w:val="clear" w:color="auto" w:fill="FFFFFF"/>
              </w:rPr>
            </w:rPrChange>
          </w:rPr>
          <w:t xml:space="preserve"> </w:t>
        </w:r>
      </w:ins>
      <w:r w:rsidR="00A217D7" w:rsidRPr="008832A9">
        <w:rPr>
          <w:rFonts w:ascii="Times New Roman" w:hAnsi="Times New Roman" w:hint="eastAsia"/>
          <w:rPrChange w:id="852" w:author="302948225@qq.com" w:date="2020-10-19T14:35:00Z">
            <w:rPr>
              <w:rFonts w:ascii="Barlow" w:hAnsi="Barlow" w:hint="eastAsia"/>
              <w:b/>
              <w:bCs/>
              <w:color w:val="444444"/>
              <w:shd w:val="clear" w:color="auto" w:fill="FFFFFF"/>
            </w:rPr>
          </w:rPrChange>
        </w:rPr>
        <w:t>Middle".</w:t>
      </w:r>
      <w:ins w:id="853" w:author="Office" w:date="2020-10-20T05:02:00Z">
        <w:r w:rsidR="00F568A6">
          <w:rPr>
            <w:rFonts w:ascii="Times New Roman" w:hAnsi="Times New Roman"/>
          </w:rPr>
          <w:t xml:space="preserve"> </w:t>
        </w:r>
      </w:ins>
      <w:r w:rsidR="00A217D7" w:rsidRPr="008832A9">
        <w:rPr>
          <w:rFonts w:ascii="Times New Roman" w:hAnsi="Times New Roman" w:hint="eastAsia"/>
          <w:rPrChange w:id="854" w:author="302948225@qq.com" w:date="2020-10-19T14:35:00Z">
            <w:rPr>
              <w:rFonts w:ascii="Barlow" w:hAnsi="Barlow" w:hint="eastAsia"/>
              <w:b/>
              <w:bCs/>
              <w:color w:val="444444"/>
              <w:shd w:val="clear" w:color="auto" w:fill="FFFFFF"/>
            </w:rPr>
          </w:rPrChange>
        </w:rPr>
        <w:t>The problem has been solved and the friendship between the two teams has been promoted on the basis of previous communication.</w:t>
      </w:r>
    </w:p>
    <w:p w14:paraId="2D817FD7" w14:textId="317E0F42" w:rsidR="00525CE8" w:rsidRPr="008832A9" w:rsidDel="00BA57C5" w:rsidRDefault="00525CE8">
      <w:pPr>
        <w:wordWrap w:val="0"/>
        <w:ind w:firstLineChars="150" w:firstLine="315"/>
        <w:rPr>
          <w:del w:id="855" w:author="302948225@qq.com" w:date="2020-10-24T20:22:00Z"/>
          <w:rFonts w:ascii="Times New Roman" w:hAnsi="Times New Roman" w:hint="eastAsia"/>
          <w:rPrChange w:id="856" w:author="302948225@qq.com" w:date="2020-10-19T14:35:00Z">
            <w:rPr>
              <w:del w:id="857" w:author="302948225@qq.com" w:date="2020-10-24T20:22:00Z"/>
              <w:rFonts w:ascii="Barlow" w:hAnsi="Barlow" w:hint="eastAsia"/>
              <w:color w:val="444444"/>
              <w:shd w:val="clear" w:color="auto" w:fill="FFFFFF"/>
            </w:rPr>
          </w:rPrChange>
        </w:rPr>
        <w:pPrChange w:id="858" w:author="302948225@qq.com" w:date="2020-10-20T16:16:00Z">
          <w:pPr/>
        </w:pPrChange>
      </w:pPr>
    </w:p>
    <w:p w14:paraId="243D1861" w14:textId="106C9FFF" w:rsidR="00A217D7" w:rsidRPr="007C3B5B" w:rsidRDefault="00060DE2" w:rsidP="00A217D7">
      <w:pPr>
        <w:rPr>
          <w:rFonts w:ascii="Barlow" w:hAnsi="Barlow" w:hint="eastAsia"/>
          <w:b/>
          <w:bCs/>
          <w:color w:val="444444"/>
          <w:shd w:val="clear" w:color="auto" w:fill="FFFFFF"/>
          <w:rPrChange w:id="859" w:author="302948225@qq.com" w:date="2020-10-20T16:17:00Z">
            <w:rPr>
              <w:rFonts w:ascii="Barlow" w:hAnsi="Barlow" w:hint="eastAsia"/>
              <w:b/>
              <w:bCs/>
              <w:color w:val="444444"/>
              <w:u w:val="single"/>
              <w:shd w:val="clear" w:color="auto" w:fill="FFFFFF"/>
            </w:rPr>
          </w:rPrChange>
        </w:rPr>
      </w:pPr>
      <w:ins w:id="860" w:author="302948225@qq.com" w:date="2020-10-20T16:01:00Z">
        <w:r w:rsidRPr="007C3B5B">
          <w:rPr>
            <w:rFonts w:ascii="Barlow" w:hAnsi="Barlow" w:hint="eastAsia"/>
            <w:b/>
            <w:bCs/>
            <w:color w:val="444444"/>
            <w:shd w:val="clear" w:color="auto" w:fill="FFFFFF"/>
            <w:rPrChange w:id="861" w:author="302948225@qq.com" w:date="2020-10-20T16:17:00Z">
              <w:rPr>
                <w:rFonts w:ascii="Barlow" w:hAnsi="Barlow" w:hint="eastAsia"/>
                <w:b/>
                <w:bCs/>
                <w:color w:val="444444"/>
                <w:u w:val="single"/>
                <w:shd w:val="clear" w:color="auto" w:fill="FFFFFF"/>
              </w:rPr>
            </w:rPrChange>
          </w:rPr>
          <w:t>&lt;b&gt;</w:t>
        </w:r>
      </w:ins>
      <w:r w:rsidR="00A217D7" w:rsidRPr="007C3B5B">
        <w:rPr>
          <w:rFonts w:ascii="Barlow" w:hAnsi="Barlow" w:hint="eastAsia"/>
          <w:b/>
          <w:bCs/>
          <w:color w:val="444444"/>
          <w:shd w:val="clear" w:color="auto" w:fill="FFFFFF"/>
          <w:rPrChange w:id="862" w:author="302948225@qq.com" w:date="2020-10-20T16:17:00Z">
            <w:rPr>
              <w:rFonts w:ascii="Barlow" w:hAnsi="Barlow" w:hint="eastAsia"/>
              <w:b/>
              <w:bCs/>
              <w:color w:val="444444"/>
              <w:u w:val="single"/>
              <w:shd w:val="clear" w:color="auto" w:fill="FFFFFF"/>
            </w:rPr>
          </w:rPrChange>
        </w:rPr>
        <w:t>Art Designing</w:t>
      </w:r>
      <w:ins w:id="863" w:author="302948225@qq.com" w:date="2020-10-20T16:01:00Z">
        <w:r w:rsidRPr="007C3B5B">
          <w:rPr>
            <w:rFonts w:ascii="Barlow" w:hAnsi="Barlow" w:hint="eastAsia"/>
            <w:b/>
            <w:bCs/>
            <w:color w:val="444444"/>
            <w:shd w:val="clear" w:color="auto" w:fill="FFFFFF"/>
            <w:rPrChange w:id="864" w:author="302948225@qq.com" w:date="2020-10-20T16:17:00Z">
              <w:rPr>
                <w:rFonts w:ascii="Barlow" w:hAnsi="Barlow" w:hint="eastAsia"/>
                <w:b/>
                <w:bCs/>
                <w:color w:val="444444"/>
                <w:u w:val="single"/>
                <w:shd w:val="clear" w:color="auto" w:fill="FFFFFF"/>
              </w:rPr>
            </w:rPrChange>
          </w:rPr>
          <w:t>&lt;/b&gt;</w:t>
        </w:r>
      </w:ins>
    </w:p>
    <w:p w14:paraId="3D1B87BE" w14:textId="77777777" w:rsidR="003D1A13" w:rsidRDefault="003D1A13">
      <w:pPr>
        <w:rPr>
          <w:ins w:id="865" w:author="302948225@qq.com" w:date="2020-10-22T21:31:00Z"/>
          <w:rFonts w:ascii="Barlow" w:hAnsi="Barlow" w:hint="eastAsia"/>
          <w:color w:val="444444"/>
          <w:shd w:val="clear" w:color="auto" w:fill="FFFFFF"/>
        </w:rPr>
        <w:pPrChange w:id="866" w:author="302948225@qq.com" w:date="2020-10-23T00:07:00Z">
          <w:pPr>
            <w:ind w:firstLineChars="150" w:firstLine="315"/>
          </w:pPr>
        </w:pPrChange>
      </w:pPr>
    </w:p>
    <w:p w14:paraId="56DD0532" w14:textId="1D046861" w:rsidR="00A217D7" w:rsidRDefault="00A217D7">
      <w:pPr>
        <w:ind w:firstLineChars="150" w:firstLine="315"/>
        <w:rPr>
          <w:ins w:id="867" w:author="302948225@qq.com" w:date="2020-10-22T20:59:00Z"/>
          <w:rFonts w:ascii="Barlow" w:hAnsi="Barlow" w:hint="eastAsia"/>
          <w:color w:val="444444"/>
          <w:shd w:val="clear" w:color="auto" w:fill="FFFFFF"/>
        </w:rPr>
      </w:pPr>
      <w:r w:rsidRPr="00DB230F">
        <w:rPr>
          <w:rFonts w:ascii="Barlow" w:hAnsi="Barlow" w:hint="eastAsia"/>
          <w:noProof/>
          <w:color w:val="444444"/>
          <w:highlight w:val="yellow"/>
          <w:shd w:val="clear" w:color="auto" w:fill="FFFFFF"/>
          <w:rPrChange w:id="868">
            <w:rPr>
              <w:rFonts w:ascii="Barlow" w:hAnsi="Barlow" w:hint="eastAsia"/>
              <w:noProof/>
              <w:color w:val="444444"/>
              <w:shd w:val="clear" w:color="auto" w:fill="FFFFFF"/>
            </w:rPr>
          </w:rPrChange>
        </w:rPr>
        <w:drawing>
          <wp:anchor distT="0" distB="0" distL="114300" distR="114300" simplePos="0" relativeHeight="251659264" behindDoc="0" locked="0" layoutInCell="1" allowOverlap="1" wp14:anchorId="4416E7DC" wp14:editId="3DC9AE26">
            <wp:simplePos x="0" y="0"/>
            <wp:positionH relativeFrom="column">
              <wp:posOffset>0</wp:posOffset>
            </wp:positionH>
            <wp:positionV relativeFrom="paragraph">
              <wp:posOffset>1502263</wp:posOffset>
            </wp:positionV>
            <wp:extent cx="5274310" cy="139954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399540"/>
                    </a:xfrm>
                    <a:prstGeom prst="rect">
                      <a:avLst/>
                    </a:prstGeom>
                  </pic:spPr>
                </pic:pic>
              </a:graphicData>
            </a:graphic>
          </wp:anchor>
        </w:drawing>
      </w:r>
      <w:r w:rsidRPr="00DB230F">
        <w:rPr>
          <w:rFonts w:ascii="Barlow" w:hAnsi="Barlow" w:hint="eastAsia"/>
          <w:noProof/>
          <w:color w:val="444444"/>
          <w:highlight w:val="yellow"/>
          <w:shd w:val="clear" w:color="auto" w:fill="FFFFFF"/>
          <w:rPrChange w:id="869">
            <w:rPr>
              <w:rFonts w:ascii="Barlow" w:hAnsi="Barlow" w:hint="eastAsia"/>
              <w:noProof/>
              <w:color w:val="444444"/>
              <w:shd w:val="clear" w:color="auto" w:fill="FFFFFF"/>
            </w:rPr>
          </w:rPrChange>
        </w:rPr>
        <w:drawing>
          <wp:anchor distT="0" distB="0" distL="114300" distR="114300" simplePos="0" relativeHeight="251657216" behindDoc="0" locked="0" layoutInCell="1" allowOverlap="1" wp14:anchorId="7D2ACFBA" wp14:editId="6E70104C">
            <wp:simplePos x="0" y="0"/>
            <wp:positionH relativeFrom="column">
              <wp:posOffset>3524250</wp:posOffset>
            </wp:positionH>
            <wp:positionV relativeFrom="paragraph">
              <wp:posOffset>120650</wp:posOffset>
            </wp:positionV>
            <wp:extent cx="1864360" cy="76771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b="31339"/>
                    <a:stretch>
                      <a:fillRect/>
                    </a:stretch>
                  </pic:blipFill>
                  <pic:spPr bwMode="auto">
                    <a:xfrm>
                      <a:off x="0" y="0"/>
                      <a:ext cx="1864360" cy="767715"/>
                    </a:xfrm>
                    <a:prstGeom prst="rect">
                      <a:avLst/>
                    </a:prstGeom>
                    <a:noFill/>
                  </pic:spPr>
                </pic:pic>
              </a:graphicData>
            </a:graphic>
            <wp14:sizeRelH relativeFrom="page">
              <wp14:pctWidth>0</wp14:pctWidth>
            </wp14:sizeRelH>
            <wp14:sizeRelV relativeFrom="page">
              <wp14:pctHeight>0</wp14:pctHeight>
            </wp14:sizeRelV>
          </wp:anchor>
        </w:drawing>
      </w:r>
      <w:ins w:id="870" w:author="302948225@qq.com" w:date="2020-10-22T21:31:00Z">
        <w:r w:rsidR="003D1A13" w:rsidRPr="00DB230F">
          <w:rPr>
            <w:rFonts w:ascii="Barlow" w:hAnsi="Barlow" w:hint="eastAsia"/>
            <w:color w:val="444444"/>
            <w:highlight w:val="yellow"/>
            <w:shd w:val="clear" w:color="auto" w:fill="FFFFFF"/>
            <w:rPrChange w:id="871" w:author="302948225@qq.com" w:date="2020-10-22T21:37:00Z">
              <w:rPr>
                <w:rFonts w:ascii="Barlow" w:hAnsi="Barlow" w:hint="eastAsia"/>
                <w:color w:val="444444"/>
                <w:shd w:val="clear" w:color="auto" w:fill="FFFFFF"/>
              </w:rPr>
            </w:rPrChange>
          </w:rPr>
          <w:t>NJU-NAU</w:t>
        </w:r>
        <w:r w:rsidR="003D1A13">
          <w:rPr>
            <w:rFonts w:ascii="Barlow" w:hAnsi="Barlow"/>
            <w:color w:val="444444"/>
            <w:shd w:val="clear" w:color="auto" w:fill="FFFFFF"/>
          </w:rPr>
          <w:t xml:space="preserve"> </w:t>
        </w:r>
      </w:ins>
      <w:r w:rsidRPr="00C64F7E">
        <w:rPr>
          <w:rFonts w:ascii="Barlow" w:hAnsi="Barlow"/>
          <w:color w:val="444444"/>
          <w:shd w:val="clear" w:color="auto" w:fill="FFFFFF"/>
        </w:rPr>
        <w:t>W</w:t>
      </w:r>
      <w:r w:rsidRPr="00C64F7E">
        <w:rPr>
          <w:rFonts w:ascii="Barlow" w:hAnsi="Barlow" w:hint="eastAsia"/>
          <w:color w:val="444444"/>
          <w:shd w:val="clear" w:color="auto" w:fill="FFFFFF"/>
        </w:rPr>
        <w:t>e</w:t>
      </w:r>
      <w:r w:rsidRPr="00C64F7E">
        <w:rPr>
          <w:rFonts w:ascii="Barlow" w:hAnsi="Barlow"/>
          <w:color w:val="444444"/>
          <w:shd w:val="clear" w:color="auto" w:fill="FFFFFF"/>
        </w:rPr>
        <w:t xml:space="preserve"> exchanged some idea with </w:t>
      </w:r>
      <w:del w:id="872" w:author="302948225@qq.com" w:date="2020-10-22T23:57:00Z">
        <w:r w:rsidDel="001261E8">
          <w:rPr>
            <w:rFonts w:ascii="Barlow" w:hAnsi="Barlow"/>
            <w:color w:val="444444"/>
            <w:shd w:val="clear" w:color="auto" w:fill="FFFFFF"/>
          </w:rPr>
          <w:delText>NJU</w:delText>
        </w:r>
        <w:r w:rsidRPr="00C64F7E" w:rsidDel="001261E8">
          <w:rPr>
            <w:rFonts w:ascii="Barlow" w:hAnsi="Barlow"/>
            <w:color w:val="444444"/>
            <w:shd w:val="clear" w:color="auto" w:fill="FFFFFF"/>
          </w:rPr>
          <w:delText>-China</w:delText>
        </w:r>
      </w:del>
      <w:ins w:id="873" w:author="302948225@qq.com" w:date="2020-10-22T23:57:00Z">
        <w:r w:rsidR="001261E8">
          <w:rPr>
            <w:rFonts w:ascii="Barlow" w:hAnsi="Barlow"/>
            <w:color w:val="444444"/>
            <w:shd w:val="clear" w:color="auto" w:fill="FFFFFF"/>
          </w:rPr>
          <w:t>NJU</w:t>
        </w:r>
      </w:ins>
      <w:r w:rsidRPr="00C64F7E">
        <w:rPr>
          <w:rFonts w:ascii="Barlow" w:hAnsi="Barlow"/>
          <w:color w:val="444444"/>
          <w:shd w:val="clear" w:color="auto" w:fill="FFFFFF"/>
        </w:rPr>
        <w:t xml:space="preserve"> about</w:t>
      </w:r>
      <w:r w:rsidRPr="00C64F7E">
        <w:rPr>
          <w:rFonts w:ascii="Barlow" w:hAnsi="Barlow"/>
          <w:b/>
          <w:bCs/>
          <w:color w:val="444444"/>
          <w:shd w:val="clear" w:color="auto" w:fill="FFFFFF"/>
        </w:rPr>
        <w:t xml:space="preserve"> the design of our logo</w:t>
      </w:r>
      <w:r w:rsidRPr="00C64F7E">
        <w:rPr>
          <w:rFonts w:ascii="Barlow" w:hAnsi="Barlow"/>
          <w:color w:val="444444"/>
          <w:shd w:val="clear" w:color="auto" w:fill="FFFFFF"/>
        </w:rPr>
        <w:t xml:space="preserve">, </w:t>
      </w:r>
      <w:ins w:id="874" w:author="Office" w:date="2020-10-18T15:49:00Z">
        <w:r w:rsidR="00820AFF">
          <w:rPr>
            <w:rFonts w:ascii="Barlow" w:hAnsi="Barlow" w:hint="eastAsia"/>
            <w:color w:val="444444"/>
            <w:shd w:val="clear" w:color="auto" w:fill="FFFFFF"/>
          </w:rPr>
          <w:t>and</w:t>
        </w:r>
        <w:r w:rsidR="00820AFF">
          <w:rPr>
            <w:rFonts w:ascii="Barlow" w:hAnsi="Barlow"/>
            <w:color w:val="444444"/>
            <w:shd w:val="clear" w:color="auto" w:fill="FFFFFF"/>
          </w:rPr>
          <w:t xml:space="preserve"> </w:t>
        </w:r>
      </w:ins>
      <w:del w:id="875" w:author="Office" w:date="2020-10-18T15:49:00Z">
        <w:r w:rsidRPr="00C64F7E" w:rsidDel="00820AFF">
          <w:rPr>
            <w:rFonts w:ascii="Barlow" w:hAnsi="Barlow"/>
            <w:color w:val="444444"/>
            <w:shd w:val="clear" w:color="auto" w:fill="FFFFFF"/>
          </w:rPr>
          <w:delText xml:space="preserve">receiving </w:delText>
        </w:r>
      </w:del>
      <w:ins w:id="876" w:author="Office" w:date="2020-10-18T15:49:00Z">
        <w:r w:rsidR="00820AFF" w:rsidRPr="00C64F7E">
          <w:rPr>
            <w:rFonts w:ascii="Barlow" w:hAnsi="Barlow"/>
            <w:color w:val="444444"/>
            <w:shd w:val="clear" w:color="auto" w:fill="FFFFFF"/>
          </w:rPr>
          <w:t>receiv</w:t>
        </w:r>
        <w:r w:rsidR="00820AFF">
          <w:rPr>
            <w:rFonts w:ascii="Barlow" w:hAnsi="Barlow"/>
            <w:color w:val="444444"/>
            <w:shd w:val="clear" w:color="auto" w:fill="FFFFFF"/>
          </w:rPr>
          <w:t>ed</w:t>
        </w:r>
        <w:r w:rsidR="00820AFF" w:rsidRPr="00C64F7E">
          <w:rPr>
            <w:rFonts w:ascii="Barlow" w:hAnsi="Barlow"/>
            <w:color w:val="444444"/>
            <w:shd w:val="clear" w:color="auto" w:fill="FFFFFF"/>
          </w:rPr>
          <w:t xml:space="preserve"> </w:t>
        </w:r>
      </w:ins>
      <w:r w:rsidRPr="00C64F7E">
        <w:rPr>
          <w:rFonts w:ascii="Barlow" w:hAnsi="Barlow"/>
          <w:color w:val="444444"/>
          <w:shd w:val="clear" w:color="auto" w:fill="FFFFFF"/>
        </w:rPr>
        <w:t>some helpful suggestions. In the beginning, we designed two logo</w:t>
      </w:r>
      <w:ins w:id="877" w:author="Office" w:date="2020-10-18T15:49:00Z">
        <w:r w:rsidR="00820AFF">
          <w:rPr>
            <w:rFonts w:ascii="Barlow" w:hAnsi="Barlow"/>
            <w:color w:val="444444"/>
            <w:shd w:val="clear" w:color="auto" w:fill="FFFFFF"/>
          </w:rPr>
          <w:t>s</w:t>
        </w:r>
      </w:ins>
      <w:r w:rsidRPr="00C64F7E">
        <w:rPr>
          <w:rFonts w:ascii="Barlow" w:hAnsi="Barlow"/>
          <w:color w:val="444444"/>
          <w:shd w:val="clear" w:color="auto" w:fill="FFFFFF"/>
        </w:rPr>
        <w:t xml:space="preserve"> </w:t>
      </w:r>
      <w:r w:rsidRPr="00665484">
        <w:rPr>
          <w:rFonts w:ascii="Barlow" w:hAnsi="Barlow" w:hint="eastAsia"/>
          <w:color w:val="444444"/>
          <w:shd w:val="clear" w:color="auto" w:fill="FFFFFF"/>
          <w:rPrChange w:id="878" w:author="302948225@qq.com" w:date="2020-10-20T15:35:00Z">
            <w:rPr>
              <w:rFonts w:ascii="Barlow" w:hAnsi="Barlow" w:hint="eastAsia"/>
              <w:color w:val="FF0000"/>
              <w:shd w:val="clear" w:color="auto" w:fill="FFFFFF"/>
            </w:rPr>
          </w:rPrChange>
        </w:rPr>
        <w:t>respectively</w:t>
      </w:r>
      <w:r w:rsidRPr="00C64F7E">
        <w:rPr>
          <w:rFonts w:ascii="Barlow" w:hAnsi="Barlow"/>
          <w:color w:val="444444"/>
          <w:shd w:val="clear" w:color="auto" w:fill="FFFFFF"/>
        </w:rPr>
        <w:t xml:space="preserve"> with the theme of earthworm and engineering bacteria. When we were hesitating </w:t>
      </w:r>
      <w:del w:id="879" w:author="Office" w:date="2020-10-18T15:50:00Z">
        <w:r w:rsidRPr="00C64F7E" w:rsidDel="00820AFF">
          <w:rPr>
            <w:rFonts w:ascii="Barlow" w:hAnsi="Barlow"/>
            <w:color w:val="444444"/>
            <w:shd w:val="clear" w:color="auto" w:fill="FFFFFF"/>
          </w:rPr>
          <w:delText xml:space="preserve">for </w:delText>
        </w:r>
      </w:del>
      <w:ins w:id="880" w:author="Office" w:date="2020-10-18T15:50:00Z">
        <w:r w:rsidR="00820AFF">
          <w:rPr>
            <w:rFonts w:ascii="Barlow" w:hAnsi="Barlow"/>
            <w:color w:val="444444"/>
            <w:shd w:val="clear" w:color="auto" w:fill="FFFFFF"/>
          </w:rPr>
          <w:t>to</w:t>
        </w:r>
        <w:r w:rsidR="00820AFF" w:rsidRPr="00C64F7E">
          <w:rPr>
            <w:rFonts w:ascii="Barlow" w:hAnsi="Barlow"/>
            <w:color w:val="444444"/>
            <w:shd w:val="clear" w:color="auto" w:fill="FFFFFF"/>
          </w:rPr>
          <w:t xml:space="preserve"> </w:t>
        </w:r>
        <w:r w:rsidR="00820AFF">
          <w:rPr>
            <w:rFonts w:ascii="Barlow" w:hAnsi="Barlow"/>
            <w:color w:val="444444"/>
            <w:shd w:val="clear" w:color="auto" w:fill="FFFFFF"/>
          </w:rPr>
          <w:t>choose one</w:t>
        </w:r>
      </w:ins>
      <w:del w:id="881" w:author="Office" w:date="2020-10-18T15:50:00Z">
        <w:r w:rsidRPr="00C64F7E" w:rsidDel="00820AFF">
          <w:rPr>
            <w:rFonts w:ascii="Barlow" w:hAnsi="Barlow"/>
            <w:color w:val="444444"/>
            <w:shd w:val="clear" w:color="auto" w:fill="FFFFFF"/>
          </w:rPr>
          <w:delText>which one to choose</w:delText>
        </w:r>
      </w:del>
      <w:r w:rsidRPr="00C64F7E">
        <w:rPr>
          <w:rFonts w:ascii="Barlow" w:hAnsi="Barlow"/>
          <w:color w:val="444444"/>
          <w:shd w:val="clear" w:color="auto" w:fill="FFFFFF"/>
        </w:rPr>
        <w:t xml:space="preserve">, </w:t>
      </w:r>
      <w:del w:id="882" w:author="302948225@qq.com" w:date="2020-10-20T15:37:00Z">
        <w:r w:rsidRPr="00C64F7E" w:rsidDel="00665484">
          <w:rPr>
            <w:rFonts w:ascii="Barlow" w:hAnsi="Barlow"/>
            <w:color w:val="444444"/>
            <w:shd w:val="clear" w:color="auto" w:fill="FFFFFF"/>
          </w:rPr>
          <w:delText>Nanjing-China</w:delText>
        </w:r>
      </w:del>
      <w:ins w:id="883" w:author="302948225@qq.com" w:date="2020-10-22T23:57:00Z">
        <w:r w:rsidR="001261E8">
          <w:rPr>
            <w:rFonts w:ascii="Barlow" w:hAnsi="Barlow"/>
            <w:color w:val="444444"/>
            <w:shd w:val="clear" w:color="auto" w:fill="FFFFFF"/>
          </w:rPr>
          <w:t>NJU</w:t>
        </w:r>
      </w:ins>
      <w:r w:rsidRPr="00C64F7E">
        <w:rPr>
          <w:rFonts w:ascii="Barlow" w:hAnsi="Barlow"/>
          <w:color w:val="444444"/>
          <w:shd w:val="clear" w:color="auto" w:fill="FFFFFF"/>
        </w:rPr>
        <w:t xml:space="preserve"> advised that we can choose the logo with soil element, giving that soil element can express the theme of our project</w:t>
      </w:r>
      <w:r w:rsidRPr="00C64F7E">
        <w:rPr>
          <w:rFonts w:ascii="Barlow" w:hAnsi="Barlow" w:hint="eastAsia"/>
          <w:color w:val="444444"/>
          <w:shd w:val="clear" w:color="auto" w:fill="FFFFFF"/>
        </w:rPr>
        <w:t>——</w:t>
      </w:r>
      <w:r w:rsidRPr="00C64F7E">
        <w:rPr>
          <w:rFonts w:ascii="Barlow" w:hAnsi="Barlow"/>
          <w:color w:val="444444"/>
          <w:shd w:val="clear" w:color="auto" w:fill="FFFFFF"/>
        </w:rPr>
        <w:t>environment protection better.</w:t>
      </w:r>
    </w:p>
    <w:p w14:paraId="65A4E469" w14:textId="3154B131" w:rsidR="00525CE8" w:rsidRPr="00C64F7E" w:rsidDel="003D1A13" w:rsidRDefault="00525CE8">
      <w:pPr>
        <w:ind w:firstLineChars="150" w:firstLine="315"/>
        <w:rPr>
          <w:del w:id="884" w:author="302948225@qq.com" w:date="2020-10-22T21:31:00Z"/>
          <w:rFonts w:ascii="Barlow" w:hAnsi="Barlow" w:hint="eastAsia"/>
          <w:color w:val="444444"/>
          <w:shd w:val="clear" w:color="auto" w:fill="FFFFFF"/>
        </w:rPr>
        <w:pPrChange w:id="885" w:author="302948225@qq.com" w:date="2020-10-20T16:16:00Z">
          <w:pPr/>
        </w:pPrChange>
      </w:pPr>
    </w:p>
    <w:p w14:paraId="781D45B3" w14:textId="77777777" w:rsidR="00A217D7" w:rsidRDefault="00A217D7" w:rsidP="00A217D7"/>
    <w:p w14:paraId="1607CB82" w14:textId="55E31C3B" w:rsidR="00A217D7" w:rsidRDefault="00A217D7">
      <w:pPr>
        <w:ind w:firstLineChars="150" w:firstLine="315"/>
        <w:rPr>
          <w:ins w:id="886" w:author="302948225@qq.com" w:date="2020-10-24T20:22:00Z"/>
          <w:rFonts w:ascii="Barlow" w:hAnsi="Barlow" w:hint="eastAsia"/>
          <w:color w:val="444444"/>
          <w:shd w:val="clear" w:color="auto" w:fill="FFFFFF"/>
        </w:rPr>
      </w:pPr>
      <w:r w:rsidRPr="00C64F7E">
        <w:rPr>
          <w:rFonts w:ascii="Barlow" w:hAnsi="Barlow"/>
          <w:color w:val="444444"/>
          <w:shd w:val="clear" w:color="auto" w:fill="FFFFFF"/>
        </w:rPr>
        <w:t xml:space="preserve">We designed the earthworm as a ring with a gap, and fill in a little bit </w:t>
      </w:r>
      <w:del w:id="887" w:author="Office" w:date="2020-10-18T15:51:00Z">
        <w:r w:rsidRPr="00C64F7E" w:rsidDel="00820AFF">
          <w:rPr>
            <w:rFonts w:ascii="Barlow" w:hAnsi="Barlow"/>
            <w:color w:val="444444"/>
            <w:shd w:val="clear" w:color="auto" w:fill="FFFFFF"/>
          </w:rPr>
          <w:delText xml:space="preserve">of </w:delText>
        </w:r>
      </w:del>
      <w:r w:rsidRPr="00C64F7E">
        <w:rPr>
          <w:rFonts w:ascii="Barlow" w:hAnsi="Barlow"/>
          <w:color w:val="444444"/>
          <w:shd w:val="clear" w:color="auto" w:fill="FFFFFF"/>
        </w:rPr>
        <w:t>black to represents the</w:t>
      </w:r>
      <w:r w:rsidRPr="00C64F7E">
        <w:rPr>
          <w:rFonts w:ascii="Barlow" w:hAnsi="Barlow" w:hint="eastAsia"/>
          <w:color w:val="444444"/>
          <w:shd w:val="clear" w:color="auto" w:fill="FFFFFF"/>
        </w:rPr>
        <w:t xml:space="preserve"> </w:t>
      </w:r>
      <w:r w:rsidRPr="00C64F7E">
        <w:rPr>
          <w:rFonts w:ascii="Barlow" w:hAnsi="Barlow"/>
          <w:color w:val="444444"/>
          <w:shd w:val="clear" w:color="auto" w:fill="FFFFFF"/>
        </w:rPr>
        <w:t xml:space="preserve">clitellum of earthworm. </w:t>
      </w:r>
      <w:del w:id="888" w:author="302948225@qq.com" w:date="2020-10-20T15:37:00Z">
        <w:r w:rsidRPr="00C64F7E" w:rsidDel="00665484">
          <w:rPr>
            <w:rFonts w:ascii="Barlow" w:hAnsi="Barlow"/>
            <w:color w:val="444444"/>
            <w:shd w:val="clear" w:color="auto" w:fill="FFFFFF"/>
          </w:rPr>
          <w:delText>Nanjing-China</w:delText>
        </w:r>
      </w:del>
      <w:ins w:id="889" w:author="302948225@qq.com" w:date="2020-10-22T23:57:00Z">
        <w:r w:rsidR="001261E8">
          <w:rPr>
            <w:rFonts w:ascii="Barlow" w:hAnsi="Barlow"/>
            <w:color w:val="444444"/>
            <w:shd w:val="clear" w:color="auto" w:fill="FFFFFF"/>
          </w:rPr>
          <w:t>NJU</w:t>
        </w:r>
      </w:ins>
      <w:r w:rsidRPr="00C64F7E">
        <w:rPr>
          <w:rFonts w:ascii="Barlow" w:hAnsi="Barlow"/>
          <w:color w:val="444444"/>
          <w:shd w:val="clear" w:color="auto" w:fill="FFFFFF"/>
        </w:rPr>
        <w:t xml:space="preserve"> </w:t>
      </w:r>
      <w:r w:rsidRPr="00C64F7E">
        <w:rPr>
          <w:rFonts w:ascii="Barlow" w:hAnsi="Barlow" w:hint="eastAsia"/>
          <w:color w:val="444444"/>
          <w:shd w:val="clear" w:color="auto" w:fill="FFFFFF"/>
        </w:rPr>
        <w:t>suggested</w:t>
      </w:r>
      <w:r w:rsidRPr="00C64F7E">
        <w:rPr>
          <w:rFonts w:ascii="Barlow" w:hAnsi="Barlow"/>
          <w:color w:val="444444"/>
          <w:shd w:val="clear" w:color="auto" w:fill="FFFFFF"/>
        </w:rPr>
        <w:t xml:space="preserve"> </w:t>
      </w:r>
      <w:r w:rsidRPr="00C64F7E">
        <w:rPr>
          <w:rFonts w:ascii="Barlow" w:hAnsi="Barlow" w:hint="eastAsia"/>
          <w:color w:val="444444"/>
          <w:shd w:val="clear" w:color="auto" w:fill="FFFFFF"/>
        </w:rPr>
        <w:t>that</w:t>
      </w:r>
      <w:r w:rsidRPr="00C64F7E">
        <w:rPr>
          <w:rFonts w:ascii="Barlow" w:hAnsi="Barlow"/>
          <w:color w:val="444444"/>
          <w:shd w:val="clear" w:color="auto" w:fill="FFFFFF"/>
        </w:rPr>
        <w:t xml:space="preserve"> we can enhance the balance of design by adjusting the position of the gap and clitellum and the size of bud, and use more arcs to make the image of the earthworm three-dimensional. </w:t>
      </w:r>
      <w:ins w:id="890" w:author="302948225@qq.com" w:date="2020-10-20T16:01:00Z">
        <w:r w:rsidR="00060DE2" w:rsidRPr="00060DE2">
          <w:rPr>
            <w:rFonts w:ascii="Barlow" w:hAnsi="Barlow" w:hint="eastAsia"/>
            <w:b/>
            <w:bCs/>
            <w:color w:val="444444"/>
            <w:shd w:val="clear" w:color="auto" w:fill="FFFFFF"/>
            <w:rPrChange w:id="891" w:author="302948225@qq.com" w:date="2020-10-20T16:01:00Z">
              <w:rPr>
                <w:rFonts w:ascii="Barlow" w:hAnsi="Barlow" w:hint="eastAsia"/>
                <w:color w:val="444444"/>
                <w:shd w:val="clear" w:color="auto" w:fill="FFFFFF"/>
              </w:rPr>
            </w:rPrChange>
          </w:rPr>
          <w:t>&lt;b&gt;</w:t>
        </w:r>
      </w:ins>
      <w:r w:rsidRPr="00C64F7E">
        <w:rPr>
          <w:rFonts w:ascii="Barlow" w:hAnsi="Barlow"/>
          <w:b/>
          <w:bCs/>
          <w:color w:val="444444"/>
          <w:shd w:val="clear" w:color="auto" w:fill="FFFFFF"/>
        </w:rPr>
        <w:t xml:space="preserve">With the help of </w:t>
      </w:r>
      <w:del w:id="892" w:author="302948225@qq.com" w:date="2020-10-22T23:57:00Z">
        <w:r w:rsidDel="001261E8">
          <w:rPr>
            <w:rFonts w:ascii="Barlow" w:hAnsi="Barlow"/>
            <w:b/>
            <w:bCs/>
            <w:color w:val="444444"/>
            <w:shd w:val="clear" w:color="auto" w:fill="FFFFFF"/>
          </w:rPr>
          <w:delText>NJU</w:delText>
        </w:r>
        <w:r w:rsidRPr="00C64F7E" w:rsidDel="001261E8">
          <w:rPr>
            <w:rFonts w:ascii="Barlow" w:hAnsi="Barlow"/>
            <w:b/>
            <w:bCs/>
            <w:color w:val="444444"/>
            <w:shd w:val="clear" w:color="auto" w:fill="FFFFFF"/>
          </w:rPr>
          <w:delText>-China</w:delText>
        </w:r>
      </w:del>
      <w:ins w:id="893" w:author="302948225@qq.com" w:date="2020-10-22T23:57:00Z">
        <w:r w:rsidR="001261E8">
          <w:rPr>
            <w:rFonts w:ascii="Barlow" w:hAnsi="Barlow"/>
            <w:b/>
            <w:bCs/>
            <w:color w:val="444444"/>
            <w:shd w:val="clear" w:color="auto" w:fill="FFFFFF"/>
          </w:rPr>
          <w:t>NJU</w:t>
        </w:r>
      </w:ins>
      <w:r w:rsidRPr="00C64F7E">
        <w:rPr>
          <w:rFonts w:ascii="Barlow" w:hAnsi="Barlow"/>
          <w:b/>
          <w:bCs/>
          <w:color w:val="444444"/>
          <w:shd w:val="clear" w:color="auto" w:fill="FFFFFF"/>
        </w:rPr>
        <w:t>, we perfected our design of logo</w:t>
      </w:r>
      <w:ins w:id="894" w:author="302948225@qq.com" w:date="2020-10-20T16:01:00Z">
        <w:r w:rsidR="00060DE2">
          <w:rPr>
            <w:rFonts w:ascii="Barlow" w:hAnsi="Barlow"/>
            <w:b/>
            <w:bCs/>
            <w:color w:val="444444"/>
            <w:shd w:val="clear" w:color="auto" w:fill="FFFFFF"/>
          </w:rPr>
          <w:t>&lt;/b&gt;</w:t>
        </w:r>
      </w:ins>
      <w:r w:rsidRPr="00C64F7E">
        <w:rPr>
          <w:rFonts w:ascii="Barlow" w:hAnsi="Barlow"/>
          <w:color w:val="444444"/>
          <w:shd w:val="clear" w:color="auto" w:fill="FFFFFF"/>
        </w:rPr>
        <w:t>, planning to make an animation of logo to emphasize the existence of earthworm.</w:t>
      </w:r>
    </w:p>
    <w:p w14:paraId="04BEDD34" w14:textId="2938B83C" w:rsidR="00BA57C5" w:rsidRDefault="00BA57C5">
      <w:pPr>
        <w:ind w:firstLineChars="150" w:firstLine="315"/>
        <w:rPr>
          <w:ins w:id="895" w:author="302948225@qq.com" w:date="2020-10-24T20:22:00Z"/>
          <w:rFonts w:ascii="Barlow" w:hAnsi="Barlow" w:hint="eastAsia"/>
          <w:color w:val="444444"/>
          <w:shd w:val="clear" w:color="auto" w:fill="FFFFFF"/>
        </w:rPr>
      </w:pPr>
    </w:p>
    <w:p w14:paraId="00008CF3" w14:textId="302BEDC4" w:rsidR="00BA57C5" w:rsidRDefault="00BA57C5">
      <w:pPr>
        <w:ind w:firstLineChars="150" w:firstLine="315"/>
        <w:rPr>
          <w:ins w:id="896" w:author="302948225@qq.com" w:date="2020-10-24T20:22:00Z"/>
          <w:rFonts w:ascii="Barlow" w:hAnsi="Barlow" w:hint="eastAsia"/>
          <w:color w:val="444444"/>
          <w:shd w:val="clear" w:color="auto" w:fill="FFFFFF"/>
        </w:rPr>
      </w:pPr>
    </w:p>
    <w:p w14:paraId="204D477B" w14:textId="77777777" w:rsidR="00BA57C5" w:rsidRPr="00C64F7E" w:rsidRDefault="00BA57C5">
      <w:pPr>
        <w:ind w:firstLineChars="150" w:firstLine="315"/>
        <w:rPr>
          <w:rFonts w:ascii="Barlow" w:hAnsi="Barlow" w:hint="eastAsia"/>
          <w:color w:val="444444"/>
          <w:shd w:val="clear" w:color="auto" w:fill="FFFFFF"/>
        </w:rPr>
        <w:pPrChange w:id="897" w:author="302948225@qq.com" w:date="2020-10-20T16:16:00Z">
          <w:pPr/>
        </w:pPrChange>
      </w:pPr>
    </w:p>
    <w:p w14:paraId="4165C58C" w14:textId="61F38285" w:rsidR="00BA57C5" w:rsidRPr="001B714C" w:rsidRDefault="00BA57C5" w:rsidP="00BA57C5">
      <w:pPr>
        <w:rPr>
          <w:ins w:id="898" w:author="302948225@qq.com" w:date="2020-10-24T20:22:00Z"/>
          <w:rFonts w:ascii="Barlow" w:hAnsi="Barlow" w:hint="eastAsia"/>
          <w:b/>
          <w:bCs/>
          <w:color w:val="444444"/>
          <w:shd w:val="clear" w:color="auto" w:fill="FFFFFF"/>
        </w:rPr>
      </w:pPr>
      <w:ins w:id="899" w:author="302948225@qq.com" w:date="2020-10-24T20:22:00Z">
        <w:r>
          <w:rPr>
            <w:rFonts w:ascii="Barlow" w:hAnsi="Barlow"/>
            <w:b/>
            <w:bCs/>
            <w:color w:val="444444"/>
            <w:shd w:val="clear" w:color="auto" w:fill="FFFFFF"/>
          </w:rPr>
          <w:t>&lt;b&gt;S</w:t>
        </w:r>
        <w:r>
          <w:rPr>
            <w:rFonts w:ascii="Barlow" w:hAnsi="Barlow" w:hint="eastAsia"/>
            <w:b/>
            <w:bCs/>
            <w:color w:val="444444"/>
            <w:shd w:val="clear" w:color="auto" w:fill="FFFFFF"/>
          </w:rPr>
          <w:t>eptember</w:t>
        </w:r>
        <w:r>
          <w:rPr>
            <w:rFonts w:ascii="Barlow" w:hAnsi="Barlow"/>
            <w:b/>
            <w:bCs/>
            <w:color w:val="444444"/>
            <w:shd w:val="clear" w:color="auto" w:fill="FFFFFF"/>
          </w:rPr>
          <w:t>&lt;/b&gt;</w:t>
        </w:r>
      </w:ins>
    </w:p>
    <w:p w14:paraId="55521B05" w14:textId="2EE3EEF3" w:rsidR="002D0F26" w:rsidRDefault="00BA57C5" w:rsidP="00BA57C5">
      <w:pPr>
        <w:wordWrap w:val="0"/>
        <w:rPr>
          <w:ins w:id="900" w:author="302948225@qq.com" w:date="2020-10-24T21:07:00Z"/>
          <w:rFonts w:ascii="Barlow" w:hAnsi="Barlow" w:hint="eastAsia"/>
          <w:color w:val="444444"/>
          <w:shd w:val="clear" w:color="auto" w:fill="FFFFFF"/>
        </w:rPr>
      </w:pPr>
      <w:ins w:id="901" w:author="302948225@qq.com" w:date="2020-10-24T20:23:00Z">
        <w:r>
          <w:br/>
        </w:r>
      </w:ins>
      <w:ins w:id="902" w:author="302948225@qq.com" w:date="2020-10-25T01:45:00Z">
        <w:r w:rsidR="008A0E9E" w:rsidRPr="008A0E9E">
          <w:rPr>
            <w:rFonts w:ascii="Barlow" w:hAnsi="Barlow" w:hint="eastAsia"/>
            <w:color w:val="444444"/>
            <w:highlight w:val="yellow"/>
            <w:shd w:val="clear" w:color="auto" w:fill="FFFFFF"/>
            <w:rPrChange w:id="903" w:author="302948225@qq.com" w:date="2020-10-25T01:46:00Z">
              <w:rPr>
                <w:rFonts w:ascii="Barlow" w:hAnsi="Barlow" w:hint="eastAsia"/>
                <w:color w:val="444444"/>
                <w:shd w:val="clear" w:color="auto" w:fill="FFFFFF"/>
              </w:rPr>
            </w:rPrChange>
          </w:rPr>
          <w:t>NAU</w:t>
        </w:r>
      </w:ins>
      <w:ins w:id="904" w:author="302948225@qq.com" w:date="2020-10-25T01:46:00Z">
        <w:r w:rsidR="008A0E9E" w:rsidRPr="008A0E9E">
          <w:rPr>
            <w:rFonts w:ascii="Barlow" w:hAnsi="Barlow" w:hint="eastAsia"/>
            <w:color w:val="444444"/>
            <w:highlight w:val="yellow"/>
            <w:shd w:val="clear" w:color="auto" w:fill="FFFFFF"/>
            <w:rPrChange w:id="905" w:author="302948225@qq.com" w:date="2020-10-25T01:46:00Z">
              <w:rPr>
                <w:rFonts w:ascii="Barlow" w:hAnsi="Barlow" w:hint="eastAsia"/>
                <w:color w:val="444444"/>
                <w:shd w:val="clear" w:color="auto" w:fill="FFFFFF"/>
              </w:rPr>
            </w:rPrChange>
          </w:rPr>
          <w:t>-NJU</w:t>
        </w:r>
        <w:r w:rsidR="008A0E9E">
          <w:rPr>
            <w:rFonts w:ascii="Barlow" w:hAnsi="Barlow"/>
            <w:color w:val="444444"/>
            <w:shd w:val="clear" w:color="auto" w:fill="FFFFFF"/>
          </w:rPr>
          <w:t xml:space="preserve"> </w:t>
        </w:r>
      </w:ins>
      <w:ins w:id="906" w:author="302948225@qq.com" w:date="2020-10-24T20:23:00Z">
        <w:r w:rsidRPr="00BA57C5">
          <w:rPr>
            <w:rFonts w:ascii="Barlow" w:hAnsi="Barlow"/>
            <w:color w:val="444444"/>
            <w:shd w:val="clear" w:color="auto" w:fill="FFFFFF"/>
            <w:rPrChange w:id="907" w:author="302948225@qq.com" w:date="2020-10-24T20:29:00Z">
              <w:rPr/>
            </w:rPrChange>
          </w:rPr>
          <w:t>NJU </w:t>
        </w:r>
      </w:ins>
      <w:ins w:id="908" w:author="xb21cn" w:date="2020-10-25T01:10:00Z">
        <w:r w:rsidR="00DA3174">
          <w:rPr>
            <w:rFonts w:ascii="Barlow" w:hAnsi="Barlow" w:hint="eastAsia"/>
            <w:color w:val="444444"/>
            <w:shd w:val="clear" w:color="auto" w:fill="FFFFFF"/>
          </w:rPr>
          <w:t>ask</w:t>
        </w:r>
      </w:ins>
      <w:ins w:id="909" w:author="302948225@qq.com" w:date="2020-10-24T20:23:00Z">
        <w:del w:id="910" w:author="xb21cn" w:date="2020-10-25T01:10:00Z">
          <w:r w:rsidRPr="00BA57C5" w:rsidDel="00DA3174">
            <w:rPr>
              <w:rFonts w:ascii="Barlow" w:hAnsi="Barlow"/>
              <w:color w:val="444444"/>
              <w:shd w:val="clear" w:color="auto" w:fill="FFFFFF"/>
              <w:rPrChange w:id="911" w:author="302948225@qq.com" w:date="2020-10-24T20:29:00Z">
                <w:rPr/>
              </w:rPrChange>
            </w:rPr>
            <w:delText>talk</w:delText>
          </w:r>
        </w:del>
        <w:r w:rsidRPr="00BA57C5">
          <w:rPr>
            <w:rFonts w:ascii="Barlow" w:hAnsi="Barlow"/>
            <w:color w:val="444444"/>
            <w:shd w:val="clear" w:color="auto" w:fill="FFFFFF"/>
            <w:rPrChange w:id="912" w:author="302948225@qq.com" w:date="2020-10-24T20:29:00Z">
              <w:rPr/>
            </w:rPrChange>
          </w:rPr>
          <w:t>ed </w:t>
        </w:r>
      </w:ins>
      <w:ins w:id="913" w:author="xb21cn" w:date="2020-10-25T01:12:00Z">
        <w:r w:rsidR="00DA3174">
          <w:rPr>
            <w:rFonts w:ascii="Barlow" w:hAnsi="Barlow" w:hint="eastAsia"/>
            <w:color w:val="444444"/>
            <w:shd w:val="clear" w:color="auto" w:fill="FFFFFF"/>
          </w:rPr>
          <w:t xml:space="preserve">us </w:t>
        </w:r>
      </w:ins>
      <w:ins w:id="914" w:author="302948225@qq.com" w:date="2020-10-24T20:23:00Z">
        <w:r w:rsidRPr="00BA57C5">
          <w:rPr>
            <w:rFonts w:ascii="Barlow" w:hAnsi="Barlow"/>
            <w:color w:val="444444"/>
            <w:shd w:val="clear" w:color="auto" w:fill="FFFFFF"/>
            <w:rPrChange w:id="915" w:author="302948225@qq.com" w:date="2020-10-24T20:29:00Z">
              <w:rPr/>
            </w:rPrChange>
          </w:rPr>
          <w:t>about the recent experiments</w:t>
        </w:r>
        <w:del w:id="916" w:author="xb21cn" w:date="2020-10-25T01:12:00Z">
          <w:r w:rsidRPr="00BA57C5" w:rsidDel="00DA3174">
            <w:rPr>
              <w:rFonts w:ascii="Barlow" w:hAnsi="Barlow"/>
              <w:color w:val="444444"/>
              <w:shd w:val="clear" w:color="auto" w:fill="FFFFFF"/>
              <w:rPrChange w:id="917" w:author="302948225@qq.com" w:date="2020-10-24T20:29:00Z">
                <w:rPr/>
              </w:rPrChange>
            </w:rPr>
            <w:delText> to </w:delText>
          </w:r>
        </w:del>
        <w:del w:id="918" w:author="xb21cn" w:date="2020-10-25T01:11:00Z">
          <w:r w:rsidRPr="00BA57C5" w:rsidDel="00DA3174">
            <w:rPr>
              <w:rFonts w:ascii="Barlow" w:hAnsi="Barlow"/>
              <w:color w:val="444444"/>
              <w:shd w:val="clear" w:color="auto" w:fill="FFFFFF"/>
              <w:rPrChange w:id="919" w:author="302948225@qq.com" w:date="2020-10-24T20:29:00Z">
                <w:rPr/>
              </w:rPrChange>
            </w:rPr>
            <w:delText>NAU</w:delText>
          </w:r>
        </w:del>
      </w:ins>
      <w:ins w:id="920" w:author="302948225@qq.com" w:date="2020-10-24T20:25:00Z">
        <w:r w:rsidRPr="00BA57C5">
          <w:rPr>
            <w:rFonts w:ascii="Barlow" w:hAnsi="Barlow"/>
            <w:color w:val="444444"/>
            <w:shd w:val="clear" w:color="auto" w:fill="FFFFFF"/>
            <w:rPrChange w:id="921" w:author="302948225@qq.com" w:date="2020-10-24T20:29:00Z">
              <w:rPr/>
            </w:rPrChange>
          </w:rPr>
          <w:t>.</w:t>
        </w:r>
      </w:ins>
      <w:ins w:id="922" w:author="xb21cn" w:date="2020-10-25T01:08:00Z">
        <w:r w:rsidR="00DA3174">
          <w:rPr>
            <w:rFonts w:ascii="Barlow" w:hAnsi="Barlow" w:hint="eastAsia"/>
            <w:color w:val="444444"/>
            <w:shd w:val="clear" w:color="auto" w:fill="FFFFFF"/>
          </w:rPr>
          <w:t xml:space="preserve"> </w:t>
        </w:r>
      </w:ins>
      <w:ins w:id="923" w:author="302948225@qq.com" w:date="2020-10-24T20:23:00Z">
        <w:r w:rsidRPr="00BA57C5">
          <w:rPr>
            <w:rFonts w:ascii="Barlow" w:hAnsi="Barlow"/>
            <w:color w:val="444444"/>
            <w:shd w:val="clear" w:color="auto" w:fill="FFFFFF"/>
            <w:rPrChange w:id="924" w:author="302948225@qq.com" w:date="2020-10-24T20:29:00Z">
              <w:rPr/>
            </w:rPrChange>
          </w:rPr>
          <w:t>After learning that </w:t>
        </w:r>
      </w:ins>
      <w:ins w:id="925" w:author="302948225@qq.com" w:date="2020-10-24T20:25:00Z">
        <w:r w:rsidRPr="00BA57C5">
          <w:rPr>
            <w:rFonts w:ascii="Barlow" w:hAnsi="Barlow"/>
            <w:color w:val="444444"/>
            <w:shd w:val="clear" w:color="auto" w:fill="FFFFFF"/>
            <w:rPrChange w:id="926" w:author="302948225@qq.com" w:date="2020-10-24T20:29:00Z">
              <w:rPr/>
            </w:rPrChange>
          </w:rPr>
          <w:t>NJU</w:t>
        </w:r>
      </w:ins>
      <w:ins w:id="927" w:author="302948225@qq.com" w:date="2020-10-24T20:23:00Z">
        <w:r w:rsidRPr="00BA57C5">
          <w:rPr>
            <w:rFonts w:ascii="Barlow" w:hAnsi="Barlow"/>
            <w:color w:val="444444"/>
            <w:shd w:val="clear" w:color="auto" w:fill="FFFFFF"/>
            <w:rPrChange w:id="928" w:author="302948225@qq.com" w:date="2020-10-24T20:29:00Z">
              <w:rPr/>
            </w:rPrChange>
          </w:rPr>
          <w:t> have carried out in vivo experiments on binding polyP and GFP, </w:t>
        </w:r>
      </w:ins>
      <w:ins w:id="929" w:author="302948225@qq.com" w:date="2020-10-24T20:25:00Z">
        <w:r w:rsidRPr="00BA57C5">
          <w:rPr>
            <w:rFonts w:ascii="Barlow" w:hAnsi="Barlow"/>
            <w:color w:val="444444"/>
            <w:shd w:val="clear" w:color="auto" w:fill="FFFFFF"/>
            <w:rPrChange w:id="930" w:author="302948225@qq.com" w:date="2020-10-24T20:29:00Z">
              <w:rPr/>
            </w:rPrChange>
          </w:rPr>
          <w:t>we</w:t>
        </w:r>
      </w:ins>
      <w:ins w:id="931" w:author="302948225@qq.com" w:date="2020-10-24T20:23:00Z">
        <w:r w:rsidRPr="00BA57C5">
          <w:rPr>
            <w:rFonts w:ascii="Barlow" w:hAnsi="Barlow"/>
            <w:color w:val="444444"/>
            <w:shd w:val="clear" w:color="auto" w:fill="FFFFFF"/>
            <w:rPrChange w:id="932" w:author="302948225@qq.com" w:date="2020-10-24T20:29:00Z">
              <w:rPr/>
            </w:rPrChange>
          </w:rPr>
          <w:t> asked </w:t>
        </w:r>
      </w:ins>
      <w:ins w:id="933" w:author="302948225@qq.com" w:date="2020-10-24T20:25:00Z">
        <w:r w:rsidRPr="00BA57C5">
          <w:rPr>
            <w:rFonts w:ascii="Barlow" w:hAnsi="Barlow"/>
            <w:color w:val="444444"/>
            <w:shd w:val="clear" w:color="auto" w:fill="FFFFFF"/>
            <w:rPrChange w:id="934" w:author="302948225@qq.com" w:date="2020-10-24T20:29:00Z">
              <w:rPr/>
            </w:rPrChange>
          </w:rPr>
          <w:t>them</w:t>
        </w:r>
      </w:ins>
      <w:ins w:id="935" w:author="302948225@qq.com" w:date="2020-10-24T20:23:00Z">
        <w:r w:rsidRPr="00BA57C5">
          <w:rPr>
            <w:rFonts w:ascii="Barlow" w:hAnsi="Barlow"/>
            <w:color w:val="444444"/>
            <w:shd w:val="clear" w:color="auto" w:fill="FFFFFF"/>
            <w:rPrChange w:id="936" w:author="302948225@qq.com" w:date="2020-10-24T20:29:00Z">
              <w:rPr/>
            </w:rPrChange>
          </w:rPr>
          <w:t> </w:t>
        </w:r>
      </w:ins>
      <w:ins w:id="937" w:author="xb21cn" w:date="2020-10-25T01:12:00Z">
        <w:r w:rsidR="00DA3174" w:rsidRPr="00DA3174">
          <w:rPr>
            <w:rFonts w:ascii="Barlow" w:hAnsi="Barlow" w:hint="eastAsia"/>
            <w:b/>
            <w:color w:val="444444"/>
            <w:shd w:val="clear" w:color="auto" w:fill="FFFFFF"/>
            <w:rPrChange w:id="938" w:author="xb21cn" w:date="2020-10-25T01:13:00Z">
              <w:rPr>
                <w:rFonts w:ascii="Barlow" w:hAnsi="Barlow" w:hint="eastAsia"/>
                <w:color w:val="444444"/>
                <w:shd w:val="clear" w:color="auto" w:fill="FFFFFF"/>
              </w:rPr>
            </w:rPrChange>
          </w:rPr>
          <w:t>&lt;b&gt;</w:t>
        </w:r>
      </w:ins>
      <w:ins w:id="939" w:author="302948225@qq.com" w:date="2020-10-24T20:23:00Z">
        <w:r w:rsidRPr="00DA3174">
          <w:rPr>
            <w:rFonts w:ascii="Barlow" w:hAnsi="Barlow"/>
            <w:b/>
            <w:color w:val="444444"/>
            <w:shd w:val="clear" w:color="auto" w:fill="FFFFFF"/>
            <w:rPrChange w:id="940" w:author="xb21cn" w:date="2020-10-25T01:13:00Z">
              <w:rPr/>
            </w:rPrChange>
          </w:rPr>
          <w:t>whether </w:t>
        </w:r>
      </w:ins>
      <w:ins w:id="941" w:author="302948225@qq.com" w:date="2020-10-24T20:25:00Z">
        <w:r w:rsidRPr="00DA3174">
          <w:rPr>
            <w:rFonts w:ascii="Barlow" w:hAnsi="Barlow"/>
            <w:b/>
            <w:color w:val="444444"/>
            <w:shd w:val="clear" w:color="auto" w:fill="FFFFFF"/>
            <w:rPrChange w:id="942" w:author="xb21cn" w:date="2020-10-25T01:13:00Z">
              <w:rPr/>
            </w:rPrChange>
          </w:rPr>
          <w:t>they</w:t>
        </w:r>
      </w:ins>
      <w:ins w:id="943" w:author="302948225@qq.com" w:date="2020-10-24T20:23:00Z">
        <w:r w:rsidRPr="00DA3174">
          <w:rPr>
            <w:rFonts w:ascii="Barlow" w:hAnsi="Barlow"/>
            <w:b/>
            <w:color w:val="444444"/>
            <w:shd w:val="clear" w:color="auto" w:fill="FFFFFF"/>
            <w:rPrChange w:id="944" w:author="xb21cn" w:date="2020-10-25T01:13:00Z">
              <w:rPr/>
            </w:rPrChange>
          </w:rPr>
          <w:t> have also done in vivo binding experiments</w:t>
        </w:r>
      </w:ins>
      <w:ins w:id="945" w:author="xb21cn" w:date="2020-10-25T01:12:00Z">
        <w:r w:rsidR="00DA3174" w:rsidRPr="00DA3174">
          <w:rPr>
            <w:rFonts w:ascii="Barlow" w:hAnsi="Barlow" w:hint="eastAsia"/>
            <w:b/>
            <w:color w:val="444444"/>
            <w:shd w:val="clear" w:color="auto" w:fill="FFFFFF"/>
            <w:rPrChange w:id="946" w:author="xb21cn" w:date="2020-10-25T01:13:00Z">
              <w:rPr>
                <w:rFonts w:ascii="Barlow" w:hAnsi="Barlow" w:hint="eastAsia"/>
                <w:color w:val="444444"/>
                <w:shd w:val="clear" w:color="auto" w:fill="FFFFFF"/>
              </w:rPr>
            </w:rPrChange>
          </w:rPr>
          <w:t>&lt;/b&gt;</w:t>
        </w:r>
      </w:ins>
      <w:ins w:id="947" w:author="302948225@qq.com" w:date="2020-10-24T20:23:00Z">
        <w:r w:rsidRPr="00BA57C5">
          <w:rPr>
            <w:rFonts w:ascii="Barlow" w:hAnsi="Barlow"/>
            <w:color w:val="444444"/>
            <w:shd w:val="clear" w:color="auto" w:fill="FFFFFF"/>
            <w:rPrChange w:id="948" w:author="302948225@qq.com" w:date="2020-10-24T20:29:00Z">
              <w:rPr/>
            </w:rPrChange>
          </w:rPr>
          <w:t>, and reminded </w:t>
        </w:r>
      </w:ins>
      <w:ins w:id="949" w:author="302948225@qq.com" w:date="2020-10-24T20:26:00Z">
        <w:r w:rsidRPr="00BA57C5">
          <w:rPr>
            <w:rFonts w:ascii="Barlow" w:hAnsi="Barlow"/>
            <w:color w:val="444444"/>
            <w:shd w:val="clear" w:color="auto" w:fill="FFFFFF"/>
            <w:rPrChange w:id="950" w:author="302948225@qq.com" w:date="2020-10-24T20:29:00Z">
              <w:rPr/>
            </w:rPrChange>
          </w:rPr>
          <w:t>them</w:t>
        </w:r>
      </w:ins>
      <w:ins w:id="951" w:author="302948225@qq.com" w:date="2020-10-24T20:23:00Z">
        <w:r w:rsidRPr="00BA57C5">
          <w:rPr>
            <w:rFonts w:ascii="Barlow" w:hAnsi="Barlow"/>
            <w:color w:val="444444"/>
            <w:shd w:val="clear" w:color="auto" w:fill="FFFFFF"/>
            <w:rPrChange w:id="952" w:author="302948225@qq.com" w:date="2020-10-24T20:29:00Z">
              <w:rPr/>
            </w:rPrChange>
          </w:rPr>
          <w:t> that </w:t>
        </w:r>
      </w:ins>
      <w:ins w:id="953" w:author="302948225@qq.com" w:date="2020-10-24T20:26:00Z">
        <w:r w:rsidRPr="00BA57C5">
          <w:rPr>
            <w:rFonts w:ascii="Barlow" w:hAnsi="Barlow"/>
            <w:color w:val="444444"/>
            <w:shd w:val="clear" w:color="auto" w:fill="FFFFFF"/>
            <w:rPrChange w:id="954" w:author="302948225@qq.com" w:date="2020-10-24T20:29:00Z">
              <w:rPr/>
            </w:rPrChange>
          </w:rPr>
          <w:t>they</w:t>
        </w:r>
      </w:ins>
      <w:ins w:id="955" w:author="302948225@qq.com" w:date="2020-10-24T20:23:00Z">
        <w:r w:rsidRPr="00BA57C5">
          <w:rPr>
            <w:rFonts w:ascii="Barlow" w:hAnsi="Barlow"/>
            <w:color w:val="444444"/>
            <w:shd w:val="clear" w:color="auto" w:fill="FFFFFF"/>
            <w:rPrChange w:id="956" w:author="302948225@qq.com" w:date="2020-10-24T20:29:00Z">
              <w:rPr/>
            </w:rPrChange>
          </w:rPr>
          <w:t> should </w:t>
        </w:r>
      </w:ins>
      <w:ins w:id="957" w:author="xb21cn" w:date="2020-10-25T01:12:00Z">
        <w:r w:rsidR="00DA3174" w:rsidRPr="00DA3174">
          <w:rPr>
            <w:rFonts w:ascii="Barlow" w:hAnsi="Barlow" w:hint="eastAsia"/>
            <w:b/>
            <w:color w:val="444444"/>
            <w:shd w:val="clear" w:color="auto" w:fill="FFFFFF"/>
            <w:rPrChange w:id="958" w:author="xb21cn" w:date="2020-10-25T01:13:00Z">
              <w:rPr>
                <w:rFonts w:ascii="Barlow" w:hAnsi="Barlow" w:hint="eastAsia"/>
                <w:color w:val="444444"/>
                <w:shd w:val="clear" w:color="auto" w:fill="FFFFFF"/>
              </w:rPr>
            </w:rPrChange>
          </w:rPr>
          <w:t>&lt;b&gt;</w:t>
        </w:r>
      </w:ins>
      <w:ins w:id="959" w:author="302948225@qq.com" w:date="2020-10-24T20:23:00Z">
        <w:r w:rsidRPr="00DA3174">
          <w:rPr>
            <w:rFonts w:ascii="Barlow" w:hAnsi="Barlow"/>
            <w:b/>
            <w:color w:val="444444"/>
            <w:shd w:val="clear" w:color="auto" w:fill="FFFFFF"/>
            <w:rPrChange w:id="960" w:author="xb21cn" w:date="2020-10-25T01:13:00Z">
              <w:rPr/>
            </w:rPrChange>
          </w:rPr>
          <w:t>pay attention to their in vivo binding conditions</w:t>
        </w:r>
      </w:ins>
      <w:ins w:id="961" w:author="xb21cn" w:date="2020-10-25T01:13:00Z">
        <w:r w:rsidR="00DA3174" w:rsidRPr="00DA3174">
          <w:rPr>
            <w:rFonts w:ascii="Barlow" w:hAnsi="Barlow" w:hint="eastAsia"/>
            <w:b/>
            <w:color w:val="444444"/>
            <w:shd w:val="clear" w:color="auto" w:fill="FFFFFF"/>
            <w:rPrChange w:id="962" w:author="xb21cn" w:date="2020-10-25T01:13:00Z">
              <w:rPr>
                <w:rFonts w:ascii="Barlow" w:hAnsi="Barlow" w:hint="eastAsia"/>
                <w:color w:val="444444"/>
                <w:shd w:val="clear" w:color="auto" w:fill="FFFFFF"/>
              </w:rPr>
            </w:rPrChange>
          </w:rPr>
          <w:t>&lt;/b&gt;</w:t>
        </w:r>
      </w:ins>
      <w:ins w:id="963" w:author="302948225@qq.com" w:date="2020-10-24T20:23:00Z">
        <w:r w:rsidRPr="00BA57C5">
          <w:rPr>
            <w:rFonts w:ascii="Barlow" w:hAnsi="Barlow"/>
            <w:color w:val="444444"/>
            <w:shd w:val="clear" w:color="auto" w:fill="FFFFFF"/>
            <w:rPrChange w:id="964" w:author="302948225@qq.com" w:date="2020-10-24T20:29:00Z">
              <w:rPr/>
            </w:rPrChange>
          </w:rPr>
          <w:t>. </w:t>
        </w:r>
      </w:ins>
      <w:ins w:id="965" w:author="302948225@qq.com" w:date="2020-10-24T20:26:00Z">
        <w:r w:rsidRPr="00BA57C5">
          <w:rPr>
            <w:rFonts w:ascii="Barlow" w:hAnsi="Barlow"/>
            <w:color w:val="444444"/>
            <w:shd w:val="clear" w:color="auto" w:fill="FFFFFF"/>
            <w:rPrChange w:id="966" w:author="302948225@qq.com" w:date="2020-10-24T20:29:00Z">
              <w:rPr/>
            </w:rPrChange>
          </w:rPr>
          <w:t>NJU</w:t>
        </w:r>
      </w:ins>
      <w:ins w:id="967" w:author="302948225@qq.com" w:date="2020-10-24T20:23:00Z">
        <w:r w:rsidRPr="00BA57C5">
          <w:rPr>
            <w:rFonts w:ascii="Barlow" w:hAnsi="Barlow"/>
            <w:color w:val="444444"/>
            <w:shd w:val="clear" w:color="auto" w:fill="FFFFFF"/>
            <w:rPrChange w:id="968" w:author="302948225@qq.com" w:date="2020-10-24T20:29:00Z">
              <w:rPr/>
            </w:rPrChange>
          </w:rPr>
          <w:t> did carry out these experiments later and showed that +36GFP and polyP could be synthesized simultaneously in vivo and directly combined in bacteria.</w:t>
        </w:r>
      </w:ins>
    </w:p>
    <w:p w14:paraId="4F4AE04B" w14:textId="77777777" w:rsidR="00FF2859" w:rsidRPr="00BA57C5" w:rsidRDefault="00FF2859">
      <w:pPr>
        <w:wordWrap w:val="0"/>
        <w:rPr>
          <w:ins w:id="969" w:author="302948225@qq.com" w:date="2020-10-19T16:09:00Z"/>
          <w:rFonts w:ascii="Barlow" w:hAnsi="Barlow"/>
          <w:color w:val="444444"/>
          <w:shd w:val="clear" w:color="auto" w:fill="FFFFFF"/>
          <w:rPrChange w:id="970" w:author="302948225@qq.com" w:date="2020-10-24T20:29:00Z">
            <w:rPr>
              <w:ins w:id="971" w:author="302948225@qq.com" w:date="2020-10-19T16:09:00Z"/>
            </w:rPr>
          </w:rPrChange>
        </w:rPr>
        <w:pPrChange w:id="972" w:author="302948225@qq.com" w:date="2020-10-24T20:24:00Z">
          <w:pPr/>
        </w:pPrChange>
      </w:pPr>
    </w:p>
    <w:p w14:paraId="02413E5D" w14:textId="63AC8B50" w:rsidR="000E558F" w:rsidRPr="00FF2859" w:rsidDel="00FF2859" w:rsidRDefault="00FF2859" w:rsidP="00FF2859">
      <w:pPr>
        <w:rPr>
          <w:del w:id="973" w:author="302948225@qq.com" w:date="2020-10-19T20:23:00Z"/>
          <w:rFonts w:ascii="Barlow" w:hAnsi="Barlow"/>
          <w:b/>
          <w:bCs/>
          <w:color w:val="444444"/>
          <w:shd w:val="clear" w:color="auto" w:fill="FFFFFF"/>
          <w:rPrChange w:id="974" w:author="302948225@qq.com" w:date="2020-10-24T21:07:00Z">
            <w:rPr>
              <w:del w:id="975" w:author="302948225@qq.com" w:date="2020-10-19T20:23:00Z"/>
              <w:rFonts w:ascii="Times New Roman" w:hAnsi="Times New Roman"/>
            </w:rPr>
          </w:rPrChange>
        </w:rPr>
      </w:pPr>
      <w:ins w:id="976" w:author="302948225@qq.com" w:date="2020-10-24T21:06:00Z">
        <w:r w:rsidRPr="00FF2859">
          <w:rPr>
            <w:rFonts w:ascii="Barlow" w:hAnsi="Barlow"/>
            <w:b/>
            <w:bCs/>
            <w:color w:val="444444"/>
            <w:shd w:val="clear" w:color="auto" w:fill="FFFFFF"/>
            <w:rPrChange w:id="977" w:author="302948225@qq.com" w:date="2020-10-24T21:07:00Z">
              <w:rPr>
                <w:rFonts w:ascii="Times New Roman" w:hAnsi="Times New Roman"/>
              </w:rPr>
            </w:rPrChange>
          </w:rPr>
          <w:t>&lt;</w:t>
        </w:r>
      </w:ins>
      <w:ins w:id="978" w:author="302948225@qq.com" w:date="2020-10-24T21:07:00Z">
        <w:r w:rsidRPr="00FF2859">
          <w:rPr>
            <w:rFonts w:ascii="Barlow" w:hAnsi="Barlow"/>
            <w:b/>
            <w:bCs/>
            <w:color w:val="444444"/>
            <w:shd w:val="clear" w:color="auto" w:fill="FFFFFF"/>
            <w:rPrChange w:id="979" w:author="302948225@qq.com" w:date="2020-10-24T21:07:00Z">
              <w:rPr>
                <w:rFonts w:ascii="Times New Roman" w:hAnsi="Times New Roman"/>
              </w:rPr>
            </w:rPrChange>
          </w:rPr>
          <w:t>b&gt;October&lt;/b&gt;</w:t>
        </w:r>
      </w:ins>
      <w:moveToRangeStart w:id="980" w:author="302948225@qq.com" w:date="2020-10-19T19:13:00Z" w:name="move54027197"/>
      <w:moveTo w:id="981" w:author="302948225@qq.com" w:date="2020-10-19T19:13:00Z">
        <w:del w:id="982" w:author="302948225@qq.com" w:date="2020-10-19T20:23:00Z">
          <w:r w:rsidR="000E558F" w:rsidRPr="00FF2859" w:rsidDel="00550116">
            <w:rPr>
              <w:rFonts w:ascii="Barlow" w:hAnsi="Barlow"/>
              <w:b/>
              <w:bCs/>
              <w:color w:val="444444"/>
              <w:shd w:val="clear" w:color="auto" w:fill="FFFFFF"/>
              <w:rPrChange w:id="983" w:author="302948225@qq.com" w:date="2020-10-24T21:07:00Z">
                <w:rPr>
                  <w:rFonts w:ascii="Times New Roman" w:hAnsi="Times New Roman"/>
                </w:rPr>
              </w:rPrChange>
            </w:rPr>
            <w:delText>We</w:delText>
          </w:r>
        </w:del>
        <w:del w:id="984" w:author="302948225@qq.com" w:date="2020-10-19T19:16:00Z">
          <w:r w:rsidR="000E558F" w:rsidRPr="00FF2859" w:rsidDel="000E558F">
            <w:rPr>
              <w:rFonts w:ascii="Barlow" w:hAnsi="Barlow"/>
              <w:b/>
              <w:bCs/>
              <w:color w:val="444444"/>
              <w:shd w:val="clear" w:color="auto" w:fill="FFFFFF"/>
              <w:rPrChange w:id="985" w:author="302948225@qq.com" w:date="2020-10-24T21:07:00Z">
                <w:rPr>
                  <w:rFonts w:ascii="Times New Roman" w:hAnsi="Times New Roman"/>
                </w:rPr>
              </w:rPrChange>
            </w:rPr>
            <w:delText xml:space="preserve"> </w:delText>
          </w:r>
        </w:del>
        <w:del w:id="986" w:author="302948225@qq.com" w:date="2020-10-19T20:23:00Z">
          <w:r w:rsidR="000E558F" w:rsidRPr="00FF2859" w:rsidDel="00550116">
            <w:rPr>
              <w:rFonts w:ascii="Barlow" w:hAnsi="Barlow"/>
              <w:b/>
              <w:bCs/>
              <w:color w:val="444444"/>
              <w:shd w:val="clear" w:color="auto" w:fill="FFFFFF"/>
              <w:rPrChange w:id="987" w:author="302948225@qq.com" w:date="2020-10-24T21:07:00Z">
                <w:rPr>
                  <w:rFonts w:ascii="Times New Roman" w:hAnsi="Times New Roman"/>
                </w:rPr>
              </w:rPrChange>
            </w:rPr>
            <w:delText>discussed with NJU-CHINA about engineered bacteria’s phosphorous solubilization function in earthworm’s intestine. They suggested changing phosphate-solubilizing enzyme because of the neutral pH of intestine.</w:delText>
          </w:r>
        </w:del>
      </w:moveTo>
    </w:p>
    <w:p w14:paraId="6D696FAD" w14:textId="77777777" w:rsidR="00FF2859" w:rsidRDefault="00FF2859">
      <w:pPr>
        <w:pStyle w:val="aa"/>
        <w:ind w:firstLineChars="0" w:firstLine="0"/>
        <w:rPr>
          <w:ins w:id="988" w:author="302948225@qq.com" w:date="2020-10-24T21:07:00Z"/>
          <w:rFonts w:ascii="Times New Roman" w:hAnsi="Times New Roman"/>
        </w:rPr>
        <w:pPrChange w:id="989" w:author="302948225@qq.com" w:date="2020-10-24T21:06:00Z">
          <w:pPr>
            <w:pStyle w:val="aa"/>
            <w:ind w:left="840" w:firstLineChars="0" w:firstLine="0"/>
          </w:pPr>
        </w:pPrChange>
      </w:pPr>
    </w:p>
    <w:p w14:paraId="1F35092B" w14:textId="4F5D8087" w:rsidR="00B70C5B" w:rsidDel="00765847" w:rsidRDefault="00B70C5B" w:rsidP="00FF2859">
      <w:pPr>
        <w:pStyle w:val="aa"/>
        <w:ind w:firstLineChars="0" w:firstLine="0"/>
        <w:rPr>
          <w:del w:id="990" w:author="302948225@qq.com" w:date="2020-10-19T20:27:00Z"/>
          <w:rFonts w:ascii="Times New Roman" w:hAnsi="Times New Roman"/>
          <w:szCs w:val="21"/>
        </w:rPr>
      </w:pPr>
      <w:moveToRangeStart w:id="991" w:author="302948225@qq.com" w:date="2020-10-19T19:18:00Z" w:name="move54027514"/>
      <w:moveToRangeEnd w:id="980"/>
    </w:p>
    <w:p w14:paraId="7B6AE2D4" w14:textId="77777777" w:rsidR="00765847" w:rsidRDefault="00765847" w:rsidP="00FF2859">
      <w:pPr>
        <w:rPr>
          <w:ins w:id="992" w:author="302948225@qq.com" w:date="2020-10-24T21:22:00Z"/>
          <w:rFonts w:ascii="Times New Roman" w:hAnsi="Times New Roman"/>
          <w:szCs w:val="21"/>
        </w:rPr>
      </w:pPr>
    </w:p>
    <w:p w14:paraId="56F34365" w14:textId="3F52E74A" w:rsidR="00765847" w:rsidRDefault="00765847">
      <w:pPr>
        <w:pStyle w:val="aa"/>
        <w:ind w:firstLineChars="0" w:firstLine="0"/>
        <w:rPr>
          <w:ins w:id="993" w:author="302948225@qq.com" w:date="2020-10-24T21:21:00Z"/>
          <w:rFonts w:ascii="Times New Roman" w:hAnsi="Times New Roman"/>
          <w:szCs w:val="21"/>
        </w:rPr>
        <w:pPrChange w:id="994" w:author="302948225@qq.com" w:date="2020-10-24T21:06:00Z">
          <w:pPr>
            <w:pStyle w:val="aa"/>
            <w:ind w:left="840" w:firstLineChars="0" w:firstLine="0"/>
          </w:pPr>
        </w:pPrChange>
      </w:pPr>
      <w:ins w:id="995" w:author="302948225@qq.com" w:date="2020-10-24T21:21:00Z">
        <w:r w:rsidRPr="00765847">
          <w:rPr>
            <w:rFonts w:ascii="Times New Roman" w:hAnsi="Times New Roman"/>
            <w:szCs w:val="21"/>
          </w:rPr>
          <w:t xml:space="preserve">In October, we had </w:t>
        </w:r>
      </w:ins>
      <w:ins w:id="996" w:author="302948225@qq.com" w:date="2020-10-24T21:26:00Z">
        <w:r w:rsidRPr="00765847">
          <w:rPr>
            <w:rFonts w:ascii="Times New Roman" w:hAnsi="Times New Roman"/>
            <w:b/>
            <w:bCs/>
            <w:szCs w:val="21"/>
            <w:rPrChange w:id="997" w:author="302948225@qq.com" w:date="2020-10-24T21:26:00Z">
              <w:rPr>
                <w:rFonts w:ascii="Times New Roman" w:hAnsi="Times New Roman"/>
                <w:szCs w:val="21"/>
              </w:rPr>
            </w:rPrChange>
          </w:rPr>
          <w:t>&lt;b&gt;</w:t>
        </w:r>
      </w:ins>
      <w:ins w:id="998" w:author="302948225@qq.com" w:date="2020-10-24T21:21:00Z">
        <w:r w:rsidRPr="00765847">
          <w:rPr>
            <w:rFonts w:ascii="Times New Roman" w:hAnsi="Times New Roman"/>
            <w:b/>
            <w:bCs/>
            <w:szCs w:val="21"/>
            <w:rPrChange w:id="999" w:author="302948225@qq.com" w:date="2020-10-24T21:26:00Z">
              <w:rPr>
                <w:rFonts w:ascii="Times New Roman" w:hAnsi="Times New Roman"/>
                <w:szCs w:val="21"/>
              </w:rPr>
            </w:rPrChange>
          </w:rPr>
          <w:t>a concluding online meeting</w:t>
        </w:r>
      </w:ins>
      <w:ins w:id="1000" w:author="302948225@qq.com" w:date="2020-10-24T21:26:00Z">
        <w:r w:rsidRPr="00765847">
          <w:rPr>
            <w:rFonts w:ascii="Times New Roman" w:hAnsi="Times New Roman"/>
            <w:b/>
            <w:bCs/>
            <w:szCs w:val="21"/>
            <w:rPrChange w:id="1001" w:author="302948225@qq.com" w:date="2020-10-24T21:26:00Z">
              <w:rPr>
                <w:rFonts w:ascii="Times New Roman" w:hAnsi="Times New Roman"/>
                <w:szCs w:val="21"/>
              </w:rPr>
            </w:rPrChange>
          </w:rPr>
          <w:t>&lt;/b&gt;</w:t>
        </w:r>
      </w:ins>
      <w:ins w:id="1002" w:author="302948225@qq.com" w:date="2020-10-24T21:21:00Z">
        <w:r w:rsidRPr="00765847">
          <w:rPr>
            <w:rFonts w:ascii="Times New Roman" w:hAnsi="Times New Roman"/>
            <w:szCs w:val="21"/>
          </w:rPr>
          <w:t xml:space="preserve">with NJU. </w:t>
        </w:r>
        <w:del w:id="1003" w:author="Office" w:date="2020-10-25T19:06:00Z">
          <w:r w:rsidRPr="00765847" w:rsidDel="00BA55D7">
            <w:rPr>
              <w:rFonts w:ascii="Times New Roman" w:hAnsi="Times New Roman"/>
              <w:szCs w:val="21"/>
            </w:rPr>
            <w:delText>At</w:delText>
          </w:r>
        </w:del>
      </w:ins>
      <w:ins w:id="1004" w:author="Office" w:date="2020-10-25T19:06:00Z">
        <w:r w:rsidR="00BA55D7">
          <w:rPr>
            <w:rFonts w:ascii="Times New Roman" w:hAnsi="Times New Roman" w:hint="eastAsia"/>
            <w:szCs w:val="21"/>
          </w:rPr>
          <w:t>During</w:t>
        </w:r>
      </w:ins>
      <w:ins w:id="1005" w:author="302948225@qq.com" w:date="2020-10-24T21:21:00Z">
        <w:r w:rsidRPr="00765847">
          <w:rPr>
            <w:rFonts w:ascii="Times New Roman" w:hAnsi="Times New Roman"/>
            <w:szCs w:val="21"/>
          </w:rPr>
          <w:t xml:space="preserve"> the meeting, we summarized our </w:t>
        </w:r>
        <w:del w:id="1006" w:author="Office" w:date="2020-10-25T19:06:00Z">
          <w:r w:rsidRPr="00765847" w:rsidDel="00BA55D7">
            <w:rPr>
              <w:rFonts w:ascii="Times New Roman" w:hAnsi="Times New Roman"/>
              <w:szCs w:val="21"/>
            </w:rPr>
            <w:delText xml:space="preserve">respective </w:delText>
          </w:r>
        </w:del>
      </w:ins>
      <w:ins w:id="1007" w:author="302948225@qq.com" w:date="2020-10-24T21:22:00Z">
        <w:r>
          <w:rPr>
            <w:rFonts w:ascii="Times New Roman" w:hAnsi="Times New Roman" w:hint="eastAsia"/>
            <w:szCs w:val="21"/>
          </w:rPr>
          <w:t>projects</w:t>
        </w:r>
      </w:ins>
      <w:ins w:id="1008" w:author="Office" w:date="2020-10-25T19:06:00Z">
        <w:r w:rsidR="00BA55D7" w:rsidRPr="00BA55D7">
          <w:rPr>
            <w:rFonts w:ascii="Times New Roman" w:hAnsi="Times New Roman"/>
            <w:szCs w:val="21"/>
          </w:rPr>
          <w:t xml:space="preserve"> </w:t>
        </w:r>
        <w:r w:rsidR="00BA55D7" w:rsidRPr="00765847">
          <w:rPr>
            <w:rFonts w:ascii="Times New Roman" w:hAnsi="Times New Roman"/>
            <w:szCs w:val="21"/>
          </w:rPr>
          <w:t>respective</w:t>
        </w:r>
        <w:r w:rsidR="00BA55D7">
          <w:rPr>
            <w:rFonts w:ascii="Times New Roman" w:hAnsi="Times New Roman" w:hint="eastAsia"/>
            <w:szCs w:val="21"/>
          </w:rPr>
          <w:t>ly</w:t>
        </w:r>
      </w:ins>
      <w:ins w:id="1009" w:author="302948225@qq.com" w:date="2020-10-24T21:21:00Z">
        <w:r w:rsidRPr="00765847">
          <w:rPr>
            <w:rFonts w:ascii="Times New Roman" w:hAnsi="Times New Roman"/>
            <w:szCs w:val="21"/>
          </w:rPr>
          <w:t xml:space="preserve"> and </w:t>
        </w:r>
      </w:ins>
      <w:ins w:id="1010" w:author="Office" w:date="2020-10-25T19:07:00Z">
        <w:r w:rsidR="00BA55D7">
          <w:rPr>
            <w:rFonts w:ascii="Times New Roman" w:hAnsi="Times New Roman" w:hint="eastAsia"/>
            <w:szCs w:val="21"/>
          </w:rPr>
          <w:t xml:space="preserve">shared </w:t>
        </w:r>
      </w:ins>
      <w:ins w:id="1011" w:author="302948225@qq.com" w:date="2020-10-24T21:21:00Z">
        <w:r w:rsidRPr="00765847">
          <w:rPr>
            <w:rFonts w:ascii="Times New Roman" w:hAnsi="Times New Roman"/>
            <w:szCs w:val="21"/>
          </w:rPr>
          <w:t xml:space="preserve">our thoughts and reflections on </w:t>
        </w:r>
      </w:ins>
      <w:ins w:id="1012" w:author="302948225@qq.com" w:date="2020-10-24T21:23:00Z">
        <w:r>
          <w:rPr>
            <w:rFonts w:ascii="Times New Roman" w:hAnsi="Times New Roman" w:hint="eastAsia"/>
            <w:szCs w:val="21"/>
          </w:rPr>
          <w:t>partnership</w:t>
        </w:r>
      </w:ins>
      <w:ins w:id="1013" w:author="302948225@qq.com" w:date="2020-10-24T21:21:00Z">
        <w:r w:rsidRPr="00765847">
          <w:rPr>
            <w:rFonts w:ascii="Times New Roman" w:hAnsi="Times New Roman"/>
            <w:szCs w:val="21"/>
          </w:rPr>
          <w:t xml:space="preserve"> throughout the season, as well as our vision for the future. In the end, </w:t>
        </w:r>
      </w:ins>
      <w:ins w:id="1014" w:author="302948225@qq.com" w:date="2020-10-24T21:23:00Z">
        <w:r>
          <w:rPr>
            <w:rFonts w:ascii="Times New Roman" w:hAnsi="Times New Roman" w:hint="eastAsia"/>
            <w:szCs w:val="21"/>
          </w:rPr>
          <w:t>we</w:t>
        </w:r>
      </w:ins>
      <w:ins w:id="1015" w:author="302948225@qq.com" w:date="2020-10-24T21:21:00Z">
        <w:r w:rsidRPr="00765847">
          <w:rPr>
            <w:rFonts w:ascii="Times New Roman" w:hAnsi="Times New Roman"/>
            <w:szCs w:val="21"/>
          </w:rPr>
          <w:t xml:space="preserve"> took a photo together, which </w:t>
        </w:r>
        <w:del w:id="1016" w:author="Office" w:date="2020-10-25T19:12:00Z">
          <w:r w:rsidRPr="00765847" w:rsidDel="00282A39">
            <w:rPr>
              <w:rFonts w:ascii="Times New Roman" w:hAnsi="Times New Roman"/>
              <w:szCs w:val="21"/>
            </w:rPr>
            <w:delText>left</w:delText>
          </w:r>
        </w:del>
      </w:ins>
      <w:ins w:id="1017" w:author="Office" w:date="2020-10-25T19:12:00Z">
        <w:r w:rsidR="00282A39">
          <w:rPr>
            <w:rFonts w:ascii="Times New Roman" w:hAnsi="Times New Roman" w:hint="eastAsia"/>
            <w:szCs w:val="21"/>
          </w:rPr>
          <w:t>kept</w:t>
        </w:r>
      </w:ins>
      <w:ins w:id="1018" w:author="302948225@qq.com" w:date="2020-10-24T21:21:00Z">
        <w:r w:rsidRPr="00765847">
          <w:rPr>
            <w:rFonts w:ascii="Times New Roman" w:hAnsi="Times New Roman"/>
            <w:szCs w:val="21"/>
          </w:rPr>
          <w:t xml:space="preserve"> precious memories and contributed to our deep friendship.</w:t>
        </w:r>
      </w:ins>
    </w:p>
    <w:p w14:paraId="50AD85F8" w14:textId="77777777" w:rsidR="00B70C5B" w:rsidRPr="001D40DF" w:rsidDel="006B7A87" w:rsidRDefault="00B70C5B">
      <w:pPr>
        <w:pStyle w:val="aa"/>
        <w:ind w:firstLineChars="0" w:firstLine="0"/>
        <w:rPr>
          <w:del w:id="1019" w:author="302948225@qq.com" w:date="2020-10-19T19:20:00Z"/>
          <w:rFonts w:ascii="Times New Roman" w:hAnsi="Times New Roman"/>
          <w:szCs w:val="21"/>
        </w:rPr>
        <w:pPrChange w:id="1020" w:author="302948225@qq.com" w:date="2020-10-24T21:06:00Z">
          <w:pPr>
            <w:pStyle w:val="aa"/>
            <w:ind w:left="840" w:firstLineChars="100" w:firstLine="210"/>
          </w:pPr>
        </w:pPrChange>
      </w:pPr>
      <w:moveToRangeStart w:id="1021" w:author="302948225@qq.com" w:date="2020-10-19T19:20:00Z" w:name="move54027621"/>
      <w:moveToRangeEnd w:id="991"/>
      <w:ins w:id="1022" w:author="302948225@qq.com" w:date="2020-10-19T19:20:00Z">
        <w:del w:id="1023" w:author="302948225@qq.com" w:date="2020-10-19T20:28:00Z">
          <w:r w:rsidRPr="00F568A6" w:rsidDel="00FD7445">
            <w:rPr>
              <w:rFonts w:ascii="Times New Roman" w:hAnsi="Times New Roman"/>
              <w:szCs w:val="21"/>
            </w:rPr>
            <w:delText xml:space="preserve">We had explained to NJU-CHINA about the mechanism of Toehold which could prevent bacteria from committing suicide in the lab. We took their advice to added IPTG induction system to prevent unnecessary </w:delText>
          </w:r>
        </w:del>
        <w:del w:id="1024" w:author="302948225@qq.com" w:date="2020-10-19T19:27:00Z">
          <w:r w:rsidRPr="00F568A6" w:rsidDel="00CB3668">
            <w:rPr>
              <w:rFonts w:ascii="Times New Roman" w:hAnsi="Times New Roman"/>
              <w:szCs w:val="21"/>
            </w:rPr>
            <w:delText>tr</w:delText>
          </w:r>
          <w:r w:rsidRPr="00052283" w:rsidDel="00CB3668">
            <w:rPr>
              <w:rFonts w:ascii="Times New Roman" w:hAnsi="Times New Roman"/>
              <w:szCs w:val="21"/>
            </w:rPr>
            <w:delText>anscribtion</w:delText>
          </w:r>
        </w:del>
        <w:del w:id="1025" w:author="302948225@qq.com" w:date="2020-10-19T20:28:00Z">
          <w:r w:rsidRPr="001D40DF" w:rsidDel="00FD7445">
            <w:rPr>
              <w:rFonts w:ascii="Times New Roman" w:hAnsi="Times New Roman"/>
              <w:szCs w:val="21"/>
            </w:rPr>
            <w:delText xml:space="preserve"> of switch RNA.</w:delText>
          </w:r>
        </w:del>
      </w:ins>
    </w:p>
    <w:moveToRangeEnd w:id="1021"/>
    <w:p w14:paraId="768F4C8F" w14:textId="2BF962A5" w:rsidR="006B7A87" w:rsidRPr="00FD7445" w:rsidRDefault="006B7A87">
      <w:pPr>
        <w:rPr>
          <w:rFonts w:ascii="Times New Roman" w:hAnsi="Times New Roman"/>
          <w:rPrChange w:id="1026" w:author="302948225@qq.com" w:date="2020-10-19T20:32:00Z">
            <w:rPr/>
          </w:rPrChange>
        </w:rPr>
      </w:pPr>
    </w:p>
    <w:sectPr w:rsidR="006B7A87" w:rsidRPr="00FD74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6" w:author="Office" w:date="2020-10-18T13:04:00Z" w:initials="O">
    <w:p w14:paraId="20B28B83" w14:textId="185162AF" w:rsidR="00E94AD5" w:rsidRDefault="00E94AD5">
      <w:pPr>
        <w:pStyle w:val="a6"/>
      </w:pPr>
      <w:r>
        <w:rPr>
          <w:rStyle w:val="a5"/>
        </w:rPr>
        <w:annotationRef/>
      </w:r>
      <w:r>
        <w:rPr>
          <w:rFonts w:hint="eastAsia"/>
        </w:rPr>
        <w:t>这个表述有点奇怪……要梳理一下</w:t>
      </w:r>
    </w:p>
  </w:comment>
  <w:comment w:id="182" w:author="Office" w:date="2020-10-25T18:33:00Z" w:initials="O">
    <w:p w14:paraId="398FC691" w14:textId="43334870" w:rsidR="001D40DF" w:rsidRDefault="001D40DF">
      <w:pPr>
        <w:pStyle w:val="a6"/>
      </w:pPr>
      <w:r>
        <w:rPr>
          <w:rStyle w:val="a5"/>
        </w:rPr>
        <w:annotationRef/>
      </w:r>
      <w:r>
        <w:rPr>
          <w:rStyle w:val="a5"/>
          <w:rFonts w:hint="eastAsia"/>
        </w:rPr>
        <w:t>这个前面的摄氏度符号是不是有</w:t>
      </w:r>
      <w:r w:rsidR="007203FD">
        <w:rPr>
          <w:rStyle w:val="a5"/>
          <w:rFonts w:hint="eastAsia"/>
          <w:noProof/>
        </w:rPr>
        <w:t>问题？</w:t>
      </w:r>
    </w:p>
  </w:comment>
  <w:comment w:id="620" w:author="Office" w:date="2020-10-18T15:37:00Z" w:initials="O">
    <w:p w14:paraId="4C52A029" w14:textId="1EECF5FE" w:rsidR="00814E99" w:rsidRDefault="00814E99">
      <w:pPr>
        <w:pStyle w:val="a6"/>
      </w:pPr>
      <w:r>
        <w:rPr>
          <w:rStyle w:val="a5"/>
        </w:rPr>
        <w:annotationRef/>
      </w:r>
      <w:r>
        <w:t xml:space="preserve">??? </w:t>
      </w:r>
      <w:r>
        <w:rPr>
          <w:rFonts w:hint="eastAsia"/>
        </w:rPr>
        <w:t>什么意思？</w:t>
      </w:r>
    </w:p>
  </w:comment>
  <w:comment w:id="744" w:author="Office" w:date="2020-10-25T18:49:00Z" w:initials="O">
    <w:p w14:paraId="107A5EE3" w14:textId="2DAC7720" w:rsidR="001261F6" w:rsidRDefault="001261F6">
      <w:pPr>
        <w:pStyle w:val="a6"/>
      </w:pPr>
      <w:r>
        <w:rPr>
          <w:rStyle w:val="a5"/>
        </w:rPr>
        <w:annotationRef/>
      </w:r>
      <w:r>
        <w:rPr>
          <w:rFonts w:hint="eastAsia"/>
        </w:rPr>
        <w:t>这个格式是不是有问题？</w:t>
      </w:r>
    </w:p>
  </w:comment>
  <w:comment w:id="824" w:author="Office" w:date="2020-10-18T15:48:00Z" w:initials="O">
    <w:p w14:paraId="68924618" w14:textId="24F1F9E0" w:rsidR="00820AFF" w:rsidRDefault="00820AFF">
      <w:pPr>
        <w:pStyle w:val="a6"/>
      </w:pPr>
      <w:r>
        <w:rPr>
          <w:rStyle w:val="a5"/>
        </w:rPr>
        <w:annotationRef/>
      </w:r>
      <w:r>
        <w:rPr>
          <w:rFonts w:hint="eastAsia"/>
        </w:rPr>
        <w:t>这里的格式是不是有点问题？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B28B83" w15:done="0"/>
  <w15:commentEx w15:paraId="398FC691" w15:done="0"/>
  <w15:commentEx w15:paraId="4C52A029" w15:done="0"/>
  <w15:commentEx w15:paraId="107A5EE3" w15:done="0"/>
  <w15:commentEx w15:paraId="689246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B28B83" w16cid:durableId="23381B73"/>
  <w16cid:commentId w16cid:paraId="398FC691" w16cid:durableId="23408B15"/>
  <w16cid:commentId w16cid:paraId="4C52A029" w16cid:durableId="23381B74"/>
  <w16cid:commentId w16cid:paraId="107A5EE3" w16cid:durableId="23408B17"/>
  <w16cid:commentId w16cid:paraId="68924618" w16cid:durableId="23381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9D2F3" w14:textId="77777777" w:rsidR="00FE6A9C" w:rsidRDefault="00FE6A9C" w:rsidP="000E558F">
      <w:r>
        <w:separator/>
      </w:r>
    </w:p>
  </w:endnote>
  <w:endnote w:type="continuationSeparator" w:id="0">
    <w:p w14:paraId="50451C8A" w14:textId="77777777" w:rsidR="00FE6A9C" w:rsidRDefault="00FE6A9C" w:rsidP="000E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rlo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ABD3D" w14:textId="77777777" w:rsidR="00FE6A9C" w:rsidRDefault="00FE6A9C" w:rsidP="000E558F">
      <w:r>
        <w:separator/>
      </w:r>
    </w:p>
  </w:footnote>
  <w:footnote w:type="continuationSeparator" w:id="0">
    <w:p w14:paraId="6C04EFBD" w14:textId="77777777" w:rsidR="00FE6A9C" w:rsidRDefault="00FE6A9C" w:rsidP="000E5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7501E"/>
    <w:multiLevelType w:val="hybridMultilevel"/>
    <w:tmpl w:val="A5C06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EA1725"/>
    <w:multiLevelType w:val="hybridMultilevel"/>
    <w:tmpl w:val="DCE82D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A5C513F"/>
    <w:multiLevelType w:val="hybridMultilevel"/>
    <w:tmpl w:val="D8EED8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302948225@qq.com">
    <w15:presenceInfo w15:providerId="Windows Live" w15:userId="733c322fdced76fc"/>
  </w15:person>
  <w15:person w15:author="Office">
    <w15:presenceInfo w15:providerId="None" w15:userId="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17D7"/>
    <w:rsid w:val="0001563E"/>
    <w:rsid w:val="000231B3"/>
    <w:rsid w:val="00035F8E"/>
    <w:rsid w:val="0003680C"/>
    <w:rsid w:val="00052283"/>
    <w:rsid w:val="00056035"/>
    <w:rsid w:val="00060DE2"/>
    <w:rsid w:val="00060E14"/>
    <w:rsid w:val="00076FB6"/>
    <w:rsid w:val="000864B7"/>
    <w:rsid w:val="00096399"/>
    <w:rsid w:val="000A1404"/>
    <w:rsid w:val="000E4F29"/>
    <w:rsid w:val="000E558F"/>
    <w:rsid w:val="001244C5"/>
    <w:rsid w:val="001261E8"/>
    <w:rsid w:val="001261F6"/>
    <w:rsid w:val="00173A79"/>
    <w:rsid w:val="00183233"/>
    <w:rsid w:val="001C21FB"/>
    <w:rsid w:val="001D40DF"/>
    <w:rsid w:val="00230EBA"/>
    <w:rsid w:val="00282A39"/>
    <w:rsid w:val="00285256"/>
    <w:rsid w:val="002B7CE3"/>
    <w:rsid w:val="002D0F26"/>
    <w:rsid w:val="002D2B09"/>
    <w:rsid w:val="002F29C7"/>
    <w:rsid w:val="003257CC"/>
    <w:rsid w:val="003447C7"/>
    <w:rsid w:val="00357406"/>
    <w:rsid w:val="00390D51"/>
    <w:rsid w:val="003A58F6"/>
    <w:rsid w:val="003D1A13"/>
    <w:rsid w:val="003D31E0"/>
    <w:rsid w:val="00400F2E"/>
    <w:rsid w:val="00404DA7"/>
    <w:rsid w:val="00462625"/>
    <w:rsid w:val="0047429C"/>
    <w:rsid w:val="004B38F6"/>
    <w:rsid w:val="004C1195"/>
    <w:rsid w:val="004C38E8"/>
    <w:rsid w:val="004D76A9"/>
    <w:rsid w:val="005207B8"/>
    <w:rsid w:val="00525CE8"/>
    <w:rsid w:val="00527535"/>
    <w:rsid w:val="00550116"/>
    <w:rsid w:val="00563E3A"/>
    <w:rsid w:val="00570CC6"/>
    <w:rsid w:val="00585CBB"/>
    <w:rsid w:val="005B0846"/>
    <w:rsid w:val="005C1010"/>
    <w:rsid w:val="006168BA"/>
    <w:rsid w:val="00665484"/>
    <w:rsid w:val="006B7A87"/>
    <w:rsid w:val="006D534C"/>
    <w:rsid w:val="00715F19"/>
    <w:rsid w:val="007203FD"/>
    <w:rsid w:val="00765847"/>
    <w:rsid w:val="00780CDA"/>
    <w:rsid w:val="00785562"/>
    <w:rsid w:val="007C3B5B"/>
    <w:rsid w:val="007D1BFE"/>
    <w:rsid w:val="007D4965"/>
    <w:rsid w:val="007D4D67"/>
    <w:rsid w:val="00814E99"/>
    <w:rsid w:val="00820AFF"/>
    <w:rsid w:val="00833A90"/>
    <w:rsid w:val="0083539B"/>
    <w:rsid w:val="0085413D"/>
    <w:rsid w:val="00880537"/>
    <w:rsid w:val="008832A9"/>
    <w:rsid w:val="00884695"/>
    <w:rsid w:val="008A0E9E"/>
    <w:rsid w:val="00943BF4"/>
    <w:rsid w:val="009C0B2B"/>
    <w:rsid w:val="009F0D91"/>
    <w:rsid w:val="00A217D7"/>
    <w:rsid w:val="00A40F5B"/>
    <w:rsid w:val="00AC7584"/>
    <w:rsid w:val="00AD7B68"/>
    <w:rsid w:val="00AE3AEB"/>
    <w:rsid w:val="00B237E3"/>
    <w:rsid w:val="00B42B3B"/>
    <w:rsid w:val="00B70C5B"/>
    <w:rsid w:val="00B81682"/>
    <w:rsid w:val="00B96C62"/>
    <w:rsid w:val="00BA55D7"/>
    <w:rsid w:val="00BA57C5"/>
    <w:rsid w:val="00BA5E42"/>
    <w:rsid w:val="00BF2DD5"/>
    <w:rsid w:val="00C02F6A"/>
    <w:rsid w:val="00C131AF"/>
    <w:rsid w:val="00C839CC"/>
    <w:rsid w:val="00CA5DFB"/>
    <w:rsid w:val="00CB3668"/>
    <w:rsid w:val="00D336A6"/>
    <w:rsid w:val="00D436EA"/>
    <w:rsid w:val="00D56571"/>
    <w:rsid w:val="00D56F4E"/>
    <w:rsid w:val="00DA3174"/>
    <w:rsid w:val="00DB230F"/>
    <w:rsid w:val="00DB379D"/>
    <w:rsid w:val="00DD464E"/>
    <w:rsid w:val="00E4373A"/>
    <w:rsid w:val="00E51D9D"/>
    <w:rsid w:val="00E7723B"/>
    <w:rsid w:val="00E94AD5"/>
    <w:rsid w:val="00EB333A"/>
    <w:rsid w:val="00EC7840"/>
    <w:rsid w:val="00EE4D18"/>
    <w:rsid w:val="00F00291"/>
    <w:rsid w:val="00F140AE"/>
    <w:rsid w:val="00F317E3"/>
    <w:rsid w:val="00F568A6"/>
    <w:rsid w:val="00F923ED"/>
    <w:rsid w:val="00FD7445"/>
    <w:rsid w:val="00FE6A9C"/>
    <w:rsid w:val="00FF1E6D"/>
    <w:rsid w:val="00FF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A8B3"/>
  <w15:docId w15:val="{813CC3DA-5F68-49BB-88F2-A9387637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217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2625"/>
    <w:rPr>
      <w:rFonts w:ascii="宋体" w:eastAsia="宋体"/>
      <w:sz w:val="18"/>
      <w:szCs w:val="18"/>
    </w:rPr>
  </w:style>
  <w:style w:type="character" w:customStyle="1" w:styleId="a4">
    <w:name w:val="批注框文本 字符"/>
    <w:basedOn w:val="a0"/>
    <w:link w:val="a3"/>
    <w:uiPriority w:val="99"/>
    <w:semiHidden/>
    <w:rsid w:val="00462625"/>
    <w:rPr>
      <w:rFonts w:ascii="宋体" w:eastAsia="宋体"/>
      <w:sz w:val="18"/>
      <w:szCs w:val="18"/>
    </w:rPr>
  </w:style>
  <w:style w:type="character" w:styleId="a5">
    <w:name w:val="annotation reference"/>
    <w:basedOn w:val="a0"/>
    <w:uiPriority w:val="99"/>
    <w:semiHidden/>
    <w:unhideWhenUsed/>
    <w:rsid w:val="00E94AD5"/>
    <w:rPr>
      <w:sz w:val="21"/>
      <w:szCs w:val="21"/>
    </w:rPr>
  </w:style>
  <w:style w:type="paragraph" w:styleId="a6">
    <w:name w:val="annotation text"/>
    <w:basedOn w:val="a"/>
    <w:link w:val="a7"/>
    <w:uiPriority w:val="99"/>
    <w:semiHidden/>
    <w:unhideWhenUsed/>
    <w:rsid w:val="00E94AD5"/>
    <w:pPr>
      <w:jc w:val="left"/>
    </w:pPr>
  </w:style>
  <w:style w:type="character" w:customStyle="1" w:styleId="a7">
    <w:name w:val="批注文字 字符"/>
    <w:basedOn w:val="a0"/>
    <w:link w:val="a6"/>
    <w:uiPriority w:val="99"/>
    <w:semiHidden/>
    <w:rsid w:val="00E94AD5"/>
  </w:style>
  <w:style w:type="paragraph" w:styleId="a8">
    <w:name w:val="annotation subject"/>
    <w:basedOn w:val="a6"/>
    <w:next w:val="a6"/>
    <w:link w:val="a9"/>
    <w:uiPriority w:val="99"/>
    <w:semiHidden/>
    <w:unhideWhenUsed/>
    <w:rsid w:val="00E94AD5"/>
    <w:rPr>
      <w:b/>
      <w:bCs/>
    </w:rPr>
  </w:style>
  <w:style w:type="character" w:customStyle="1" w:styleId="a9">
    <w:name w:val="批注主题 字符"/>
    <w:basedOn w:val="a7"/>
    <w:link w:val="a8"/>
    <w:uiPriority w:val="99"/>
    <w:semiHidden/>
    <w:rsid w:val="00E94AD5"/>
    <w:rPr>
      <w:b/>
      <w:bCs/>
    </w:rPr>
  </w:style>
  <w:style w:type="paragraph" w:styleId="aa">
    <w:name w:val="List Paragraph"/>
    <w:basedOn w:val="a"/>
    <w:uiPriority w:val="34"/>
    <w:qFormat/>
    <w:rsid w:val="005C1010"/>
    <w:pPr>
      <w:ind w:firstLineChars="200" w:firstLine="420"/>
    </w:pPr>
  </w:style>
  <w:style w:type="paragraph" w:styleId="ab">
    <w:name w:val="header"/>
    <w:basedOn w:val="a"/>
    <w:link w:val="ac"/>
    <w:uiPriority w:val="99"/>
    <w:unhideWhenUsed/>
    <w:rsid w:val="000E558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E558F"/>
    <w:rPr>
      <w:sz w:val="18"/>
      <w:szCs w:val="18"/>
    </w:rPr>
  </w:style>
  <w:style w:type="paragraph" w:styleId="ad">
    <w:name w:val="footer"/>
    <w:basedOn w:val="a"/>
    <w:link w:val="ae"/>
    <w:uiPriority w:val="99"/>
    <w:unhideWhenUsed/>
    <w:rsid w:val="000E558F"/>
    <w:pPr>
      <w:tabs>
        <w:tab w:val="center" w:pos="4153"/>
        <w:tab w:val="right" w:pos="8306"/>
      </w:tabs>
      <w:snapToGrid w:val="0"/>
      <w:jc w:val="left"/>
    </w:pPr>
    <w:rPr>
      <w:sz w:val="18"/>
      <w:szCs w:val="18"/>
    </w:rPr>
  </w:style>
  <w:style w:type="character" w:customStyle="1" w:styleId="ae">
    <w:name w:val="页脚 字符"/>
    <w:basedOn w:val="a0"/>
    <w:link w:val="ad"/>
    <w:uiPriority w:val="99"/>
    <w:rsid w:val="000E558F"/>
    <w:rPr>
      <w:sz w:val="18"/>
      <w:szCs w:val="18"/>
    </w:rPr>
  </w:style>
  <w:style w:type="character" w:customStyle="1" w:styleId="tlid-translation">
    <w:name w:val="tlid-translation"/>
    <w:basedOn w:val="a0"/>
    <w:rsid w:val="00525CE8"/>
  </w:style>
  <w:style w:type="paragraph" w:styleId="af">
    <w:name w:val="Revision"/>
    <w:hidden/>
    <w:uiPriority w:val="99"/>
    <w:semiHidden/>
    <w:rsid w:val="001D4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54147">
      <w:bodyDiv w:val="1"/>
      <w:marLeft w:val="0"/>
      <w:marRight w:val="0"/>
      <w:marTop w:val="0"/>
      <w:marBottom w:val="0"/>
      <w:divBdr>
        <w:top w:val="none" w:sz="0" w:space="0" w:color="auto"/>
        <w:left w:val="none" w:sz="0" w:space="0" w:color="auto"/>
        <w:bottom w:val="none" w:sz="0" w:space="0" w:color="auto"/>
        <w:right w:val="none" w:sz="0" w:space="0" w:color="auto"/>
      </w:divBdr>
      <w:divsChild>
        <w:div w:id="25183142">
          <w:marLeft w:val="0"/>
          <w:marRight w:val="0"/>
          <w:marTop w:val="0"/>
          <w:marBottom w:val="0"/>
          <w:divBdr>
            <w:top w:val="none" w:sz="0" w:space="0" w:color="auto"/>
            <w:left w:val="none" w:sz="0" w:space="0" w:color="auto"/>
            <w:bottom w:val="none" w:sz="0" w:space="0" w:color="auto"/>
            <w:right w:val="none" w:sz="0" w:space="0" w:color="auto"/>
          </w:divBdr>
          <w:divsChild>
            <w:div w:id="1927492114">
              <w:marLeft w:val="0"/>
              <w:marRight w:val="0"/>
              <w:marTop w:val="0"/>
              <w:marBottom w:val="0"/>
              <w:divBdr>
                <w:top w:val="none" w:sz="0" w:space="0" w:color="auto"/>
                <w:left w:val="none" w:sz="0" w:space="0" w:color="auto"/>
                <w:bottom w:val="none" w:sz="0" w:space="0" w:color="auto"/>
                <w:right w:val="none" w:sz="0" w:space="0" w:color="auto"/>
              </w:divBdr>
              <w:divsChild>
                <w:div w:id="1533808097">
                  <w:marLeft w:val="0"/>
                  <w:marRight w:val="0"/>
                  <w:marTop w:val="0"/>
                  <w:marBottom w:val="0"/>
                  <w:divBdr>
                    <w:top w:val="none" w:sz="0" w:space="0" w:color="auto"/>
                    <w:left w:val="none" w:sz="0" w:space="0" w:color="auto"/>
                    <w:bottom w:val="none" w:sz="0" w:space="0" w:color="auto"/>
                    <w:right w:val="none" w:sz="0" w:space="0" w:color="auto"/>
                  </w:divBdr>
                  <w:divsChild>
                    <w:div w:id="1935747891">
                      <w:marLeft w:val="0"/>
                      <w:marRight w:val="0"/>
                      <w:marTop w:val="0"/>
                      <w:marBottom w:val="0"/>
                      <w:divBdr>
                        <w:top w:val="none" w:sz="0" w:space="0" w:color="auto"/>
                        <w:left w:val="none" w:sz="0" w:space="0" w:color="auto"/>
                        <w:bottom w:val="none" w:sz="0" w:space="0" w:color="auto"/>
                        <w:right w:val="none" w:sz="0" w:space="0" w:color="auto"/>
                      </w:divBdr>
                      <w:divsChild>
                        <w:div w:id="583225412">
                          <w:marLeft w:val="0"/>
                          <w:marRight w:val="0"/>
                          <w:marTop w:val="0"/>
                          <w:marBottom w:val="0"/>
                          <w:divBdr>
                            <w:top w:val="none" w:sz="0" w:space="0" w:color="auto"/>
                            <w:left w:val="none" w:sz="0" w:space="0" w:color="auto"/>
                            <w:bottom w:val="none" w:sz="0" w:space="0" w:color="auto"/>
                            <w:right w:val="none" w:sz="0" w:space="0" w:color="auto"/>
                          </w:divBdr>
                          <w:divsChild>
                            <w:div w:id="1168716307">
                              <w:marLeft w:val="0"/>
                              <w:marRight w:val="300"/>
                              <w:marTop w:val="180"/>
                              <w:marBottom w:val="0"/>
                              <w:divBdr>
                                <w:top w:val="none" w:sz="0" w:space="0" w:color="auto"/>
                                <w:left w:val="none" w:sz="0" w:space="0" w:color="auto"/>
                                <w:bottom w:val="none" w:sz="0" w:space="0" w:color="auto"/>
                                <w:right w:val="none" w:sz="0" w:space="0" w:color="auto"/>
                              </w:divBdr>
                              <w:divsChild>
                                <w:div w:id="21019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964247">
          <w:marLeft w:val="0"/>
          <w:marRight w:val="0"/>
          <w:marTop w:val="0"/>
          <w:marBottom w:val="0"/>
          <w:divBdr>
            <w:top w:val="none" w:sz="0" w:space="0" w:color="auto"/>
            <w:left w:val="none" w:sz="0" w:space="0" w:color="auto"/>
            <w:bottom w:val="none" w:sz="0" w:space="0" w:color="auto"/>
            <w:right w:val="none" w:sz="0" w:space="0" w:color="auto"/>
          </w:divBdr>
          <w:divsChild>
            <w:div w:id="1519923329">
              <w:marLeft w:val="0"/>
              <w:marRight w:val="0"/>
              <w:marTop w:val="0"/>
              <w:marBottom w:val="0"/>
              <w:divBdr>
                <w:top w:val="none" w:sz="0" w:space="0" w:color="auto"/>
                <w:left w:val="none" w:sz="0" w:space="0" w:color="auto"/>
                <w:bottom w:val="none" w:sz="0" w:space="0" w:color="auto"/>
                <w:right w:val="none" w:sz="0" w:space="0" w:color="auto"/>
              </w:divBdr>
              <w:divsChild>
                <w:div w:id="449397206">
                  <w:marLeft w:val="0"/>
                  <w:marRight w:val="0"/>
                  <w:marTop w:val="0"/>
                  <w:marBottom w:val="0"/>
                  <w:divBdr>
                    <w:top w:val="none" w:sz="0" w:space="0" w:color="auto"/>
                    <w:left w:val="none" w:sz="0" w:space="0" w:color="auto"/>
                    <w:bottom w:val="none" w:sz="0" w:space="0" w:color="auto"/>
                    <w:right w:val="none" w:sz="0" w:space="0" w:color="auto"/>
                  </w:divBdr>
                  <w:divsChild>
                    <w:div w:id="2089109883">
                      <w:marLeft w:val="0"/>
                      <w:marRight w:val="0"/>
                      <w:marTop w:val="0"/>
                      <w:marBottom w:val="0"/>
                      <w:divBdr>
                        <w:top w:val="none" w:sz="0" w:space="0" w:color="auto"/>
                        <w:left w:val="none" w:sz="0" w:space="0" w:color="auto"/>
                        <w:bottom w:val="none" w:sz="0" w:space="0" w:color="auto"/>
                        <w:right w:val="none" w:sz="0" w:space="0" w:color="auto"/>
                      </w:divBdr>
                      <w:divsChild>
                        <w:div w:id="16735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enovodna.co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2019</Words>
  <Characters>11509</Characters>
  <Application>Microsoft Office Word</Application>
  <DocSecurity>0</DocSecurity>
  <Lines>95</Lines>
  <Paragraphs>27</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302948225@qq.com</dc:creator>
  <cp:keywords/>
  <dc:description/>
  <cp:lastModifiedBy>302948225@qq.com</cp:lastModifiedBy>
  <cp:revision>9</cp:revision>
  <dcterms:created xsi:type="dcterms:W3CDTF">2020-10-24T13:34:00Z</dcterms:created>
  <dcterms:modified xsi:type="dcterms:W3CDTF">2020-10-25T15:56:00Z</dcterms:modified>
</cp:coreProperties>
</file>