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00F0" w14:textId="77777777" w:rsidR="00D369DA" w:rsidRDefault="00BC6050">
      <w:pPr>
        <w:rPr>
          <w:b/>
          <w:bCs/>
          <w:color w:val="000000" w:themeColor="text1"/>
          <w:sz w:val="44"/>
          <w:szCs w:val="44"/>
        </w:rPr>
      </w:pPr>
      <w:r>
        <w:rPr>
          <w:rFonts w:hint="eastAsia"/>
          <w:b/>
          <w:bCs/>
          <w:color w:val="000000" w:themeColor="text1"/>
          <w:sz w:val="44"/>
          <w:szCs w:val="44"/>
        </w:rPr>
        <w:t>一、</w:t>
      </w:r>
      <w:r>
        <w:rPr>
          <w:b/>
          <w:bCs/>
          <w:color w:val="000000" w:themeColor="text1"/>
          <w:sz w:val="44"/>
          <w:szCs w:val="44"/>
        </w:rPr>
        <w:t>Part</w:t>
      </w:r>
    </w:p>
    <w:p w14:paraId="0C07AF2A" w14:textId="77777777" w:rsidR="00D369DA" w:rsidRDefault="00BC6050">
      <w:pPr>
        <w:rPr>
          <w:b/>
          <w:bCs/>
          <w:color w:val="000000" w:themeColor="text1"/>
          <w:sz w:val="28"/>
          <w:szCs w:val="28"/>
        </w:rPr>
      </w:pPr>
      <w:r>
        <w:rPr>
          <w:b/>
          <w:bCs/>
          <w:color w:val="000000" w:themeColor="text1"/>
          <w:sz w:val="28"/>
          <w:szCs w:val="28"/>
        </w:rPr>
        <w:t>1.1 PHYTASE(ycD)</w:t>
      </w:r>
      <w:r>
        <w:rPr>
          <w:b/>
          <w:bCs/>
          <w:color w:val="000000" w:themeColor="text1"/>
          <w:sz w:val="28"/>
          <w:szCs w:val="28"/>
        </w:rPr>
        <w:t>：</w:t>
      </w:r>
      <w:r>
        <w:rPr>
          <w:b/>
          <w:bCs/>
          <w:color w:val="000000" w:themeColor="text1"/>
          <w:sz w:val="28"/>
          <w:szCs w:val="28"/>
        </w:rPr>
        <w:t>BBa_K3408001</w:t>
      </w:r>
    </w:p>
    <w:p w14:paraId="1DD785AC" w14:textId="77777777" w:rsidR="00D369DA" w:rsidRDefault="00BC6050">
      <w:r>
        <w:t xml:space="preserve">We selected the neutral phytase gene </w:t>
      </w:r>
      <w:r>
        <w:rPr>
          <w:rFonts w:hint="eastAsia"/>
        </w:rPr>
        <w:t>phy</w:t>
      </w:r>
      <w:r>
        <w:t xml:space="preserve">(ycD) from </w:t>
      </w:r>
      <w:ins w:id="0" w:author="xb21cn" w:date="2020-10-17T18:17:00Z">
        <w:r>
          <w:rPr>
            <w:rFonts w:hint="eastAsia"/>
          </w:rPr>
          <w:t>&lt;i&gt;</w:t>
        </w:r>
      </w:ins>
      <w:r>
        <w:rPr>
          <w:i/>
          <w:iCs/>
        </w:rPr>
        <w:t>Bacillus sp.</w:t>
      </w:r>
      <w:ins w:id="1" w:author="xb21cn" w:date="2020-10-17T18:17:00Z">
        <w:r>
          <w:rPr>
            <w:rFonts w:hint="eastAsia"/>
            <w:i/>
            <w:iCs/>
          </w:rPr>
          <w:t>&lt;/i&gt;</w:t>
        </w:r>
      </w:ins>
      <w:r>
        <w:t xml:space="preserve"> to obtain a large amount of phosphate</w:t>
      </w:r>
      <w:r>
        <w:rPr>
          <w:rFonts w:hint="eastAsia"/>
        </w:rPr>
        <w:t xml:space="preserve"> </w:t>
      </w:r>
      <w:ins w:id="2" w:author="LI Yunong" w:date="2020-10-17T18:58:00Z">
        <w:r>
          <w:rPr>
            <w:rFonts w:hint="eastAsia"/>
          </w:rPr>
          <w:t>as</w:t>
        </w:r>
      </w:ins>
      <w:del w:id="3" w:author="LI Yunong" w:date="2020-10-17T18:58:00Z">
        <w:r>
          <w:rPr>
            <w:rFonts w:hint="eastAsia"/>
          </w:rPr>
          <w:delText>fo</w:delText>
        </w:r>
      </w:del>
      <w:del w:id="4" w:author="LI Yunong" w:date="2020-10-17T18:59:00Z">
        <w:r>
          <w:rPr>
            <w:rFonts w:hint="eastAsia"/>
          </w:rPr>
          <w:delText>r</w:delText>
        </w:r>
      </w:del>
      <w:r>
        <w:rPr>
          <w:rFonts w:hint="eastAsia"/>
        </w:rPr>
        <w:t xml:space="preserve"> p</w:t>
      </w:r>
      <w:r>
        <w:t>hytase c</w:t>
      </w:r>
      <w:r>
        <w:rPr>
          <w:rFonts w:hint="eastAsia"/>
        </w:rPr>
        <w:t>ould</w:t>
      </w:r>
      <w:r>
        <w:t xml:space="preserve"> hydrolyze phytic acid or phytate to produce phosphate which c</w:t>
      </w:r>
      <w:r>
        <w:rPr>
          <w:rFonts w:hint="eastAsia"/>
        </w:rPr>
        <w:t>ould</w:t>
      </w:r>
      <w:r>
        <w:t xml:space="preserve"> combine with lead ions and Cl</w:t>
      </w:r>
      <w:ins w:id="5" w:author="鹰击长空" w:date="2020-10-21T01:52:00Z">
        <w:r>
          <w:rPr>
            <w:rFonts w:hint="eastAsia"/>
          </w:rPr>
          <w:t>&lt;sup&gt;</w:t>
        </w:r>
        <w:r>
          <w:t>-</w:t>
        </w:r>
        <w:r>
          <w:rPr>
            <w:rFonts w:hint="eastAsia"/>
          </w:rPr>
          <w:t>&lt;/sup&gt;</w:t>
        </w:r>
      </w:ins>
      <w:del w:id="6" w:author="鹰击长空" w:date="2020-10-21T01:52:00Z">
        <w:r>
          <w:delText>-</w:delText>
        </w:r>
      </w:del>
      <w:r>
        <w:t>(or F</w:t>
      </w:r>
      <w:ins w:id="7" w:author="鹰击长空" w:date="2020-10-21T01:52:00Z">
        <w:r>
          <w:rPr>
            <w:rFonts w:hint="eastAsia"/>
          </w:rPr>
          <w:t>&lt;sup&gt;</w:t>
        </w:r>
        <w:r>
          <w:t>-</w:t>
        </w:r>
        <w:r>
          <w:rPr>
            <w:rFonts w:hint="eastAsia"/>
          </w:rPr>
          <w:t>&lt;/sup&gt;</w:t>
        </w:r>
      </w:ins>
      <w:del w:id="8" w:author="鹰击长空" w:date="2020-10-21T01:52:00Z">
        <w:r>
          <w:delText>-</w:delText>
        </w:r>
      </w:del>
      <w:r>
        <w:t>,OH</w:t>
      </w:r>
      <w:ins w:id="9" w:author="鹰击长空" w:date="2020-10-21T01:52:00Z">
        <w:r>
          <w:rPr>
            <w:rFonts w:hint="eastAsia"/>
          </w:rPr>
          <w:t>&lt;sup&gt;</w:t>
        </w:r>
        <w:r>
          <w:t>-</w:t>
        </w:r>
        <w:r>
          <w:rPr>
            <w:rFonts w:hint="eastAsia"/>
          </w:rPr>
          <w:t>&lt;/sup&gt;</w:t>
        </w:r>
      </w:ins>
      <w:del w:id="10" w:author="鹰击长空" w:date="2020-10-21T01:52:00Z">
        <w:r>
          <w:delText>-</w:delText>
        </w:r>
      </w:del>
      <w:r>
        <w:t>) to form insoluble compound pyromorphite (Pb</w:t>
      </w:r>
      <w:ins w:id="11" w:author="鹰击长空" w:date="2020-10-21T01:43:00Z">
        <w:r>
          <w:rPr>
            <w:rFonts w:hint="eastAsia"/>
            <w:color w:val="525252" w:themeColor="accent3" w:themeShade="80"/>
          </w:rPr>
          <w:t>&lt;sub&gt;5&lt;/sub&gt;</w:t>
        </w:r>
      </w:ins>
      <w:del w:id="12" w:author="鹰击长空" w:date="2020-10-21T01:43:00Z">
        <w:r>
          <w:delText>5</w:delText>
        </w:r>
      </w:del>
      <w:r>
        <w:t xml:space="preserve"> (PO</w:t>
      </w:r>
      <w:ins w:id="13" w:author="鹰击长空" w:date="2020-10-21T01:43:00Z">
        <w:r>
          <w:rPr>
            <w:rFonts w:hint="eastAsia"/>
            <w:color w:val="525252" w:themeColor="accent3" w:themeShade="80"/>
          </w:rPr>
          <w:t>&lt;sub&gt;4&lt;/sub&gt;</w:t>
        </w:r>
      </w:ins>
      <w:del w:id="14" w:author="鹰击长空" w:date="2020-10-21T01:43:00Z">
        <w:r>
          <w:delText>4</w:delText>
        </w:r>
      </w:del>
      <w:r>
        <w:t xml:space="preserve">) </w:t>
      </w:r>
      <w:ins w:id="15" w:author="鹰击长空" w:date="2020-10-21T01:43:00Z">
        <w:r>
          <w:rPr>
            <w:rFonts w:hint="eastAsia"/>
            <w:color w:val="525252" w:themeColor="accent3" w:themeShade="80"/>
          </w:rPr>
          <w:t>&lt;sub&gt;3&lt;/sub&gt;</w:t>
        </w:r>
      </w:ins>
      <w:del w:id="16" w:author="鹰击长空" w:date="2020-10-21T01:43:00Z">
        <w:r>
          <w:delText>3</w:delText>
        </w:r>
      </w:del>
      <w:r>
        <w:t>Cl (F, OH)). Pyromorphi</w:t>
      </w:r>
      <w:r>
        <w:t>te is exceptionally stable, so we can achieve the purpose of precipitating lead and purifying soil.</w:t>
      </w:r>
    </w:p>
    <w:p w14:paraId="702FDFCA" w14:textId="77777777" w:rsidR="00D369DA" w:rsidRDefault="00BC6050">
      <w:pPr>
        <w:rPr>
          <w:b/>
          <w:bCs/>
          <w:color w:val="000000" w:themeColor="text1"/>
          <w:sz w:val="28"/>
          <w:szCs w:val="28"/>
        </w:rPr>
      </w:pPr>
      <w:r>
        <w:rPr>
          <w:b/>
          <w:bCs/>
          <w:color w:val="000000" w:themeColor="text1"/>
          <w:sz w:val="28"/>
          <w:szCs w:val="28"/>
        </w:rPr>
        <w:t>1.2 TOEHOLD-mazF</w:t>
      </w:r>
      <w:r>
        <w:rPr>
          <w:b/>
          <w:bCs/>
          <w:color w:val="000000" w:themeColor="text1"/>
          <w:sz w:val="28"/>
          <w:szCs w:val="28"/>
        </w:rPr>
        <w:t>：</w:t>
      </w:r>
      <w:r>
        <w:rPr>
          <w:b/>
          <w:bCs/>
          <w:color w:val="000000" w:themeColor="text1"/>
          <w:sz w:val="28"/>
          <w:szCs w:val="28"/>
        </w:rPr>
        <w:t>BBa_K340</w:t>
      </w:r>
      <w:r>
        <w:rPr>
          <w:rFonts w:hint="eastAsia"/>
          <w:b/>
          <w:bCs/>
          <w:color w:val="000000" w:themeColor="text1"/>
          <w:sz w:val="28"/>
          <w:szCs w:val="28"/>
        </w:rPr>
        <w:t>8010</w:t>
      </w:r>
    </w:p>
    <w:p w14:paraId="77A92D15" w14:textId="77777777" w:rsidR="00D369DA" w:rsidRDefault="00BC6050">
      <w:r>
        <w:t xml:space="preserve">Toehold switch system consists of switch RNA and trigger RNA. We employed </w:t>
      </w:r>
      <w:r>
        <w:rPr>
          <w:color w:val="FF0000"/>
        </w:rPr>
        <w:t>mazF</w:t>
      </w:r>
      <w:r>
        <w:t xml:space="preserve"> as our suicide </w:t>
      </w:r>
      <w:r>
        <w:rPr>
          <w:color w:val="FF0000"/>
        </w:rPr>
        <w:t>protein</w:t>
      </w:r>
      <w:r>
        <w:t>, which c</w:t>
      </w:r>
      <w:r>
        <w:rPr>
          <w:rFonts w:hint="eastAsia"/>
        </w:rPr>
        <w:t>ould</w:t>
      </w:r>
      <w:r>
        <w:t xml:space="preserve"> cleave a single strand of mRNA at a specific sequence site and cause cell death. We skillfully integrated the two elements as our kill switch by adding the switch part to the upstream of the mazF gene. </w:t>
      </w:r>
      <w:r>
        <w:rPr>
          <w:rFonts w:hint="eastAsia"/>
        </w:rPr>
        <w:t>T</w:t>
      </w:r>
      <w:r>
        <w:t>he entire kill switch is regulated by the promoter P</w:t>
      </w:r>
      <w:r>
        <w:rPr>
          <w:rFonts w:hint="eastAsia"/>
        </w:rPr>
        <w:t>&lt;sub&gt;C</w:t>
      </w:r>
      <w:r>
        <w:rPr>
          <w:rFonts w:hint="eastAsia"/>
        </w:rPr>
        <w:t>Ⅰ</w:t>
      </w:r>
      <w:r>
        <w:rPr>
          <w:rFonts w:hint="eastAsia"/>
        </w:rPr>
        <w:t>&lt;/sub&gt;</w:t>
      </w:r>
      <w:r>
        <w:t>.</w:t>
      </w:r>
      <w:r>
        <w:rPr>
          <w:rFonts w:hint="eastAsia"/>
        </w:rPr>
        <w:t xml:space="preserve"> </w:t>
      </w:r>
      <w:r>
        <w:t xml:space="preserve">A special hairpin structure was </w:t>
      </w:r>
      <w:r>
        <w:rPr>
          <w:rFonts w:hint="eastAsia"/>
        </w:rPr>
        <w:t xml:space="preserve">also </w:t>
      </w:r>
      <w:r>
        <w:t>added at the 5' end of trigger RNA to increase its stability. Therefore, we can regulate the expression of C</w:t>
      </w:r>
      <w:r>
        <w:rPr>
          <w:rFonts w:hint="eastAsia"/>
        </w:rPr>
        <w:t>Ⅰ</w:t>
      </w:r>
      <w:r>
        <w:t xml:space="preserve"> repressor protein and trigger RNA to specifically activate the kill switch of engineered bacte</w:t>
      </w:r>
      <w:r>
        <w:t>ria.</w:t>
      </w:r>
    </w:p>
    <w:p w14:paraId="303383A1" w14:textId="77777777" w:rsidR="00D369DA" w:rsidRDefault="00D369DA"/>
    <w:p w14:paraId="434D7AD9" w14:textId="77777777" w:rsidR="00D369DA" w:rsidRDefault="00BC6050">
      <w:pPr>
        <w:numPr>
          <w:ilvl w:val="0"/>
          <w:numId w:val="1"/>
        </w:numPr>
        <w:rPr>
          <w:b/>
          <w:bCs/>
          <w:color w:val="000000" w:themeColor="text1"/>
          <w:sz w:val="44"/>
          <w:szCs w:val="44"/>
        </w:rPr>
      </w:pPr>
      <w:r>
        <w:rPr>
          <w:rFonts w:hint="eastAsia"/>
          <w:b/>
          <w:bCs/>
          <w:color w:val="000000" w:themeColor="text1"/>
          <w:sz w:val="44"/>
          <w:szCs w:val="44"/>
        </w:rPr>
        <w:t>Device</w:t>
      </w:r>
    </w:p>
    <w:p w14:paraId="0E6EBBFD" w14:textId="77777777" w:rsidR="00D369DA" w:rsidRDefault="00BC6050">
      <w:pPr>
        <w:rPr>
          <w:b/>
          <w:bCs/>
          <w:color w:val="000000" w:themeColor="text1"/>
          <w:sz w:val="28"/>
          <w:szCs w:val="28"/>
        </w:rPr>
      </w:pPr>
      <w:r>
        <w:rPr>
          <w:b/>
          <w:bCs/>
          <w:color w:val="000000" w:themeColor="text1"/>
          <w:sz w:val="28"/>
          <w:szCs w:val="28"/>
        </w:rPr>
        <w:t>2.1P</w:t>
      </w:r>
      <w:ins w:id="17" w:author="鹰击长空" w:date="2020-10-21T01:50:00Z">
        <w:r>
          <w:rPr>
            <w:rFonts w:hint="eastAsia"/>
            <w:color w:val="000000" w:themeColor="text1"/>
            <w:sz w:val="22"/>
          </w:rPr>
          <w:t>&lt;sub&gt;</w:t>
        </w:r>
        <w:r>
          <w:rPr>
            <w:color w:val="000000" w:themeColor="text1"/>
            <w:sz w:val="22"/>
          </w:rPr>
          <w:t>nar</w:t>
        </w:r>
        <w:r>
          <w:rPr>
            <w:rFonts w:hint="eastAsia"/>
            <w:color w:val="000000" w:themeColor="text1"/>
            <w:sz w:val="22"/>
          </w:rPr>
          <w:t>&lt;/sub&gt;</w:t>
        </w:r>
        <w:r>
          <w:rPr>
            <w:color w:val="000000" w:themeColor="text1"/>
            <w:sz w:val="22"/>
          </w:rPr>
          <w:t xml:space="preserve"> </w:t>
        </w:r>
      </w:ins>
      <w:del w:id="18" w:author="鹰击长空" w:date="2020-10-21T01:50:00Z">
        <w:r>
          <w:rPr>
            <w:b/>
            <w:bCs/>
            <w:color w:val="000000" w:themeColor="text1"/>
            <w:sz w:val="28"/>
            <w:szCs w:val="28"/>
          </w:rPr>
          <w:delText>nar</w:delText>
        </w:r>
      </w:del>
      <w:r>
        <w:rPr>
          <w:b/>
          <w:bCs/>
          <w:color w:val="000000" w:themeColor="text1"/>
          <w:sz w:val="28"/>
          <w:szCs w:val="28"/>
        </w:rPr>
        <w:t>-GFP</w:t>
      </w:r>
    </w:p>
    <w:p w14:paraId="492E94A1" w14:textId="77777777" w:rsidR="00D369DA" w:rsidRDefault="00BC6050">
      <w:pPr>
        <w:rPr>
          <w:color w:val="000000" w:themeColor="text1"/>
          <w:sz w:val="22"/>
        </w:rPr>
      </w:pPr>
      <w:r>
        <w:rPr>
          <w:color w:val="000000" w:themeColor="text1"/>
          <w:sz w:val="22"/>
        </w:rPr>
        <w:t>The</w:t>
      </w:r>
      <w:r>
        <w:rPr>
          <w:rFonts w:hint="eastAsia"/>
        </w:rPr>
        <w:t xml:space="preserve"> intestine</w:t>
      </w:r>
      <w:r>
        <w:rPr>
          <w:color w:val="000000" w:themeColor="text1"/>
          <w:sz w:val="22"/>
        </w:rPr>
        <w:t xml:space="preserve"> </w:t>
      </w:r>
      <w:r>
        <w:rPr>
          <w:rFonts w:hint="eastAsia"/>
          <w:color w:val="000000" w:themeColor="text1"/>
          <w:sz w:val="22"/>
        </w:rPr>
        <w:t>of</w:t>
      </w:r>
      <w:r>
        <w:rPr>
          <w:color w:val="000000" w:themeColor="text1"/>
          <w:sz w:val="22"/>
        </w:rPr>
        <w:t xml:space="preserve"> earthworm</w:t>
      </w:r>
      <w:ins w:id="19" w:author="煜煜夕日" w:date="2020-10-21T06:02:00Z">
        <w:r>
          <w:rPr>
            <w:rFonts w:hint="eastAsia"/>
            <w:color w:val="000000" w:themeColor="text1"/>
            <w:sz w:val="22"/>
          </w:rPr>
          <w:t>s</w:t>
        </w:r>
      </w:ins>
      <w:r>
        <w:rPr>
          <w:color w:val="000000" w:themeColor="text1"/>
          <w:sz w:val="22"/>
        </w:rPr>
        <w:t xml:space="preserve"> is an anaerobic environment, so we cho</w:t>
      </w:r>
      <w:del w:id="20" w:author="煜煜夕日" w:date="2020-10-21T06:03:00Z">
        <w:r>
          <w:rPr>
            <w:color w:val="000000" w:themeColor="text1"/>
            <w:sz w:val="22"/>
          </w:rPr>
          <w:delText>o</w:delText>
        </w:r>
      </w:del>
      <w:r>
        <w:rPr>
          <w:color w:val="000000" w:themeColor="text1"/>
          <w:sz w:val="22"/>
        </w:rPr>
        <w:t>se and test</w:t>
      </w:r>
      <w:ins w:id="21" w:author="煜煜夕日" w:date="2020-10-21T06:03:00Z">
        <w:r>
          <w:rPr>
            <w:rFonts w:hint="eastAsia"/>
            <w:color w:val="000000" w:themeColor="text1"/>
            <w:sz w:val="22"/>
          </w:rPr>
          <w:t>ed</w:t>
        </w:r>
      </w:ins>
      <w:r>
        <w:rPr>
          <w:color w:val="000000" w:themeColor="text1"/>
          <w:sz w:val="22"/>
        </w:rPr>
        <w:t xml:space="preserve"> the promoter P</w:t>
      </w:r>
      <w:r>
        <w:rPr>
          <w:rFonts w:hint="eastAsia"/>
          <w:color w:val="000000" w:themeColor="text1"/>
          <w:sz w:val="22"/>
        </w:rPr>
        <w:t>&lt;sub&gt;</w:t>
      </w:r>
      <w:r>
        <w:rPr>
          <w:color w:val="000000" w:themeColor="text1"/>
          <w:sz w:val="22"/>
        </w:rPr>
        <w:t>nar</w:t>
      </w:r>
      <w:r>
        <w:rPr>
          <w:rFonts w:hint="eastAsia"/>
          <w:color w:val="000000" w:themeColor="text1"/>
          <w:sz w:val="22"/>
        </w:rPr>
        <w:t>&lt;/sub&gt;</w:t>
      </w:r>
      <w:r>
        <w:rPr>
          <w:color w:val="000000" w:themeColor="text1"/>
          <w:sz w:val="22"/>
        </w:rPr>
        <w:t xml:space="preserve"> that can be activated </w:t>
      </w:r>
      <w:r>
        <w:rPr>
          <w:rFonts w:hint="eastAsia"/>
          <w:color w:val="000000" w:themeColor="text1"/>
          <w:sz w:val="22"/>
        </w:rPr>
        <w:t>under an</w:t>
      </w:r>
      <w:r>
        <w:rPr>
          <w:color w:val="000000" w:themeColor="text1"/>
          <w:sz w:val="22"/>
        </w:rPr>
        <w:t xml:space="preserve"> oxygen-free </w:t>
      </w:r>
      <w:r>
        <w:rPr>
          <w:rFonts w:hint="eastAsia"/>
          <w:color w:val="000000" w:themeColor="text1"/>
          <w:sz w:val="22"/>
        </w:rPr>
        <w:t>condition</w:t>
      </w:r>
      <w:r>
        <w:rPr>
          <w:color w:val="000000" w:themeColor="text1"/>
          <w:sz w:val="22"/>
        </w:rPr>
        <w:t>.</w:t>
      </w:r>
      <w:r>
        <w:t xml:space="preserve"> </w:t>
      </w:r>
      <w:r>
        <w:rPr>
          <w:color w:val="000000" w:themeColor="text1"/>
          <w:sz w:val="22"/>
        </w:rPr>
        <w:t>We add</w:t>
      </w:r>
      <w:ins w:id="22" w:author="煜煜夕日" w:date="2020-10-21T06:03:00Z">
        <w:r>
          <w:rPr>
            <w:rFonts w:hint="eastAsia"/>
            <w:color w:val="000000" w:themeColor="text1"/>
            <w:sz w:val="22"/>
          </w:rPr>
          <w:t>ed</w:t>
        </w:r>
      </w:ins>
      <w:r>
        <w:rPr>
          <w:color w:val="000000" w:themeColor="text1"/>
          <w:sz w:val="22"/>
        </w:rPr>
        <w:t xml:space="preserve"> the gfp gene </w:t>
      </w:r>
      <w:r>
        <w:rPr>
          <w:rFonts w:hint="eastAsia"/>
          <w:color w:val="000000" w:themeColor="text1"/>
          <w:sz w:val="22"/>
        </w:rPr>
        <w:t>at</w:t>
      </w:r>
      <w:r>
        <w:rPr>
          <w:color w:val="000000" w:themeColor="text1"/>
          <w:sz w:val="22"/>
        </w:rPr>
        <w:t xml:space="preserve"> the downstream of promoter P</w:t>
      </w:r>
      <w:r>
        <w:rPr>
          <w:rFonts w:hint="eastAsia"/>
          <w:color w:val="000000" w:themeColor="text1"/>
          <w:sz w:val="22"/>
        </w:rPr>
        <w:t>&lt;sub&gt;</w:t>
      </w:r>
      <w:r>
        <w:rPr>
          <w:color w:val="000000" w:themeColor="text1"/>
          <w:sz w:val="22"/>
        </w:rPr>
        <w:t>nar</w:t>
      </w:r>
      <w:r>
        <w:rPr>
          <w:rFonts w:hint="eastAsia"/>
          <w:color w:val="000000" w:themeColor="text1"/>
          <w:sz w:val="22"/>
        </w:rPr>
        <w:t>&lt;/sub&gt; so that w</w:t>
      </w:r>
      <w:r>
        <w:rPr>
          <w:color w:val="000000" w:themeColor="text1"/>
          <w:sz w:val="22"/>
        </w:rPr>
        <w:t>e can det</w:t>
      </w:r>
      <w:r>
        <w:rPr>
          <w:rFonts w:hint="eastAsia"/>
          <w:color w:val="000000" w:themeColor="text1"/>
          <w:sz w:val="22"/>
        </w:rPr>
        <w:t>ermine</w:t>
      </w:r>
      <w:r>
        <w:rPr>
          <w:color w:val="000000" w:themeColor="text1"/>
          <w:sz w:val="22"/>
        </w:rPr>
        <w:t xml:space="preserve"> fluorescent intensity </w:t>
      </w:r>
      <w:r>
        <w:rPr>
          <w:rFonts w:hint="eastAsia"/>
          <w:color w:val="000000" w:themeColor="text1"/>
          <w:sz w:val="22"/>
        </w:rPr>
        <w:t>to</w:t>
      </w:r>
      <w:r>
        <w:rPr>
          <w:color w:val="000000" w:themeColor="text1"/>
          <w:sz w:val="22"/>
        </w:rPr>
        <w:t xml:space="preserve"> characterize </w:t>
      </w:r>
      <w:r>
        <w:rPr>
          <w:rFonts w:hint="eastAsia"/>
          <w:color w:val="000000" w:themeColor="text1"/>
          <w:sz w:val="22"/>
        </w:rPr>
        <w:t>whether</w:t>
      </w:r>
      <w:r>
        <w:rPr>
          <w:color w:val="000000" w:themeColor="text1"/>
          <w:sz w:val="22"/>
        </w:rPr>
        <w:t xml:space="preserve"> </w:t>
      </w:r>
      <w:r>
        <w:rPr>
          <w:rFonts w:hint="eastAsia"/>
          <w:color w:val="000000" w:themeColor="text1"/>
          <w:sz w:val="22"/>
        </w:rPr>
        <w:t>our</w:t>
      </w:r>
      <w:r>
        <w:rPr>
          <w:color w:val="000000" w:themeColor="text1"/>
          <w:sz w:val="22"/>
        </w:rPr>
        <w:t xml:space="preserve"> </w:t>
      </w:r>
      <w:r>
        <w:rPr>
          <w:rFonts w:hint="eastAsia"/>
          <w:color w:val="000000" w:themeColor="text1"/>
          <w:sz w:val="22"/>
        </w:rPr>
        <w:t>promoter</w:t>
      </w:r>
      <w:r>
        <w:rPr>
          <w:color w:val="000000" w:themeColor="text1"/>
          <w:sz w:val="22"/>
        </w:rPr>
        <w:t xml:space="preserve"> P</w:t>
      </w:r>
      <w:r>
        <w:rPr>
          <w:rFonts w:hint="eastAsia"/>
          <w:color w:val="000000" w:themeColor="text1"/>
          <w:sz w:val="22"/>
        </w:rPr>
        <w:t>&lt;sub&gt;nar&lt;/sub&gt;</w:t>
      </w:r>
      <w:r>
        <w:rPr>
          <w:color w:val="000000" w:themeColor="text1"/>
          <w:sz w:val="22"/>
        </w:rPr>
        <w:t xml:space="preserve"> </w:t>
      </w:r>
      <w:r>
        <w:rPr>
          <w:rFonts w:hint="eastAsia"/>
          <w:color w:val="000000" w:themeColor="text1"/>
          <w:sz w:val="22"/>
        </w:rPr>
        <w:t>works</w:t>
      </w:r>
      <w:r>
        <w:rPr>
          <w:color w:val="000000" w:themeColor="text1"/>
          <w:sz w:val="22"/>
        </w:rPr>
        <w:t xml:space="preserve"> </w:t>
      </w:r>
      <w:r>
        <w:rPr>
          <w:rFonts w:hint="eastAsia"/>
          <w:color w:val="000000" w:themeColor="text1"/>
          <w:sz w:val="22"/>
        </w:rPr>
        <w:t>well</w:t>
      </w:r>
      <w:r>
        <w:rPr>
          <w:color w:val="000000" w:themeColor="text1"/>
          <w:sz w:val="22"/>
        </w:rPr>
        <w:t>.</w:t>
      </w:r>
    </w:p>
    <w:p w14:paraId="1B08B56A" w14:textId="77777777" w:rsidR="00D369DA" w:rsidRDefault="00BC6050">
      <w:pPr>
        <w:rPr>
          <w:color w:val="000000" w:themeColor="text1"/>
          <w:sz w:val="22"/>
        </w:rPr>
      </w:pPr>
      <w:r>
        <w:rPr>
          <w:rFonts w:hint="eastAsia"/>
          <w:noProof/>
          <w:color w:val="000000" w:themeColor="text1"/>
          <w:sz w:val="22"/>
        </w:rPr>
        <w:drawing>
          <wp:inline distT="0" distB="0" distL="114300" distR="114300" wp14:anchorId="2A499D21" wp14:editId="651DB85A">
            <wp:extent cx="4819650" cy="1381125"/>
            <wp:effectExtent l="0" t="0" r="0" b="0"/>
            <wp:docPr id="22" name="图片 22" descr="BBa_K340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Ba_K3408010"/>
                    <pic:cNvPicPr>
                      <a:picLocks noChangeAspect="1"/>
                    </pic:cNvPicPr>
                  </pic:nvPicPr>
                  <pic:blipFill>
                    <a:blip r:embed="rId8"/>
                    <a:stretch>
                      <a:fillRect/>
                    </a:stretch>
                  </pic:blipFill>
                  <pic:spPr>
                    <a:xfrm>
                      <a:off x="0" y="0"/>
                      <a:ext cx="4819650" cy="1381125"/>
                    </a:xfrm>
                    <a:prstGeom prst="rect">
                      <a:avLst/>
                    </a:prstGeom>
                  </pic:spPr>
                </pic:pic>
              </a:graphicData>
            </a:graphic>
          </wp:inline>
        </w:drawing>
      </w:r>
    </w:p>
    <w:p w14:paraId="38245D94" w14:textId="77777777" w:rsidR="00D369DA" w:rsidRDefault="00BC6050">
      <w:pPr>
        <w:rPr>
          <w:b/>
          <w:bCs/>
          <w:color w:val="000000" w:themeColor="text1"/>
          <w:sz w:val="22"/>
        </w:rPr>
      </w:pPr>
      <w:r>
        <w:rPr>
          <w:rFonts w:hint="eastAsia"/>
          <w:b/>
          <w:bCs/>
          <w:color w:val="000000" w:themeColor="text1"/>
          <w:sz w:val="22"/>
        </w:rPr>
        <w:t>F</w:t>
      </w:r>
      <w:r>
        <w:rPr>
          <w:b/>
          <w:bCs/>
          <w:color w:val="000000" w:themeColor="text1"/>
          <w:sz w:val="22"/>
        </w:rPr>
        <w:t xml:space="preserve">ig.1. Device </w:t>
      </w:r>
      <w:bookmarkStart w:id="23" w:name="_Hlk53789243"/>
      <w:r>
        <w:rPr>
          <w:b/>
          <w:bCs/>
          <w:color w:val="000000" w:themeColor="text1"/>
          <w:sz w:val="22"/>
        </w:rPr>
        <w:t>P</w:t>
      </w:r>
      <w:ins w:id="24" w:author="鹰击长空" w:date="2020-10-21T05:43:00Z">
        <w:r>
          <w:rPr>
            <w:rFonts w:hint="eastAsia"/>
            <w:b/>
            <w:bCs/>
            <w:sz w:val="22"/>
          </w:rPr>
          <w:t>&lt;sub&gt;</w:t>
        </w:r>
        <w:r>
          <w:rPr>
            <w:b/>
            <w:bCs/>
            <w:sz w:val="22"/>
          </w:rPr>
          <w:t>nar</w:t>
        </w:r>
        <w:r>
          <w:rPr>
            <w:rFonts w:hint="eastAsia"/>
            <w:b/>
            <w:bCs/>
            <w:sz w:val="22"/>
          </w:rPr>
          <w:t>&lt;/sub&gt;</w:t>
        </w:r>
      </w:ins>
      <w:del w:id="25" w:author="鹰击长空" w:date="2020-10-21T05:43:00Z">
        <w:r>
          <w:rPr>
            <w:rFonts w:hint="eastAsia"/>
            <w:b/>
            <w:bCs/>
            <w:color w:val="000000" w:themeColor="text1"/>
            <w:sz w:val="22"/>
          </w:rPr>
          <w:delText>nar</w:delText>
        </w:r>
      </w:del>
      <w:r>
        <w:rPr>
          <w:b/>
          <w:bCs/>
          <w:color w:val="000000" w:themeColor="text1"/>
          <w:sz w:val="22"/>
        </w:rPr>
        <w:t>-GFP</w:t>
      </w:r>
      <w:bookmarkEnd w:id="23"/>
    </w:p>
    <w:p w14:paraId="6626C7D6" w14:textId="77777777" w:rsidR="00D369DA" w:rsidRDefault="00BC6050">
      <w:pPr>
        <w:rPr>
          <w:color w:val="000000" w:themeColor="text1"/>
          <w:sz w:val="22"/>
        </w:rPr>
      </w:pPr>
      <w:r>
        <w:rPr>
          <w:color w:val="000000" w:themeColor="text1"/>
          <w:sz w:val="22"/>
        </w:rPr>
        <w:t xml:space="preserve">2.1.1 </w:t>
      </w:r>
      <w:bookmarkStart w:id="26" w:name="_Hlk53347033"/>
      <w:r>
        <w:rPr>
          <w:color w:val="000000" w:themeColor="text1"/>
          <w:sz w:val="22"/>
        </w:rPr>
        <w:t>Strains and vectors</w:t>
      </w:r>
    </w:p>
    <w:p w14:paraId="78CD4B1C" w14:textId="77777777" w:rsidR="00D369DA" w:rsidRDefault="00BC6050">
      <w:pPr>
        <w:rPr>
          <w:color w:val="000000" w:themeColor="text1"/>
          <w:sz w:val="22"/>
        </w:rPr>
      </w:pPr>
      <w:r>
        <w:rPr>
          <w:color w:val="000000" w:themeColor="text1"/>
          <w:sz w:val="22"/>
        </w:rPr>
        <w:t xml:space="preserve">Strain: </w:t>
      </w:r>
      <w:ins w:id="27" w:author="鹰击长空" w:date="2020-10-21T02:02:00Z">
        <w:r>
          <w:rPr>
            <w:color w:val="000000" w:themeColor="text1"/>
            <w:sz w:val="22"/>
            <w:rPrChange w:id="28" w:author="鹰击长空" w:date="2020-10-21T02:02:00Z">
              <w:rPr/>
            </w:rPrChange>
          </w:rPr>
          <w:t>&lt;i&gt;</w:t>
        </w:r>
      </w:ins>
      <w:ins w:id="29" w:author="鹰击长空" w:date="2020-10-21T05:28:00Z">
        <w:r>
          <w:rPr>
            <w:color w:val="000000" w:themeColor="text1"/>
            <w:sz w:val="22"/>
            <w:rPrChange w:id="30" w:author="鹰击长空" w:date="2020-10-21T05:28:00Z">
              <w:rPr/>
            </w:rPrChange>
          </w:rPr>
          <w:t xml:space="preserve">Bacillus </w:t>
        </w:r>
        <w:r>
          <w:rPr>
            <w:color w:val="000000" w:themeColor="text1"/>
            <w:sz w:val="22"/>
            <w:rPrChange w:id="31" w:author="鹰击长空" w:date="2020-10-21T05:28:00Z">
              <w:rPr/>
            </w:rPrChange>
          </w:rPr>
          <w:t>subtilis</w:t>
        </w:r>
      </w:ins>
      <w:ins w:id="32" w:author="鹰击长空" w:date="2020-10-21T02:02:00Z">
        <w:r>
          <w:rPr>
            <w:color w:val="000000" w:themeColor="text1"/>
            <w:sz w:val="22"/>
            <w:rPrChange w:id="33" w:author="鹰击长空" w:date="2020-10-21T02:02:00Z">
              <w:rPr/>
            </w:rPrChange>
          </w:rPr>
          <w:t>&lt;/i&gt;</w:t>
        </w:r>
      </w:ins>
      <w:del w:id="34" w:author="鹰击长空" w:date="2020-10-21T02:01:00Z">
        <w:r>
          <w:rPr>
            <w:i/>
            <w:iCs/>
            <w:color w:val="000000" w:themeColor="text1"/>
            <w:sz w:val="22"/>
          </w:rPr>
          <w:delText>B. subtilis</w:delText>
        </w:r>
      </w:del>
      <w:r>
        <w:rPr>
          <w:color w:val="000000" w:themeColor="text1"/>
          <w:sz w:val="22"/>
        </w:rPr>
        <w:t xml:space="preserve"> WB800N</w:t>
      </w:r>
    </w:p>
    <w:p w14:paraId="76C7605D" w14:textId="77777777" w:rsidR="00D369DA" w:rsidRDefault="00BC6050">
      <w:pPr>
        <w:rPr>
          <w:color w:val="000000" w:themeColor="text1"/>
          <w:sz w:val="22"/>
        </w:rPr>
      </w:pPr>
      <w:r>
        <w:rPr>
          <w:color w:val="000000" w:themeColor="text1"/>
          <w:sz w:val="22"/>
        </w:rPr>
        <w:t>Plasmid: pWB980</w:t>
      </w:r>
      <w:r>
        <w:rPr>
          <w:rFonts w:hint="eastAsia"/>
          <w:color w:val="000000" w:themeColor="text1"/>
          <w:sz w:val="22"/>
        </w:rPr>
        <w:t>-</w:t>
      </w:r>
      <w:r>
        <w:rPr>
          <w:color w:val="000000" w:themeColor="text1"/>
          <w:sz w:val="22"/>
        </w:rPr>
        <w:t>DB</w:t>
      </w:r>
    </w:p>
    <w:bookmarkEnd w:id="26"/>
    <w:p w14:paraId="59C8BEE7" w14:textId="77777777" w:rsidR="00D369DA" w:rsidRDefault="00D369DA">
      <w:pPr>
        <w:rPr>
          <w:color w:val="000000" w:themeColor="text1"/>
          <w:sz w:val="22"/>
        </w:rPr>
      </w:pPr>
    </w:p>
    <w:p w14:paraId="05508C26" w14:textId="77777777" w:rsidR="00D369DA" w:rsidRDefault="00BC6050">
      <w:pPr>
        <w:rPr>
          <w:color w:val="000000" w:themeColor="text1"/>
          <w:sz w:val="22"/>
        </w:rPr>
      </w:pPr>
      <w:bookmarkStart w:id="35" w:name="_Hlk53347078"/>
      <w:r>
        <w:rPr>
          <w:color w:val="000000" w:themeColor="text1"/>
          <w:sz w:val="22"/>
        </w:rPr>
        <w:t xml:space="preserve">2.1.2 </w:t>
      </w:r>
      <w:r>
        <w:rPr>
          <w:sz w:val="22"/>
        </w:rPr>
        <w:t>Experimental methods</w:t>
      </w:r>
    </w:p>
    <w:p w14:paraId="7E1D3450" w14:textId="77777777" w:rsidR="00D369DA" w:rsidRDefault="00BC6050">
      <w:pPr>
        <w:rPr>
          <w:color w:val="000000" w:themeColor="text1"/>
          <w:sz w:val="22"/>
        </w:rPr>
      </w:pPr>
      <w:r>
        <w:rPr>
          <w:color w:val="000000" w:themeColor="text1"/>
          <w:sz w:val="22"/>
        </w:rPr>
        <w:t>2.1.2.1</w:t>
      </w:r>
      <w:r>
        <w:rPr>
          <w:sz w:val="22"/>
        </w:rPr>
        <w:t xml:space="preserve"> Construction of the expression vector</w:t>
      </w:r>
    </w:p>
    <w:p w14:paraId="416CEF34" w14:textId="77777777" w:rsidR="00D369DA" w:rsidRDefault="00BC6050">
      <w:pPr>
        <w:rPr>
          <w:color w:val="000000" w:themeColor="text1"/>
          <w:sz w:val="22"/>
        </w:rPr>
      </w:pPr>
      <w:r>
        <w:rPr>
          <w:color w:val="000000" w:themeColor="text1"/>
          <w:sz w:val="22"/>
        </w:rPr>
        <w:t xml:space="preserve">The pWB980-DB is digested with </w:t>
      </w:r>
      <w:r>
        <w:rPr>
          <w:rFonts w:hint="eastAsia"/>
          <w:color w:val="000000" w:themeColor="text1"/>
          <w:sz w:val="22"/>
        </w:rPr>
        <w:t>enzyme</w:t>
      </w:r>
      <w:r>
        <w:rPr>
          <w:color w:val="000000" w:themeColor="text1"/>
          <w:sz w:val="22"/>
        </w:rPr>
        <w:t xml:space="preserve"> EcoRI and PstI. The target fragment of the </w:t>
      </w:r>
      <w:r>
        <w:rPr>
          <w:color w:val="000000" w:themeColor="text1"/>
          <w:sz w:val="22"/>
        </w:rPr>
        <w:lastRenderedPageBreak/>
        <w:t xml:space="preserve">promoter, RBS, gene of green fluorescent protein (GFP) and terminator of this device </w:t>
      </w:r>
      <w:del w:id="36" w:author="煜煜夕日" w:date="2020-10-21T06:34:00Z">
        <w:r>
          <w:rPr>
            <w:color w:val="000000" w:themeColor="text1"/>
            <w:sz w:val="22"/>
          </w:rPr>
          <w:delText>are</w:delText>
        </w:r>
      </w:del>
      <w:ins w:id="37" w:author="煜煜夕日" w:date="2020-10-21T06:34:00Z">
        <w:r>
          <w:rPr>
            <w:rFonts w:hint="eastAsia"/>
            <w:color w:val="000000" w:themeColor="text1"/>
            <w:sz w:val="22"/>
          </w:rPr>
          <w:t>is</w:t>
        </w:r>
      </w:ins>
      <w:r>
        <w:rPr>
          <w:color w:val="000000" w:themeColor="text1"/>
          <w:sz w:val="22"/>
        </w:rPr>
        <w:t xml:space="preserve"> synthesized by the biotechnology company according to the known sequence. Add EcoRI and PstI restriction sites to both ends of the target fragment respectively. Connect the target fragment </w:t>
      </w:r>
      <w:r>
        <w:rPr>
          <w:rFonts w:hint="eastAsia"/>
          <w:color w:val="000000" w:themeColor="text1"/>
          <w:sz w:val="22"/>
        </w:rPr>
        <w:t>to</w:t>
      </w:r>
      <w:r>
        <w:rPr>
          <w:color w:val="000000" w:themeColor="text1"/>
          <w:sz w:val="22"/>
        </w:rPr>
        <w:t xml:space="preserve"> the plasmid vector fragment to construct the recombinant expres</w:t>
      </w:r>
      <w:r>
        <w:rPr>
          <w:color w:val="000000" w:themeColor="text1"/>
          <w:sz w:val="22"/>
        </w:rPr>
        <w:t>sion vector pWB980-DB-P</w:t>
      </w:r>
      <w:r>
        <w:rPr>
          <w:rFonts w:hint="eastAsia"/>
          <w:color w:val="000000" w:themeColor="text1"/>
          <w:sz w:val="22"/>
        </w:rPr>
        <w:t>&lt;sub&gt;</w:t>
      </w:r>
      <w:r>
        <w:rPr>
          <w:color w:val="000000" w:themeColor="text1"/>
          <w:sz w:val="22"/>
        </w:rPr>
        <w:t>nar</w:t>
      </w:r>
      <w:r>
        <w:rPr>
          <w:rFonts w:hint="eastAsia"/>
          <w:color w:val="000000" w:themeColor="text1"/>
          <w:sz w:val="22"/>
        </w:rPr>
        <w:t>&lt;/sub&gt;</w:t>
      </w:r>
      <w:r>
        <w:rPr>
          <w:color w:val="000000" w:themeColor="text1"/>
          <w:sz w:val="22"/>
        </w:rPr>
        <w:t>-GFP.</w:t>
      </w:r>
    </w:p>
    <w:bookmarkEnd w:id="35"/>
    <w:p w14:paraId="0B216766" w14:textId="77777777" w:rsidR="00D369DA" w:rsidRDefault="00BC6050">
      <w:pPr>
        <w:rPr>
          <w:color w:val="000000" w:themeColor="text1"/>
          <w:sz w:val="22"/>
        </w:rPr>
      </w:pPr>
      <w:ins w:id="38" w:author="煜煜夕日" w:date="2020-10-21T06:10:00Z">
        <w:r>
          <w:rPr>
            <w:rFonts w:hint="eastAsia"/>
            <w:noProof/>
            <w:color w:val="000000" w:themeColor="text1"/>
            <w:sz w:val="22"/>
          </w:rPr>
          <w:drawing>
            <wp:inline distT="0" distB="0" distL="114300" distR="114300" wp14:anchorId="40364BD5" wp14:editId="7E07FCDF">
              <wp:extent cx="5267960" cy="4862195"/>
              <wp:effectExtent l="0" t="0" r="0" b="0"/>
              <wp:docPr id="26" name="图片 2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1"/>
                      <pic:cNvPicPr>
                        <a:picLocks noChangeAspect="1"/>
                      </pic:cNvPicPr>
                    </pic:nvPicPr>
                    <pic:blipFill>
                      <a:blip r:embed="rId9"/>
                      <a:stretch>
                        <a:fillRect/>
                      </a:stretch>
                    </pic:blipFill>
                    <pic:spPr>
                      <a:xfrm>
                        <a:off x="0" y="0"/>
                        <a:ext cx="5267960" cy="4862195"/>
                      </a:xfrm>
                      <a:prstGeom prst="rect">
                        <a:avLst/>
                      </a:prstGeom>
                    </pic:spPr>
                  </pic:pic>
                </a:graphicData>
              </a:graphic>
            </wp:inline>
          </w:drawing>
        </w:r>
      </w:ins>
    </w:p>
    <w:p w14:paraId="1B886ECD" w14:textId="77777777" w:rsidR="00D369DA" w:rsidRDefault="00BC6050">
      <w:pPr>
        <w:rPr>
          <w:b/>
          <w:bCs/>
          <w:color w:val="000000" w:themeColor="text1"/>
          <w:sz w:val="22"/>
        </w:rPr>
      </w:pPr>
      <w:r>
        <w:rPr>
          <w:rFonts w:hint="eastAsia"/>
          <w:b/>
          <w:bCs/>
          <w:color w:val="000000" w:themeColor="text1"/>
          <w:sz w:val="22"/>
        </w:rPr>
        <w:t>F</w:t>
      </w:r>
      <w:r>
        <w:rPr>
          <w:b/>
          <w:bCs/>
          <w:color w:val="000000" w:themeColor="text1"/>
          <w:sz w:val="22"/>
        </w:rPr>
        <w:t xml:space="preserve">ig.2. </w:t>
      </w:r>
      <w:r>
        <w:rPr>
          <w:b/>
          <w:bCs/>
          <w:sz w:val="22"/>
        </w:rPr>
        <w:t xml:space="preserve">The expression vector of </w:t>
      </w:r>
      <w:r>
        <w:rPr>
          <w:rFonts w:hint="eastAsia"/>
          <w:b/>
          <w:bCs/>
          <w:sz w:val="22"/>
        </w:rPr>
        <w:t>device</w:t>
      </w:r>
      <w:r>
        <w:rPr>
          <w:b/>
          <w:bCs/>
          <w:sz w:val="22"/>
        </w:rPr>
        <w:t xml:space="preserve"> P</w:t>
      </w:r>
      <w:r>
        <w:rPr>
          <w:rFonts w:hint="eastAsia"/>
          <w:b/>
          <w:bCs/>
          <w:sz w:val="22"/>
        </w:rPr>
        <w:t>&lt;sub&gt;</w:t>
      </w:r>
      <w:r>
        <w:rPr>
          <w:b/>
          <w:bCs/>
          <w:sz w:val="22"/>
        </w:rPr>
        <w:t>nar</w:t>
      </w:r>
      <w:r>
        <w:rPr>
          <w:rFonts w:hint="eastAsia"/>
          <w:b/>
          <w:bCs/>
          <w:sz w:val="22"/>
        </w:rPr>
        <w:t>&lt;/sub&gt;</w:t>
      </w:r>
      <w:r>
        <w:rPr>
          <w:b/>
          <w:bCs/>
          <w:sz w:val="22"/>
        </w:rPr>
        <w:t>-GFP</w:t>
      </w:r>
    </w:p>
    <w:p w14:paraId="5C0F7188" w14:textId="77777777" w:rsidR="00D369DA" w:rsidRDefault="00BC6050">
      <w:pPr>
        <w:rPr>
          <w:color w:val="000000" w:themeColor="text1"/>
          <w:sz w:val="22"/>
        </w:rPr>
      </w:pPr>
      <w:r>
        <w:rPr>
          <w:color w:val="000000" w:themeColor="text1"/>
          <w:sz w:val="22"/>
        </w:rPr>
        <w:t>2.1.2.2 Construction and screening of recombinant engineered bacteria</w:t>
      </w:r>
    </w:p>
    <w:p w14:paraId="57835E0C" w14:textId="77777777" w:rsidR="00D369DA" w:rsidRDefault="00BC6050">
      <w:pPr>
        <w:rPr>
          <w:color w:val="000000" w:themeColor="text1"/>
          <w:sz w:val="22"/>
        </w:rPr>
      </w:pPr>
      <w:r>
        <w:rPr>
          <w:color w:val="000000" w:themeColor="text1"/>
          <w:sz w:val="22"/>
        </w:rPr>
        <w:t xml:space="preserve">Using </w:t>
      </w:r>
      <w:ins w:id="39" w:author="鹰击长空" w:date="2020-10-21T05:30:00Z">
        <w:r>
          <w:rPr>
            <w:rFonts w:hint="eastAsia"/>
            <w:color w:val="000000" w:themeColor="text1"/>
            <w:sz w:val="22"/>
          </w:rPr>
          <w:t>&lt;i&gt;Bacillus subtilis&lt;/i&gt;</w:t>
        </w:r>
      </w:ins>
      <w:del w:id="40" w:author="鹰击长空" w:date="2020-10-21T05:30:00Z">
        <w:r>
          <w:rPr>
            <w:color w:val="000000" w:themeColor="text1"/>
            <w:sz w:val="22"/>
          </w:rPr>
          <w:delText>B. subtilis</w:delText>
        </w:r>
      </w:del>
      <w:r>
        <w:rPr>
          <w:color w:val="000000" w:themeColor="text1"/>
          <w:sz w:val="22"/>
        </w:rPr>
        <w:t xml:space="preserve"> WB800N as the expression host, the secretion expression vector pWB980-DB was transformed by </w:t>
      </w:r>
      <w:bookmarkStart w:id="41" w:name="OLE_LINK1"/>
      <w:bookmarkStart w:id="42" w:name="OLE_LINK2"/>
      <w:r>
        <w:rPr>
          <w:color w:val="000000" w:themeColor="text1"/>
          <w:sz w:val="22"/>
        </w:rPr>
        <w:t>electro-transformation</w:t>
      </w:r>
      <w:bookmarkEnd w:id="41"/>
      <w:bookmarkEnd w:id="42"/>
      <w:r>
        <w:rPr>
          <w:color w:val="000000" w:themeColor="text1"/>
          <w:sz w:val="22"/>
        </w:rPr>
        <w:t>. Inoculate them on LB solid medium coated with 10 μg/mL kanamycin, and incubate them overnight at 37°C. S</w:t>
      </w:r>
      <w:r>
        <w:rPr>
          <w:rFonts w:hint="eastAsia"/>
          <w:color w:val="000000" w:themeColor="text1"/>
          <w:sz w:val="22"/>
        </w:rPr>
        <w:t>end</w:t>
      </w:r>
      <w:r>
        <w:rPr>
          <w:color w:val="000000" w:themeColor="text1"/>
          <w:sz w:val="22"/>
        </w:rPr>
        <w:t xml:space="preserve"> transformants </w:t>
      </w:r>
      <w:r>
        <w:rPr>
          <w:rFonts w:hint="eastAsia"/>
          <w:color w:val="000000" w:themeColor="text1"/>
          <w:sz w:val="22"/>
        </w:rPr>
        <w:t>to</w:t>
      </w:r>
      <w:r>
        <w:rPr>
          <w:color w:val="000000" w:themeColor="text1"/>
          <w:sz w:val="22"/>
        </w:rPr>
        <w:t xml:space="preserve"> biotechnology company </w:t>
      </w:r>
      <w:r>
        <w:rPr>
          <w:rFonts w:hint="eastAsia"/>
          <w:color w:val="000000" w:themeColor="text1"/>
          <w:sz w:val="22"/>
        </w:rPr>
        <w:t>for</w:t>
      </w:r>
      <w:r>
        <w:rPr>
          <w:color w:val="000000" w:themeColor="text1"/>
          <w:sz w:val="22"/>
        </w:rPr>
        <w:t xml:space="preserve"> </w:t>
      </w:r>
      <w:r>
        <w:rPr>
          <w:rFonts w:hint="eastAsia"/>
          <w:color w:val="000000" w:themeColor="text1"/>
          <w:sz w:val="22"/>
        </w:rPr>
        <w:t>sequencing</w:t>
      </w:r>
      <w:r>
        <w:rPr>
          <w:color w:val="000000" w:themeColor="text1"/>
          <w:sz w:val="22"/>
        </w:rPr>
        <w:t xml:space="preserve">. </w:t>
      </w:r>
    </w:p>
    <w:p w14:paraId="65BBE4EC" w14:textId="77777777" w:rsidR="00D369DA" w:rsidRDefault="00BC6050">
      <w:pPr>
        <w:rPr>
          <w:color w:val="000000" w:themeColor="text1"/>
          <w:sz w:val="22"/>
        </w:rPr>
      </w:pPr>
      <w:r>
        <w:rPr>
          <w:color w:val="000000" w:themeColor="text1"/>
          <w:sz w:val="22"/>
        </w:rPr>
        <w:t>2.1.2.3 Characterization experiment</w:t>
      </w:r>
    </w:p>
    <w:p w14:paraId="744A2785" w14:textId="77777777" w:rsidR="00D369DA" w:rsidRDefault="00BC6050">
      <w:pPr>
        <w:rPr>
          <w:color w:val="000000" w:themeColor="text1"/>
          <w:sz w:val="22"/>
        </w:rPr>
      </w:pPr>
      <w:r>
        <w:rPr>
          <w:color w:val="000000" w:themeColor="text1"/>
          <w:sz w:val="22"/>
        </w:rPr>
        <w:t>Take 2 bottles of 50ml LB liquid medium with 10 μg/mL kanamycin</w:t>
      </w:r>
      <w:ins w:id="43" w:author="煜煜夕日" w:date="2020-10-21T06:26:00Z">
        <w:r>
          <w:rPr>
            <w:rFonts w:hint="eastAsia"/>
            <w:color w:val="000000" w:themeColor="text1"/>
            <w:sz w:val="22"/>
          </w:rPr>
          <w:t>,</w:t>
        </w:r>
      </w:ins>
      <w:del w:id="44" w:author="煜煜夕日" w:date="2020-10-21T06:26:00Z">
        <w:r>
          <w:rPr>
            <w:color w:val="000000" w:themeColor="text1"/>
            <w:sz w:val="22"/>
          </w:rPr>
          <w:delText>,</w:delText>
        </w:r>
      </w:del>
      <w:r>
        <w:rPr>
          <w:color w:val="000000" w:themeColor="text1"/>
          <w:sz w:val="22"/>
        </w:rPr>
        <w:t xml:space="preserve"> and inoculate the same amount of recombinant engineer</w:t>
      </w:r>
      <w:r>
        <w:rPr>
          <w:rFonts w:hint="eastAsia"/>
          <w:color w:val="000000" w:themeColor="text1"/>
          <w:sz w:val="22"/>
        </w:rPr>
        <w:t>ed</w:t>
      </w:r>
      <w:r>
        <w:rPr>
          <w:color w:val="000000" w:themeColor="text1"/>
          <w:sz w:val="22"/>
        </w:rPr>
        <w:t xml:space="preserve"> bacteria.</w:t>
      </w:r>
    </w:p>
    <w:p w14:paraId="5BDB07D6" w14:textId="77777777" w:rsidR="00D369DA" w:rsidRDefault="00BC6050">
      <w:pPr>
        <w:rPr>
          <w:color w:val="000000" w:themeColor="text1"/>
          <w:sz w:val="22"/>
        </w:rPr>
      </w:pPr>
      <w:r>
        <w:rPr>
          <w:rFonts w:hint="eastAsia"/>
          <w:color w:val="000000" w:themeColor="text1"/>
          <w:sz w:val="22"/>
        </w:rPr>
        <w:t>①</w:t>
      </w:r>
      <w:r>
        <w:rPr>
          <w:color w:val="000000" w:themeColor="text1"/>
          <w:sz w:val="22"/>
        </w:rPr>
        <w:t>Culture engineer</w:t>
      </w:r>
      <w:r>
        <w:rPr>
          <w:rFonts w:hint="eastAsia"/>
          <w:color w:val="000000" w:themeColor="text1"/>
          <w:sz w:val="22"/>
        </w:rPr>
        <w:t>ed</w:t>
      </w:r>
      <w:r>
        <w:rPr>
          <w:color w:val="000000" w:themeColor="text1"/>
          <w:sz w:val="22"/>
        </w:rPr>
        <w:t xml:space="preserve"> bacteria which have been tra</w:t>
      </w:r>
      <w:r>
        <w:rPr>
          <w:color w:val="000000" w:themeColor="text1"/>
          <w:sz w:val="22"/>
        </w:rPr>
        <w:t>nsformed successfully for 6 hours</w:t>
      </w:r>
      <w:r>
        <w:rPr>
          <w:rFonts w:hint="eastAsia"/>
          <w:color w:val="000000" w:themeColor="text1"/>
          <w:sz w:val="22"/>
        </w:rPr>
        <w:t>.</w:t>
      </w:r>
      <w:r>
        <w:rPr>
          <w:color w:val="000000" w:themeColor="text1"/>
          <w:sz w:val="22"/>
        </w:rPr>
        <w:t xml:space="preserve"> </w:t>
      </w:r>
    </w:p>
    <w:p w14:paraId="7CC87395" w14:textId="77777777" w:rsidR="00D369DA" w:rsidRDefault="00BC6050">
      <w:pPr>
        <w:rPr>
          <w:color w:val="000000" w:themeColor="text1"/>
          <w:sz w:val="22"/>
        </w:rPr>
      </w:pPr>
      <w:r>
        <w:rPr>
          <w:rFonts w:hint="eastAsia"/>
          <w:color w:val="000000" w:themeColor="text1"/>
          <w:sz w:val="22"/>
        </w:rPr>
        <w:t>②</w:t>
      </w:r>
      <w:r>
        <w:rPr>
          <w:color w:val="000000" w:themeColor="text1"/>
          <w:sz w:val="22"/>
        </w:rPr>
        <w:t>Culture the test group and negative control in anaerobic and aerobic environment for 6 hours</w:t>
      </w:r>
      <w:del w:id="45" w:author="xb21cn" w:date="2020-10-17T16:44:00Z">
        <w:r>
          <w:rPr>
            <w:color w:val="000000" w:themeColor="text1"/>
            <w:sz w:val="22"/>
          </w:rPr>
          <w:delText>,</w:delText>
        </w:r>
      </w:del>
      <w:r>
        <w:rPr>
          <w:color w:val="000000" w:themeColor="text1"/>
          <w:sz w:val="22"/>
        </w:rPr>
        <w:t xml:space="preserve"> respectively.</w:t>
      </w:r>
    </w:p>
    <w:p w14:paraId="310708FA" w14:textId="77777777" w:rsidR="00D369DA" w:rsidRDefault="00BC6050">
      <w:pPr>
        <w:rPr>
          <w:color w:val="000000" w:themeColor="text1"/>
          <w:sz w:val="22"/>
        </w:rPr>
      </w:pPr>
      <w:r>
        <w:rPr>
          <w:rFonts w:hint="eastAsia"/>
          <w:color w:val="000000" w:themeColor="text1"/>
          <w:sz w:val="22"/>
        </w:rPr>
        <w:t>③</w:t>
      </w:r>
      <w:r>
        <w:rPr>
          <w:color w:val="000000" w:themeColor="text1"/>
          <w:sz w:val="22"/>
        </w:rPr>
        <w:t xml:space="preserve">Use the fluorescence microscope to observe the presence of fluorescence in the </w:t>
      </w:r>
      <w:r>
        <w:rPr>
          <w:rFonts w:hint="eastAsia"/>
          <w:color w:val="000000" w:themeColor="text1"/>
          <w:sz w:val="22"/>
        </w:rPr>
        <w:t>test</w:t>
      </w:r>
      <w:r>
        <w:rPr>
          <w:color w:val="000000" w:themeColor="text1"/>
          <w:sz w:val="22"/>
        </w:rPr>
        <w:t xml:space="preserve"> group and the </w:t>
      </w:r>
      <w:r>
        <w:rPr>
          <w:rFonts w:hint="eastAsia"/>
          <w:color w:val="000000" w:themeColor="text1"/>
          <w:sz w:val="22"/>
        </w:rPr>
        <w:t xml:space="preserve">negative </w:t>
      </w:r>
      <w:r>
        <w:rPr>
          <w:color w:val="000000" w:themeColor="text1"/>
          <w:sz w:val="22"/>
        </w:rPr>
        <w:t>control group.</w:t>
      </w:r>
    </w:p>
    <w:p w14:paraId="75F01D62" w14:textId="77777777" w:rsidR="00D369DA" w:rsidRDefault="00BC6050">
      <w:pPr>
        <w:rPr>
          <w:color w:val="000000" w:themeColor="text1"/>
          <w:sz w:val="22"/>
        </w:rPr>
      </w:pPr>
      <w:r>
        <w:rPr>
          <w:rFonts w:hint="eastAsia"/>
          <w:color w:val="000000" w:themeColor="text1"/>
          <w:sz w:val="22"/>
        </w:rPr>
        <w:lastRenderedPageBreak/>
        <w:t>2</w:t>
      </w:r>
      <w:r>
        <w:rPr>
          <w:color w:val="000000" w:themeColor="text1"/>
          <w:sz w:val="22"/>
        </w:rPr>
        <w:t>.1.3 Expected results</w:t>
      </w:r>
    </w:p>
    <w:p w14:paraId="17A42C25" w14:textId="77777777" w:rsidR="00D369DA" w:rsidRDefault="00BC6050">
      <w:pPr>
        <w:rPr>
          <w:color w:val="000000" w:themeColor="text1"/>
          <w:sz w:val="22"/>
        </w:rPr>
      </w:pPr>
      <w:r>
        <w:rPr>
          <w:color w:val="000000" w:themeColor="text1"/>
          <w:sz w:val="22"/>
        </w:rPr>
        <w:t xml:space="preserve">Fluorescence can be observed in the </w:t>
      </w:r>
      <w:r>
        <w:rPr>
          <w:rFonts w:hint="eastAsia"/>
          <w:color w:val="000000" w:themeColor="text1"/>
          <w:sz w:val="22"/>
        </w:rPr>
        <w:t>test</w:t>
      </w:r>
      <w:r>
        <w:rPr>
          <w:color w:val="000000" w:themeColor="text1"/>
          <w:sz w:val="22"/>
        </w:rPr>
        <w:t xml:space="preserve"> group but </w:t>
      </w:r>
      <w:del w:id="46" w:author="xb21cn" w:date="2020-10-17T16:49:00Z">
        <w:r>
          <w:rPr>
            <w:color w:val="000000" w:themeColor="text1"/>
            <w:sz w:val="22"/>
          </w:rPr>
          <w:delText>can</w:delText>
        </w:r>
      </w:del>
      <w:r>
        <w:rPr>
          <w:color w:val="000000" w:themeColor="text1"/>
          <w:sz w:val="22"/>
        </w:rPr>
        <w:t>not in the negative control group.</w:t>
      </w:r>
    </w:p>
    <w:p w14:paraId="103E3E84" w14:textId="77777777" w:rsidR="00D369DA" w:rsidRDefault="00BC6050">
      <w:pPr>
        <w:rPr>
          <w:color w:val="000000" w:themeColor="text1"/>
          <w:sz w:val="22"/>
        </w:rPr>
      </w:pPr>
      <w:ins w:id="47" w:author="煜煜夕日" w:date="2020-10-21T06:21:00Z">
        <w:r>
          <w:rPr>
            <w:noProof/>
            <w:color w:val="000000" w:themeColor="text1"/>
            <w:sz w:val="22"/>
          </w:rPr>
          <w:drawing>
            <wp:inline distT="0" distB="0" distL="114300" distR="114300" wp14:anchorId="137CF6B1" wp14:editId="3C10AB8F">
              <wp:extent cx="5273040" cy="3063875"/>
              <wp:effectExtent l="0" t="0" r="0" b="0"/>
              <wp:docPr id="59" name="图片 59" descr="part6镜检（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part6镜检（8）"/>
                      <pic:cNvPicPr>
                        <a:picLocks noChangeAspect="1"/>
                      </pic:cNvPicPr>
                    </pic:nvPicPr>
                    <pic:blipFill>
                      <a:blip r:embed="rId10"/>
                      <a:stretch>
                        <a:fillRect/>
                      </a:stretch>
                    </pic:blipFill>
                    <pic:spPr>
                      <a:xfrm>
                        <a:off x="0" y="0"/>
                        <a:ext cx="5273040" cy="3063875"/>
                      </a:xfrm>
                      <a:prstGeom prst="rect">
                        <a:avLst/>
                      </a:prstGeom>
                    </pic:spPr>
                  </pic:pic>
                </a:graphicData>
              </a:graphic>
            </wp:inline>
          </w:drawing>
        </w:r>
      </w:ins>
      <w:r>
        <w:rPr>
          <w:color w:val="000000" w:themeColor="text1"/>
          <w:sz w:val="22"/>
        </w:rPr>
        <w:t xml:space="preserve">            </w:t>
      </w:r>
    </w:p>
    <w:p w14:paraId="3EF114D6" w14:textId="77777777" w:rsidR="00D369DA" w:rsidRDefault="00BC6050">
      <w:pPr>
        <w:rPr>
          <w:b/>
          <w:bCs/>
          <w:color w:val="FF0000"/>
          <w:sz w:val="22"/>
        </w:rPr>
      </w:pPr>
      <w:r>
        <w:rPr>
          <w:rFonts w:hint="eastAsia"/>
          <w:b/>
          <w:bCs/>
          <w:sz w:val="22"/>
        </w:rPr>
        <w:t>F</w:t>
      </w:r>
      <w:r>
        <w:rPr>
          <w:b/>
          <w:bCs/>
          <w:sz w:val="22"/>
        </w:rPr>
        <w:t xml:space="preserve">ig.3. Expected results 1: different expressions of fluorescence between the </w:t>
      </w:r>
      <w:ins w:id="48" w:author="xb21cn" w:date="2020-10-17T16:51:00Z">
        <w:r>
          <w:rPr>
            <w:rFonts w:hint="eastAsia"/>
            <w:b/>
            <w:bCs/>
            <w:sz w:val="22"/>
          </w:rPr>
          <w:t xml:space="preserve">negative </w:t>
        </w:r>
      </w:ins>
      <w:r>
        <w:rPr>
          <w:b/>
          <w:bCs/>
          <w:sz w:val="22"/>
        </w:rPr>
        <w:t xml:space="preserve">control group and the </w:t>
      </w:r>
      <w:r>
        <w:rPr>
          <w:rFonts w:hint="eastAsia"/>
          <w:b/>
          <w:bCs/>
          <w:sz w:val="22"/>
        </w:rPr>
        <w:t>test</w:t>
      </w:r>
      <w:r>
        <w:rPr>
          <w:b/>
          <w:bCs/>
          <w:sz w:val="22"/>
        </w:rPr>
        <w:t xml:space="preserve"> group.</w:t>
      </w:r>
    </w:p>
    <w:p w14:paraId="41B92923" w14:textId="7261BAD6" w:rsidR="00D369DA" w:rsidRDefault="00BC6050" w:rsidP="00D369DA">
      <w:pPr>
        <w:tabs>
          <w:tab w:val="left" w:pos="5358"/>
        </w:tabs>
        <w:rPr>
          <w:b/>
          <w:bCs/>
          <w:color w:val="000000" w:themeColor="text1"/>
          <w:sz w:val="28"/>
          <w:szCs w:val="28"/>
        </w:rPr>
        <w:pPrChange w:id="49" w:author="煜煜夕日" w:date="2020-10-21T05:49:00Z">
          <w:pPr/>
        </w:pPrChange>
      </w:pPr>
      <w:r>
        <w:rPr>
          <w:b/>
          <w:bCs/>
          <w:color w:val="000000" w:themeColor="text1"/>
          <w:sz w:val="28"/>
          <w:szCs w:val="28"/>
        </w:rPr>
        <w:t>2.2</w:t>
      </w:r>
      <w:r>
        <w:rPr>
          <w:rFonts w:hint="eastAsia"/>
          <w:b/>
          <w:bCs/>
          <w:color w:val="000000" w:themeColor="text1"/>
          <w:sz w:val="28"/>
          <w:szCs w:val="28"/>
        </w:rPr>
        <w:t>P</w:t>
      </w:r>
      <w:r w:rsidR="005A4848">
        <w:rPr>
          <w:b/>
          <w:bCs/>
          <w:color w:val="000000" w:themeColor="text1"/>
          <w:sz w:val="28"/>
          <w:szCs w:val="28"/>
        </w:rPr>
        <w:t>&lt;sub&gt;</w:t>
      </w:r>
      <w:r>
        <w:rPr>
          <w:rFonts w:hint="eastAsia"/>
          <w:b/>
          <w:bCs/>
          <w:color w:val="000000" w:themeColor="text1"/>
          <w:sz w:val="28"/>
          <w:szCs w:val="28"/>
        </w:rPr>
        <w:t>nar</w:t>
      </w:r>
      <w:r w:rsidR="005A4848">
        <w:rPr>
          <w:b/>
          <w:bCs/>
          <w:color w:val="000000" w:themeColor="text1"/>
          <w:sz w:val="28"/>
          <w:szCs w:val="28"/>
        </w:rPr>
        <w:t>&lt;/sub&gt;</w:t>
      </w:r>
      <w:r>
        <w:rPr>
          <w:rFonts w:hint="eastAsia"/>
          <w:b/>
          <w:bCs/>
          <w:color w:val="000000" w:themeColor="text1"/>
          <w:sz w:val="28"/>
          <w:szCs w:val="28"/>
        </w:rPr>
        <w:t>-phy(yCD)</w:t>
      </w:r>
      <w:ins w:id="50" w:author="煜煜夕日" w:date="2020-10-21T05:49:00Z">
        <w:r>
          <w:rPr>
            <w:rFonts w:hint="eastAsia"/>
            <w:b/>
            <w:bCs/>
            <w:color w:val="000000" w:themeColor="text1"/>
            <w:sz w:val="28"/>
            <w:szCs w:val="28"/>
          </w:rPr>
          <w:tab/>
        </w:r>
      </w:ins>
    </w:p>
    <w:p w14:paraId="776C03EB" w14:textId="77777777" w:rsidR="00D369DA" w:rsidRDefault="00BC6050">
      <w:r>
        <w:t xml:space="preserve">Our project aims to secrete phytase to immobilize lead ions, so we need to ensure that our system can </w:t>
      </w:r>
      <w:r>
        <w:t>secrete phytase normally. Our first device has demonstrated the function of oxygen-free inducible promoter P</w:t>
      </w:r>
      <w:ins w:id="51" w:author="xb21cn" w:date="2020-10-17T16:54:00Z">
        <w:r>
          <w:rPr>
            <w:rFonts w:hint="eastAsia"/>
          </w:rPr>
          <w:t>&lt;sub&gt;</w:t>
        </w:r>
      </w:ins>
      <w:r>
        <w:t>nar</w:t>
      </w:r>
      <w:ins w:id="52" w:author="xb21cn" w:date="2020-10-17T16:54:00Z">
        <w:r>
          <w:rPr>
            <w:rFonts w:hint="eastAsia"/>
          </w:rPr>
          <w:t>&lt;/sub&gt;</w:t>
        </w:r>
      </w:ins>
      <w:r>
        <w:t>. So next step, we need to verify whether P</w:t>
      </w:r>
      <w:ins w:id="53" w:author="xb21cn" w:date="2020-10-17T16:54:00Z">
        <w:r>
          <w:rPr>
            <w:rFonts w:hint="eastAsia"/>
          </w:rPr>
          <w:t>&lt;sub&gt;</w:t>
        </w:r>
      </w:ins>
      <w:r>
        <w:t>nar</w:t>
      </w:r>
      <w:ins w:id="54" w:author="xb21cn" w:date="2020-10-17T16:54:00Z">
        <w:r>
          <w:rPr>
            <w:rFonts w:hint="eastAsia"/>
          </w:rPr>
          <w:t>&lt;/sub&gt;</w:t>
        </w:r>
      </w:ins>
      <w:r>
        <w:t xml:space="preserve"> and phytase can achieve a successful assembly</w:t>
      </w:r>
      <w:r>
        <w:rPr>
          <w:rFonts w:hint="eastAsia"/>
        </w:rPr>
        <w:t>.</w:t>
      </w:r>
    </w:p>
    <w:p w14:paraId="05DF5745" w14:textId="77777777" w:rsidR="00D369DA" w:rsidRDefault="00BC6050">
      <w:r>
        <w:rPr>
          <w:rFonts w:hint="eastAsia"/>
          <w:noProof/>
          <w:color w:val="000000" w:themeColor="text1"/>
          <w:sz w:val="22"/>
        </w:rPr>
        <w:drawing>
          <wp:inline distT="0" distB="0" distL="114300" distR="114300" wp14:anchorId="66925CD2" wp14:editId="17FFD642">
            <wp:extent cx="5271770" cy="1147445"/>
            <wp:effectExtent l="0" t="0" r="0" b="0"/>
            <wp:docPr id="2" name="图片 2" descr="BBa_K340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Ba_K3408006"/>
                    <pic:cNvPicPr>
                      <a:picLocks noChangeAspect="1"/>
                    </pic:cNvPicPr>
                  </pic:nvPicPr>
                  <pic:blipFill>
                    <a:blip r:embed="rId11"/>
                    <a:stretch>
                      <a:fillRect/>
                    </a:stretch>
                  </pic:blipFill>
                  <pic:spPr>
                    <a:xfrm>
                      <a:off x="0" y="0"/>
                      <a:ext cx="5271770" cy="1147445"/>
                    </a:xfrm>
                    <a:prstGeom prst="rect">
                      <a:avLst/>
                    </a:prstGeom>
                  </pic:spPr>
                </pic:pic>
              </a:graphicData>
            </a:graphic>
          </wp:inline>
        </w:drawing>
      </w:r>
    </w:p>
    <w:p w14:paraId="6423A025" w14:textId="77777777" w:rsidR="00D369DA" w:rsidRDefault="00BC6050">
      <w:pPr>
        <w:rPr>
          <w:b/>
          <w:bCs/>
        </w:rPr>
      </w:pPr>
      <w:r>
        <w:rPr>
          <w:rFonts w:hint="eastAsia"/>
          <w:b/>
          <w:bCs/>
        </w:rPr>
        <w:t>F</w:t>
      </w:r>
      <w:r>
        <w:rPr>
          <w:b/>
          <w:bCs/>
        </w:rPr>
        <w:t>ig.4. Device 2.</w:t>
      </w:r>
    </w:p>
    <w:p w14:paraId="45C3A07B" w14:textId="77777777" w:rsidR="00D369DA" w:rsidRDefault="00BC6050">
      <w:pPr>
        <w:rPr>
          <w:highlight w:val="yellow"/>
        </w:rPr>
      </w:pPr>
      <w:r>
        <w:t>2.2.1</w:t>
      </w:r>
      <w:r>
        <w:rPr>
          <w:rFonts w:hint="eastAsia"/>
        </w:rPr>
        <w:t xml:space="preserve"> </w:t>
      </w:r>
      <w:r>
        <w:rPr>
          <w:color w:val="000000" w:themeColor="text1"/>
          <w:sz w:val="22"/>
        </w:rPr>
        <w:t>Strains and vectors</w:t>
      </w:r>
    </w:p>
    <w:p w14:paraId="7CF05DE1" w14:textId="77777777" w:rsidR="00D369DA" w:rsidRDefault="00BC6050">
      <w:pPr>
        <w:rPr>
          <w:color w:val="000000" w:themeColor="text1"/>
          <w:sz w:val="22"/>
        </w:rPr>
      </w:pPr>
      <w:r>
        <w:rPr>
          <w:color w:val="000000" w:themeColor="text1"/>
          <w:sz w:val="22"/>
        </w:rPr>
        <w:t xml:space="preserve">Strain: </w:t>
      </w:r>
      <w:ins w:id="55" w:author="鹰击长空" w:date="2020-10-21T05:29:00Z">
        <w:r>
          <w:rPr>
            <w:rFonts w:hint="eastAsia"/>
            <w:color w:val="000000" w:themeColor="text1"/>
            <w:sz w:val="22"/>
          </w:rPr>
          <w:t>&lt;i&gt;Bacillus subtilis&lt;/i&gt;</w:t>
        </w:r>
      </w:ins>
      <w:del w:id="56" w:author="鹰击长空" w:date="2020-10-21T05:28:00Z">
        <w:r>
          <w:rPr>
            <w:color w:val="000000" w:themeColor="text1"/>
            <w:sz w:val="22"/>
          </w:rPr>
          <w:delText>B. subtilis</w:delText>
        </w:r>
      </w:del>
      <w:r>
        <w:rPr>
          <w:color w:val="000000" w:themeColor="text1"/>
          <w:sz w:val="22"/>
        </w:rPr>
        <w:t xml:space="preserve"> WB800N </w:t>
      </w:r>
    </w:p>
    <w:p w14:paraId="2C4E80B8" w14:textId="77777777" w:rsidR="00D369DA" w:rsidRDefault="00BC6050">
      <w:pPr>
        <w:rPr>
          <w:color w:val="000000" w:themeColor="text1"/>
          <w:sz w:val="22"/>
        </w:rPr>
      </w:pPr>
      <w:r>
        <w:rPr>
          <w:color w:val="000000" w:themeColor="text1"/>
          <w:sz w:val="22"/>
        </w:rPr>
        <w:t>Plasmid: pWB980</w:t>
      </w:r>
      <w:r>
        <w:rPr>
          <w:rFonts w:hint="eastAsia"/>
          <w:color w:val="000000" w:themeColor="text1"/>
          <w:sz w:val="22"/>
        </w:rPr>
        <w:t>-</w:t>
      </w:r>
      <w:r>
        <w:rPr>
          <w:color w:val="000000" w:themeColor="text1"/>
          <w:sz w:val="22"/>
        </w:rPr>
        <w:t>DB</w:t>
      </w:r>
    </w:p>
    <w:p w14:paraId="5AACCF9C" w14:textId="77777777" w:rsidR="00D369DA" w:rsidRDefault="00D369DA">
      <w:pPr>
        <w:jc w:val="left"/>
        <w:rPr>
          <w:rFonts w:ascii="宋体" w:eastAsia="宋体" w:hAnsi="宋体" w:cs="宋体"/>
          <w:b/>
          <w:bCs/>
        </w:rPr>
      </w:pPr>
    </w:p>
    <w:p w14:paraId="32A5796D" w14:textId="77777777" w:rsidR="00D369DA" w:rsidRDefault="00BC6050">
      <w:r>
        <w:t>2.2.2 Experimental methods</w:t>
      </w:r>
    </w:p>
    <w:p w14:paraId="113017B4" w14:textId="77777777" w:rsidR="00D369DA" w:rsidRDefault="00BC6050">
      <w:r>
        <w:t>2.2.2.1 Construction of the expression vector</w:t>
      </w:r>
    </w:p>
    <w:p w14:paraId="7D0A0457" w14:textId="77777777" w:rsidR="00D369DA" w:rsidRDefault="00BC6050">
      <w:r>
        <w:t xml:space="preserve">The pWB980-DB is digested with </w:t>
      </w:r>
      <w:r>
        <w:rPr>
          <w:rFonts w:hint="eastAsia"/>
        </w:rPr>
        <w:t>enzyme</w:t>
      </w:r>
      <w:r>
        <w:t xml:space="preserve"> EcoRI and PstI. The target fragment of the promoter, RBS, gene of phytase and terminator of this device </w:t>
      </w:r>
      <w:del w:id="57" w:author="煜煜夕日" w:date="2020-10-21T06:34:00Z">
        <w:r>
          <w:delText>are</w:delText>
        </w:r>
      </w:del>
      <w:ins w:id="58" w:author="煜煜夕日" w:date="2020-10-21T06:34:00Z">
        <w:r>
          <w:rPr>
            <w:rFonts w:hint="eastAsia"/>
          </w:rPr>
          <w:t>is</w:t>
        </w:r>
      </w:ins>
      <w:r>
        <w:t xml:space="preserve"> synthesized by the </w:t>
      </w:r>
      <w:r>
        <w:rPr>
          <w:color w:val="000000" w:themeColor="text1"/>
          <w:sz w:val="22"/>
        </w:rPr>
        <w:t>biotechnology</w:t>
      </w:r>
      <w:r>
        <w:t xml:space="preserve"> company</w:t>
      </w:r>
      <w:ins w:id="59" w:author="xb21cn" w:date="2020-10-17T16:55:00Z">
        <w:r>
          <w:rPr>
            <w:rFonts w:hint="eastAsia"/>
          </w:rPr>
          <w:t xml:space="preserve"> with</w:t>
        </w:r>
      </w:ins>
      <w:r>
        <w:t xml:space="preserve"> 6×His tags added. Add EcoRI and PstI restriction sites to both ends of the target fragment respecti</w:t>
      </w:r>
      <w:r>
        <w:t xml:space="preserve">vely. Connect the target fragment </w:t>
      </w:r>
      <w:ins w:id="60" w:author="xb21cn" w:date="2020-10-17T16:57:00Z">
        <w:r>
          <w:rPr>
            <w:rFonts w:hint="eastAsia"/>
          </w:rPr>
          <w:t>to</w:t>
        </w:r>
      </w:ins>
      <w:r>
        <w:t xml:space="preserve"> the plasmid vector fragment to construct the recombinant expression vector </w:t>
      </w:r>
      <w:ins w:id="61" w:author="煜煜夕日" w:date="2020-10-21T06:32:00Z">
        <w:r>
          <w:rPr>
            <w:rFonts w:hint="eastAsia"/>
          </w:rPr>
          <w:t xml:space="preserve"> </w:t>
        </w:r>
      </w:ins>
      <w:r>
        <w:t>pWB980-DB-P</w:t>
      </w:r>
      <w:ins w:id="62" w:author="鹰击长空" w:date="2020-10-21T05:31:00Z">
        <w:r>
          <w:rPr>
            <w:rFonts w:hint="eastAsia"/>
          </w:rPr>
          <w:t>&lt;sub&gt;</w:t>
        </w:r>
        <w:r>
          <w:t>nar</w:t>
        </w:r>
        <w:r>
          <w:rPr>
            <w:rFonts w:hint="eastAsia"/>
          </w:rPr>
          <w:t>&lt;/sub&gt;</w:t>
        </w:r>
      </w:ins>
      <w:del w:id="63" w:author="鹰击长空" w:date="2020-10-21T05:31:00Z">
        <w:r>
          <w:delText>nar</w:delText>
        </w:r>
      </w:del>
      <w:r>
        <w:t>-phy(ycD).</w:t>
      </w:r>
    </w:p>
    <w:p w14:paraId="04558767" w14:textId="77777777" w:rsidR="00D369DA" w:rsidRDefault="00BC6050">
      <w:ins w:id="64" w:author="煜煜夕日" w:date="2020-10-21T06:11:00Z">
        <w:r>
          <w:rPr>
            <w:noProof/>
          </w:rPr>
          <w:lastRenderedPageBreak/>
          <w:drawing>
            <wp:inline distT="0" distB="0" distL="114300" distR="114300" wp14:anchorId="4CCB6004" wp14:editId="312F6294">
              <wp:extent cx="5267960" cy="4862195"/>
              <wp:effectExtent l="0" t="0" r="0" b="0"/>
              <wp:docPr id="27" name="图片 2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1"/>
                      <pic:cNvPicPr>
                        <a:picLocks noChangeAspect="1"/>
                      </pic:cNvPicPr>
                    </pic:nvPicPr>
                    <pic:blipFill>
                      <a:blip r:embed="rId12"/>
                      <a:stretch>
                        <a:fillRect/>
                      </a:stretch>
                    </pic:blipFill>
                    <pic:spPr>
                      <a:xfrm>
                        <a:off x="0" y="0"/>
                        <a:ext cx="5267960" cy="4862195"/>
                      </a:xfrm>
                      <a:prstGeom prst="rect">
                        <a:avLst/>
                      </a:prstGeom>
                    </pic:spPr>
                  </pic:pic>
                </a:graphicData>
              </a:graphic>
            </wp:inline>
          </w:drawing>
        </w:r>
      </w:ins>
    </w:p>
    <w:p w14:paraId="60382F64" w14:textId="77777777" w:rsidR="00D369DA" w:rsidRDefault="00BC6050">
      <w:pPr>
        <w:rPr>
          <w:b/>
          <w:bCs/>
          <w:color w:val="000000" w:themeColor="text1"/>
          <w:sz w:val="22"/>
        </w:rPr>
      </w:pPr>
      <w:r>
        <w:rPr>
          <w:rFonts w:hint="eastAsia"/>
          <w:b/>
          <w:bCs/>
        </w:rPr>
        <w:t>F</w:t>
      </w:r>
      <w:r>
        <w:rPr>
          <w:b/>
          <w:bCs/>
        </w:rPr>
        <w:t xml:space="preserve">ig.5. </w:t>
      </w:r>
      <w:r>
        <w:rPr>
          <w:b/>
          <w:bCs/>
          <w:sz w:val="22"/>
        </w:rPr>
        <w:t>The expression vector of device 2.</w:t>
      </w:r>
    </w:p>
    <w:p w14:paraId="667EF946" w14:textId="77777777" w:rsidR="00D369DA" w:rsidRDefault="00BC6050">
      <w:r>
        <w:t xml:space="preserve">2.2.2.2 Construction and screening of recombinant </w:t>
      </w:r>
      <w:r>
        <w:t>engineer</w:t>
      </w:r>
      <w:r>
        <w:rPr>
          <w:rFonts w:hint="eastAsia"/>
        </w:rPr>
        <w:t>ed</w:t>
      </w:r>
      <w:r>
        <w:t xml:space="preserve"> bacteria</w:t>
      </w:r>
    </w:p>
    <w:p w14:paraId="302DEC7D" w14:textId="77777777" w:rsidR="00D369DA" w:rsidRDefault="00BC6050">
      <w:r>
        <w:t xml:space="preserve">Using </w:t>
      </w:r>
      <w:ins w:id="65" w:author="鹰击长空" w:date="2020-10-21T05:31:00Z">
        <w:r>
          <w:rPr>
            <w:rFonts w:hint="eastAsia"/>
            <w:color w:val="000000" w:themeColor="text1"/>
            <w:sz w:val="22"/>
          </w:rPr>
          <w:t>&lt;i&gt;Bacillus subtilis&lt;/i&gt;</w:t>
        </w:r>
      </w:ins>
      <w:del w:id="66" w:author="鹰击长空" w:date="2020-10-21T05:31:00Z">
        <w:r>
          <w:delText>B. subtilis</w:delText>
        </w:r>
      </w:del>
      <w:r>
        <w:t xml:space="preserve"> WB800N as the expression host, the secretion expression vector pWB980-DB was transformed by electro-transformation. Inoculate them on LB solid medium coated with 10μg/mL kanamycin, and incubate </w:t>
      </w:r>
      <w:r>
        <w:t>them overnight at 37°C.</w:t>
      </w:r>
      <w:r>
        <w:rPr>
          <w:color w:val="000000" w:themeColor="text1"/>
          <w:sz w:val="22"/>
        </w:rPr>
        <w:t xml:space="preserve"> Send transformants to biotechnology company for sequencing.</w:t>
      </w:r>
    </w:p>
    <w:p w14:paraId="6CD64D20" w14:textId="77777777" w:rsidR="00D369DA" w:rsidRDefault="00BC6050">
      <w:r>
        <w:rPr>
          <w:color w:val="000000" w:themeColor="text1"/>
        </w:rPr>
        <w:t xml:space="preserve">2.2.2.3 </w:t>
      </w:r>
      <w:r>
        <w:t>Phytase expression and purification</w:t>
      </w:r>
    </w:p>
    <w:p w14:paraId="7459BD08" w14:textId="77777777" w:rsidR="00D369DA" w:rsidRDefault="00BC6050">
      <w:r>
        <w:t xml:space="preserve">Set up two groups of experiments: (1) the control group: recombinant </w:t>
      </w:r>
      <w:ins w:id="67" w:author="xb21cn" w:date="2020-10-17T17:00:00Z">
        <w:r>
          <w:rPr>
            <w:rFonts w:hint="eastAsia"/>
          </w:rPr>
          <w:t>&lt;i&gt;</w:t>
        </w:r>
      </w:ins>
      <w:r>
        <w:t>Bacillus subtilis</w:t>
      </w:r>
      <w:ins w:id="68" w:author="xb21cn" w:date="2020-10-17T17:00:00Z">
        <w:r>
          <w:rPr>
            <w:rFonts w:hint="eastAsia"/>
          </w:rPr>
          <w:t>&lt;/i&gt;</w:t>
        </w:r>
      </w:ins>
      <w:r>
        <w:t xml:space="preserve"> are cultured in an aerobic conditi</w:t>
      </w:r>
      <w:r>
        <w:t xml:space="preserve">on; (2) the </w:t>
      </w:r>
      <w:r>
        <w:rPr>
          <w:rFonts w:hint="eastAsia"/>
        </w:rPr>
        <w:t>test</w:t>
      </w:r>
      <w:r>
        <w:t xml:space="preserve"> group: recombinant </w:t>
      </w:r>
      <w:ins w:id="69" w:author="xb21cn" w:date="2020-10-17T17:01:00Z">
        <w:r>
          <w:rPr>
            <w:rFonts w:hint="eastAsia"/>
          </w:rPr>
          <w:t>&lt;i&gt;</w:t>
        </w:r>
      </w:ins>
      <w:r>
        <w:t>Bacillus subtilis</w:t>
      </w:r>
      <w:ins w:id="70" w:author="xb21cn" w:date="2020-10-17T17:01:00Z">
        <w:r>
          <w:rPr>
            <w:rFonts w:hint="eastAsia"/>
          </w:rPr>
          <w:t>&lt;/i&gt;</w:t>
        </w:r>
      </w:ins>
      <w:r>
        <w:t xml:space="preserve"> are cultured in an anaerobic condition.</w:t>
      </w:r>
    </w:p>
    <w:p w14:paraId="31B5D837" w14:textId="77777777" w:rsidR="00D369DA" w:rsidRDefault="00BC6050" w:rsidP="00D369DA">
      <w:pPr>
        <w:pStyle w:val="af"/>
        <w:numPr>
          <w:ilvl w:val="0"/>
          <w:numId w:val="2"/>
        </w:numPr>
        <w:ind w:firstLineChars="0"/>
        <w:pPrChange w:id="71" w:author="xb21cn" w:date="2020-10-17T17:01:00Z">
          <w:pPr/>
        </w:pPrChange>
      </w:pPr>
      <w:r>
        <w:t xml:space="preserve">Inoculate recombinant </w:t>
      </w:r>
      <w:ins w:id="72" w:author="xb21cn" w:date="2020-10-17T17:01:00Z">
        <w:r>
          <w:rPr>
            <w:rFonts w:hint="eastAsia"/>
          </w:rPr>
          <w:t>&lt;i&gt;</w:t>
        </w:r>
      </w:ins>
      <w:r>
        <w:t>Bacillus subtilis</w:t>
      </w:r>
      <w:ins w:id="73" w:author="xb21cn" w:date="2020-10-17T17:01:00Z">
        <w:r>
          <w:rPr>
            <w:rFonts w:hint="eastAsia"/>
          </w:rPr>
          <w:t>&lt;/i&gt;</w:t>
        </w:r>
      </w:ins>
      <w:r>
        <w:t xml:space="preserve"> in 20 mL of LB liquid medium containing 10 μg/mL kanamycin, and cultivate</w:t>
      </w:r>
      <w:ins w:id="74" w:author="xb21cn" w:date="2020-10-17T17:03:00Z">
        <w:r>
          <w:rPr>
            <w:rFonts w:hint="eastAsia"/>
          </w:rPr>
          <w:t xml:space="preserve"> them</w:t>
        </w:r>
      </w:ins>
      <w:r>
        <w:t xml:space="preserve"> overnight at 37°C with shaking at 180 rpm.</w:t>
      </w:r>
    </w:p>
    <w:p w14:paraId="283476A5" w14:textId="77777777" w:rsidR="00D369DA" w:rsidRDefault="00BC6050">
      <w:r>
        <w:rPr>
          <w:rFonts w:hint="eastAsia"/>
        </w:rPr>
        <w:t>②</w:t>
      </w:r>
      <w:r>
        <w:t xml:space="preserve">Inoculate </w:t>
      </w:r>
      <w:ins w:id="75" w:author="xb21cn" w:date="2020-10-17T17:06:00Z">
        <w:r>
          <w:rPr>
            <w:rFonts w:hint="eastAsia"/>
          </w:rPr>
          <w:t>2%</w:t>
        </w:r>
      </w:ins>
      <w:r>
        <w:t xml:space="preserve"> </w:t>
      </w:r>
      <w:ins w:id="76" w:author="xb21cn" w:date="2020-10-17T17:06:00Z">
        <w:r>
          <w:rPr>
            <w:rFonts w:hint="eastAsia"/>
          </w:rPr>
          <w:t xml:space="preserve">of the </w:t>
        </w:r>
      </w:ins>
      <w:r>
        <w:t xml:space="preserve">overnight cultured </w:t>
      </w:r>
      <w:ins w:id="77" w:author="xb21cn" w:date="2020-10-17T17:06:00Z">
        <w:r>
          <w:rPr>
            <w:rFonts w:hint="eastAsia"/>
          </w:rPr>
          <w:t xml:space="preserve">bacteria </w:t>
        </w:r>
      </w:ins>
      <w:r>
        <w:t xml:space="preserve">in 100 mL of LB liquid medium containing 10μg/mL kanamycin, </w:t>
      </w:r>
      <w:ins w:id="78" w:author="xb21cn" w:date="2020-10-17T17:05:00Z">
        <w:r>
          <w:rPr>
            <w:rFonts w:hint="eastAsia"/>
          </w:rPr>
          <w:t xml:space="preserve">and </w:t>
        </w:r>
      </w:ins>
      <w:r>
        <w:t xml:space="preserve">culture </w:t>
      </w:r>
      <w:ins w:id="79" w:author="xb21cn" w:date="2020-10-17T17:05:00Z">
        <w:r>
          <w:rPr>
            <w:rFonts w:hint="eastAsia"/>
          </w:rPr>
          <w:t xml:space="preserve">them </w:t>
        </w:r>
      </w:ins>
      <w:r>
        <w:t>with sh</w:t>
      </w:r>
      <w:r>
        <w:t>aking at 25°C for 24 hours. The supernatant was collected by centrifugation to obtain the crude enzyme solution, and the pure enzyme solution was obtained after Ni-NAT affinity chromatography and Superdex-75 gel chromatography. The purified protein is subj</w:t>
      </w:r>
      <w:r>
        <w:t>ected to</w:t>
      </w:r>
      <w:bookmarkStart w:id="80" w:name="_Hlk53517157"/>
      <w:r>
        <w:t xml:space="preserve"> SDS-PAGE gel electrophoresis</w:t>
      </w:r>
      <w:bookmarkEnd w:id="80"/>
      <w:r>
        <w:t>, western blot to determine phytase expression.</w:t>
      </w:r>
      <w:del w:id="81" w:author="xb21cn" w:date="2020-10-17T17:17:00Z">
        <w:r>
          <w:delText xml:space="preserve"> </w:delText>
        </w:r>
      </w:del>
      <w:r>
        <w:t xml:space="preserve"> </w:t>
      </w:r>
      <w:ins w:id="82" w:author="xb21cn" w:date="2020-10-17T17:17:00Z">
        <w:r>
          <w:rPr>
            <w:rFonts w:hint="eastAsia"/>
          </w:rPr>
          <w:t>A</w:t>
        </w:r>
      </w:ins>
      <w:del w:id="83" w:author="xb21cn" w:date="2020-10-17T17:17:00Z">
        <w:r>
          <w:delText>a</w:delText>
        </w:r>
      </w:del>
      <w:r>
        <w:t>nd gel chromatography is used to obtain the elution profile of the enzyme after gel purification.</w:t>
      </w:r>
    </w:p>
    <w:p w14:paraId="7FB86869" w14:textId="77777777" w:rsidR="00D369DA" w:rsidRDefault="00BC6050">
      <w:r>
        <w:rPr>
          <w:rFonts w:hint="eastAsia"/>
        </w:rPr>
        <w:lastRenderedPageBreak/>
        <w:t>③</w:t>
      </w:r>
      <w:bookmarkStart w:id="84" w:name="_Hlk53517189"/>
      <w:ins w:id="85" w:author="xb21cn" w:date="2020-10-17T17:18:00Z">
        <w:r>
          <w:rPr>
            <w:rFonts w:hint="eastAsia"/>
          </w:rPr>
          <w:t>W</w:t>
        </w:r>
      </w:ins>
      <w:del w:id="86" w:author="xb21cn" w:date="2020-10-17T17:18:00Z">
        <w:r>
          <w:delText>w</w:delText>
        </w:r>
      </w:del>
      <w:r>
        <w:t xml:space="preserve">estern </w:t>
      </w:r>
      <w:ins w:id="87" w:author="xb21cn" w:date="2020-10-17T17:18:00Z">
        <w:r>
          <w:rPr>
            <w:rFonts w:hint="eastAsia"/>
          </w:rPr>
          <w:t>B</w:t>
        </w:r>
      </w:ins>
      <w:del w:id="88" w:author="xb21cn" w:date="2020-10-17T17:18:00Z">
        <w:r>
          <w:delText>b</w:delText>
        </w:r>
      </w:del>
      <w:r>
        <w:t>lot</w:t>
      </w:r>
      <w:bookmarkEnd w:id="84"/>
      <w:r>
        <w:rPr>
          <w:rFonts w:hint="eastAsia"/>
        </w:rPr>
        <w:t>：</w:t>
      </w:r>
      <w:r>
        <w:t xml:space="preserve">After SDS-PAGE gel electrophoresis, transfer </w:t>
      </w:r>
      <w:ins w:id="89" w:author="煜煜夕日" w:date="2020-10-21T06:52:00Z">
        <w:r>
          <w:rPr>
            <w:rFonts w:hint="eastAsia"/>
          </w:rPr>
          <w:t xml:space="preserve">the </w:t>
        </w:r>
      </w:ins>
      <w:ins w:id="90" w:author="煜煜夕日" w:date="2020-10-21T08:24:00Z">
        <w:r>
          <w:rPr>
            <w:rFonts w:hint="eastAsia"/>
          </w:rPr>
          <w:t>solut</w:t>
        </w:r>
        <w:r>
          <w:rPr>
            <w:rFonts w:hint="eastAsia"/>
          </w:rPr>
          <w:t>ion</w:t>
        </w:r>
      </w:ins>
      <w:ins w:id="91" w:author="煜煜夕日" w:date="2020-10-21T06:52:00Z">
        <w:r>
          <w:rPr>
            <w:rFonts w:hint="eastAsia"/>
          </w:rPr>
          <w:t xml:space="preserve"> </w:t>
        </w:r>
      </w:ins>
      <w:r>
        <w:t>to membrane (wet transfer: 300 mA, 1 h), seal with 5% skimmed milk powder at 4°C overnight, and add TBST (Tris buffered salt-Tween solution, containing 10 mmol/L)</w:t>
      </w:r>
      <w:ins w:id="92" w:author="xb21cn" w:date="2020-10-17T17:22:00Z">
        <w:r>
          <w:rPr>
            <w:rFonts w:hint="eastAsia"/>
          </w:rPr>
          <w:t>,</w:t>
        </w:r>
      </w:ins>
      <w:r>
        <w:t xml:space="preserve"> pH 7. 6 Tris-HCl, 150 mmol /L NaCl, 0.05% Tween-20) 1:10 000 diluted His primary antibod</w:t>
      </w:r>
      <w:r>
        <w:t xml:space="preserve">y, incubate at 37°C for 1 h, wash the membrane with TBST 3 times, 15 min each time; </w:t>
      </w:r>
      <w:del w:id="93" w:author="鹰击长空" w:date="2020-10-21T02:05:00Z">
        <w:r>
          <w:delText xml:space="preserve"> </w:delText>
        </w:r>
      </w:del>
      <w:r>
        <w:t>Add His secondary antibody diluted 1:20 000 with TBST, incubate at 37°C for 1 h, wash the membrane with TBST 3 times, 15 min each time; HRP-DAB substrate color kit for col</w:t>
      </w:r>
      <w:r>
        <w:t>or development, use Bio-Rad gel imaging system to take pictures.</w:t>
      </w:r>
    </w:p>
    <w:p w14:paraId="608A877E" w14:textId="77777777" w:rsidR="00D369DA" w:rsidRDefault="00D369DA"/>
    <w:p w14:paraId="3D7CD6A6" w14:textId="77777777" w:rsidR="00D369DA" w:rsidRDefault="00BC6050">
      <w:r>
        <w:t>2.2.2</w:t>
      </w:r>
      <w:r>
        <w:rPr>
          <w:rFonts w:hint="eastAsia"/>
        </w:rPr>
        <w:t>.4</w:t>
      </w:r>
      <w:bookmarkStart w:id="94" w:name="_Hlk53517216"/>
      <w:r>
        <w:rPr>
          <w:rFonts w:hint="eastAsia"/>
        </w:rPr>
        <w:t xml:space="preserve"> </w:t>
      </w:r>
      <w:r>
        <w:t>BCA protein concentration verification</w:t>
      </w:r>
      <w:bookmarkEnd w:id="94"/>
    </w:p>
    <w:p w14:paraId="79436B07" w14:textId="77777777" w:rsidR="00D369DA" w:rsidRDefault="00BC6050">
      <w:r>
        <w:rPr>
          <w:rFonts w:hint="eastAsia"/>
        </w:rPr>
        <w:t>（</w:t>
      </w:r>
      <w:r>
        <w:rPr>
          <w:rFonts w:hint="eastAsia"/>
        </w:rPr>
        <w:t>1</w:t>
      </w:r>
      <w:r>
        <w:rPr>
          <w:rFonts w:hint="eastAsia"/>
        </w:rPr>
        <w:t>）</w:t>
      </w:r>
      <w:r>
        <w:t>Experimental reagents:</w:t>
      </w:r>
    </w:p>
    <w:p w14:paraId="2A6DEBBF" w14:textId="77777777" w:rsidR="00D369DA" w:rsidRDefault="00BC6050">
      <w:r>
        <w:rPr>
          <w:rFonts w:hint="eastAsia"/>
        </w:rPr>
        <w:t>①</w:t>
      </w:r>
      <w:r>
        <w:t>BCA reagent: Take 50 parts of BCA reagent A and 1 part of reagent B and mix well.</w:t>
      </w:r>
    </w:p>
    <w:p w14:paraId="55F9D022" w14:textId="77777777" w:rsidR="00D369DA" w:rsidRDefault="00BC6050">
      <w:r>
        <w:rPr>
          <w:rFonts w:hint="eastAsia"/>
        </w:rPr>
        <w:t>②</w:t>
      </w:r>
      <w:r>
        <w:t xml:space="preserve">Standard protein </w:t>
      </w:r>
      <w:r>
        <w:t>solution: Weigh 0.5g bovine serum albumin, dissolve it in distilled water and dilute to 100m</w:t>
      </w:r>
      <w:del w:id="95" w:author="鹰击长空" w:date="2020-10-21T05:32:00Z">
        <w:r>
          <w:delText>l</w:delText>
        </w:r>
      </w:del>
      <w:ins w:id="96" w:author="鹰击长空" w:date="2020-10-21T05:32:00Z">
        <w:r>
          <w:rPr>
            <w:rFonts w:hint="eastAsia"/>
          </w:rPr>
          <w:t>L</w:t>
        </w:r>
      </w:ins>
      <w:r>
        <w:t xml:space="preserve"> to make a 5mg/m</w:t>
      </w:r>
      <w:del w:id="97" w:author="鹰击长空" w:date="2020-10-21T05:33:00Z">
        <w:r>
          <w:delText>l</w:delText>
        </w:r>
      </w:del>
      <w:ins w:id="98" w:author="鹰击长空" w:date="2020-10-21T05:33:00Z">
        <w:r>
          <w:rPr>
            <w:rFonts w:hint="eastAsia"/>
          </w:rPr>
          <w:t>L</w:t>
        </w:r>
      </w:ins>
      <w:r>
        <w:t xml:space="preserve"> solution. </w:t>
      </w:r>
      <w:del w:id="99" w:author="鹰击长空" w:date="2020-10-21T02:05:00Z">
        <w:r>
          <w:delText xml:space="preserve"> </w:delText>
        </w:r>
      </w:del>
      <w:r>
        <w:t>Dilute ten times when used.</w:t>
      </w:r>
    </w:p>
    <w:p w14:paraId="6BB288B5" w14:textId="77777777" w:rsidR="00D369DA" w:rsidRDefault="00BC6050">
      <w:pPr>
        <w:numPr>
          <w:ilvl w:val="0"/>
          <w:numId w:val="3"/>
        </w:numPr>
      </w:pPr>
      <w:r>
        <w:rPr>
          <w:rFonts w:hint="eastAsia"/>
        </w:rPr>
        <w:t xml:space="preserve">Experimental operation: </w:t>
      </w:r>
    </w:p>
    <w:p w14:paraId="3B337839" w14:textId="77777777" w:rsidR="00D369DA" w:rsidRDefault="00BC6050">
      <w:r>
        <w:rPr>
          <w:rFonts w:hint="eastAsia"/>
        </w:rPr>
        <w:t xml:space="preserve">Draw a standard curve: Take a 96-well microtiter plate and add reagents in </w:t>
      </w:r>
      <w:r>
        <w:rPr>
          <w:rFonts w:hint="eastAsia"/>
        </w:rPr>
        <w:t>the following table.</w:t>
      </w:r>
    </w:p>
    <w:tbl>
      <w:tblPr>
        <w:tblStyle w:val="ad"/>
        <w:tblW w:w="0" w:type="auto"/>
        <w:jc w:val="center"/>
        <w:tblLook w:val="04A0" w:firstRow="1" w:lastRow="0" w:firstColumn="1" w:lastColumn="0" w:noHBand="0" w:noVBand="1"/>
      </w:tblPr>
      <w:tblGrid>
        <w:gridCol w:w="1367"/>
        <w:gridCol w:w="848"/>
        <w:gridCol w:w="948"/>
        <w:gridCol w:w="883"/>
        <w:gridCol w:w="850"/>
        <w:gridCol w:w="850"/>
        <w:gridCol w:w="850"/>
        <w:gridCol w:w="850"/>
        <w:gridCol w:w="850"/>
      </w:tblGrid>
      <w:tr w:rsidR="00D369DA" w14:paraId="6A7ADECE" w14:textId="77777777">
        <w:trPr>
          <w:jc w:val="center"/>
        </w:trPr>
        <w:tc>
          <w:tcPr>
            <w:tcW w:w="1488" w:type="dxa"/>
            <w:vAlign w:val="center"/>
          </w:tcPr>
          <w:p w14:paraId="4097EEE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Tube number </w:t>
            </w:r>
          </w:p>
        </w:tc>
        <w:tc>
          <w:tcPr>
            <w:tcW w:w="1488" w:type="dxa"/>
            <w:vAlign w:val="center"/>
          </w:tcPr>
          <w:p w14:paraId="1FB53012"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1489" w:type="dxa"/>
            <w:vAlign w:val="center"/>
          </w:tcPr>
          <w:p w14:paraId="0501EAB3"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1489" w:type="dxa"/>
            <w:vAlign w:val="center"/>
          </w:tcPr>
          <w:p w14:paraId="3595856F"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1489" w:type="dxa"/>
            <w:vAlign w:val="center"/>
          </w:tcPr>
          <w:p w14:paraId="442CB3D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1489" w:type="dxa"/>
            <w:vAlign w:val="center"/>
          </w:tcPr>
          <w:p w14:paraId="01FC01A5"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1489" w:type="dxa"/>
            <w:vAlign w:val="center"/>
          </w:tcPr>
          <w:p w14:paraId="3BD7D5CF"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1489" w:type="dxa"/>
            <w:vAlign w:val="center"/>
          </w:tcPr>
          <w:p w14:paraId="623228E3"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1489" w:type="dxa"/>
            <w:vAlign w:val="center"/>
          </w:tcPr>
          <w:p w14:paraId="39577045"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r>
      <w:tr w:rsidR="00D369DA" w14:paraId="44A805D2" w14:textId="77777777">
        <w:trPr>
          <w:jc w:val="center"/>
        </w:trPr>
        <w:tc>
          <w:tcPr>
            <w:tcW w:w="1488" w:type="dxa"/>
            <w:vAlign w:val="center"/>
          </w:tcPr>
          <w:p w14:paraId="06C27994"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Standard protein solution</w:t>
            </w:r>
            <w:r>
              <w:rPr>
                <w:rFonts w:ascii="Times New Roman" w:eastAsia="宋体" w:hAnsi="Times New Roman" w:cs="Times New Roman" w:hint="eastAsia"/>
                <w:kern w:val="0"/>
                <w:sz w:val="20"/>
                <w:szCs w:val="20"/>
              </w:rPr>
              <w:t>（μ</w:t>
            </w:r>
            <w:r>
              <w:rPr>
                <w:rFonts w:ascii="Times New Roman" w:eastAsia="宋体" w:hAnsi="Times New Roman" w:cs="Times New Roman" w:hint="eastAsia"/>
                <w:kern w:val="0"/>
                <w:sz w:val="20"/>
                <w:szCs w:val="20"/>
              </w:rPr>
              <w:t>l</w:t>
            </w:r>
            <w:r>
              <w:rPr>
                <w:rFonts w:ascii="Times New Roman" w:eastAsia="宋体" w:hAnsi="Times New Roman" w:cs="Times New Roman" w:hint="eastAsia"/>
                <w:kern w:val="0"/>
                <w:sz w:val="20"/>
                <w:szCs w:val="20"/>
              </w:rPr>
              <w:t>）</w:t>
            </w:r>
          </w:p>
        </w:tc>
        <w:tc>
          <w:tcPr>
            <w:tcW w:w="1488" w:type="dxa"/>
            <w:vAlign w:val="center"/>
          </w:tcPr>
          <w:p w14:paraId="6DBED617"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p>
        </w:tc>
        <w:tc>
          <w:tcPr>
            <w:tcW w:w="1489" w:type="dxa"/>
            <w:vAlign w:val="center"/>
          </w:tcPr>
          <w:p w14:paraId="4D281A74"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1489" w:type="dxa"/>
            <w:vAlign w:val="center"/>
          </w:tcPr>
          <w:p w14:paraId="168BB5C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1489" w:type="dxa"/>
            <w:vAlign w:val="center"/>
          </w:tcPr>
          <w:p w14:paraId="08C93A6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1489" w:type="dxa"/>
            <w:vAlign w:val="center"/>
          </w:tcPr>
          <w:p w14:paraId="2AD27A94"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1489" w:type="dxa"/>
            <w:vAlign w:val="center"/>
          </w:tcPr>
          <w:p w14:paraId="67B54E97"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1489" w:type="dxa"/>
            <w:vAlign w:val="center"/>
          </w:tcPr>
          <w:p w14:paraId="3194D3FE"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16</w:t>
            </w:r>
          </w:p>
        </w:tc>
        <w:tc>
          <w:tcPr>
            <w:tcW w:w="1489" w:type="dxa"/>
            <w:vAlign w:val="center"/>
          </w:tcPr>
          <w:p w14:paraId="359588A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w:t>
            </w:r>
          </w:p>
        </w:tc>
      </w:tr>
      <w:tr w:rsidR="00D369DA" w14:paraId="2E7F1582" w14:textId="77777777">
        <w:trPr>
          <w:jc w:val="center"/>
        </w:trPr>
        <w:tc>
          <w:tcPr>
            <w:tcW w:w="1488" w:type="dxa"/>
            <w:vAlign w:val="center"/>
          </w:tcPr>
          <w:p w14:paraId="7CF427FF"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Distilled water</w:t>
            </w:r>
            <w:r>
              <w:rPr>
                <w:rFonts w:ascii="Times New Roman" w:eastAsia="宋体" w:hAnsi="Times New Roman" w:cs="Times New Roman" w:hint="eastAsia"/>
                <w:kern w:val="0"/>
                <w:sz w:val="20"/>
                <w:szCs w:val="20"/>
              </w:rPr>
              <w:t>（μ</w:t>
            </w:r>
            <w:r>
              <w:rPr>
                <w:rFonts w:ascii="Times New Roman" w:eastAsia="宋体" w:hAnsi="Times New Roman" w:cs="Times New Roman" w:hint="eastAsia"/>
                <w:kern w:val="0"/>
                <w:sz w:val="20"/>
                <w:szCs w:val="20"/>
              </w:rPr>
              <w:t>l</w:t>
            </w:r>
            <w:r>
              <w:rPr>
                <w:rFonts w:ascii="Times New Roman" w:eastAsia="宋体" w:hAnsi="Times New Roman" w:cs="Times New Roman" w:hint="eastAsia"/>
                <w:kern w:val="0"/>
                <w:sz w:val="20"/>
                <w:szCs w:val="20"/>
              </w:rPr>
              <w:t>）</w:t>
            </w:r>
          </w:p>
        </w:tc>
        <w:tc>
          <w:tcPr>
            <w:tcW w:w="1488" w:type="dxa"/>
            <w:vAlign w:val="center"/>
          </w:tcPr>
          <w:p w14:paraId="3DAF5241"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w:t>
            </w:r>
          </w:p>
        </w:tc>
        <w:tc>
          <w:tcPr>
            <w:tcW w:w="1489" w:type="dxa"/>
            <w:vAlign w:val="center"/>
          </w:tcPr>
          <w:p w14:paraId="09F361C1"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19</w:t>
            </w:r>
          </w:p>
        </w:tc>
        <w:tc>
          <w:tcPr>
            <w:tcW w:w="1489" w:type="dxa"/>
            <w:vAlign w:val="center"/>
          </w:tcPr>
          <w:p w14:paraId="58F9F04B"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18</w:t>
            </w:r>
          </w:p>
        </w:tc>
        <w:tc>
          <w:tcPr>
            <w:tcW w:w="1489" w:type="dxa"/>
            <w:vAlign w:val="center"/>
          </w:tcPr>
          <w:p w14:paraId="07845C85"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16</w:t>
            </w:r>
          </w:p>
        </w:tc>
        <w:tc>
          <w:tcPr>
            <w:tcW w:w="1489" w:type="dxa"/>
            <w:vAlign w:val="center"/>
          </w:tcPr>
          <w:p w14:paraId="7BDE03AC"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1489" w:type="dxa"/>
            <w:vAlign w:val="center"/>
          </w:tcPr>
          <w:p w14:paraId="0F3FE7E1"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1489" w:type="dxa"/>
            <w:vAlign w:val="center"/>
          </w:tcPr>
          <w:p w14:paraId="21AF691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1489" w:type="dxa"/>
            <w:vAlign w:val="center"/>
          </w:tcPr>
          <w:p w14:paraId="615FAD0F"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p>
        </w:tc>
      </w:tr>
      <w:tr w:rsidR="00D369DA" w14:paraId="28E65214" w14:textId="77777777">
        <w:trPr>
          <w:jc w:val="center"/>
        </w:trPr>
        <w:tc>
          <w:tcPr>
            <w:tcW w:w="1488" w:type="dxa"/>
            <w:vAlign w:val="center"/>
          </w:tcPr>
          <w:p w14:paraId="5C68D5C5"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BCA reagent</w:t>
            </w:r>
            <w:r>
              <w:rPr>
                <w:rFonts w:ascii="Times New Roman" w:eastAsia="宋体" w:hAnsi="Times New Roman" w:cs="Times New Roman" w:hint="eastAsia"/>
                <w:kern w:val="0"/>
                <w:sz w:val="20"/>
                <w:szCs w:val="20"/>
              </w:rPr>
              <w:t>（μ</w:t>
            </w:r>
            <w:r>
              <w:rPr>
                <w:rFonts w:ascii="Times New Roman" w:eastAsia="宋体" w:hAnsi="Times New Roman" w:cs="Times New Roman" w:hint="eastAsia"/>
                <w:kern w:val="0"/>
                <w:sz w:val="20"/>
                <w:szCs w:val="20"/>
              </w:rPr>
              <w:t>l</w:t>
            </w:r>
            <w:r>
              <w:rPr>
                <w:rFonts w:ascii="Times New Roman" w:eastAsia="宋体" w:hAnsi="Times New Roman" w:cs="Times New Roman" w:hint="eastAsia"/>
                <w:kern w:val="0"/>
                <w:sz w:val="20"/>
                <w:szCs w:val="20"/>
              </w:rPr>
              <w:t>）</w:t>
            </w:r>
          </w:p>
        </w:tc>
        <w:tc>
          <w:tcPr>
            <w:tcW w:w="1488" w:type="dxa"/>
            <w:vAlign w:val="center"/>
          </w:tcPr>
          <w:p w14:paraId="3CDDD39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250B065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32FF4A8A"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06DB718B"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2B9F9A12"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24E65D5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349779F2"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c>
          <w:tcPr>
            <w:tcW w:w="1489" w:type="dxa"/>
            <w:vAlign w:val="center"/>
          </w:tcPr>
          <w:p w14:paraId="322DFA41"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200</w:t>
            </w:r>
          </w:p>
        </w:tc>
      </w:tr>
      <w:tr w:rsidR="00D369DA" w14:paraId="6A9047C6" w14:textId="77777777">
        <w:trPr>
          <w:jc w:val="center"/>
        </w:trPr>
        <w:tc>
          <w:tcPr>
            <w:tcW w:w="1488" w:type="dxa"/>
            <w:vAlign w:val="center"/>
          </w:tcPr>
          <w:p w14:paraId="26E7812A"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Protein concentration</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mg/</w:t>
            </w:r>
            <w:r>
              <w:rPr>
                <w:rFonts w:ascii="Times New Roman" w:eastAsia="宋体" w:hAnsi="Times New Roman" w:cs="Times New Roman" w:hint="eastAsia"/>
                <w:kern w:val="0"/>
                <w:sz w:val="20"/>
                <w:szCs w:val="20"/>
              </w:rPr>
              <w:t>μ</w:t>
            </w:r>
            <w:r>
              <w:rPr>
                <w:rFonts w:ascii="Times New Roman" w:eastAsia="宋体" w:hAnsi="Times New Roman" w:cs="Times New Roman" w:hint="eastAsia"/>
                <w:kern w:val="0"/>
                <w:sz w:val="20"/>
                <w:szCs w:val="20"/>
              </w:rPr>
              <w:t>l</w:t>
            </w:r>
            <w:r>
              <w:rPr>
                <w:rFonts w:ascii="Times New Roman" w:eastAsia="宋体" w:hAnsi="Times New Roman" w:cs="Times New Roman" w:hint="eastAsia"/>
                <w:kern w:val="0"/>
                <w:sz w:val="20"/>
                <w:szCs w:val="20"/>
              </w:rPr>
              <w:t>）</w:t>
            </w:r>
          </w:p>
        </w:tc>
        <w:tc>
          <w:tcPr>
            <w:tcW w:w="1488" w:type="dxa"/>
            <w:vAlign w:val="center"/>
          </w:tcPr>
          <w:p w14:paraId="1A52EF11"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p>
        </w:tc>
        <w:tc>
          <w:tcPr>
            <w:tcW w:w="1489" w:type="dxa"/>
            <w:vAlign w:val="center"/>
          </w:tcPr>
          <w:p w14:paraId="7AAA2B9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0.025</w:t>
            </w:r>
          </w:p>
        </w:tc>
        <w:tc>
          <w:tcPr>
            <w:tcW w:w="1489" w:type="dxa"/>
            <w:vAlign w:val="center"/>
          </w:tcPr>
          <w:p w14:paraId="6D579746"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0.05</w:t>
            </w:r>
          </w:p>
        </w:tc>
        <w:tc>
          <w:tcPr>
            <w:tcW w:w="1489" w:type="dxa"/>
            <w:vAlign w:val="center"/>
          </w:tcPr>
          <w:p w14:paraId="54533AA9"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0.1</w:t>
            </w:r>
          </w:p>
        </w:tc>
        <w:tc>
          <w:tcPr>
            <w:tcW w:w="1489" w:type="dxa"/>
            <w:vAlign w:val="center"/>
          </w:tcPr>
          <w:p w14:paraId="17FE4455"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0.2</w:t>
            </w:r>
          </w:p>
        </w:tc>
        <w:tc>
          <w:tcPr>
            <w:tcW w:w="1489" w:type="dxa"/>
            <w:vAlign w:val="center"/>
          </w:tcPr>
          <w:p w14:paraId="109029AE"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0.3</w:t>
            </w:r>
          </w:p>
        </w:tc>
        <w:tc>
          <w:tcPr>
            <w:tcW w:w="1489" w:type="dxa"/>
            <w:vAlign w:val="center"/>
          </w:tcPr>
          <w:p w14:paraId="059B9F8D"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0.4</w:t>
            </w:r>
          </w:p>
        </w:tc>
        <w:tc>
          <w:tcPr>
            <w:tcW w:w="1489" w:type="dxa"/>
            <w:vAlign w:val="center"/>
          </w:tcPr>
          <w:p w14:paraId="3E44A590" w14:textId="77777777" w:rsidR="00D369DA" w:rsidRDefault="00BC6050">
            <w:pPr>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0.5</w:t>
            </w:r>
          </w:p>
        </w:tc>
      </w:tr>
    </w:tbl>
    <w:p w14:paraId="3C1E5531" w14:textId="77777777" w:rsidR="00D369DA" w:rsidRDefault="00BC6050">
      <w:pPr>
        <w:rPr>
          <w:b/>
          <w:bCs/>
        </w:rPr>
      </w:pPr>
      <w:r>
        <w:rPr>
          <w:b/>
          <w:bCs/>
        </w:rPr>
        <w:t xml:space="preserve">Table.1. </w:t>
      </w:r>
      <w:r>
        <w:rPr>
          <w:rFonts w:hint="eastAsia"/>
          <w:b/>
          <w:bCs/>
        </w:rPr>
        <w:t>Draw a standard curve</w:t>
      </w:r>
      <w:r>
        <w:rPr>
          <w:b/>
          <w:bCs/>
        </w:rPr>
        <w:t>.</w:t>
      </w:r>
    </w:p>
    <w:p w14:paraId="72B6FF9B" w14:textId="77777777" w:rsidR="00D369DA" w:rsidRDefault="00BC6050">
      <w:r>
        <w:t>After the above reagents are added, accurately pipet 20μl of sample solution and add 200μl of BCA reagent to the sample, gently shake, then add the above system to the microplate well, keep it at 37°C for 30-60min, cool to r</w:t>
      </w:r>
      <w:r>
        <w:t>oom temperature, take the blank as a control, and place it on the microplate reader at 562nm</w:t>
      </w:r>
      <w:del w:id="100" w:author="鹰击长空" w:date="2020-10-21T02:06:00Z">
        <w:r>
          <w:delText xml:space="preserve">  </w:delText>
        </w:r>
      </w:del>
      <w:ins w:id="101" w:author="鹰击长空" w:date="2020-10-21T02:06:00Z">
        <w:r>
          <w:rPr>
            <w:rFonts w:hint="eastAsia"/>
          </w:rPr>
          <w:t>.</w:t>
        </w:r>
      </w:ins>
      <w:ins w:id="102" w:author="煜煜夕日" w:date="2020-10-21T08:36:00Z">
        <w:r>
          <w:rPr>
            <w:rFonts w:hint="eastAsia"/>
          </w:rPr>
          <w:t xml:space="preserve"> </w:t>
        </w:r>
      </w:ins>
      <w:r>
        <w:t>For colorimetry, draw a standard curve with the content of bovine serum albumin as the abscissa and absorbance as the ordinate. Take the blank of the standard c</w:t>
      </w:r>
      <w:r>
        <w:t>urve as the control, find out the protein content of the sample from the standard curve according to the absorbance value of the sample, and do three sets of replicates for each sample.</w:t>
      </w:r>
    </w:p>
    <w:p w14:paraId="7178D019" w14:textId="77777777" w:rsidR="00D369DA" w:rsidRDefault="00BC6050">
      <w:r>
        <w:t>2.2.2.5</w:t>
      </w:r>
      <w:r>
        <w:rPr>
          <w:rFonts w:hint="eastAsia"/>
        </w:rPr>
        <w:t xml:space="preserve"> </w:t>
      </w:r>
      <w:bookmarkStart w:id="103" w:name="_Hlk53517231"/>
      <w:r>
        <w:t>Verification of the effect of phytase on phosphate hydrolysis</w:t>
      </w:r>
      <w:bookmarkEnd w:id="103"/>
    </w:p>
    <w:p w14:paraId="42D43369" w14:textId="77777777" w:rsidR="00D369DA" w:rsidRDefault="00BC6050">
      <w:pPr>
        <w:rPr>
          <w:color w:val="000000" w:themeColor="text1"/>
        </w:rPr>
      </w:pPr>
      <w:r>
        <w:rPr>
          <w:rFonts w:hint="eastAsia"/>
          <w:color w:val="000000" w:themeColor="text1"/>
        </w:rPr>
        <w:t>①</w:t>
      </w:r>
      <w:r>
        <w:rPr>
          <w:color w:val="000000" w:themeColor="text1"/>
        </w:rPr>
        <w:t xml:space="preserve">Preliminary identification of engineered bacteria expressing phytase </w:t>
      </w:r>
    </w:p>
    <w:p w14:paraId="61C52560" w14:textId="77777777" w:rsidR="00D369DA" w:rsidRDefault="00BC6050">
      <w:pPr>
        <w:rPr>
          <w:color w:val="000000" w:themeColor="text1"/>
        </w:rPr>
      </w:pPr>
      <w:r>
        <w:rPr>
          <w:color w:val="000000" w:themeColor="text1"/>
        </w:rPr>
        <w:t>Pick a single colony of the transformant and inoculate it on a LB solid medium containing calcium phytate, and then observe the hydrolysis circle after culturing in a 37 ℃ incubator for</w:t>
      </w:r>
      <w:r>
        <w:rPr>
          <w:color w:val="000000" w:themeColor="text1"/>
        </w:rPr>
        <w:t xml:space="preserve"> 36 h.</w:t>
      </w:r>
    </w:p>
    <w:p w14:paraId="6337B2BB" w14:textId="77777777" w:rsidR="00D369DA" w:rsidRDefault="00BC6050">
      <w:pPr>
        <w:rPr>
          <w:color w:val="000000" w:themeColor="text1"/>
        </w:rPr>
      </w:pPr>
      <w:r>
        <w:rPr>
          <w:rFonts w:hint="eastAsia"/>
          <w:color w:val="000000" w:themeColor="text1"/>
        </w:rPr>
        <w:t>②</w:t>
      </w:r>
      <w:r>
        <w:rPr>
          <w:color w:val="000000" w:themeColor="text1"/>
        </w:rPr>
        <w:t xml:space="preserve">Preparation of phosphorus standard curve </w:t>
      </w:r>
    </w:p>
    <w:p w14:paraId="6AD0AE7C" w14:textId="41007741" w:rsidR="00D369DA" w:rsidRDefault="00BC6050">
      <w:pPr>
        <w:rPr>
          <w:color w:val="000000" w:themeColor="text1"/>
        </w:rPr>
      </w:pPr>
      <w:r>
        <w:rPr>
          <w:color w:val="000000" w:themeColor="text1"/>
        </w:rPr>
        <w:t>Configure 50 mmol standard KH</w:t>
      </w:r>
      <w:ins w:id="104" w:author="鹰击长空" w:date="2020-10-21T02:07:00Z">
        <w:r>
          <w:rPr>
            <w:color w:val="000000" w:themeColor="text1"/>
            <w:rPrChange w:id="105" w:author="鹰击长空" w:date="2020-10-21T02:07:00Z">
              <w:rPr/>
            </w:rPrChange>
          </w:rPr>
          <w:t>&lt;sub&gt;</w:t>
        </w:r>
        <w:r>
          <w:rPr>
            <w:rFonts w:hint="eastAsia"/>
            <w:color w:val="000000" w:themeColor="text1"/>
          </w:rPr>
          <w:t>2</w:t>
        </w:r>
        <w:r>
          <w:rPr>
            <w:color w:val="000000" w:themeColor="text1"/>
            <w:rPrChange w:id="106" w:author="鹰击长空" w:date="2020-10-21T02:07:00Z">
              <w:rPr/>
            </w:rPrChange>
          </w:rPr>
          <w:t>&lt;/sub&gt;</w:t>
        </w:r>
      </w:ins>
      <w:del w:id="107" w:author="鹰击长空" w:date="2020-10-21T02:07:00Z">
        <w:r>
          <w:rPr>
            <w:color w:val="000000" w:themeColor="text1"/>
          </w:rPr>
          <w:delText>2</w:delText>
        </w:r>
      </w:del>
      <w:r>
        <w:rPr>
          <w:color w:val="000000" w:themeColor="text1"/>
        </w:rPr>
        <w:t>PO</w:t>
      </w:r>
      <w:ins w:id="108" w:author="鹰击长空" w:date="2020-10-21T02:07:00Z">
        <w:r>
          <w:rPr>
            <w:color w:val="000000" w:themeColor="text1"/>
            <w:rPrChange w:id="109" w:author="鹰击长空" w:date="2020-10-21T02:07:00Z">
              <w:rPr/>
            </w:rPrChange>
          </w:rPr>
          <w:t>&lt;sub&gt;</w:t>
        </w:r>
        <w:r>
          <w:rPr>
            <w:rFonts w:hint="eastAsia"/>
            <w:color w:val="000000" w:themeColor="text1"/>
          </w:rPr>
          <w:t>4</w:t>
        </w:r>
        <w:r>
          <w:rPr>
            <w:color w:val="000000" w:themeColor="text1"/>
            <w:rPrChange w:id="110" w:author="鹰击长空" w:date="2020-10-21T02:07:00Z">
              <w:rPr/>
            </w:rPrChange>
          </w:rPr>
          <w:t>&lt;/sub&gt;</w:t>
        </w:r>
      </w:ins>
      <w:del w:id="111" w:author="鹰击长空" w:date="2020-10-21T02:07:00Z">
        <w:r>
          <w:rPr>
            <w:color w:val="000000" w:themeColor="text1"/>
          </w:rPr>
          <w:delText>4</w:delText>
        </w:r>
      </w:del>
      <w:r>
        <w:rPr>
          <w:color w:val="000000" w:themeColor="text1"/>
        </w:rPr>
        <w:t xml:space="preserve"> solution (weigh 0.6804 g </w:t>
      </w:r>
      <w:r>
        <w:rPr>
          <w:color w:val="000000" w:themeColor="text1"/>
        </w:rPr>
        <w:lastRenderedPageBreak/>
        <w:t>KH</w:t>
      </w:r>
      <w:ins w:id="112" w:author="鹰击长空" w:date="2020-10-21T02:08:00Z">
        <w:r>
          <w:rPr>
            <w:rFonts w:hint="eastAsia"/>
            <w:color w:val="000000" w:themeColor="text1"/>
          </w:rPr>
          <w:t>&lt;sub&gt;</w:t>
        </w:r>
        <w:r>
          <w:rPr>
            <w:rFonts w:hint="eastAsia"/>
            <w:color w:val="000000" w:themeColor="text1"/>
          </w:rPr>
          <w:t>2</w:t>
        </w:r>
        <w:r>
          <w:rPr>
            <w:rFonts w:hint="eastAsia"/>
            <w:color w:val="000000" w:themeColor="text1"/>
          </w:rPr>
          <w:t>&lt;/sub&gt;</w:t>
        </w:r>
      </w:ins>
      <w:del w:id="113" w:author="鹰击长空" w:date="2020-10-21T02:08:00Z">
        <w:r>
          <w:rPr>
            <w:color w:val="000000" w:themeColor="text1"/>
          </w:rPr>
          <w:delText>2</w:delText>
        </w:r>
      </w:del>
      <w:r>
        <w:rPr>
          <w:color w:val="000000" w:themeColor="text1"/>
        </w:rPr>
        <w:t>PO</w:t>
      </w:r>
      <w:ins w:id="114" w:author="鹰击长空" w:date="2020-10-21T02:08:00Z">
        <w:r>
          <w:rPr>
            <w:rFonts w:hint="eastAsia"/>
            <w:color w:val="000000" w:themeColor="text1"/>
          </w:rPr>
          <w:t>&lt;sub&gt;</w:t>
        </w:r>
        <w:r>
          <w:rPr>
            <w:rFonts w:hint="eastAsia"/>
            <w:color w:val="000000" w:themeColor="text1"/>
          </w:rPr>
          <w:t>4</w:t>
        </w:r>
        <w:r>
          <w:rPr>
            <w:rFonts w:hint="eastAsia"/>
            <w:color w:val="000000" w:themeColor="text1"/>
          </w:rPr>
          <w:t>&lt;/sub&gt;</w:t>
        </w:r>
      </w:ins>
      <w:del w:id="115" w:author="鹰击长空" w:date="2020-10-21T02:08:00Z">
        <w:r>
          <w:rPr>
            <w:color w:val="000000" w:themeColor="text1"/>
          </w:rPr>
          <w:delText>4</w:delText>
        </w:r>
      </w:del>
      <w:r>
        <w:rPr>
          <w:color w:val="000000" w:themeColor="text1"/>
        </w:rPr>
        <w:t xml:space="preserve"> and dilute it to 100 mL with pH5.5 acetate buffer), and then dilute it to 0.025, 0.05, 0.10, 0.15, 0.20, 0.25, 0.30, 0.35, 0.40 mmol/mL nine concentration gradients with deionized water.</w:t>
      </w:r>
      <w:del w:id="116" w:author="xb21cn" w:date="2020-10-17T17:30:00Z">
        <w:r>
          <w:rPr>
            <w:color w:val="000000" w:themeColor="text1"/>
          </w:rPr>
          <w:delText xml:space="preserve"> </w:delText>
        </w:r>
      </w:del>
      <w:r>
        <w:rPr>
          <w:color w:val="000000" w:themeColor="text1"/>
        </w:rPr>
        <w:t xml:space="preserve"> Take 1 mL of gradient solution and add 1 mL of 5.0mmol/L sodium phy</w:t>
      </w:r>
      <w:r>
        <w:rPr>
          <w:color w:val="000000" w:themeColor="text1"/>
        </w:rPr>
        <w:t>tate solution, then add 2 mL of stop solution, measure absorbance at 415 nm, do 3 sets of repeated experiments for each concentration gradient, and average within the standard deviation range</w:t>
      </w:r>
      <w:ins w:id="117" w:author="xb21cn" w:date="2020-10-17T17:31:00Z">
        <w:r>
          <w:rPr>
            <w:rFonts w:hint="eastAsia"/>
            <w:color w:val="000000" w:themeColor="text1"/>
          </w:rPr>
          <w:t>.</w:t>
        </w:r>
      </w:ins>
      <w:del w:id="118" w:author="xb21cn" w:date="2020-10-17T17:31:00Z">
        <w:r>
          <w:rPr>
            <w:color w:val="000000" w:themeColor="text1"/>
          </w:rPr>
          <w:delText xml:space="preserve"> </w:delText>
        </w:r>
      </w:del>
      <w:r>
        <w:rPr>
          <w:color w:val="000000" w:themeColor="text1"/>
        </w:rPr>
        <w:t xml:space="preserve"> Draw a standard curve with the concentration of inorganic phosphorus as the abscissa and the absorbance value as the ordinate.</w:t>
      </w:r>
    </w:p>
    <w:p w14:paraId="62C2C33B" w14:textId="77777777" w:rsidR="00D369DA" w:rsidRDefault="00BC6050">
      <w:pPr>
        <w:rPr>
          <w:color w:val="000000" w:themeColor="text1"/>
        </w:rPr>
      </w:pPr>
      <w:r>
        <w:rPr>
          <w:rFonts w:hint="eastAsia"/>
          <w:color w:val="000000" w:themeColor="text1"/>
        </w:rPr>
        <w:t>③</w:t>
      </w:r>
      <w:r>
        <w:rPr>
          <w:color w:val="000000" w:themeColor="text1"/>
        </w:rPr>
        <w:t>Determination of phytase activity</w:t>
      </w:r>
    </w:p>
    <w:p w14:paraId="64C895C2" w14:textId="77777777" w:rsidR="00D369DA" w:rsidRDefault="00BC6050">
      <w:pPr>
        <w:rPr>
          <w:color w:val="000000" w:themeColor="text1"/>
        </w:rPr>
      </w:pPr>
      <w:r>
        <w:rPr>
          <w:color w:val="000000" w:themeColor="text1"/>
        </w:rPr>
        <w:t>Add 0.8 mL of sodium phytate to 0.2 mL of diluted enzyme solution. After reacting for 15 min</w:t>
      </w:r>
      <w:r>
        <w:rPr>
          <w:color w:val="000000" w:themeColor="text1"/>
        </w:rPr>
        <w:t xml:space="preserve"> at pH 6.5 and temperature of 37 ℃, add 1 mL of 5% TCA (trichloroacetic acid) to stop enzyme activity reaction, and then add 1 mL of ferrous sulfate-ammonium molybdate coloring solution, determine the content of inorganic phosphorus in visible light at 415</w:t>
      </w:r>
      <w:r>
        <w:rPr>
          <w:color w:val="000000" w:themeColor="text1"/>
        </w:rPr>
        <w:t xml:space="preserve"> nm, and calculate the specific activity.</w:t>
      </w:r>
      <w:del w:id="119" w:author="xb21cn" w:date="2020-10-17T17:33:00Z">
        <w:r>
          <w:rPr>
            <w:color w:val="000000" w:themeColor="text1"/>
          </w:rPr>
          <w:delText xml:space="preserve"> </w:delText>
        </w:r>
      </w:del>
      <w:r>
        <w:rPr>
          <w:color w:val="000000" w:themeColor="text1"/>
        </w:rPr>
        <w:t xml:space="preserve"> </w:t>
      </w:r>
      <w:ins w:id="120" w:author="xb21cn" w:date="2020-10-17T17:34:00Z">
        <w:r>
          <w:rPr>
            <w:rFonts w:hint="eastAsia"/>
            <w:color w:val="000000" w:themeColor="text1"/>
          </w:rPr>
          <w:t>(</w:t>
        </w:r>
      </w:ins>
      <w:r>
        <w:rPr>
          <w:color w:val="000000" w:themeColor="text1"/>
        </w:rPr>
        <w:t xml:space="preserve">Enzyme activity unit definition: Under the conditions of 37°C and pH 6.5, the amount of enzyme that releases 1 μmol of inorganic phosphorus from a 5.0 mmol/L sodium phytate solution per minute is defined as 1 </w:t>
      </w:r>
      <w:r>
        <w:rPr>
          <w:color w:val="000000" w:themeColor="text1"/>
        </w:rPr>
        <w:t>enzyme activity unit (U).</w:t>
      </w:r>
      <w:ins w:id="121" w:author="xb21cn" w:date="2020-10-17T17:34:00Z">
        <w:r>
          <w:rPr>
            <w:rFonts w:hint="eastAsia"/>
            <w:color w:val="000000" w:themeColor="text1"/>
          </w:rPr>
          <w:t>)</w:t>
        </w:r>
      </w:ins>
    </w:p>
    <w:p w14:paraId="7E261FD2" w14:textId="77777777" w:rsidR="00D369DA" w:rsidRDefault="00BC6050">
      <w:r>
        <w:t>2.2.2</w:t>
      </w:r>
      <w:r>
        <w:rPr>
          <w:rFonts w:hint="eastAsia"/>
        </w:rPr>
        <w:t>.</w:t>
      </w:r>
      <w:r>
        <w:t>6</w:t>
      </w:r>
      <w:bookmarkStart w:id="122" w:name="_Hlk53517264"/>
      <w:r>
        <w:rPr>
          <w:rFonts w:hint="eastAsia"/>
        </w:rPr>
        <w:t xml:space="preserve"> </w:t>
      </w:r>
      <w:r>
        <w:t>Verification of the effect of phytase to dissolve phosphorus and solid lead</w:t>
      </w:r>
    </w:p>
    <w:bookmarkEnd w:id="122"/>
    <w:p w14:paraId="179FAE28" w14:textId="77777777" w:rsidR="00D369DA" w:rsidRDefault="00BC6050">
      <w:r>
        <w:rPr>
          <w:rFonts w:hint="eastAsia"/>
        </w:rPr>
        <w:t>①</w:t>
      </w:r>
      <w:r>
        <w:rPr>
          <w:rFonts w:hint="eastAsia"/>
        </w:rPr>
        <w:t>Experimental reagents: sodium phytase solution 1.5</w:t>
      </w:r>
      <w:ins w:id="123" w:author="煜煜夕日" w:date="2020-10-21T09:01:00Z">
        <w:r>
          <w:rPr>
            <w:rFonts w:hint="eastAsia"/>
          </w:rPr>
          <w:t xml:space="preserve"> </w:t>
        </w:r>
      </w:ins>
      <w:r>
        <w:rPr>
          <w:rFonts w:hint="eastAsia"/>
        </w:rPr>
        <w:t>mM, phytase solution, 230mg/L PbCl</w:t>
      </w:r>
      <w:ins w:id="124" w:author="鹰击长空" w:date="2020-10-21T02:15:00Z">
        <w:r>
          <w:rPr>
            <w:rFonts w:hint="eastAsia"/>
            <w:color w:val="000000" w:themeColor="text1"/>
          </w:rPr>
          <w:t>&lt;sub&gt;</w:t>
        </w:r>
        <w:r>
          <w:rPr>
            <w:rFonts w:hint="eastAsia"/>
            <w:color w:val="000000" w:themeColor="text1"/>
          </w:rPr>
          <w:t>2</w:t>
        </w:r>
        <w:r>
          <w:rPr>
            <w:rFonts w:hint="eastAsia"/>
            <w:color w:val="000000" w:themeColor="text1"/>
          </w:rPr>
          <w:t>&lt;/sub&gt;</w:t>
        </w:r>
      </w:ins>
      <w:del w:id="125" w:author="鹰击长空" w:date="2020-10-21T02:15:00Z">
        <w:r>
          <w:rPr>
            <w:rFonts w:hint="eastAsia"/>
          </w:rPr>
          <w:delText>2</w:delText>
        </w:r>
      </w:del>
      <w:r>
        <w:rPr>
          <w:rFonts w:hint="eastAsia"/>
        </w:rPr>
        <w:t xml:space="preserve"> solution </w:t>
      </w:r>
    </w:p>
    <w:p w14:paraId="63E8F98A" w14:textId="77777777" w:rsidR="00D369DA" w:rsidRDefault="00BC6050">
      <w:pPr>
        <w:rPr>
          <w:ins w:id="126" w:author="煜煜夕日" w:date="2020-10-21T06:20:00Z"/>
        </w:rPr>
      </w:pPr>
      <w:r>
        <w:rPr>
          <w:rFonts w:hint="eastAsia"/>
        </w:rPr>
        <w:t>②</w:t>
      </w:r>
      <w:r>
        <w:rPr>
          <w:rFonts w:hint="eastAsia"/>
        </w:rPr>
        <w:t xml:space="preserve">test group: </w:t>
      </w:r>
    </w:p>
    <w:p w14:paraId="7BBA0822" w14:textId="77777777" w:rsidR="00D369DA" w:rsidRDefault="00BC6050">
      <w:ins w:id="127" w:author="煜煜夕日" w:date="2020-10-21T06:20:00Z">
        <w:r>
          <w:rPr>
            <w:rFonts w:hint="eastAsia"/>
            <w:noProof/>
          </w:rPr>
          <w:drawing>
            <wp:inline distT="0" distB="0" distL="114300" distR="114300" wp14:anchorId="01E59B8A" wp14:editId="608CB374">
              <wp:extent cx="4436110" cy="1514475"/>
              <wp:effectExtent l="0" t="0" r="0" b="0"/>
              <wp:docPr id="40" name="图片 40" descr="植酸酶活性实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植酸酶活性实验（2）"/>
                      <pic:cNvPicPr>
                        <a:picLocks noChangeAspect="1"/>
                      </pic:cNvPicPr>
                    </pic:nvPicPr>
                    <pic:blipFill>
                      <a:blip r:embed="rId13"/>
                      <a:stretch>
                        <a:fillRect/>
                      </a:stretch>
                    </pic:blipFill>
                    <pic:spPr>
                      <a:xfrm>
                        <a:off x="0" y="0"/>
                        <a:ext cx="4436110" cy="1514475"/>
                      </a:xfrm>
                      <a:prstGeom prst="rect">
                        <a:avLst/>
                      </a:prstGeom>
                    </pic:spPr>
                  </pic:pic>
                </a:graphicData>
              </a:graphic>
            </wp:inline>
          </w:drawing>
        </w:r>
      </w:ins>
    </w:p>
    <w:tbl>
      <w:tblPr>
        <w:tblStyle w:val="ad"/>
        <w:tblW w:w="0" w:type="auto"/>
        <w:tblLook w:val="04A0" w:firstRow="1" w:lastRow="0" w:firstColumn="1" w:lastColumn="0" w:noHBand="0" w:noVBand="1"/>
      </w:tblPr>
      <w:tblGrid>
        <w:gridCol w:w="2568"/>
        <w:gridCol w:w="2878"/>
        <w:gridCol w:w="2850"/>
      </w:tblGrid>
      <w:tr w:rsidR="00D369DA" w14:paraId="3577C8DB" w14:textId="77777777">
        <w:trPr>
          <w:del w:id="128" w:author="煜煜夕日" w:date="2020-10-21T06:20:00Z"/>
        </w:trPr>
        <w:tc>
          <w:tcPr>
            <w:tcW w:w="4466" w:type="dxa"/>
            <w:vAlign w:val="center"/>
          </w:tcPr>
          <w:p w14:paraId="2AD6FADC" w14:textId="77777777" w:rsidR="00D369DA" w:rsidRDefault="00BC6050">
            <w:pPr>
              <w:jc w:val="center"/>
              <w:rPr>
                <w:del w:id="129" w:author="煜煜夕日" w:date="2020-10-21T06:20:00Z"/>
                <w:rFonts w:ascii="Times New Roman" w:eastAsia="宋体" w:hAnsi="Times New Roman" w:cs="Times New Roman"/>
                <w:kern w:val="0"/>
                <w:sz w:val="20"/>
                <w:szCs w:val="20"/>
              </w:rPr>
            </w:pPr>
            <w:del w:id="130" w:author="煜煜夕日" w:date="2020-10-21T06:20:00Z">
              <w:r>
                <w:rPr>
                  <w:rFonts w:ascii="Times New Roman" w:eastAsia="宋体" w:hAnsi="Times New Roman" w:cs="Times New Roman" w:hint="eastAsia"/>
                  <w:kern w:val="0"/>
                  <w:sz w:val="20"/>
                  <w:szCs w:val="20"/>
                </w:rPr>
                <w:delText>Group</w:delText>
              </w:r>
            </w:del>
          </w:p>
        </w:tc>
        <w:tc>
          <w:tcPr>
            <w:tcW w:w="4466" w:type="dxa"/>
            <w:vAlign w:val="center"/>
          </w:tcPr>
          <w:p w14:paraId="1462A32A" w14:textId="77777777" w:rsidR="00D369DA" w:rsidRDefault="00BC6050">
            <w:pPr>
              <w:jc w:val="center"/>
              <w:rPr>
                <w:del w:id="131" w:author="煜煜夕日" w:date="2020-10-21T06:20:00Z"/>
                <w:rFonts w:ascii="Times New Roman" w:eastAsia="宋体" w:hAnsi="Times New Roman" w:cs="Times New Roman"/>
                <w:kern w:val="0"/>
                <w:sz w:val="20"/>
                <w:szCs w:val="20"/>
              </w:rPr>
            </w:pPr>
            <w:del w:id="132" w:author="煜煜夕日" w:date="2020-10-21T06:20:00Z">
              <w:r>
                <w:rPr>
                  <w:rFonts w:ascii="Times New Roman" w:eastAsia="宋体" w:hAnsi="Times New Roman" w:cs="Times New Roman" w:hint="eastAsia"/>
                  <w:kern w:val="0"/>
                  <w:sz w:val="20"/>
                  <w:szCs w:val="20"/>
                </w:rPr>
                <w:delText xml:space="preserve">Sodium </w:delText>
              </w:r>
              <w:r>
                <w:rPr>
                  <w:rFonts w:ascii="Times New Roman" w:eastAsia="宋体" w:hAnsi="Times New Roman" w:cs="Times New Roman" w:hint="eastAsia"/>
                  <w:kern w:val="0"/>
                  <w:sz w:val="20"/>
                  <w:szCs w:val="20"/>
                </w:rPr>
                <w:delText>Phytate Solution(4ml)</w:delText>
              </w:r>
            </w:del>
          </w:p>
        </w:tc>
        <w:tc>
          <w:tcPr>
            <w:tcW w:w="4467" w:type="dxa"/>
            <w:vAlign w:val="center"/>
          </w:tcPr>
          <w:p w14:paraId="271A428C" w14:textId="77777777" w:rsidR="00D369DA" w:rsidRDefault="00BC6050">
            <w:pPr>
              <w:jc w:val="center"/>
              <w:rPr>
                <w:del w:id="133" w:author="煜煜夕日" w:date="2020-10-21T06:20:00Z"/>
                <w:rFonts w:ascii="Times New Roman" w:eastAsia="宋体" w:hAnsi="Times New Roman" w:cs="Times New Roman"/>
                <w:kern w:val="0"/>
                <w:sz w:val="20"/>
                <w:szCs w:val="20"/>
              </w:rPr>
            </w:pPr>
            <w:del w:id="134" w:author="煜煜夕日" w:date="2020-10-21T06:20:00Z">
              <w:r>
                <w:rPr>
                  <w:rFonts w:ascii="Times New Roman" w:eastAsia="宋体" w:hAnsi="Times New Roman" w:cs="Times New Roman" w:hint="eastAsia"/>
                  <w:kern w:val="0"/>
                  <w:sz w:val="20"/>
                  <w:szCs w:val="20"/>
                </w:rPr>
                <w:delText>Phytase(1ml)</w:delText>
              </w:r>
            </w:del>
          </w:p>
        </w:tc>
      </w:tr>
      <w:tr w:rsidR="00D369DA" w14:paraId="6E2C750D" w14:textId="77777777">
        <w:trPr>
          <w:del w:id="135" w:author="煜煜夕日" w:date="2020-10-21T06:20:00Z"/>
        </w:trPr>
        <w:tc>
          <w:tcPr>
            <w:tcW w:w="4466" w:type="dxa"/>
            <w:vAlign w:val="center"/>
          </w:tcPr>
          <w:p w14:paraId="4F6144C9" w14:textId="77777777" w:rsidR="00D369DA" w:rsidRDefault="00BC6050">
            <w:pPr>
              <w:jc w:val="center"/>
              <w:rPr>
                <w:del w:id="136" w:author="煜煜夕日" w:date="2020-10-21T06:20:00Z"/>
                <w:rFonts w:ascii="Times New Roman" w:eastAsia="宋体" w:hAnsi="Times New Roman" w:cs="Times New Roman"/>
                <w:kern w:val="0"/>
                <w:sz w:val="20"/>
                <w:szCs w:val="20"/>
              </w:rPr>
            </w:pPr>
            <w:del w:id="137" w:author="煜煜夕日" w:date="2020-10-21T06:20:00Z">
              <w:r>
                <w:rPr>
                  <w:rFonts w:ascii="Times New Roman" w:eastAsia="宋体" w:hAnsi="Times New Roman" w:cs="Times New Roman" w:hint="eastAsia"/>
                  <w:kern w:val="0"/>
                  <w:sz w:val="20"/>
                  <w:szCs w:val="20"/>
                </w:rPr>
                <w:delText>1</w:delText>
              </w:r>
            </w:del>
          </w:p>
        </w:tc>
        <w:tc>
          <w:tcPr>
            <w:tcW w:w="4466" w:type="dxa"/>
            <w:vAlign w:val="center"/>
          </w:tcPr>
          <w:p w14:paraId="6198BAF1" w14:textId="77777777" w:rsidR="00D369DA" w:rsidRDefault="00BC6050">
            <w:pPr>
              <w:jc w:val="center"/>
              <w:rPr>
                <w:del w:id="138" w:author="煜煜夕日" w:date="2020-10-21T06:20:00Z"/>
                <w:rFonts w:ascii="Times New Roman" w:eastAsia="宋体" w:hAnsi="Times New Roman" w:cs="Times New Roman"/>
                <w:kern w:val="0"/>
                <w:sz w:val="20"/>
                <w:szCs w:val="20"/>
              </w:rPr>
            </w:pPr>
            <w:del w:id="139" w:author="煜煜夕日" w:date="2020-10-21T06:20:00Z">
              <w:r>
                <w:rPr>
                  <w:rFonts w:ascii="Times New Roman" w:eastAsia="宋体" w:hAnsi="Times New Roman" w:cs="Times New Roman" w:hint="eastAsia"/>
                  <w:kern w:val="0"/>
                  <w:sz w:val="20"/>
                  <w:szCs w:val="20"/>
                </w:rPr>
                <w:delText>﹣</w:delText>
              </w:r>
            </w:del>
          </w:p>
        </w:tc>
        <w:tc>
          <w:tcPr>
            <w:tcW w:w="4467" w:type="dxa"/>
            <w:vAlign w:val="center"/>
          </w:tcPr>
          <w:p w14:paraId="3B48AD48" w14:textId="77777777" w:rsidR="00D369DA" w:rsidRDefault="00BC6050">
            <w:pPr>
              <w:jc w:val="center"/>
              <w:rPr>
                <w:del w:id="140" w:author="煜煜夕日" w:date="2020-10-21T06:20:00Z"/>
                <w:rFonts w:ascii="Times New Roman" w:eastAsia="宋体" w:hAnsi="Times New Roman" w:cs="Times New Roman"/>
                <w:kern w:val="0"/>
                <w:sz w:val="20"/>
                <w:szCs w:val="20"/>
              </w:rPr>
            </w:pPr>
            <w:del w:id="141" w:author="煜煜夕日" w:date="2020-10-21T06:20:00Z">
              <w:r>
                <w:rPr>
                  <w:rFonts w:ascii="Times New Roman" w:eastAsia="宋体" w:hAnsi="Times New Roman" w:cs="Times New Roman" w:hint="eastAsia"/>
                  <w:kern w:val="0"/>
                  <w:sz w:val="20"/>
                  <w:szCs w:val="20"/>
                </w:rPr>
                <w:delText>﹣</w:delText>
              </w:r>
            </w:del>
          </w:p>
        </w:tc>
      </w:tr>
      <w:tr w:rsidR="00D369DA" w14:paraId="41B7C6C5" w14:textId="77777777">
        <w:trPr>
          <w:del w:id="142" w:author="煜煜夕日" w:date="2020-10-21T06:20:00Z"/>
        </w:trPr>
        <w:tc>
          <w:tcPr>
            <w:tcW w:w="4466" w:type="dxa"/>
            <w:vAlign w:val="center"/>
          </w:tcPr>
          <w:p w14:paraId="3A936205" w14:textId="77777777" w:rsidR="00D369DA" w:rsidRDefault="00BC6050">
            <w:pPr>
              <w:jc w:val="center"/>
              <w:rPr>
                <w:del w:id="143" w:author="煜煜夕日" w:date="2020-10-21T06:20:00Z"/>
                <w:rFonts w:ascii="Times New Roman" w:eastAsia="宋体" w:hAnsi="Times New Roman" w:cs="Times New Roman"/>
                <w:kern w:val="0"/>
                <w:sz w:val="20"/>
                <w:szCs w:val="20"/>
              </w:rPr>
            </w:pPr>
            <w:del w:id="144" w:author="煜煜夕日" w:date="2020-10-21T06:20:00Z">
              <w:r>
                <w:rPr>
                  <w:rFonts w:ascii="Times New Roman" w:eastAsia="宋体" w:hAnsi="Times New Roman" w:cs="Times New Roman" w:hint="eastAsia"/>
                  <w:kern w:val="0"/>
                  <w:sz w:val="20"/>
                  <w:szCs w:val="20"/>
                </w:rPr>
                <w:delText>2</w:delText>
              </w:r>
            </w:del>
          </w:p>
        </w:tc>
        <w:tc>
          <w:tcPr>
            <w:tcW w:w="4466" w:type="dxa"/>
            <w:vAlign w:val="center"/>
          </w:tcPr>
          <w:p w14:paraId="43241BAE" w14:textId="77777777" w:rsidR="00D369DA" w:rsidRDefault="00BC6050">
            <w:pPr>
              <w:jc w:val="center"/>
              <w:rPr>
                <w:del w:id="145" w:author="煜煜夕日" w:date="2020-10-21T06:20:00Z"/>
                <w:rFonts w:ascii="Times New Roman" w:eastAsia="宋体" w:hAnsi="Times New Roman" w:cs="Times New Roman"/>
                <w:kern w:val="0"/>
                <w:sz w:val="20"/>
                <w:szCs w:val="20"/>
              </w:rPr>
            </w:pPr>
            <w:del w:id="146" w:author="煜煜夕日" w:date="2020-10-21T06:20:00Z">
              <w:r>
                <w:rPr>
                  <w:rFonts w:ascii="Times New Roman" w:eastAsia="宋体" w:hAnsi="Times New Roman" w:cs="Times New Roman" w:hint="eastAsia"/>
                  <w:kern w:val="0"/>
                  <w:sz w:val="20"/>
                  <w:szCs w:val="20"/>
                </w:rPr>
                <w:delText>﹣</w:delText>
              </w:r>
            </w:del>
          </w:p>
        </w:tc>
        <w:tc>
          <w:tcPr>
            <w:tcW w:w="4467" w:type="dxa"/>
            <w:vAlign w:val="center"/>
          </w:tcPr>
          <w:p w14:paraId="5B46AF16" w14:textId="77777777" w:rsidR="00D369DA" w:rsidRDefault="00BC6050">
            <w:pPr>
              <w:jc w:val="center"/>
              <w:rPr>
                <w:del w:id="147" w:author="煜煜夕日" w:date="2020-10-21T06:20:00Z"/>
                <w:rFonts w:ascii="Times New Roman" w:eastAsia="宋体" w:hAnsi="Times New Roman" w:cs="Times New Roman"/>
                <w:kern w:val="0"/>
                <w:sz w:val="20"/>
                <w:szCs w:val="20"/>
              </w:rPr>
            </w:pPr>
            <w:del w:id="148" w:author="煜煜夕日" w:date="2020-10-21T06:20:00Z">
              <w:r>
                <w:rPr>
                  <w:rFonts w:ascii="Times New Roman" w:eastAsia="宋体" w:hAnsi="Times New Roman" w:cs="Times New Roman" w:hint="eastAsia"/>
                  <w:kern w:val="0"/>
                  <w:sz w:val="20"/>
                  <w:szCs w:val="20"/>
                </w:rPr>
                <w:delText>﹢</w:delText>
              </w:r>
            </w:del>
          </w:p>
        </w:tc>
      </w:tr>
      <w:tr w:rsidR="00D369DA" w14:paraId="00AC623B" w14:textId="77777777">
        <w:trPr>
          <w:del w:id="149" w:author="煜煜夕日" w:date="2020-10-21T06:20:00Z"/>
        </w:trPr>
        <w:tc>
          <w:tcPr>
            <w:tcW w:w="4466" w:type="dxa"/>
            <w:vAlign w:val="center"/>
          </w:tcPr>
          <w:p w14:paraId="42513CFF" w14:textId="77777777" w:rsidR="00D369DA" w:rsidRDefault="00BC6050">
            <w:pPr>
              <w:jc w:val="center"/>
              <w:rPr>
                <w:del w:id="150" w:author="煜煜夕日" w:date="2020-10-21T06:20:00Z"/>
                <w:rFonts w:ascii="Times New Roman" w:eastAsia="宋体" w:hAnsi="Times New Roman" w:cs="Times New Roman"/>
                <w:kern w:val="0"/>
                <w:sz w:val="20"/>
                <w:szCs w:val="20"/>
              </w:rPr>
            </w:pPr>
            <w:del w:id="151" w:author="煜煜夕日" w:date="2020-10-21T06:20:00Z">
              <w:r>
                <w:rPr>
                  <w:rFonts w:ascii="Times New Roman" w:eastAsia="宋体" w:hAnsi="Times New Roman" w:cs="Times New Roman" w:hint="eastAsia"/>
                  <w:kern w:val="0"/>
                  <w:sz w:val="20"/>
                  <w:szCs w:val="20"/>
                </w:rPr>
                <w:delText>3</w:delText>
              </w:r>
            </w:del>
          </w:p>
        </w:tc>
        <w:tc>
          <w:tcPr>
            <w:tcW w:w="4466" w:type="dxa"/>
            <w:vAlign w:val="center"/>
          </w:tcPr>
          <w:p w14:paraId="419DDCC7" w14:textId="77777777" w:rsidR="00D369DA" w:rsidRDefault="00BC6050">
            <w:pPr>
              <w:jc w:val="center"/>
              <w:rPr>
                <w:del w:id="152" w:author="煜煜夕日" w:date="2020-10-21T06:20:00Z"/>
                <w:rFonts w:ascii="Times New Roman" w:eastAsia="宋体" w:hAnsi="Times New Roman" w:cs="Times New Roman"/>
                <w:kern w:val="0"/>
                <w:sz w:val="20"/>
                <w:szCs w:val="20"/>
              </w:rPr>
            </w:pPr>
            <w:del w:id="153" w:author="煜煜夕日" w:date="2020-10-21T06:20:00Z">
              <w:r>
                <w:rPr>
                  <w:rFonts w:ascii="Times New Roman" w:eastAsia="宋体" w:hAnsi="Times New Roman" w:cs="Times New Roman" w:hint="eastAsia"/>
                  <w:kern w:val="0"/>
                  <w:sz w:val="20"/>
                  <w:szCs w:val="20"/>
                </w:rPr>
                <w:delText>﹢</w:delText>
              </w:r>
            </w:del>
          </w:p>
        </w:tc>
        <w:tc>
          <w:tcPr>
            <w:tcW w:w="4467" w:type="dxa"/>
            <w:vAlign w:val="center"/>
          </w:tcPr>
          <w:p w14:paraId="602B8579" w14:textId="77777777" w:rsidR="00D369DA" w:rsidRDefault="00BC6050">
            <w:pPr>
              <w:jc w:val="center"/>
              <w:rPr>
                <w:del w:id="154" w:author="煜煜夕日" w:date="2020-10-21T06:20:00Z"/>
                <w:rFonts w:ascii="Times New Roman" w:eastAsia="宋体" w:hAnsi="Times New Roman" w:cs="Times New Roman"/>
                <w:kern w:val="0"/>
                <w:sz w:val="20"/>
                <w:szCs w:val="20"/>
              </w:rPr>
            </w:pPr>
            <w:del w:id="155" w:author="煜煜夕日" w:date="2020-10-21T06:20:00Z">
              <w:r>
                <w:rPr>
                  <w:rFonts w:ascii="Times New Roman" w:eastAsia="宋体" w:hAnsi="Times New Roman" w:cs="Times New Roman" w:hint="eastAsia"/>
                  <w:kern w:val="0"/>
                  <w:sz w:val="20"/>
                  <w:szCs w:val="20"/>
                </w:rPr>
                <w:delText>﹣</w:delText>
              </w:r>
            </w:del>
          </w:p>
        </w:tc>
      </w:tr>
      <w:tr w:rsidR="00D369DA" w14:paraId="08D33CBC" w14:textId="77777777">
        <w:trPr>
          <w:del w:id="156" w:author="煜煜夕日" w:date="2020-10-21T06:20:00Z"/>
        </w:trPr>
        <w:tc>
          <w:tcPr>
            <w:tcW w:w="4466" w:type="dxa"/>
            <w:vAlign w:val="center"/>
          </w:tcPr>
          <w:p w14:paraId="70411ACB" w14:textId="77777777" w:rsidR="00D369DA" w:rsidRDefault="00BC6050">
            <w:pPr>
              <w:jc w:val="center"/>
              <w:rPr>
                <w:del w:id="157" w:author="煜煜夕日" w:date="2020-10-21T06:20:00Z"/>
                <w:rFonts w:ascii="Times New Roman" w:eastAsia="宋体" w:hAnsi="Times New Roman" w:cs="Times New Roman"/>
                <w:kern w:val="0"/>
                <w:sz w:val="20"/>
                <w:szCs w:val="20"/>
              </w:rPr>
            </w:pPr>
            <w:del w:id="158" w:author="煜煜夕日" w:date="2020-10-21T06:20:00Z">
              <w:r>
                <w:rPr>
                  <w:rFonts w:ascii="Times New Roman" w:eastAsia="宋体" w:hAnsi="Times New Roman" w:cs="Times New Roman" w:hint="eastAsia"/>
                  <w:kern w:val="0"/>
                  <w:sz w:val="20"/>
                  <w:szCs w:val="20"/>
                </w:rPr>
                <w:delText>4</w:delText>
              </w:r>
            </w:del>
          </w:p>
        </w:tc>
        <w:tc>
          <w:tcPr>
            <w:tcW w:w="4466" w:type="dxa"/>
            <w:vAlign w:val="center"/>
          </w:tcPr>
          <w:p w14:paraId="0CADC1C8" w14:textId="77777777" w:rsidR="00D369DA" w:rsidRDefault="00BC6050">
            <w:pPr>
              <w:jc w:val="center"/>
              <w:rPr>
                <w:del w:id="159" w:author="煜煜夕日" w:date="2020-10-21T06:20:00Z"/>
                <w:rFonts w:ascii="Times New Roman" w:eastAsia="宋体" w:hAnsi="Times New Roman" w:cs="Times New Roman"/>
                <w:kern w:val="0"/>
                <w:sz w:val="20"/>
                <w:szCs w:val="20"/>
              </w:rPr>
            </w:pPr>
            <w:del w:id="160" w:author="煜煜夕日" w:date="2020-10-21T06:20:00Z">
              <w:r>
                <w:rPr>
                  <w:rFonts w:ascii="Times New Roman" w:eastAsia="宋体" w:hAnsi="Times New Roman" w:cs="Times New Roman" w:hint="eastAsia"/>
                  <w:kern w:val="0"/>
                  <w:sz w:val="20"/>
                  <w:szCs w:val="20"/>
                </w:rPr>
                <w:delText>﹢</w:delText>
              </w:r>
            </w:del>
          </w:p>
        </w:tc>
        <w:tc>
          <w:tcPr>
            <w:tcW w:w="4467" w:type="dxa"/>
            <w:vAlign w:val="center"/>
          </w:tcPr>
          <w:p w14:paraId="00EFC132" w14:textId="77777777" w:rsidR="00D369DA" w:rsidRDefault="00BC6050">
            <w:pPr>
              <w:jc w:val="center"/>
              <w:rPr>
                <w:del w:id="161" w:author="煜煜夕日" w:date="2020-10-21T06:20:00Z"/>
                <w:rFonts w:ascii="Times New Roman" w:eastAsia="宋体" w:hAnsi="Times New Roman" w:cs="Times New Roman"/>
                <w:kern w:val="0"/>
                <w:sz w:val="20"/>
                <w:szCs w:val="20"/>
              </w:rPr>
            </w:pPr>
            <w:del w:id="162" w:author="煜煜夕日" w:date="2020-10-21T06:20:00Z">
              <w:r>
                <w:rPr>
                  <w:rFonts w:ascii="Times New Roman" w:eastAsia="宋体" w:hAnsi="Times New Roman" w:cs="Times New Roman" w:hint="eastAsia"/>
                  <w:kern w:val="0"/>
                  <w:sz w:val="20"/>
                  <w:szCs w:val="20"/>
                </w:rPr>
                <w:delText>﹢</w:delText>
              </w:r>
            </w:del>
          </w:p>
        </w:tc>
      </w:tr>
    </w:tbl>
    <w:p w14:paraId="2ACDBA29" w14:textId="77777777" w:rsidR="00D369DA" w:rsidRDefault="00BC6050">
      <w:pPr>
        <w:rPr>
          <w:b/>
          <w:bCs/>
        </w:rPr>
      </w:pPr>
      <w:r>
        <w:rPr>
          <w:rFonts w:hint="eastAsia"/>
          <w:b/>
          <w:bCs/>
        </w:rPr>
        <w:t>T</w:t>
      </w:r>
      <w:r>
        <w:rPr>
          <w:b/>
          <w:bCs/>
        </w:rPr>
        <w:t xml:space="preserve">able.2. Set </w:t>
      </w:r>
      <w:r>
        <w:rPr>
          <w:rFonts w:hint="eastAsia"/>
          <w:b/>
          <w:bCs/>
        </w:rPr>
        <w:t>test</w:t>
      </w:r>
      <w:r>
        <w:rPr>
          <w:b/>
          <w:bCs/>
        </w:rPr>
        <w:t xml:space="preserve"> groups for </w:t>
      </w:r>
      <w:r>
        <w:rPr>
          <w:b/>
          <w:bCs/>
          <w:color w:val="000000" w:themeColor="text1"/>
        </w:rPr>
        <w:t>determination of phytase activity.</w:t>
      </w:r>
    </w:p>
    <w:p w14:paraId="316B8F46" w14:textId="77777777" w:rsidR="00D369DA" w:rsidRDefault="00BC6050">
      <w:pPr>
        <w:rPr>
          <w:ins w:id="163" w:author="xb21cn" w:date="2020-10-17T17:42:00Z"/>
        </w:rPr>
      </w:pPr>
      <w:r>
        <w:rPr>
          <w:rFonts w:hint="eastAsia"/>
        </w:rPr>
        <w:t>③</w:t>
      </w:r>
      <w:r>
        <w:rPr>
          <w:rFonts w:hint="eastAsia"/>
        </w:rPr>
        <w:t>Experimental steps: Set up four groups of experiments, with whether to add sodium phytase solution and whether to add phytase s</w:t>
      </w:r>
      <w:r>
        <w:rPr>
          <w:rFonts w:hint="eastAsia"/>
        </w:rPr>
        <w:t>olution as variables. When phytase solution or sodium phytase solution is not added, the same amount of ddH</w:t>
      </w:r>
      <w:ins w:id="164" w:author="鹰击长空" w:date="2020-10-21T02:15:00Z">
        <w:r>
          <w:rPr>
            <w:rFonts w:hint="eastAsia"/>
            <w:color w:val="000000" w:themeColor="text1"/>
          </w:rPr>
          <w:t>&lt;sub&gt;</w:t>
        </w:r>
        <w:r>
          <w:rPr>
            <w:rFonts w:hint="eastAsia"/>
            <w:color w:val="000000" w:themeColor="text1"/>
          </w:rPr>
          <w:t>2</w:t>
        </w:r>
        <w:r>
          <w:rPr>
            <w:rFonts w:hint="eastAsia"/>
            <w:color w:val="000000" w:themeColor="text1"/>
          </w:rPr>
          <w:t>&lt;/sub&gt;</w:t>
        </w:r>
      </w:ins>
      <w:del w:id="165" w:author="鹰击长空" w:date="2020-10-21T02:15:00Z">
        <w:r>
          <w:rPr>
            <w:rFonts w:hint="eastAsia"/>
          </w:rPr>
          <w:delText>2</w:delText>
        </w:r>
      </w:del>
      <w:r>
        <w:rPr>
          <w:rFonts w:hint="eastAsia"/>
        </w:rPr>
        <w:t>O is used instead.</w:t>
      </w:r>
      <w:del w:id="166" w:author="xb21cn" w:date="2020-10-17T17:38:00Z">
        <w:r>
          <w:rPr>
            <w:rFonts w:hint="eastAsia"/>
          </w:rPr>
          <w:delText xml:space="preserve"> </w:delText>
        </w:r>
      </w:del>
      <w:r>
        <w:rPr>
          <w:rFonts w:hint="eastAsia"/>
        </w:rPr>
        <w:t xml:space="preserve"> </w:t>
      </w:r>
      <w:bookmarkStart w:id="167" w:name="_Hlk53517628"/>
      <w:r>
        <w:rPr>
          <w:rFonts w:hint="eastAsia"/>
        </w:rPr>
        <w:t>In each group of experiments, 15ml of 230mg/L PbCl</w:t>
      </w:r>
      <w:ins w:id="168" w:author="鹰击长空" w:date="2020-10-21T02:16:00Z">
        <w:r>
          <w:rPr>
            <w:rFonts w:hint="eastAsia"/>
            <w:color w:val="000000" w:themeColor="text1"/>
          </w:rPr>
          <w:t>&lt;sub&gt;</w:t>
        </w:r>
        <w:r>
          <w:rPr>
            <w:rFonts w:hint="eastAsia"/>
            <w:color w:val="000000" w:themeColor="text1"/>
          </w:rPr>
          <w:t>2</w:t>
        </w:r>
        <w:r>
          <w:rPr>
            <w:rFonts w:hint="eastAsia"/>
            <w:color w:val="000000" w:themeColor="text1"/>
          </w:rPr>
          <w:t>&lt;/sub&gt;</w:t>
        </w:r>
      </w:ins>
      <w:del w:id="169" w:author="鹰击长空" w:date="2020-10-21T02:16:00Z">
        <w:r>
          <w:rPr>
            <w:rFonts w:hint="eastAsia"/>
          </w:rPr>
          <w:delText>2</w:delText>
        </w:r>
      </w:del>
      <w:r>
        <w:rPr>
          <w:rFonts w:hint="eastAsia"/>
        </w:rPr>
        <w:t xml:space="preserve"> </w:t>
      </w:r>
      <w:ins w:id="170" w:author="煜煜夕日" w:date="2020-10-21T09:02:00Z">
        <w:r>
          <w:rPr>
            <w:rFonts w:hint="eastAsia"/>
          </w:rPr>
          <w:t>i</w:t>
        </w:r>
      </w:ins>
      <w:del w:id="171" w:author="煜煜夕日" w:date="2020-10-21T09:02:00Z">
        <w:r>
          <w:rPr>
            <w:rFonts w:hint="eastAsia"/>
          </w:rPr>
          <w:delText>wa</w:delText>
        </w:r>
      </w:del>
      <w:r>
        <w:rPr>
          <w:rFonts w:hint="eastAsia"/>
        </w:rPr>
        <w:t xml:space="preserve">s added to react for 1h, and then the lead content in the reaction system </w:t>
      </w:r>
      <w:ins w:id="172" w:author="煜煜夕日" w:date="2020-10-21T09:02:00Z">
        <w:r>
          <w:rPr>
            <w:rFonts w:hint="eastAsia"/>
          </w:rPr>
          <w:t>i</w:t>
        </w:r>
      </w:ins>
      <w:del w:id="173" w:author="煜煜夕日" w:date="2020-10-21T09:02:00Z">
        <w:r>
          <w:rPr>
            <w:rFonts w:hint="eastAsia"/>
          </w:rPr>
          <w:delText>wa</w:delText>
        </w:r>
      </w:del>
      <w:r>
        <w:rPr>
          <w:rFonts w:hint="eastAsia"/>
        </w:rPr>
        <w:t>s determined by dithizone colorimetry.</w:t>
      </w:r>
      <w:bookmarkEnd w:id="167"/>
      <w:r>
        <w:rPr>
          <w:rFonts w:hint="eastAsia"/>
        </w:rPr>
        <w:t xml:space="preserve"> The specific operation steps are as follows: </w:t>
      </w:r>
    </w:p>
    <w:p w14:paraId="0664407F" w14:textId="77777777" w:rsidR="00D369DA" w:rsidRDefault="00BC6050">
      <w:r>
        <w:rPr>
          <w:rFonts w:hint="eastAsia"/>
        </w:rPr>
        <w:t>Firs</w:t>
      </w:r>
      <w:ins w:id="174" w:author="煜煜夕日" w:date="2020-10-21T09:03:00Z">
        <w:r>
          <w:rPr>
            <w:rFonts w:hint="eastAsia"/>
          </w:rPr>
          <w:t>tly</w:t>
        </w:r>
      </w:ins>
      <w:r>
        <w:rPr>
          <w:rFonts w:hint="eastAsia"/>
        </w:rPr>
        <w:t xml:space="preserve">t, prepare a lead standard series with lead content of 0, 0.5, 1.0, 2.0, 4.0, 6.0, </w:t>
      </w:r>
      <w:r>
        <w:rPr>
          <w:rFonts w:hint="eastAsia"/>
        </w:rPr>
        <w:t>8.0</w:t>
      </w:r>
      <w:r>
        <w:rPr>
          <w:rFonts w:hint="eastAsia"/>
        </w:rPr>
        <w:t>μ</w:t>
      </w:r>
      <w:r>
        <w:rPr>
          <w:rFonts w:hint="eastAsia"/>
        </w:rPr>
        <w:t>g, and measure it in the range of 540nm and pH 8.5</w:t>
      </w:r>
      <w:r>
        <w:t>-</w:t>
      </w:r>
      <w:ins w:id="175" w:author="xb21cn" w:date="2020-10-17T17:41:00Z">
        <w:del w:id="176" w:author="鹰击长空" w:date="2020-10-21T02:18:00Z">
          <w:r>
            <w:rPr>
              <w:rFonts w:hint="eastAsia"/>
            </w:rPr>
            <w:delText xml:space="preserve">pH </w:delText>
          </w:r>
        </w:del>
      </w:ins>
      <w:r>
        <w:rPr>
          <w:rFonts w:hint="eastAsia"/>
        </w:rPr>
        <w:t>11, and draw a standard curve based on the data.</w:t>
      </w:r>
    </w:p>
    <w:p w14:paraId="4F0AEB9D" w14:textId="77777777" w:rsidR="00D369DA" w:rsidRDefault="00BC6050">
      <w:ins w:id="177" w:author="xb21cn" w:date="2020-10-17T17:42:00Z">
        <w:r>
          <w:rPr>
            <w:rFonts w:hint="eastAsia"/>
          </w:rPr>
          <w:t>Secondly, t</w:t>
        </w:r>
      </w:ins>
      <w:del w:id="178" w:author="xb21cn" w:date="2020-10-17T17:42:00Z">
        <w:r>
          <w:rPr>
            <w:rFonts w:hint="eastAsia"/>
          </w:rPr>
          <w:delText>T</w:delText>
        </w:r>
      </w:del>
      <w:r>
        <w:rPr>
          <w:rFonts w:hint="eastAsia"/>
        </w:rPr>
        <w:t>ake 10ml of the reaction solution in a 100ml separatory funnel, add 2ml 20% ammonium citrate, 1ml 20% hydroxylamine hydrochloride, 2d phe</w:t>
      </w:r>
      <w:r>
        <w:rPr>
          <w:rFonts w:hint="eastAsia"/>
        </w:rPr>
        <w:t>nol red indicator, adjust the pH to 8.5-9.0 with concentrated ammonia and add 1ml 10% potassium hydride</w:t>
      </w:r>
      <w:ins w:id="179" w:author="煜煜夕日" w:date="2020-10-21T09:05:00Z">
        <w:r>
          <w:rPr>
            <w:rFonts w:hint="eastAsia"/>
          </w:rPr>
          <w:t xml:space="preserve"> and </w:t>
        </w:r>
      </w:ins>
      <w:del w:id="180" w:author="煜煜夕日" w:date="2020-10-21T09:05:00Z">
        <w:r>
          <w:rPr>
            <w:rFonts w:hint="eastAsia"/>
          </w:rPr>
          <w:delText xml:space="preserve">, </w:delText>
        </w:r>
      </w:del>
      <w:r>
        <w:t>s</w:t>
      </w:r>
      <w:r>
        <w:rPr>
          <w:rFonts w:hint="eastAsia"/>
        </w:rPr>
        <w:t>hake</w:t>
      </w:r>
      <w:del w:id="181" w:author="煜煜夕日" w:date="2020-10-21T09:04:00Z">
        <w:r>
          <w:rPr>
            <w:rFonts w:hint="eastAsia"/>
          </w:rPr>
          <w:delText xml:space="preserve"> well</w:delText>
        </w:r>
      </w:del>
      <w:r>
        <w:rPr>
          <w:rFonts w:hint="eastAsia"/>
        </w:rPr>
        <w:t xml:space="preserve">. Add 10ml of dithizone chloroform application solution, shake and layer, put the chloroform layer into a clean 10ml colorimetric tube, </w:t>
      </w:r>
      <w:r>
        <w:rPr>
          <w:rFonts w:hint="eastAsia"/>
        </w:rPr>
        <w:t>measure the spectrophotometry at 540nm, and find out the corresponding content from the standard curve.</w:t>
      </w:r>
    </w:p>
    <w:p w14:paraId="70FDD351" w14:textId="77777777" w:rsidR="00D369DA" w:rsidRDefault="00D369DA"/>
    <w:p w14:paraId="54A0B486" w14:textId="77777777" w:rsidR="00D369DA" w:rsidRDefault="00BC6050">
      <w:r>
        <w:lastRenderedPageBreak/>
        <w:t>2.2.</w:t>
      </w:r>
      <w:r>
        <w:rPr>
          <w:rFonts w:hint="eastAsia"/>
        </w:rPr>
        <w:t>3</w:t>
      </w:r>
      <w:r>
        <w:t xml:space="preserve"> Expected experimental results</w:t>
      </w:r>
    </w:p>
    <w:p w14:paraId="343A5A50" w14:textId="77777777" w:rsidR="00D369DA" w:rsidRDefault="00BC6050">
      <w:r>
        <w:t>2.2</w:t>
      </w:r>
      <w:r>
        <w:rPr>
          <w:rFonts w:hint="eastAsia"/>
        </w:rPr>
        <w:t xml:space="preserve">.3.1 </w:t>
      </w:r>
      <w:r>
        <w:t>PCR amplification phy (ycD) and construction of secretion vector</w:t>
      </w:r>
    </w:p>
    <w:p w14:paraId="3DA77C8A" w14:textId="77777777" w:rsidR="00D369DA" w:rsidRDefault="00BC6050">
      <w:r>
        <w:t>After identification, the recombinant expr</w:t>
      </w:r>
      <w:r>
        <w:t xml:space="preserve">ession plasmid pWB980-phy (ycD) and successfully transformed </w:t>
      </w:r>
      <w:del w:id="182" w:author="煜煜夕日" w:date="2020-10-21T09:07:00Z">
        <w:r>
          <w:delText>engineering bacteria</w:delText>
        </w:r>
      </w:del>
      <w:ins w:id="183" w:author="煜煜夕日" w:date="2020-10-21T09:07:00Z">
        <w:r>
          <w:rPr>
            <w:rFonts w:hint="eastAsia"/>
          </w:rPr>
          <w:t>engineered bacteria</w:t>
        </w:r>
      </w:ins>
      <w:r>
        <w:t xml:space="preserve"> were obtained.</w:t>
      </w:r>
    </w:p>
    <w:p w14:paraId="5D618CED" w14:textId="77777777" w:rsidR="00D369DA" w:rsidRDefault="00BC6050">
      <w:r>
        <w:t>2.2</w:t>
      </w:r>
      <w:r>
        <w:rPr>
          <w:rFonts w:hint="eastAsia"/>
        </w:rPr>
        <w:t xml:space="preserve">.3.2 </w:t>
      </w:r>
      <w:r>
        <w:t>Phytase expression and purification</w:t>
      </w:r>
    </w:p>
    <w:p w14:paraId="0268554A" w14:textId="77777777" w:rsidR="00D369DA" w:rsidRDefault="00BC6050">
      <w:pPr>
        <w:rPr>
          <w:color w:val="000000" w:themeColor="text1"/>
        </w:rPr>
      </w:pPr>
      <w:r>
        <w:rPr>
          <w:color w:val="000000" w:themeColor="text1"/>
        </w:rPr>
        <w:t xml:space="preserve">The control group has no production of phytase, and the </w:t>
      </w:r>
      <w:r>
        <w:rPr>
          <w:rFonts w:hint="eastAsia"/>
          <w:color w:val="000000" w:themeColor="text1"/>
        </w:rPr>
        <w:t>test</w:t>
      </w:r>
      <w:r>
        <w:rPr>
          <w:color w:val="000000" w:themeColor="text1"/>
        </w:rPr>
        <w:t xml:space="preserve"> group has production of phytase.</w:t>
      </w:r>
    </w:p>
    <w:p w14:paraId="779CAEA7" w14:textId="77777777" w:rsidR="00D369DA" w:rsidRDefault="00BC6050">
      <w:pPr>
        <w:rPr>
          <w:color w:val="000000" w:themeColor="text1"/>
        </w:rPr>
      </w:pPr>
      <w:bookmarkStart w:id="184" w:name="_Hlk53517760"/>
      <w:r>
        <w:rPr>
          <w:color w:val="000000" w:themeColor="text1"/>
        </w:rPr>
        <w:t xml:space="preserve">The molecular weight that can be determined by SDS-PAGE analysis of the expressed enzyme is 45 KD, and the protein can be determined </w:t>
      </w:r>
      <w:ins w:id="185" w:author="xb21cn" w:date="2020-10-17T17:48:00Z">
        <w:r>
          <w:rPr>
            <w:rFonts w:hint="eastAsia"/>
            <w:color w:val="000000" w:themeColor="text1"/>
          </w:rPr>
          <w:t>as</w:t>
        </w:r>
      </w:ins>
      <w:del w:id="186" w:author="xb21cn" w:date="2020-10-17T17:48:00Z">
        <w:r>
          <w:rPr>
            <w:color w:val="000000" w:themeColor="text1"/>
          </w:rPr>
          <w:delText>to be</w:delText>
        </w:r>
      </w:del>
      <w:r>
        <w:rPr>
          <w:color w:val="000000" w:themeColor="text1"/>
        </w:rPr>
        <w:t xml:space="preserve"> phytase by Western blot.</w:t>
      </w:r>
      <w:bookmarkEnd w:id="184"/>
    </w:p>
    <w:p w14:paraId="50E53468" w14:textId="77777777" w:rsidR="00D369DA" w:rsidRDefault="00BC6050">
      <w:pPr>
        <w:jc w:val="center"/>
      </w:pPr>
      <w:ins w:id="187" w:author="煜煜夕日" w:date="2020-10-21T06:19:00Z">
        <w:r>
          <w:rPr>
            <w:rFonts w:hint="eastAsia"/>
            <w:noProof/>
          </w:rPr>
          <w:drawing>
            <wp:inline distT="0" distB="0" distL="114300" distR="114300" wp14:anchorId="10CD5D6F" wp14:editId="31863235">
              <wp:extent cx="3962400" cy="4505325"/>
              <wp:effectExtent l="0" t="0" r="0" b="0"/>
              <wp:docPr id="39" name="图片 39" descr="SDS-PAGE（ph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DS-PAGE（phy）（3）"/>
                      <pic:cNvPicPr>
                        <a:picLocks noChangeAspect="1"/>
                      </pic:cNvPicPr>
                    </pic:nvPicPr>
                    <pic:blipFill>
                      <a:blip r:embed="rId14"/>
                      <a:stretch>
                        <a:fillRect/>
                      </a:stretch>
                    </pic:blipFill>
                    <pic:spPr>
                      <a:xfrm>
                        <a:off x="0" y="0"/>
                        <a:ext cx="3962400" cy="4505325"/>
                      </a:xfrm>
                      <a:prstGeom prst="rect">
                        <a:avLst/>
                      </a:prstGeom>
                    </pic:spPr>
                  </pic:pic>
                </a:graphicData>
              </a:graphic>
            </wp:inline>
          </w:drawing>
        </w:r>
      </w:ins>
      <w:r>
        <w:rPr>
          <w:rFonts w:hint="eastAsia"/>
        </w:rPr>
        <w:t xml:space="preserve">            </w:t>
      </w:r>
    </w:p>
    <w:p w14:paraId="04184E61" w14:textId="77777777" w:rsidR="00D369DA" w:rsidRDefault="00BC6050">
      <w:pPr>
        <w:jc w:val="center"/>
        <w:rPr>
          <w:b/>
          <w:bCs/>
        </w:rPr>
      </w:pPr>
      <w:r>
        <w:rPr>
          <w:b/>
          <w:bCs/>
        </w:rPr>
        <w:t xml:space="preserve">Fig.6. Expected results 2: SDS-PAGE image </w:t>
      </w:r>
      <w:r>
        <w:rPr>
          <w:b/>
          <w:bCs/>
        </w:rPr>
        <w:t>of predicted expression product.</w:t>
      </w:r>
    </w:p>
    <w:p w14:paraId="3383957D" w14:textId="77777777" w:rsidR="00D369DA" w:rsidRDefault="00D369DA">
      <w:pPr>
        <w:jc w:val="center"/>
      </w:pPr>
    </w:p>
    <w:p w14:paraId="5A0AA35E" w14:textId="77777777" w:rsidR="00D369DA" w:rsidRDefault="00BC6050">
      <w:pPr>
        <w:jc w:val="left"/>
      </w:pPr>
      <w:r>
        <w:t>2.2.3</w:t>
      </w:r>
      <w:r>
        <w:rPr>
          <w:rFonts w:hint="eastAsia"/>
        </w:rPr>
        <w:t xml:space="preserve">.3 Verification of BCA protein concentration </w:t>
      </w:r>
    </w:p>
    <w:p w14:paraId="652A2783" w14:textId="77777777" w:rsidR="00D369DA" w:rsidRDefault="00BC6050">
      <w:pPr>
        <w:jc w:val="left"/>
      </w:pPr>
      <w:r>
        <w:rPr>
          <w:rFonts w:hint="eastAsia"/>
        </w:rPr>
        <w:t>The secreted protein concentration is obtained through this experimental program.</w:t>
      </w:r>
    </w:p>
    <w:p w14:paraId="1D3AA8AE" w14:textId="77777777" w:rsidR="00D369DA" w:rsidRDefault="00D369DA"/>
    <w:p w14:paraId="6E65D7C0" w14:textId="77777777" w:rsidR="00D369DA" w:rsidRDefault="00D369DA"/>
    <w:p w14:paraId="5412D7F6" w14:textId="77777777" w:rsidR="00D369DA" w:rsidRDefault="00BC6050">
      <w:bookmarkStart w:id="188" w:name="_Hlk53176134"/>
      <w:r>
        <w:t>2.2.3</w:t>
      </w:r>
      <w:bookmarkEnd w:id="188"/>
      <w:r>
        <w:rPr>
          <w:rFonts w:hint="eastAsia"/>
        </w:rPr>
        <w:t>.</w:t>
      </w:r>
      <w:ins w:id="189" w:author="xb21cn" w:date="2020-10-17T17:51:00Z">
        <w:r>
          <w:rPr>
            <w:rFonts w:hint="eastAsia"/>
          </w:rPr>
          <w:t>4</w:t>
        </w:r>
      </w:ins>
      <w:del w:id="190" w:author="xb21cn" w:date="2020-10-17T17:51:00Z">
        <w:r>
          <w:rPr>
            <w:rFonts w:hint="eastAsia"/>
          </w:rPr>
          <w:delText>5</w:delText>
        </w:r>
      </w:del>
      <w:r>
        <w:rPr>
          <w:rFonts w:hint="eastAsia"/>
        </w:rPr>
        <w:t xml:space="preserve"> </w:t>
      </w:r>
      <w:bookmarkStart w:id="191" w:name="_Hlk53068796"/>
      <w:r>
        <w:rPr>
          <w:rFonts w:hint="eastAsia"/>
        </w:rPr>
        <w:t>Verification of the effect of phytase on phosphorus hydrolysis</w:t>
      </w:r>
      <w:bookmarkEnd w:id="191"/>
    </w:p>
    <w:p w14:paraId="71F3D1E7" w14:textId="77777777" w:rsidR="00D369DA" w:rsidRDefault="00BC6050">
      <w:r>
        <w:rPr>
          <w:rFonts w:hint="eastAsia"/>
        </w:rPr>
        <w:t>①</w:t>
      </w:r>
      <w:r>
        <w:rPr>
          <w:rFonts w:hint="eastAsia"/>
        </w:rPr>
        <w:t>Preliminary screening of strains</w:t>
      </w:r>
    </w:p>
    <w:p w14:paraId="31C88D72" w14:textId="77777777" w:rsidR="00D369DA" w:rsidRDefault="00BC6050">
      <w:pPr>
        <w:jc w:val="center"/>
      </w:pPr>
      <w:bookmarkStart w:id="192" w:name="_Hlk53069680"/>
      <w:ins w:id="193" w:author="煜煜夕日" w:date="2020-10-21T06:19:00Z">
        <w:r>
          <w:rPr>
            <w:rFonts w:hint="eastAsia"/>
            <w:noProof/>
          </w:rPr>
          <w:lastRenderedPageBreak/>
          <w:drawing>
            <wp:inline distT="0" distB="0" distL="114300" distR="114300" wp14:anchorId="0440EEA7" wp14:editId="4A103683">
              <wp:extent cx="5270500" cy="3232785"/>
              <wp:effectExtent l="0" t="0" r="0" b="0"/>
              <wp:docPr id="38" name="图片 38" descr="水解透明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水解透明圈（4）"/>
                      <pic:cNvPicPr>
                        <a:picLocks noChangeAspect="1"/>
                      </pic:cNvPicPr>
                    </pic:nvPicPr>
                    <pic:blipFill>
                      <a:blip r:embed="rId15"/>
                      <a:stretch>
                        <a:fillRect/>
                      </a:stretch>
                    </pic:blipFill>
                    <pic:spPr>
                      <a:xfrm>
                        <a:off x="0" y="0"/>
                        <a:ext cx="5270500" cy="3232785"/>
                      </a:xfrm>
                      <a:prstGeom prst="rect">
                        <a:avLst/>
                      </a:prstGeom>
                    </pic:spPr>
                  </pic:pic>
                </a:graphicData>
              </a:graphic>
            </wp:inline>
          </w:drawing>
        </w:r>
      </w:ins>
    </w:p>
    <w:p w14:paraId="75E71212" w14:textId="77777777" w:rsidR="00D369DA" w:rsidRDefault="00BC6050">
      <w:pPr>
        <w:jc w:val="center"/>
        <w:rPr>
          <w:b/>
          <w:bCs/>
        </w:rPr>
      </w:pPr>
      <w:r>
        <w:rPr>
          <w:b/>
          <w:bCs/>
        </w:rPr>
        <w:t>Fig.7. Expected results 3: t</w:t>
      </w:r>
      <w:r>
        <w:rPr>
          <w:rFonts w:hint="eastAsia"/>
          <w:b/>
          <w:bCs/>
        </w:rPr>
        <w:t xml:space="preserve">he transparent </w:t>
      </w:r>
      <w:bookmarkStart w:id="194" w:name="_Hlk53759514"/>
      <w:r>
        <w:rPr>
          <w:rFonts w:hint="eastAsia"/>
          <w:b/>
          <w:bCs/>
        </w:rPr>
        <w:t>hydrolysis circle</w:t>
      </w:r>
      <w:bookmarkEnd w:id="194"/>
      <w:r>
        <w:rPr>
          <w:rFonts w:hint="eastAsia"/>
          <w:b/>
          <w:bCs/>
        </w:rPr>
        <w:t xml:space="preserve"> produced by </w:t>
      </w:r>
      <w:bookmarkEnd w:id="192"/>
      <w:r>
        <w:rPr>
          <w:b/>
          <w:bCs/>
        </w:rPr>
        <w:t>engineered bacteria.</w:t>
      </w:r>
    </w:p>
    <w:p w14:paraId="3CAD3D91" w14:textId="77777777" w:rsidR="00D369DA" w:rsidRDefault="00D369DA">
      <w:pPr>
        <w:ind w:firstLineChars="1100" w:firstLine="2310"/>
      </w:pPr>
    </w:p>
    <w:p w14:paraId="5D1FB56C" w14:textId="77777777" w:rsidR="00D369DA" w:rsidRDefault="00D369DA"/>
    <w:p w14:paraId="247FD098" w14:textId="77777777" w:rsidR="00D369DA" w:rsidRDefault="00BC6050">
      <w:r>
        <w:rPr>
          <w:rFonts w:hint="eastAsia"/>
        </w:rPr>
        <w:t>②</w:t>
      </w:r>
      <w:r>
        <w:rPr>
          <w:rFonts w:hint="eastAsia"/>
        </w:rPr>
        <w:t>Phytase activity determination</w:t>
      </w:r>
    </w:p>
    <w:p w14:paraId="56722152" w14:textId="77777777" w:rsidR="00D369DA" w:rsidRDefault="00BC6050">
      <w:pPr>
        <w:jc w:val="left"/>
      </w:pPr>
      <w:r>
        <w:rPr>
          <w:rFonts w:hint="eastAsia"/>
        </w:rPr>
        <w:t xml:space="preserve">According to the experiment, the relative activity of phytase can be obtained.  </w:t>
      </w:r>
    </w:p>
    <w:p w14:paraId="73753947" w14:textId="77777777" w:rsidR="00D369DA" w:rsidRDefault="00BC6050">
      <w:pPr>
        <w:jc w:val="left"/>
      </w:pPr>
      <w:r>
        <w:rPr>
          <w:rFonts w:hint="eastAsia"/>
        </w:rPr>
        <w:t>According t</w:t>
      </w:r>
      <w:r>
        <w:rPr>
          <w:rFonts w:hint="eastAsia"/>
        </w:rPr>
        <w:t>o literature prediction, the relative activity of phytase is about 40%.</w:t>
      </w:r>
    </w:p>
    <w:p w14:paraId="7323479C" w14:textId="77777777" w:rsidR="00D369DA" w:rsidRDefault="00D369DA"/>
    <w:p w14:paraId="2B7F1E64" w14:textId="77777777" w:rsidR="00D369DA" w:rsidRDefault="00BC6050">
      <w:r>
        <w:t>2.2.3</w:t>
      </w:r>
      <w:r>
        <w:rPr>
          <w:rFonts w:hint="eastAsia"/>
        </w:rPr>
        <w:t>.</w:t>
      </w:r>
      <w:ins w:id="195" w:author="xb21cn" w:date="2020-10-17T17:52:00Z">
        <w:r>
          <w:rPr>
            <w:rFonts w:hint="eastAsia"/>
          </w:rPr>
          <w:t>5</w:t>
        </w:r>
      </w:ins>
      <w:del w:id="196" w:author="xb21cn" w:date="2020-10-17T17:52:00Z">
        <w:r>
          <w:rPr>
            <w:rFonts w:hint="eastAsia"/>
          </w:rPr>
          <w:delText>6</w:delText>
        </w:r>
      </w:del>
      <w:r>
        <w:rPr>
          <w:rFonts w:hint="eastAsia"/>
        </w:rPr>
        <w:t xml:space="preserve"> </w:t>
      </w:r>
      <w:r>
        <w:t xml:space="preserve">Verification of the effect of phytase on </w:t>
      </w:r>
      <w:r>
        <w:rPr>
          <w:rFonts w:hint="eastAsia"/>
        </w:rPr>
        <w:t>phosphorus hydrolysis</w:t>
      </w:r>
      <w:r>
        <w:t xml:space="preserve"> and lead fixation</w:t>
      </w:r>
    </w:p>
    <w:p w14:paraId="46BD9966" w14:textId="77777777" w:rsidR="00D369DA" w:rsidRDefault="00BC6050">
      <w:r>
        <w:t xml:space="preserve">Only in the group 4, whose reaction system has both phytase and sodium phytate, the lead </w:t>
      </w:r>
      <w:r>
        <w:t>content is reduced.</w:t>
      </w:r>
    </w:p>
    <w:p w14:paraId="72B2CB4C" w14:textId="77777777" w:rsidR="00D369DA" w:rsidRDefault="00BC6050">
      <w:r>
        <w:rPr>
          <w:rFonts w:hint="eastAsia"/>
          <w:noProof/>
        </w:rPr>
        <w:drawing>
          <wp:inline distT="0" distB="0" distL="114300" distR="114300" wp14:anchorId="6B08221E" wp14:editId="3211D3A2">
            <wp:extent cx="5266690" cy="2962910"/>
            <wp:effectExtent l="0" t="0" r="0" b="0"/>
            <wp:docPr id="41" name="图片 41" descr="pb固定效果（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pb固定效果（5）"/>
                    <pic:cNvPicPr>
                      <a:picLocks noChangeAspect="1"/>
                    </pic:cNvPicPr>
                  </pic:nvPicPr>
                  <pic:blipFill>
                    <a:blip r:embed="rId16"/>
                    <a:stretch>
                      <a:fillRect/>
                    </a:stretch>
                  </pic:blipFill>
                  <pic:spPr>
                    <a:xfrm>
                      <a:off x="0" y="0"/>
                      <a:ext cx="5266690" cy="2962910"/>
                    </a:xfrm>
                    <a:prstGeom prst="rect">
                      <a:avLst/>
                    </a:prstGeom>
                  </pic:spPr>
                </pic:pic>
              </a:graphicData>
            </a:graphic>
          </wp:inline>
        </w:drawing>
      </w:r>
    </w:p>
    <w:p w14:paraId="502E1C5E" w14:textId="77777777" w:rsidR="00D369DA" w:rsidRDefault="00BC6050">
      <w:pPr>
        <w:rPr>
          <w:b/>
          <w:bCs/>
        </w:rPr>
      </w:pPr>
      <w:r>
        <w:rPr>
          <w:b/>
          <w:bCs/>
        </w:rPr>
        <w:t>Fig.8. Expected results 4: changes of lead concentration over time.</w:t>
      </w:r>
    </w:p>
    <w:p w14:paraId="1403226F" w14:textId="77777777" w:rsidR="00D369DA" w:rsidRDefault="00BC6050">
      <w:pPr>
        <w:rPr>
          <w:b/>
          <w:bCs/>
          <w:color w:val="000000" w:themeColor="text1"/>
          <w:sz w:val="28"/>
          <w:szCs w:val="28"/>
        </w:rPr>
      </w:pPr>
      <w:r>
        <w:rPr>
          <w:b/>
          <w:bCs/>
          <w:color w:val="000000" w:themeColor="text1"/>
          <w:sz w:val="28"/>
          <w:szCs w:val="28"/>
        </w:rPr>
        <w:lastRenderedPageBreak/>
        <w:t>2.</w:t>
      </w:r>
      <w:r>
        <w:rPr>
          <w:rFonts w:hint="eastAsia"/>
          <w:b/>
          <w:bCs/>
          <w:color w:val="000000" w:themeColor="text1"/>
          <w:sz w:val="28"/>
          <w:szCs w:val="28"/>
        </w:rPr>
        <w:t xml:space="preserve">3  </w:t>
      </w:r>
      <w:bookmarkStart w:id="197" w:name="_Hlk53517890"/>
      <w:r>
        <w:rPr>
          <w:rFonts w:hint="eastAsia"/>
          <w:b/>
          <w:bCs/>
          <w:color w:val="000000" w:themeColor="text1"/>
          <w:sz w:val="28"/>
          <w:szCs w:val="28"/>
        </w:rPr>
        <w:t>P</w:t>
      </w:r>
      <w:ins w:id="198" w:author="鹰击长空" w:date="2020-10-21T05:34:00Z">
        <w:r>
          <w:rPr>
            <w:rFonts w:hint="eastAsia"/>
          </w:rPr>
          <w:t>&lt;sub&gt;</w:t>
        </w:r>
        <w:r>
          <w:t>nar</w:t>
        </w:r>
        <w:r>
          <w:rPr>
            <w:rFonts w:hint="eastAsia"/>
          </w:rPr>
          <w:t>&lt;/sub&gt;</w:t>
        </w:r>
      </w:ins>
      <w:del w:id="199" w:author="鹰击长空" w:date="2020-10-21T05:34:00Z">
        <w:r>
          <w:rPr>
            <w:rFonts w:hint="eastAsia"/>
            <w:b/>
            <w:bCs/>
            <w:color w:val="000000" w:themeColor="text1"/>
            <w:sz w:val="28"/>
            <w:szCs w:val="28"/>
          </w:rPr>
          <w:delText>nar</w:delText>
        </w:r>
      </w:del>
      <w:r>
        <w:rPr>
          <w:rFonts w:hint="eastAsia"/>
          <w:b/>
          <w:bCs/>
          <w:color w:val="000000" w:themeColor="text1"/>
          <w:sz w:val="28"/>
          <w:szCs w:val="28"/>
        </w:rPr>
        <w:t>-C</w:t>
      </w:r>
      <w:r>
        <w:rPr>
          <w:rFonts w:hint="eastAsia"/>
          <w:b/>
          <w:bCs/>
          <w:color w:val="000000" w:themeColor="text1"/>
          <w:sz w:val="28"/>
          <w:szCs w:val="28"/>
        </w:rPr>
        <w:t>Ⅰ</w:t>
      </w:r>
      <w:r>
        <w:rPr>
          <w:rFonts w:hint="eastAsia"/>
          <w:b/>
          <w:bCs/>
          <w:color w:val="000000" w:themeColor="text1"/>
          <w:sz w:val="28"/>
          <w:szCs w:val="28"/>
        </w:rPr>
        <w:t>-P</w:t>
      </w:r>
      <w:ins w:id="200" w:author="鹰击长空" w:date="2020-10-21T05:35:00Z">
        <w:r>
          <w:rPr>
            <w:rFonts w:hint="eastAsia"/>
          </w:rPr>
          <w:t>&lt;sub&gt;C</w:t>
        </w:r>
        <w:r>
          <w:rPr>
            <w:rFonts w:hint="eastAsia"/>
          </w:rPr>
          <w:t>Ⅰ</w:t>
        </w:r>
        <w:r>
          <w:rPr>
            <w:rFonts w:hint="eastAsia"/>
          </w:rPr>
          <w:t>&lt;/sub&gt;</w:t>
        </w:r>
      </w:ins>
      <w:del w:id="201" w:author="鹰击长空" w:date="2020-10-21T05:35:00Z">
        <w:r>
          <w:rPr>
            <w:rFonts w:hint="eastAsia"/>
            <w:b/>
            <w:bCs/>
            <w:color w:val="000000" w:themeColor="text1"/>
            <w:sz w:val="28"/>
            <w:szCs w:val="28"/>
          </w:rPr>
          <w:delText>C</w:delText>
        </w:r>
        <w:r>
          <w:rPr>
            <w:rFonts w:hint="eastAsia"/>
            <w:b/>
            <w:bCs/>
            <w:color w:val="000000" w:themeColor="text1"/>
            <w:sz w:val="28"/>
            <w:szCs w:val="28"/>
          </w:rPr>
          <w:delText>Ⅰ</w:delText>
        </w:r>
      </w:del>
      <w:r>
        <w:rPr>
          <w:rFonts w:hint="eastAsia"/>
          <w:b/>
          <w:bCs/>
          <w:color w:val="000000" w:themeColor="text1"/>
          <w:sz w:val="28"/>
          <w:szCs w:val="28"/>
        </w:rPr>
        <w:t>-GFP</w:t>
      </w:r>
    </w:p>
    <w:p w14:paraId="574CBF75" w14:textId="77777777" w:rsidR="00D369DA" w:rsidRDefault="00BC6050">
      <w:r>
        <w:t>On the basis of successful verification of device2.1, we can verify the C</w:t>
      </w:r>
      <w:ins w:id="202" w:author="xb21cn" w:date="2020-10-17T17:54:00Z">
        <w:r>
          <w:rPr>
            <w:rFonts w:hint="eastAsia"/>
          </w:rPr>
          <w:t>Ⅰ</w:t>
        </w:r>
      </w:ins>
      <w:del w:id="203" w:author="xb21cn" w:date="2020-10-17T17:54:00Z">
        <w:r>
          <w:delText>I</w:delText>
        </w:r>
      </w:del>
      <w:r>
        <w:t xml:space="preserve"> repressor and the promoter P</w:t>
      </w:r>
      <w:ins w:id="204" w:author="xb21cn" w:date="2020-10-17T17:54:00Z">
        <w:r>
          <w:rPr>
            <w:rFonts w:hint="eastAsia"/>
          </w:rPr>
          <w:t>&lt;sub&gt;C</w:t>
        </w:r>
        <w:r>
          <w:rPr>
            <w:rFonts w:hint="eastAsia"/>
          </w:rPr>
          <w:t>Ⅰ</w:t>
        </w:r>
      </w:ins>
      <w:del w:id="205" w:author="xb21cn" w:date="2020-10-17T17:54:00Z">
        <w:r>
          <w:delText>cI</w:delText>
        </w:r>
      </w:del>
      <w:ins w:id="206" w:author="xb21cn" w:date="2020-10-17T17:54:00Z">
        <w:r>
          <w:rPr>
            <w:rFonts w:hint="eastAsia"/>
          </w:rPr>
          <w:t>&lt;/sub&gt;</w:t>
        </w:r>
      </w:ins>
      <w:r>
        <w:t>, which connects P</w:t>
      </w:r>
      <w:ins w:id="207" w:author="xb21cn" w:date="2020-10-17T17:57:00Z">
        <w:r>
          <w:rPr>
            <w:rFonts w:hint="eastAsia"/>
          </w:rPr>
          <w:t>&lt;sub&gt;</w:t>
        </w:r>
      </w:ins>
      <w:r>
        <w:t>nar</w:t>
      </w:r>
      <w:ins w:id="208" w:author="xb21cn" w:date="2020-10-17T17:57:00Z">
        <w:r>
          <w:rPr>
            <w:rFonts w:hint="eastAsia"/>
          </w:rPr>
          <w:t>&lt;/sub&gt;</w:t>
        </w:r>
      </w:ins>
      <w:r>
        <w:t xml:space="preserve"> and the following toehold switch</w:t>
      </w:r>
      <w:r>
        <w:rPr>
          <w:rFonts w:hint="eastAsia"/>
        </w:rPr>
        <w:t>（</w:t>
      </w:r>
      <w:r>
        <w:rPr>
          <w:rFonts w:hint="eastAsia"/>
        </w:rPr>
        <w:t>in</w:t>
      </w:r>
      <w:r>
        <w:t xml:space="preserve"> D</w:t>
      </w:r>
      <w:r>
        <w:rPr>
          <w:rFonts w:hint="eastAsia"/>
        </w:rPr>
        <w:t>evice</w:t>
      </w:r>
      <w:r>
        <w:t xml:space="preserve"> 2.4</w:t>
      </w:r>
      <w:r>
        <w:rPr>
          <w:rFonts w:hint="eastAsia"/>
        </w:rPr>
        <w:t>）</w:t>
      </w:r>
      <w:r>
        <w:t>. Successful verification of this composite part can well consolidate our more complicated devices below.</w:t>
      </w:r>
    </w:p>
    <w:p w14:paraId="3659E21E" w14:textId="77777777" w:rsidR="00D369DA" w:rsidRDefault="00BC6050">
      <w:r>
        <w:rPr>
          <w:rFonts w:hint="eastAsia"/>
          <w:noProof/>
          <w:color w:val="000000" w:themeColor="text1"/>
          <w:sz w:val="22"/>
        </w:rPr>
        <w:drawing>
          <wp:inline distT="0" distB="0" distL="114300" distR="114300" wp14:anchorId="70F0B5B5" wp14:editId="5D77C202">
            <wp:extent cx="5272405" cy="846455"/>
            <wp:effectExtent l="0" t="0" r="0" b="0"/>
            <wp:docPr id="30" name="图片 30" descr="BBa_K340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Ba_K3408007"/>
                    <pic:cNvPicPr>
                      <a:picLocks noChangeAspect="1"/>
                    </pic:cNvPicPr>
                  </pic:nvPicPr>
                  <pic:blipFill>
                    <a:blip r:embed="rId17"/>
                    <a:stretch>
                      <a:fillRect/>
                    </a:stretch>
                  </pic:blipFill>
                  <pic:spPr>
                    <a:xfrm>
                      <a:off x="0" y="0"/>
                      <a:ext cx="5272405" cy="846455"/>
                    </a:xfrm>
                    <a:prstGeom prst="rect">
                      <a:avLst/>
                    </a:prstGeom>
                  </pic:spPr>
                </pic:pic>
              </a:graphicData>
            </a:graphic>
          </wp:inline>
        </w:drawing>
      </w:r>
    </w:p>
    <w:bookmarkEnd w:id="197"/>
    <w:p w14:paraId="314460FB" w14:textId="77777777" w:rsidR="00D369DA" w:rsidRDefault="00BC6050">
      <w:r>
        <w:rPr>
          <w:b/>
          <w:bCs/>
        </w:rPr>
        <w:t>Fig.9. device 3</w:t>
      </w:r>
    </w:p>
    <w:p w14:paraId="27494CFC" w14:textId="77777777" w:rsidR="00D369DA" w:rsidRDefault="00BC6050">
      <w:pPr>
        <w:rPr>
          <w:color w:val="000000" w:themeColor="text1"/>
          <w:sz w:val="22"/>
        </w:rPr>
      </w:pPr>
      <w:r>
        <w:t>2.</w:t>
      </w:r>
      <w:r>
        <w:rPr>
          <w:rFonts w:hint="eastAsia"/>
        </w:rPr>
        <w:t xml:space="preserve">3.1 </w:t>
      </w:r>
      <w:r>
        <w:rPr>
          <w:color w:val="000000" w:themeColor="text1"/>
          <w:sz w:val="22"/>
        </w:rPr>
        <w:t>Strains and vectors</w:t>
      </w:r>
    </w:p>
    <w:p w14:paraId="421B242E" w14:textId="77777777" w:rsidR="00D369DA" w:rsidRDefault="00BC6050">
      <w:pPr>
        <w:rPr>
          <w:color w:val="000000" w:themeColor="text1"/>
          <w:sz w:val="22"/>
        </w:rPr>
      </w:pPr>
      <w:r>
        <w:rPr>
          <w:color w:val="000000" w:themeColor="text1"/>
          <w:sz w:val="22"/>
        </w:rPr>
        <w:t xml:space="preserve">Strain: </w:t>
      </w:r>
      <w:ins w:id="209" w:author="鹰击长空" w:date="2020-10-21T05:36:00Z">
        <w:r>
          <w:rPr>
            <w:rFonts w:hint="eastAsia"/>
            <w:color w:val="000000" w:themeColor="text1"/>
            <w:sz w:val="22"/>
          </w:rPr>
          <w:t>&lt;i&gt;Bacillus subtilis&lt;/i&gt;</w:t>
        </w:r>
      </w:ins>
      <w:del w:id="210" w:author="鹰击长空" w:date="2020-10-21T05:36:00Z">
        <w:r>
          <w:rPr>
            <w:color w:val="000000" w:themeColor="text1"/>
            <w:sz w:val="22"/>
          </w:rPr>
          <w:delText>B. subtilis</w:delText>
        </w:r>
      </w:del>
      <w:r>
        <w:rPr>
          <w:color w:val="000000" w:themeColor="text1"/>
          <w:sz w:val="22"/>
        </w:rPr>
        <w:t xml:space="preserve"> WB800N </w:t>
      </w:r>
    </w:p>
    <w:p w14:paraId="2647E13D" w14:textId="77777777" w:rsidR="00D369DA" w:rsidRDefault="00BC6050">
      <w:pPr>
        <w:rPr>
          <w:color w:val="000000" w:themeColor="text1"/>
          <w:sz w:val="22"/>
        </w:rPr>
      </w:pPr>
      <w:r>
        <w:rPr>
          <w:color w:val="000000" w:themeColor="text1"/>
          <w:sz w:val="22"/>
        </w:rPr>
        <w:t>Plasmid: pWB980</w:t>
      </w:r>
      <w:r>
        <w:rPr>
          <w:rFonts w:hint="eastAsia"/>
          <w:color w:val="000000" w:themeColor="text1"/>
          <w:sz w:val="22"/>
        </w:rPr>
        <w:t>-</w:t>
      </w:r>
      <w:r>
        <w:rPr>
          <w:color w:val="000000" w:themeColor="text1"/>
          <w:sz w:val="22"/>
        </w:rPr>
        <w:t>DB</w:t>
      </w:r>
    </w:p>
    <w:p w14:paraId="2E98A38C" w14:textId="77777777" w:rsidR="00D369DA" w:rsidRDefault="00D369DA">
      <w:pPr>
        <w:jc w:val="left"/>
      </w:pPr>
    </w:p>
    <w:p w14:paraId="30C70927" w14:textId="77777777" w:rsidR="00D369DA" w:rsidRDefault="00BC6050">
      <w:pPr>
        <w:jc w:val="left"/>
      </w:pPr>
      <w:r>
        <w:t>2.</w:t>
      </w:r>
      <w:r>
        <w:rPr>
          <w:rFonts w:hint="eastAsia"/>
        </w:rPr>
        <w:t xml:space="preserve">3.2 </w:t>
      </w:r>
      <w:r>
        <w:rPr>
          <w:sz w:val="22"/>
        </w:rPr>
        <w:t>Experimental methods</w:t>
      </w:r>
    </w:p>
    <w:p w14:paraId="5EB6E818" w14:textId="77777777" w:rsidR="00D369DA" w:rsidRDefault="00BC6050">
      <w:pPr>
        <w:rPr>
          <w:sz w:val="22"/>
        </w:rPr>
      </w:pPr>
      <w:r>
        <w:rPr>
          <w:color w:val="000000" w:themeColor="text1"/>
          <w:sz w:val="22"/>
        </w:rPr>
        <w:t>2.3.2.1</w:t>
      </w:r>
      <w:r>
        <w:rPr>
          <w:sz w:val="22"/>
        </w:rPr>
        <w:t>Construction of the expression vector</w:t>
      </w:r>
    </w:p>
    <w:p w14:paraId="29F2D323" w14:textId="77777777" w:rsidR="00D369DA" w:rsidRDefault="00BC6050">
      <w:pPr>
        <w:rPr>
          <w:color w:val="000000" w:themeColor="text1"/>
          <w:sz w:val="22"/>
        </w:rPr>
      </w:pPr>
      <w:r>
        <w:rPr>
          <w:sz w:val="22"/>
        </w:rPr>
        <w:t>Similar to procedure 2.1.2.1,</w:t>
      </w:r>
      <w:bookmarkStart w:id="211" w:name="_Hlk53517944"/>
      <w:r>
        <w:rPr>
          <w:sz w:val="22"/>
        </w:rPr>
        <w:t xml:space="preserve"> construct the expression vector P</w:t>
      </w:r>
      <w:ins w:id="212" w:author="xb21cn" w:date="2020-10-17T17:56:00Z">
        <w:r>
          <w:rPr>
            <w:rFonts w:hint="eastAsia"/>
            <w:sz w:val="22"/>
          </w:rPr>
          <w:t>&lt;sub&gt;</w:t>
        </w:r>
      </w:ins>
      <w:r>
        <w:rPr>
          <w:sz w:val="22"/>
        </w:rPr>
        <w:t>nar</w:t>
      </w:r>
      <w:ins w:id="213" w:author="xb21cn" w:date="2020-10-17T17:56:00Z">
        <w:r>
          <w:rPr>
            <w:rFonts w:hint="eastAsia"/>
            <w:sz w:val="22"/>
          </w:rPr>
          <w:t>&lt;/sub&gt;</w:t>
        </w:r>
      </w:ins>
      <w:r>
        <w:rPr>
          <w:sz w:val="22"/>
        </w:rPr>
        <w:t>-C</w:t>
      </w:r>
      <w:ins w:id="214" w:author="xb21cn" w:date="2020-10-17T17:56:00Z">
        <w:r>
          <w:rPr>
            <w:rFonts w:hint="eastAsia"/>
            <w:sz w:val="22"/>
          </w:rPr>
          <w:t>Ⅰ</w:t>
        </w:r>
      </w:ins>
      <w:del w:id="215" w:author="xb21cn" w:date="2020-10-17T17:56:00Z">
        <w:r>
          <w:rPr>
            <w:sz w:val="22"/>
          </w:rPr>
          <w:delText>I</w:delText>
        </w:r>
      </w:del>
      <w:r>
        <w:rPr>
          <w:sz w:val="22"/>
        </w:rPr>
        <w:t>-P</w:t>
      </w:r>
      <w:ins w:id="216" w:author="xb21cn" w:date="2020-10-17T17:56:00Z">
        <w:r>
          <w:rPr>
            <w:rFonts w:hint="eastAsia"/>
            <w:sz w:val="22"/>
          </w:rPr>
          <w:t>&lt;sub&gt;C</w:t>
        </w:r>
        <w:r>
          <w:rPr>
            <w:rFonts w:hint="eastAsia"/>
            <w:sz w:val="22"/>
          </w:rPr>
          <w:t>Ⅰ</w:t>
        </w:r>
      </w:ins>
      <w:del w:id="217" w:author="xb21cn" w:date="2020-10-17T17:56:00Z">
        <w:r>
          <w:rPr>
            <w:sz w:val="22"/>
          </w:rPr>
          <w:delText>cI</w:delText>
        </w:r>
      </w:del>
      <w:ins w:id="218" w:author="xb21cn" w:date="2020-10-17T17:56:00Z">
        <w:r>
          <w:rPr>
            <w:rFonts w:hint="eastAsia"/>
            <w:sz w:val="22"/>
          </w:rPr>
          <w:t>&lt;/sub&gt;</w:t>
        </w:r>
      </w:ins>
      <w:r>
        <w:rPr>
          <w:sz w:val="22"/>
        </w:rPr>
        <w:t>-GFP.</w:t>
      </w:r>
      <w:bookmarkEnd w:id="211"/>
    </w:p>
    <w:p w14:paraId="639AA733" w14:textId="77777777" w:rsidR="00D369DA" w:rsidRDefault="00BC6050">
      <w:pPr>
        <w:jc w:val="left"/>
        <w:rPr>
          <w:b/>
          <w:bCs/>
        </w:rPr>
      </w:pPr>
      <w:ins w:id="219" w:author="煜煜夕日" w:date="2020-10-21T06:11:00Z">
        <w:r>
          <w:rPr>
            <w:noProof/>
          </w:rPr>
          <w:lastRenderedPageBreak/>
          <w:drawing>
            <wp:inline distT="0" distB="0" distL="114300" distR="114300" wp14:anchorId="565ABE3C" wp14:editId="7240F922">
              <wp:extent cx="5267960" cy="4862195"/>
              <wp:effectExtent l="0" t="0" r="0" b="0"/>
              <wp:docPr id="28" name="图片 2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1"/>
                      <pic:cNvPicPr>
                        <a:picLocks noChangeAspect="1"/>
                      </pic:cNvPicPr>
                    </pic:nvPicPr>
                    <pic:blipFill>
                      <a:blip r:embed="rId18"/>
                      <a:stretch>
                        <a:fillRect/>
                      </a:stretch>
                    </pic:blipFill>
                    <pic:spPr>
                      <a:xfrm>
                        <a:off x="0" y="0"/>
                        <a:ext cx="5267960" cy="4862195"/>
                      </a:xfrm>
                      <a:prstGeom prst="rect">
                        <a:avLst/>
                      </a:prstGeom>
                    </pic:spPr>
                  </pic:pic>
                </a:graphicData>
              </a:graphic>
            </wp:inline>
          </w:drawing>
        </w:r>
      </w:ins>
    </w:p>
    <w:p w14:paraId="3F0D464A" w14:textId="77777777" w:rsidR="00D369DA" w:rsidRDefault="00BC6050">
      <w:pPr>
        <w:rPr>
          <w:b/>
          <w:bCs/>
          <w:color w:val="000000" w:themeColor="text1"/>
          <w:sz w:val="22"/>
        </w:rPr>
      </w:pPr>
      <w:r>
        <w:rPr>
          <w:rFonts w:hint="eastAsia"/>
          <w:b/>
          <w:bCs/>
        </w:rPr>
        <w:t>F</w:t>
      </w:r>
      <w:r>
        <w:rPr>
          <w:b/>
          <w:bCs/>
        </w:rPr>
        <w:t xml:space="preserve">ig.10. </w:t>
      </w:r>
      <w:r>
        <w:rPr>
          <w:b/>
          <w:bCs/>
          <w:sz w:val="22"/>
        </w:rPr>
        <w:t>The vector of device 3.</w:t>
      </w:r>
    </w:p>
    <w:p w14:paraId="7B4E5AE6" w14:textId="77777777" w:rsidR="00D369DA" w:rsidRDefault="00D369DA">
      <w:pPr>
        <w:jc w:val="left"/>
        <w:rPr>
          <w:b/>
          <w:bCs/>
        </w:rPr>
      </w:pPr>
    </w:p>
    <w:p w14:paraId="0802177A" w14:textId="77777777" w:rsidR="00D369DA" w:rsidRDefault="00BC6050">
      <w:r>
        <w:rPr>
          <w:rFonts w:hint="eastAsia"/>
        </w:rPr>
        <w:t>2</w:t>
      </w:r>
      <w:r>
        <w:t>.3.2.2</w:t>
      </w:r>
      <w:r>
        <w:rPr>
          <w:color w:val="000000" w:themeColor="text1"/>
          <w:sz w:val="22"/>
        </w:rPr>
        <w:t xml:space="preserve"> Construction and screening of recombinant engineer</w:t>
      </w:r>
      <w:ins w:id="220" w:author="xb21cn" w:date="2020-10-17T17:57:00Z">
        <w:r>
          <w:rPr>
            <w:rFonts w:hint="eastAsia"/>
            <w:color w:val="000000" w:themeColor="text1"/>
            <w:sz w:val="22"/>
          </w:rPr>
          <w:t>ed</w:t>
        </w:r>
      </w:ins>
      <w:del w:id="221" w:author="xb21cn" w:date="2020-10-17T17:57:00Z">
        <w:r>
          <w:rPr>
            <w:color w:val="000000" w:themeColor="text1"/>
            <w:sz w:val="22"/>
          </w:rPr>
          <w:delText>ing</w:delText>
        </w:r>
      </w:del>
      <w:r>
        <w:rPr>
          <w:color w:val="000000" w:themeColor="text1"/>
          <w:sz w:val="22"/>
        </w:rPr>
        <w:t xml:space="preserve"> bacteria</w:t>
      </w:r>
    </w:p>
    <w:p w14:paraId="534B68C7" w14:textId="77777777" w:rsidR="00D369DA" w:rsidRDefault="00BC6050">
      <w:r>
        <w:t xml:space="preserve">Similar to </w:t>
      </w:r>
      <w:r>
        <w:rPr>
          <w:rFonts w:hint="eastAsia"/>
        </w:rPr>
        <w:t>2</w:t>
      </w:r>
      <w:r>
        <w:t>.</w:t>
      </w:r>
      <w:r>
        <w:rPr>
          <w:rFonts w:hint="eastAsia"/>
        </w:rPr>
        <w:t>1.</w:t>
      </w:r>
      <w:r>
        <w:t>2</w:t>
      </w:r>
      <w:r>
        <w:rPr>
          <w:rFonts w:hint="eastAsia"/>
        </w:rPr>
        <w:t>.2</w:t>
      </w:r>
      <w:r>
        <w:rPr>
          <w:rFonts w:hint="eastAsia"/>
        </w:rPr>
        <w:t>。</w:t>
      </w:r>
    </w:p>
    <w:p w14:paraId="0EFF82BF" w14:textId="77777777" w:rsidR="00D369DA" w:rsidRDefault="00D369DA"/>
    <w:p w14:paraId="7B4794CD" w14:textId="77777777" w:rsidR="00D369DA" w:rsidRDefault="00BC6050">
      <w:bookmarkStart w:id="222" w:name="_Hlk53175470"/>
      <w:r>
        <w:t>2.3.2.3</w:t>
      </w:r>
      <w:bookmarkStart w:id="223" w:name="_Hlk53517972"/>
      <w:r>
        <w:rPr>
          <w:color w:val="000000" w:themeColor="text1"/>
          <w:sz w:val="22"/>
        </w:rPr>
        <w:t>Medium experiment</w:t>
      </w:r>
      <w:bookmarkEnd w:id="223"/>
    </w:p>
    <w:bookmarkEnd w:id="222"/>
    <w:p w14:paraId="04247E41" w14:textId="77777777" w:rsidR="00D369DA" w:rsidRDefault="00BC6050">
      <w:pPr>
        <w:rPr>
          <w:color w:val="000000" w:themeColor="text1"/>
          <w:sz w:val="22"/>
        </w:rPr>
      </w:pPr>
      <w:r>
        <w:rPr>
          <w:color w:val="000000" w:themeColor="text1"/>
          <w:sz w:val="22"/>
        </w:rPr>
        <w:t xml:space="preserve">Take 2 bottles of 50ml LB </w:t>
      </w:r>
      <w:r>
        <w:rPr>
          <w:color w:val="000000" w:themeColor="text1"/>
          <w:sz w:val="22"/>
        </w:rPr>
        <w:t>liquid medium with 10μg/mL kanamycin, and inoculate the same amount of recombinant engineer</w:t>
      </w:r>
      <w:ins w:id="224" w:author="xb21cn" w:date="2020-10-17T17:58:00Z">
        <w:r>
          <w:rPr>
            <w:rFonts w:hint="eastAsia"/>
            <w:color w:val="000000" w:themeColor="text1"/>
            <w:sz w:val="22"/>
          </w:rPr>
          <w:t>ed</w:t>
        </w:r>
      </w:ins>
      <w:del w:id="225" w:author="xb21cn" w:date="2020-10-17T17:58:00Z">
        <w:r>
          <w:rPr>
            <w:color w:val="000000" w:themeColor="text1"/>
            <w:sz w:val="22"/>
          </w:rPr>
          <w:delText>ing</w:delText>
        </w:r>
      </w:del>
      <w:r>
        <w:rPr>
          <w:color w:val="000000" w:themeColor="text1"/>
          <w:sz w:val="22"/>
        </w:rPr>
        <w:t xml:space="preserve"> bacteria.</w:t>
      </w:r>
    </w:p>
    <w:p w14:paraId="070C27CF" w14:textId="77777777" w:rsidR="00D369DA" w:rsidRDefault="00BC6050">
      <w:pPr>
        <w:rPr>
          <w:color w:val="000000" w:themeColor="text1"/>
          <w:sz w:val="22"/>
        </w:rPr>
      </w:pPr>
      <w:r>
        <w:rPr>
          <w:rFonts w:hint="eastAsia"/>
          <w:color w:val="000000" w:themeColor="text1"/>
          <w:sz w:val="22"/>
        </w:rPr>
        <w:t>①</w:t>
      </w:r>
      <w:bookmarkStart w:id="226" w:name="_Hlk53517991"/>
      <w:r>
        <w:rPr>
          <w:color w:val="000000" w:themeColor="text1"/>
          <w:sz w:val="22"/>
        </w:rPr>
        <w:t>Culture engineer</w:t>
      </w:r>
      <w:ins w:id="227" w:author="xb21cn" w:date="2020-10-17T17:58:00Z">
        <w:r>
          <w:rPr>
            <w:rFonts w:hint="eastAsia"/>
            <w:color w:val="000000" w:themeColor="text1"/>
            <w:sz w:val="22"/>
          </w:rPr>
          <w:t>ed</w:t>
        </w:r>
      </w:ins>
      <w:del w:id="228" w:author="xb21cn" w:date="2020-10-17T17:58:00Z">
        <w:r>
          <w:rPr>
            <w:color w:val="000000" w:themeColor="text1"/>
            <w:sz w:val="22"/>
          </w:rPr>
          <w:delText>ing</w:delText>
        </w:r>
      </w:del>
      <w:r>
        <w:rPr>
          <w:color w:val="000000" w:themeColor="text1"/>
          <w:sz w:val="22"/>
        </w:rPr>
        <w:t xml:space="preserve"> bacteria which have been transformed successfully for 6 hours, the test group is cultured in an anaerobic environment, and the negative control group is cultured in an aerobic environment.</w:t>
      </w:r>
      <w:bookmarkEnd w:id="226"/>
    </w:p>
    <w:p w14:paraId="785FD968" w14:textId="77777777" w:rsidR="00D369DA" w:rsidRDefault="00BC6050">
      <w:r>
        <w:rPr>
          <w:rFonts w:hint="eastAsia"/>
          <w:color w:val="000000" w:themeColor="text1"/>
          <w:sz w:val="22"/>
        </w:rPr>
        <w:t>②</w:t>
      </w:r>
      <w:bookmarkStart w:id="229" w:name="_Hlk53518025"/>
      <w:r>
        <w:rPr>
          <w:color w:val="000000" w:themeColor="text1"/>
          <w:sz w:val="22"/>
        </w:rPr>
        <w:t xml:space="preserve">Use the </w:t>
      </w:r>
      <w:r>
        <w:rPr>
          <w:rFonts w:hint="eastAsia"/>
          <w:color w:val="000000" w:themeColor="text1"/>
          <w:sz w:val="22"/>
        </w:rPr>
        <w:t>microplate</w:t>
      </w:r>
      <w:r>
        <w:rPr>
          <w:color w:val="000000" w:themeColor="text1"/>
          <w:sz w:val="22"/>
        </w:rPr>
        <w:t xml:space="preserve"> </w:t>
      </w:r>
      <w:r>
        <w:rPr>
          <w:rFonts w:hint="eastAsia"/>
          <w:color w:val="000000" w:themeColor="text1"/>
          <w:sz w:val="22"/>
        </w:rPr>
        <w:t>reader</w:t>
      </w:r>
      <w:r>
        <w:rPr>
          <w:color w:val="000000" w:themeColor="text1"/>
          <w:sz w:val="22"/>
        </w:rPr>
        <w:t xml:space="preserve"> to observe the presence of fluorescence</w:t>
      </w:r>
      <w:r>
        <w:rPr>
          <w:color w:val="000000" w:themeColor="text1"/>
          <w:sz w:val="22"/>
        </w:rPr>
        <w:t xml:space="preserve"> </w:t>
      </w:r>
      <w:bookmarkEnd w:id="229"/>
      <w:r>
        <w:rPr>
          <w:color w:val="000000" w:themeColor="text1"/>
          <w:sz w:val="22"/>
        </w:rPr>
        <w:t xml:space="preserve">in the </w:t>
      </w:r>
      <w:r>
        <w:rPr>
          <w:rFonts w:hint="eastAsia"/>
          <w:color w:val="000000" w:themeColor="text1"/>
          <w:sz w:val="22"/>
        </w:rPr>
        <w:t>test</w:t>
      </w:r>
      <w:r>
        <w:rPr>
          <w:color w:val="000000" w:themeColor="text1"/>
          <w:sz w:val="22"/>
        </w:rPr>
        <w:t xml:space="preserve"> group and the control group at 0 min, 10 min, 20 min, 30 min, 40 min, 60 min, 80 min, and 120 min.</w:t>
      </w:r>
    </w:p>
    <w:p w14:paraId="1024673E" w14:textId="77777777" w:rsidR="00D369DA" w:rsidRDefault="00BC6050">
      <w:r>
        <w:t>2.</w:t>
      </w:r>
      <w:r>
        <w:rPr>
          <w:rFonts w:hint="eastAsia"/>
        </w:rPr>
        <w:t>3.</w:t>
      </w:r>
      <w:r>
        <w:t>3</w:t>
      </w:r>
      <w:r>
        <w:rPr>
          <w:rFonts w:hint="eastAsia"/>
        </w:rPr>
        <w:t xml:space="preserve"> </w:t>
      </w:r>
      <w:r>
        <w:t>Expected experimental results</w:t>
      </w:r>
    </w:p>
    <w:p w14:paraId="5F995DC2" w14:textId="77777777" w:rsidR="00D369DA" w:rsidRDefault="00BC6050">
      <w:pPr>
        <w:jc w:val="left"/>
      </w:pPr>
      <w:ins w:id="230" w:author="xb21cn" w:date="2020-10-17T17:59:00Z">
        <w:r>
          <w:rPr>
            <w:rFonts w:hint="eastAsia"/>
          </w:rPr>
          <w:t>T</w:t>
        </w:r>
      </w:ins>
      <w:del w:id="231" w:author="xb21cn" w:date="2020-10-17T17:59:00Z">
        <w:r>
          <w:delText>t</w:delText>
        </w:r>
      </w:del>
      <w:r>
        <w:t>he test group: the fluorescence intensity gradually decreases</w:t>
      </w:r>
    </w:p>
    <w:p w14:paraId="19AECA13" w14:textId="77777777" w:rsidR="00D369DA" w:rsidRDefault="00BC6050">
      <w:pPr>
        <w:jc w:val="left"/>
      </w:pPr>
      <w:ins w:id="232" w:author="xb21cn" w:date="2020-10-17T17:59:00Z">
        <w:r>
          <w:rPr>
            <w:rFonts w:hint="eastAsia"/>
          </w:rPr>
          <w:t>T</w:t>
        </w:r>
      </w:ins>
      <w:del w:id="233" w:author="xb21cn" w:date="2020-10-17T17:59:00Z">
        <w:r>
          <w:delText>t</w:delText>
        </w:r>
      </w:del>
      <w:r>
        <w:t xml:space="preserve">he control group: the </w:t>
      </w:r>
      <w:r>
        <w:t>fluorescence intensity remains unchanged</w:t>
      </w:r>
    </w:p>
    <w:p w14:paraId="618AF246" w14:textId="77777777" w:rsidR="00D369DA" w:rsidRDefault="00BC6050">
      <w:pPr>
        <w:jc w:val="left"/>
        <w:rPr>
          <w:b/>
          <w:bCs/>
        </w:rPr>
      </w:pPr>
      <w:r>
        <w:rPr>
          <w:rFonts w:hint="eastAsia"/>
          <w:noProof/>
          <w:color w:val="000000" w:themeColor="text1"/>
          <w:sz w:val="22"/>
        </w:rPr>
        <w:lastRenderedPageBreak/>
        <w:drawing>
          <wp:inline distT="0" distB="0" distL="114300" distR="114300" wp14:anchorId="41A2786D" wp14:editId="10F2B6CE">
            <wp:extent cx="5271770" cy="4013200"/>
            <wp:effectExtent l="0" t="0" r="0" b="0"/>
            <wp:docPr id="42" name="图片 42" descr="part3荧光（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part3荧光（6）"/>
                    <pic:cNvPicPr>
                      <a:picLocks noChangeAspect="1"/>
                    </pic:cNvPicPr>
                  </pic:nvPicPr>
                  <pic:blipFill>
                    <a:blip r:embed="rId19"/>
                    <a:stretch>
                      <a:fillRect/>
                    </a:stretch>
                  </pic:blipFill>
                  <pic:spPr>
                    <a:xfrm>
                      <a:off x="0" y="0"/>
                      <a:ext cx="5271770" cy="4013200"/>
                    </a:xfrm>
                    <a:prstGeom prst="rect">
                      <a:avLst/>
                    </a:prstGeom>
                  </pic:spPr>
                </pic:pic>
              </a:graphicData>
            </a:graphic>
          </wp:inline>
        </w:drawing>
      </w:r>
    </w:p>
    <w:p w14:paraId="2A7D4A30" w14:textId="77777777" w:rsidR="00D369DA" w:rsidRDefault="00BC6050">
      <w:pPr>
        <w:jc w:val="center"/>
        <w:rPr>
          <w:b/>
          <w:bCs/>
        </w:rPr>
      </w:pPr>
      <w:commentRangeStart w:id="234"/>
      <w:r>
        <w:rPr>
          <w:b/>
          <w:bCs/>
        </w:rPr>
        <w:t>Fig.11</w:t>
      </w:r>
      <w:commentRangeEnd w:id="234"/>
      <w:r>
        <w:rPr>
          <w:rStyle w:val="ae"/>
        </w:rPr>
        <w:commentReference w:id="234"/>
      </w:r>
      <w:r>
        <w:rPr>
          <w:b/>
          <w:bCs/>
        </w:rPr>
        <w:t>.Expected results 5: changes of fluorescence intensity under an anaerobic induced environment over time.</w:t>
      </w:r>
    </w:p>
    <w:p w14:paraId="15F5B214" w14:textId="77777777" w:rsidR="00D369DA" w:rsidRDefault="00D369DA"/>
    <w:p w14:paraId="0DBD7805" w14:textId="77777777" w:rsidR="00D369DA" w:rsidRDefault="00BC6050">
      <w:pPr>
        <w:rPr>
          <w:b/>
          <w:bCs/>
          <w:color w:val="000000" w:themeColor="text1"/>
          <w:sz w:val="28"/>
          <w:szCs w:val="28"/>
        </w:rPr>
      </w:pPr>
      <w:r>
        <w:rPr>
          <w:rFonts w:hint="eastAsia"/>
          <w:b/>
          <w:bCs/>
          <w:color w:val="000000" w:themeColor="text1"/>
          <w:sz w:val="28"/>
          <w:szCs w:val="28"/>
        </w:rPr>
        <w:t>2</w:t>
      </w:r>
      <w:r>
        <w:rPr>
          <w:b/>
          <w:bCs/>
          <w:color w:val="000000" w:themeColor="text1"/>
          <w:sz w:val="28"/>
          <w:szCs w:val="28"/>
        </w:rPr>
        <w:t>.4</w:t>
      </w:r>
      <w:bookmarkStart w:id="235" w:name="_Hlk53511282"/>
      <w:r>
        <w:rPr>
          <w:b/>
          <w:bCs/>
          <w:color w:val="000000" w:themeColor="text1"/>
          <w:sz w:val="28"/>
          <w:szCs w:val="28"/>
        </w:rPr>
        <w:t xml:space="preserve"> </w:t>
      </w:r>
      <w:bookmarkStart w:id="236" w:name="_Hlk53519055"/>
      <w:r>
        <w:rPr>
          <w:b/>
          <w:bCs/>
          <w:color w:val="000000" w:themeColor="text1"/>
          <w:sz w:val="28"/>
          <w:szCs w:val="28"/>
        </w:rPr>
        <w:t>P</w:t>
      </w:r>
      <w:ins w:id="237" w:author="鹰击长空" w:date="2020-10-21T02:21:00Z">
        <w:r>
          <w:rPr>
            <w:rFonts w:hint="eastAsia"/>
            <w:color w:val="000000" w:themeColor="text1"/>
          </w:rPr>
          <w:t>&lt;sub&gt;</w:t>
        </w:r>
        <w:r>
          <w:rPr>
            <w:b/>
            <w:bCs/>
            <w:color w:val="000000" w:themeColor="text1"/>
            <w:sz w:val="28"/>
            <w:szCs w:val="28"/>
          </w:rPr>
          <w:t>liaG</w:t>
        </w:r>
        <w:r>
          <w:rPr>
            <w:rFonts w:hint="eastAsia"/>
            <w:color w:val="000000" w:themeColor="text1"/>
          </w:rPr>
          <w:t>&lt;/sub&gt;</w:t>
        </w:r>
      </w:ins>
      <w:del w:id="238" w:author="鹰击长空" w:date="2020-10-21T02:21:00Z">
        <w:r>
          <w:rPr>
            <w:b/>
            <w:bCs/>
            <w:color w:val="000000" w:themeColor="text1"/>
            <w:sz w:val="28"/>
            <w:szCs w:val="28"/>
          </w:rPr>
          <w:delText>liaG</w:delText>
        </w:r>
      </w:del>
      <w:r>
        <w:rPr>
          <w:b/>
          <w:bCs/>
          <w:color w:val="000000" w:themeColor="text1"/>
          <w:sz w:val="28"/>
          <w:szCs w:val="28"/>
        </w:rPr>
        <w:t>- trigger RNA-P</w:t>
      </w:r>
      <w:ins w:id="239" w:author="鹰击长空" w:date="2020-10-21T02:21:00Z">
        <w:r>
          <w:rPr>
            <w:rFonts w:hint="eastAsia"/>
            <w:color w:val="000000" w:themeColor="text1"/>
          </w:rPr>
          <w:t>&lt;sub&gt;</w:t>
        </w:r>
        <w:r>
          <w:rPr>
            <w:b/>
            <w:bCs/>
            <w:color w:val="000000" w:themeColor="text1"/>
            <w:sz w:val="28"/>
            <w:szCs w:val="28"/>
          </w:rPr>
          <w:t>CⅠ</w:t>
        </w:r>
        <w:r>
          <w:rPr>
            <w:rFonts w:hint="eastAsia"/>
            <w:color w:val="000000" w:themeColor="text1"/>
          </w:rPr>
          <w:t>&lt;/sub&gt;</w:t>
        </w:r>
      </w:ins>
      <w:del w:id="240" w:author="鹰击长空" w:date="2020-10-21T02:21:00Z">
        <w:r>
          <w:rPr>
            <w:b/>
            <w:bCs/>
            <w:color w:val="000000" w:themeColor="text1"/>
            <w:sz w:val="28"/>
            <w:szCs w:val="28"/>
          </w:rPr>
          <w:delText>CⅠ</w:delText>
        </w:r>
      </w:del>
      <w:r>
        <w:rPr>
          <w:b/>
          <w:bCs/>
          <w:color w:val="000000" w:themeColor="text1"/>
          <w:sz w:val="28"/>
          <w:szCs w:val="28"/>
        </w:rPr>
        <w:t>-switch RNA-GFP</w:t>
      </w:r>
      <w:bookmarkEnd w:id="235"/>
    </w:p>
    <w:p w14:paraId="38B2079F" w14:textId="77777777" w:rsidR="00D369DA" w:rsidRDefault="00BC6050">
      <w:pPr>
        <w:jc w:val="left"/>
      </w:pPr>
      <w:r>
        <w:t xml:space="preserve">Toehold switch </w:t>
      </w:r>
      <w:r>
        <w:t>comprising of trigger RNA and switch RNA is significant to our overall design of genetic circuit. So, it’s essential to verify the feasibility of it. We add the gfp gene in the downstream of the switch sequence and use a constitutive promoter P</w:t>
      </w:r>
      <w:ins w:id="241" w:author="xb21cn" w:date="2020-10-17T18:02:00Z">
        <w:r>
          <w:rPr>
            <w:rFonts w:hint="eastAsia"/>
          </w:rPr>
          <w:t>&lt;sub&gt;</w:t>
        </w:r>
      </w:ins>
      <w:r>
        <w:t>liaG</w:t>
      </w:r>
      <w:ins w:id="242" w:author="xb21cn" w:date="2020-10-17T18:02:00Z">
        <w:r>
          <w:rPr>
            <w:rFonts w:hint="eastAsia"/>
          </w:rPr>
          <w:t>&lt;/s</w:t>
        </w:r>
        <w:r>
          <w:rPr>
            <w:rFonts w:hint="eastAsia"/>
          </w:rPr>
          <w:t>ub&gt;</w:t>
        </w:r>
      </w:ins>
      <w:r>
        <w:t xml:space="preserve"> to control expression of trigger RNA.</w:t>
      </w:r>
    </w:p>
    <w:p w14:paraId="20DB3442" w14:textId="77777777" w:rsidR="00D369DA" w:rsidRDefault="00BC6050">
      <w:pPr>
        <w:jc w:val="left"/>
      </w:pPr>
      <w:r>
        <w:rPr>
          <w:rFonts w:hint="eastAsia"/>
          <w:noProof/>
          <w:color w:val="000000" w:themeColor="text1"/>
          <w:sz w:val="22"/>
        </w:rPr>
        <w:drawing>
          <wp:inline distT="0" distB="0" distL="114300" distR="114300" wp14:anchorId="4A5BC212" wp14:editId="3D310016">
            <wp:extent cx="5270500" cy="704215"/>
            <wp:effectExtent l="0" t="0" r="0" b="0"/>
            <wp:docPr id="15" name="图片 15" descr="BBa_K340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Ba_K3408011"/>
                    <pic:cNvPicPr>
                      <a:picLocks noChangeAspect="1"/>
                    </pic:cNvPicPr>
                  </pic:nvPicPr>
                  <pic:blipFill>
                    <a:blip r:embed="rId23"/>
                    <a:stretch>
                      <a:fillRect/>
                    </a:stretch>
                  </pic:blipFill>
                  <pic:spPr>
                    <a:xfrm>
                      <a:off x="0" y="0"/>
                      <a:ext cx="5270500" cy="704215"/>
                    </a:xfrm>
                    <a:prstGeom prst="rect">
                      <a:avLst/>
                    </a:prstGeom>
                  </pic:spPr>
                </pic:pic>
              </a:graphicData>
            </a:graphic>
          </wp:inline>
        </w:drawing>
      </w:r>
    </w:p>
    <w:bookmarkEnd w:id="236"/>
    <w:p w14:paraId="1470851F" w14:textId="77777777" w:rsidR="00D369DA" w:rsidRDefault="00BC6050">
      <w:r>
        <w:rPr>
          <w:b/>
          <w:bCs/>
        </w:rPr>
        <w:t>Fig.12. device 4</w:t>
      </w:r>
    </w:p>
    <w:p w14:paraId="3BAFB221" w14:textId="77777777" w:rsidR="00D369DA" w:rsidRDefault="00D369DA"/>
    <w:p w14:paraId="5E517AD9" w14:textId="77777777" w:rsidR="00D369DA" w:rsidRDefault="00BC6050">
      <w:pPr>
        <w:rPr>
          <w:color w:val="000000" w:themeColor="text1"/>
          <w:sz w:val="22"/>
        </w:rPr>
      </w:pPr>
      <w:r>
        <w:t>2.6.1</w:t>
      </w:r>
      <w:r>
        <w:rPr>
          <w:color w:val="000000" w:themeColor="text1"/>
          <w:sz w:val="22"/>
        </w:rPr>
        <w:t xml:space="preserve"> Strains and vectors</w:t>
      </w:r>
    </w:p>
    <w:p w14:paraId="76E2AF05" w14:textId="77777777" w:rsidR="00D369DA" w:rsidRDefault="00BC6050">
      <w:pPr>
        <w:rPr>
          <w:color w:val="000000" w:themeColor="text1"/>
          <w:sz w:val="22"/>
        </w:rPr>
      </w:pPr>
      <w:r>
        <w:rPr>
          <w:color w:val="000000" w:themeColor="text1"/>
          <w:sz w:val="22"/>
        </w:rPr>
        <w:t xml:space="preserve">Strain: </w:t>
      </w:r>
      <w:ins w:id="243" w:author="鹰击长空" w:date="2020-10-21T02:22:00Z">
        <w:r>
          <w:rPr>
            <w:rFonts w:hint="eastAsia"/>
          </w:rPr>
          <w:t>&lt;i&gt;</w:t>
        </w:r>
        <w:r>
          <w:rPr>
            <w:sz w:val="22"/>
          </w:rPr>
          <w:t>B</w:t>
        </w:r>
        <w:r>
          <w:rPr>
            <w:rFonts w:hint="eastAsia"/>
            <w:sz w:val="22"/>
          </w:rPr>
          <w:t>.</w:t>
        </w:r>
        <w:r>
          <w:rPr>
            <w:sz w:val="22"/>
          </w:rPr>
          <w:t>subtilis</w:t>
        </w:r>
        <w:r>
          <w:rPr>
            <w:rFonts w:hint="eastAsia"/>
          </w:rPr>
          <w:t>&lt;/i&gt;</w:t>
        </w:r>
      </w:ins>
      <w:del w:id="244" w:author="鹰击长空" w:date="2020-10-21T02:22:00Z">
        <w:r>
          <w:rPr>
            <w:color w:val="000000" w:themeColor="text1"/>
            <w:sz w:val="22"/>
          </w:rPr>
          <w:delText>B. subtilis</w:delText>
        </w:r>
      </w:del>
      <w:r>
        <w:rPr>
          <w:color w:val="000000" w:themeColor="text1"/>
          <w:sz w:val="22"/>
        </w:rPr>
        <w:t xml:space="preserve"> WB800N </w:t>
      </w:r>
    </w:p>
    <w:p w14:paraId="71614B00" w14:textId="77777777" w:rsidR="00D369DA" w:rsidRDefault="00BC6050">
      <w:pPr>
        <w:rPr>
          <w:color w:val="000000" w:themeColor="text1"/>
          <w:sz w:val="22"/>
        </w:rPr>
      </w:pPr>
      <w:r>
        <w:rPr>
          <w:color w:val="000000" w:themeColor="text1"/>
          <w:sz w:val="22"/>
        </w:rPr>
        <w:t>Plasmid: pWB980</w:t>
      </w:r>
      <w:r>
        <w:rPr>
          <w:rFonts w:hint="eastAsia"/>
          <w:color w:val="000000" w:themeColor="text1"/>
          <w:sz w:val="22"/>
        </w:rPr>
        <w:t>-</w:t>
      </w:r>
      <w:r>
        <w:rPr>
          <w:color w:val="000000" w:themeColor="text1"/>
          <w:sz w:val="22"/>
        </w:rPr>
        <w:t>DB</w:t>
      </w:r>
    </w:p>
    <w:p w14:paraId="3C872654" w14:textId="77777777" w:rsidR="00D369DA" w:rsidRDefault="00BC6050">
      <w:pPr>
        <w:jc w:val="left"/>
      </w:pPr>
      <w:r>
        <w:t>2.6.2</w:t>
      </w:r>
      <w:r>
        <w:rPr>
          <w:rFonts w:hint="eastAsia"/>
        </w:rPr>
        <w:t xml:space="preserve"> </w:t>
      </w:r>
      <w:r>
        <w:rPr>
          <w:sz w:val="22"/>
        </w:rPr>
        <w:t>Experimental methods</w:t>
      </w:r>
    </w:p>
    <w:p w14:paraId="27D62A93" w14:textId="77777777" w:rsidR="00D369DA" w:rsidRDefault="00BC6050">
      <w:r>
        <w:t>2.6.2.1</w:t>
      </w:r>
      <w:r>
        <w:rPr>
          <w:rFonts w:hint="eastAsia"/>
        </w:rPr>
        <w:t xml:space="preserve"> </w:t>
      </w:r>
      <w:r>
        <w:rPr>
          <w:sz w:val="22"/>
        </w:rPr>
        <w:t>Construction of the expression vector</w:t>
      </w:r>
    </w:p>
    <w:p w14:paraId="5E2C1CDF" w14:textId="77777777" w:rsidR="00D369DA" w:rsidRDefault="00BC6050">
      <w:pPr>
        <w:rPr>
          <w:color w:val="000000" w:themeColor="text1"/>
          <w:sz w:val="22"/>
        </w:rPr>
      </w:pPr>
      <w:r>
        <w:rPr>
          <w:sz w:val="22"/>
        </w:rPr>
        <w:t xml:space="preserve">Similar to procedure 2.1.2.1, </w:t>
      </w:r>
      <w:bookmarkStart w:id="245" w:name="_Hlk53519105"/>
      <w:r>
        <w:rPr>
          <w:sz w:val="22"/>
        </w:rPr>
        <w:t>construct the expression vector P</w:t>
      </w:r>
      <w:ins w:id="246" w:author="鹰击长空" w:date="2020-10-21T02:22:00Z">
        <w:r>
          <w:rPr>
            <w:rFonts w:hint="eastAsia"/>
          </w:rPr>
          <w:t>&lt;sub&gt;</w:t>
        </w:r>
        <w:r>
          <w:t>liaG</w:t>
        </w:r>
        <w:r>
          <w:rPr>
            <w:rFonts w:hint="eastAsia"/>
          </w:rPr>
          <w:t>&lt;/sub&gt;</w:t>
        </w:r>
      </w:ins>
      <w:del w:id="247" w:author="鹰击长空" w:date="2020-10-21T02:22:00Z">
        <w:r>
          <w:rPr>
            <w:sz w:val="22"/>
          </w:rPr>
          <w:delText>liaG</w:delText>
        </w:r>
      </w:del>
      <w:r>
        <w:rPr>
          <w:sz w:val="22"/>
        </w:rPr>
        <w:t xml:space="preserve">- trigger </w:t>
      </w:r>
      <w:r>
        <w:rPr>
          <w:sz w:val="22"/>
        </w:rPr>
        <w:lastRenderedPageBreak/>
        <w:t>RNA-P</w:t>
      </w:r>
      <w:ins w:id="248" w:author="鹰击长空" w:date="2020-10-21T02:23:00Z">
        <w:r>
          <w:rPr>
            <w:rFonts w:hint="eastAsia"/>
          </w:rPr>
          <w:t>&lt;sub&gt;</w:t>
        </w:r>
        <w:r>
          <w:rPr>
            <w:sz w:val="22"/>
          </w:rPr>
          <w:t>CⅠ</w:t>
        </w:r>
        <w:r>
          <w:rPr>
            <w:rFonts w:hint="eastAsia"/>
          </w:rPr>
          <w:t>&lt;/sub&gt;</w:t>
        </w:r>
      </w:ins>
      <w:del w:id="249" w:author="鹰击长空" w:date="2020-10-21T02:23:00Z">
        <w:r>
          <w:rPr>
            <w:sz w:val="22"/>
          </w:rPr>
          <w:delText>CⅠ</w:delText>
        </w:r>
      </w:del>
      <w:r>
        <w:rPr>
          <w:sz w:val="22"/>
        </w:rPr>
        <w:t>-switch RNA-GFP</w:t>
      </w:r>
      <w:bookmarkEnd w:id="245"/>
      <w:r>
        <w:rPr>
          <w:sz w:val="22"/>
        </w:rPr>
        <w:t>.</w:t>
      </w:r>
    </w:p>
    <w:p w14:paraId="5D5C7E30" w14:textId="77777777" w:rsidR="00D369DA" w:rsidRDefault="00D369DA"/>
    <w:p w14:paraId="4061D5D9" w14:textId="77777777" w:rsidR="00D369DA" w:rsidRDefault="00BC6050">
      <w:ins w:id="250" w:author="煜煜夕日" w:date="2020-10-21T06:12:00Z">
        <w:r>
          <w:rPr>
            <w:rFonts w:hint="eastAsia"/>
            <w:noProof/>
          </w:rPr>
          <w:drawing>
            <wp:inline distT="0" distB="0" distL="114300" distR="114300" wp14:anchorId="1BDD13C7" wp14:editId="0B4C6D39">
              <wp:extent cx="5267960" cy="4862195"/>
              <wp:effectExtent l="0" t="0" r="0" b="0"/>
              <wp:docPr id="33" name="图片 33"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1"/>
                      <pic:cNvPicPr>
                        <a:picLocks noChangeAspect="1"/>
                      </pic:cNvPicPr>
                    </pic:nvPicPr>
                    <pic:blipFill>
                      <a:blip r:embed="rId24"/>
                      <a:stretch>
                        <a:fillRect/>
                      </a:stretch>
                    </pic:blipFill>
                    <pic:spPr>
                      <a:xfrm>
                        <a:off x="0" y="0"/>
                        <a:ext cx="5267960" cy="4862195"/>
                      </a:xfrm>
                      <a:prstGeom prst="rect">
                        <a:avLst/>
                      </a:prstGeom>
                    </pic:spPr>
                  </pic:pic>
                </a:graphicData>
              </a:graphic>
            </wp:inline>
          </w:drawing>
        </w:r>
      </w:ins>
    </w:p>
    <w:p w14:paraId="0455BA94" w14:textId="77777777" w:rsidR="00D369DA" w:rsidRDefault="00BC6050">
      <w:pPr>
        <w:rPr>
          <w:b/>
          <w:bCs/>
          <w:color w:val="000000" w:themeColor="text1"/>
          <w:sz w:val="22"/>
        </w:rPr>
      </w:pPr>
      <w:r>
        <w:rPr>
          <w:rFonts w:hint="eastAsia"/>
          <w:b/>
          <w:bCs/>
        </w:rPr>
        <w:t>F</w:t>
      </w:r>
      <w:r>
        <w:rPr>
          <w:b/>
          <w:bCs/>
        </w:rPr>
        <w:t xml:space="preserve">ig.13. </w:t>
      </w:r>
      <w:r>
        <w:rPr>
          <w:b/>
          <w:bCs/>
          <w:sz w:val="22"/>
        </w:rPr>
        <w:t>The expression vector of device 4.</w:t>
      </w:r>
    </w:p>
    <w:p w14:paraId="67E383F3" w14:textId="77777777" w:rsidR="00D369DA" w:rsidRDefault="00D369DA"/>
    <w:p w14:paraId="1E49E65C" w14:textId="77777777" w:rsidR="00D369DA" w:rsidRDefault="00BC6050">
      <w:r>
        <w:t>2.6.2.2</w:t>
      </w:r>
      <w:r>
        <w:rPr>
          <w:rFonts w:hint="eastAsia"/>
        </w:rPr>
        <w:t xml:space="preserve"> </w:t>
      </w:r>
      <w:r>
        <w:rPr>
          <w:color w:val="000000" w:themeColor="text1"/>
          <w:sz w:val="22"/>
        </w:rPr>
        <w:t xml:space="preserve">Construction and screening of recombinant </w:t>
      </w:r>
      <w:del w:id="251" w:author="煜煜夕日" w:date="2020-10-21T09:07:00Z">
        <w:r>
          <w:rPr>
            <w:color w:val="000000" w:themeColor="text1"/>
            <w:sz w:val="22"/>
          </w:rPr>
          <w:delText>engineering bacteria</w:delText>
        </w:r>
      </w:del>
      <w:ins w:id="252" w:author="煜煜夕日" w:date="2020-10-21T09:07:00Z">
        <w:r>
          <w:rPr>
            <w:rFonts w:hint="eastAsia"/>
            <w:color w:val="000000" w:themeColor="text1"/>
            <w:sz w:val="22"/>
          </w:rPr>
          <w:t>engineered</w:t>
        </w:r>
        <w:r>
          <w:rPr>
            <w:rFonts w:hint="eastAsia"/>
            <w:color w:val="000000" w:themeColor="text1"/>
            <w:sz w:val="22"/>
          </w:rPr>
          <w:t xml:space="preserve"> bacteria</w:t>
        </w:r>
      </w:ins>
    </w:p>
    <w:p w14:paraId="14170C2D" w14:textId="77777777" w:rsidR="00D369DA" w:rsidRDefault="00BC6050">
      <w:r>
        <w:t xml:space="preserve">Similar to </w:t>
      </w:r>
      <w:r>
        <w:rPr>
          <w:rFonts w:hint="eastAsia"/>
        </w:rPr>
        <w:t>2</w:t>
      </w:r>
      <w:r>
        <w:t>.</w:t>
      </w:r>
      <w:r>
        <w:rPr>
          <w:rFonts w:hint="eastAsia"/>
        </w:rPr>
        <w:t>1.</w:t>
      </w:r>
      <w:r>
        <w:t>2</w:t>
      </w:r>
      <w:r>
        <w:rPr>
          <w:rFonts w:hint="eastAsia"/>
        </w:rPr>
        <w:t>.2</w:t>
      </w:r>
      <w:r>
        <w:rPr>
          <w:rFonts w:hint="eastAsia"/>
        </w:rPr>
        <w:t>。</w:t>
      </w:r>
    </w:p>
    <w:p w14:paraId="533AC907" w14:textId="77777777" w:rsidR="00D369DA" w:rsidRDefault="00D369DA">
      <w:pPr>
        <w:jc w:val="left"/>
      </w:pPr>
    </w:p>
    <w:p w14:paraId="113EF19B" w14:textId="77777777" w:rsidR="00D369DA" w:rsidRDefault="00BC6050">
      <w:pPr>
        <w:jc w:val="left"/>
      </w:pPr>
      <w:r>
        <w:t>2.6.2.3</w:t>
      </w:r>
      <w:r>
        <w:rPr>
          <w:rFonts w:hint="eastAsia"/>
        </w:rPr>
        <w:t xml:space="preserve"> </w:t>
      </w:r>
      <w:bookmarkStart w:id="253" w:name="_Hlk53519343"/>
      <w:r>
        <w:rPr>
          <w:color w:val="000000" w:themeColor="text1"/>
          <w:sz w:val="22"/>
        </w:rPr>
        <w:t>Characterization experiment</w:t>
      </w:r>
    </w:p>
    <w:p w14:paraId="36C7758A" w14:textId="77777777" w:rsidR="00D369DA" w:rsidRDefault="00BC6050">
      <w:pPr>
        <w:rPr>
          <w:sz w:val="22"/>
        </w:rPr>
      </w:pPr>
      <w:r>
        <w:rPr>
          <w:color w:val="000000" w:themeColor="text1"/>
          <w:sz w:val="22"/>
        </w:rPr>
        <w:t>Take 2 bottles of 50ml LB liquid medium with 10μg/mL kanamycin</w:t>
      </w:r>
      <w:r>
        <w:rPr>
          <w:color w:val="FF0000"/>
          <w:sz w:val="22"/>
        </w:rPr>
        <w:t>,</w:t>
      </w:r>
      <w:r>
        <w:rPr>
          <w:sz w:val="22"/>
        </w:rPr>
        <w:t xml:space="preserve"> the one used for the test group is added 10μg/mL kanamycin and the other used for the control group is not. Test group</w:t>
      </w:r>
      <w:del w:id="254" w:author="xb21cn" w:date="2020-10-17T18:06:00Z">
        <w:r>
          <w:rPr>
            <w:sz w:val="22"/>
          </w:rPr>
          <w:delText>,</w:delText>
        </w:r>
      </w:del>
      <w:ins w:id="255" w:author="xb21cn" w:date="2020-10-17T18:06:00Z">
        <w:r>
          <w:rPr>
            <w:rFonts w:hint="eastAsia"/>
            <w:sz w:val="22"/>
          </w:rPr>
          <w:t xml:space="preserve"> which</w:t>
        </w:r>
      </w:ins>
      <w:r>
        <w:rPr>
          <w:sz w:val="22"/>
        </w:rPr>
        <w:t xml:space="preserve"> successfully transformed engineer</w:t>
      </w:r>
      <w:ins w:id="256" w:author="xb21cn" w:date="2020-10-17T18:03:00Z">
        <w:r>
          <w:rPr>
            <w:rFonts w:hint="eastAsia"/>
            <w:sz w:val="22"/>
          </w:rPr>
          <w:t>ed</w:t>
        </w:r>
      </w:ins>
      <w:del w:id="257" w:author="xb21cn" w:date="2020-10-17T18:03:00Z">
        <w:r>
          <w:rPr>
            <w:sz w:val="22"/>
          </w:rPr>
          <w:delText>ing</w:delText>
        </w:r>
      </w:del>
      <w:r>
        <w:rPr>
          <w:sz w:val="22"/>
        </w:rPr>
        <w:t xml:space="preserve"> bacteria, and control group</w:t>
      </w:r>
      <w:del w:id="258" w:author="xb21cn" w:date="2020-10-17T18:06:00Z">
        <w:r>
          <w:rPr>
            <w:sz w:val="22"/>
          </w:rPr>
          <w:delText>,</w:delText>
        </w:r>
      </w:del>
      <w:ins w:id="259" w:author="xb21cn" w:date="2020-10-17T18:06:00Z">
        <w:r>
          <w:rPr>
            <w:rFonts w:hint="eastAsia"/>
            <w:sz w:val="22"/>
          </w:rPr>
          <w:t xml:space="preserve"> which</w:t>
        </w:r>
      </w:ins>
      <w:r>
        <w:rPr>
          <w:sz w:val="22"/>
        </w:rPr>
        <w:t xml:space="preserve"> transformed pWB980-DB, are inoculated the same amount in medium</w:t>
      </w:r>
      <w:ins w:id="260" w:author="煜煜夕日" w:date="2020-10-21T09:16:00Z">
        <w:r>
          <w:rPr>
            <w:rFonts w:hint="eastAsia"/>
            <w:sz w:val="22"/>
          </w:rPr>
          <w:t>.</w:t>
        </w:r>
      </w:ins>
    </w:p>
    <w:bookmarkEnd w:id="253"/>
    <w:p w14:paraId="1CF50BBF" w14:textId="77777777" w:rsidR="00D369DA" w:rsidRDefault="00BC6050">
      <w:pPr>
        <w:rPr>
          <w:color w:val="000000" w:themeColor="text1"/>
          <w:sz w:val="22"/>
        </w:rPr>
      </w:pPr>
      <w:r>
        <w:rPr>
          <w:color w:val="000000" w:themeColor="text1"/>
          <w:sz w:val="22"/>
        </w:rPr>
        <w:t>After culturing</w:t>
      </w:r>
      <w:ins w:id="261" w:author="xb21cn" w:date="2020-10-17T18:08:00Z">
        <w:r>
          <w:rPr>
            <w:rFonts w:hint="eastAsia"/>
            <w:color w:val="000000" w:themeColor="text1"/>
            <w:sz w:val="22"/>
          </w:rPr>
          <w:t xml:space="preserve"> them</w:t>
        </w:r>
      </w:ins>
      <w:r>
        <w:rPr>
          <w:color w:val="000000" w:themeColor="text1"/>
          <w:sz w:val="22"/>
        </w:rPr>
        <w:t xml:space="preserve"> for a period of time, </w:t>
      </w:r>
      <w:bookmarkStart w:id="262" w:name="_Hlk53519611"/>
      <w:r>
        <w:rPr>
          <w:color w:val="000000" w:themeColor="text1"/>
          <w:sz w:val="22"/>
        </w:rPr>
        <w:t xml:space="preserve">use the fluorescence microscope to observe the presence of </w:t>
      </w:r>
      <w:r>
        <w:rPr>
          <w:color w:val="000000" w:themeColor="text1"/>
          <w:sz w:val="22"/>
        </w:rPr>
        <w:t>fluorescence</w:t>
      </w:r>
      <w:bookmarkEnd w:id="262"/>
      <w:r>
        <w:rPr>
          <w:color w:val="000000" w:themeColor="text1"/>
          <w:sz w:val="22"/>
        </w:rPr>
        <w:t xml:space="preserve"> in the test group and the control group.</w:t>
      </w:r>
    </w:p>
    <w:p w14:paraId="7FD06557" w14:textId="77777777" w:rsidR="00D369DA" w:rsidRDefault="00BC6050">
      <w:pPr>
        <w:rPr>
          <w:color w:val="000000" w:themeColor="text1"/>
          <w:sz w:val="22"/>
        </w:rPr>
      </w:pPr>
      <w:r>
        <w:t>2.6.3</w:t>
      </w:r>
      <w:r>
        <w:rPr>
          <w:rFonts w:hint="eastAsia"/>
        </w:rPr>
        <w:t xml:space="preserve"> </w:t>
      </w:r>
      <w:r>
        <w:rPr>
          <w:color w:val="000000" w:themeColor="text1"/>
          <w:sz w:val="22"/>
        </w:rPr>
        <w:t>Expected results</w:t>
      </w:r>
    </w:p>
    <w:p w14:paraId="78CCBB54" w14:textId="77777777" w:rsidR="00D369DA" w:rsidRDefault="00BC6050">
      <w:pPr>
        <w:rPr>
          <w:color w:val="000000" w:themeColor="text1"/>
          <w:sz w:val="22"/>
        </w:rPr>
      </w:pPr>
      <w:r>
        <w:rPr>
          <w:color w:val="000000" w:themeColor="text1"/>
          <w:sz w:val="22"/>
        </w:rPr>
        <w:t xml:space="preserve">Fluorescence can be observed in the test group but </w:t>
      </w:r>
      <w:del w:id="263" w:author="xb21cn" w:date="2020-10-17T18:09:00Z">
        <w:r>
          <w:rPr>
            <w:color w:val="000000" w:themeColor="text1"/>
            <w:sz w:val="22"/>
          </w:rPr>
          <w:delText>can</w:delText>
        </w:r>
      </w:del>
      <w:r>
        <w:rPr>
          <w:color w:val="000000" w:themeColor="text1"/>
          <w:sz w:val="22"/>
        </w:rPr>
        <w:t>not in the negative control group.</w:t>
      </w:r>
    </w:p>
    <w:p w14:paraId="613B881D" w14:textId="77777777" w:rsidR="00D369DA" w:rsidRDefault="00BC6050">
      <w:pPr>
        <w:rPr>
          <w:b/>
          <w:bCs/>
          <w:color w:val="FF0000"/>
          <w:sz w:val="22"/>
        </w:rPr>
      </w:pPr>
      <w:r>
        <w:rPr>
          <w:rFonts w:hint="eastAsia"/>
          <w:b/>
          <w:bCs/>
          <w:noProof/>
          <w:sz w:val="22"/>
        </w:rPr>
        <w:lastRenderedPageBreak/>
        <w:drawing>
          <wp:inline distT="0" distB="0" distL="114300" distR="114300" wp14:anchorId="0E06D277" wp14:editId="36C4DFE5">
            <wp:extent cx="5273040" cy="3063875"/>
            <wp:effectExtent l="0" t="0" r="0" b="0"/>
            <wp:docPr id="43" name="图片 43" descr="part1、4镜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part1、4镜检（1）"/>
                    <pic:cNvPicPr>
                      <a:picLocks noChangeAspect="1"/>
                    </pic:cNvPicPr>
                  </pic:nvPicPr>
                  <pic:blipFill>
                    <a:blip r:embed="rId25"/>
                    <a:stretch>
                      <a:fillRect/>
                    </a:stretch>
                  </pic:blipFill>
                  <pic:spPr>
                    <a:xfrm>
                      <a:off x="0" y="0"/>
                      <a:ext cx="5273040" cy="3063875"/>
                    </a:xfrm>
                    <a:prstGeom prst="rect">
                      <a:avLst/>
                    </a:prstGeom>
                  </pic:spPr>
                </pic:pic>
              </a:graphicData>
            </a:graphic>
          </wp:inline>
        </w:drawing>
      </w:r>
      <w:r>
        <w:rPr>
          <w:rFonts w:hint="eastAsia"/>
          <w:b/>
          <w:bCs/>
          <w:sz w:val="22"/>
        </w:rPr>
        <w:t>F</w:t>
      </w:r>
      <w:r>
        <w:rPr>
          <w:b/>
          <w:bCs/>
          <w:sz w:val="22"/>
        </w:rPr>
        <w:t>ig.14.Eexpected results 6: different expressions of fluorescence between the control gro</w:t>
      </w:r>
      <w:r>
        <w:rPr>
          <w:b/>
          <w:bCs/>
          <w:sz w:val="22"/>
        </w:rPr>
        <w:t>up and the test group.</w:t>
      </w:r>
    </w:p>
    <w:p w14:paraId="43E1B174" w14:textId="77777777" w:rsidR="00D369DA" w:rsidRDefault="00D369DA"/>
    <w:p w14:paraId="44617EB7" w14:textId="77777777" w:rsidR="00D369DA" w:rsidRDefault="00D369DA"/>
    <w:p w14:paraId="6B470892" w14:textId="77777777" w:rsidR="00D369DA" w:rsidRDefault="00BC6050">
      <w:pPr>
        <w:rPr>
          <w:b/>
          <w:bCs/>
          <w:color w:val="000000" w:themeColor="text1"/>
          <w:sz w:val="28"/>
          <w:szCs w:val="28"/>
        </w:rPr>
      </w:pPr>
      <w:r>
        <w:rPr>
          <w:b/>
          <w:bCs/>
          <w:color w:val="000000" w:themeColor="text1"/>
          <w:sz w:val="28"/>
          <w:szCs w:val="28"/>
        </w:rPr>
        <w:t xml:space="preserve">2.5 </w:t>
      </w:r>
      <w:bookmarkStart w:id="264" w:name="_Hlk53519674"/>
      <w:r>
        <w:rPr>
          <w:rFonts w:hint="eastAsia"/>
          <w:b/>
          <w:bCs/>
          <w:color w:val="000000" w:themeColor="text1"/>
          <w:sz w:val="28"/>
          <w:szCs w:val="28"/>
        </w:rPr>
        <w:t>P</w:t>
      </w:r>
      <w:ins w:id="265" w:author="鹰击长空" w:date="2020-10-21T02:27:00Z">
        <w:r>
          <w:rPr>
            <w:rFonts w:hint="eastAsia"/>
            <w:color w:val="000000" w:themeColor="text1"/>
          </w:rPr>
          <w:t>&lt;sub&gt;</w:t>
        </w:r>
        <w:r>
          <w:rPr>
            <w:rFonts w:hint="eastAsia"/>
            <w:b/>
            <w:bCs/>
            <w:color w:val="000000" w:themeColor="text1"/>
            <w:sz w:val="28"/>
            <w:szCs w:val="28"/>
          </w:rPr>
          <w:t>nar</w:t>
        </w:r>
        <w:r>
          <w:rPr>
            <w:rFonts w:hint="eastAsia"/>
            <w:color w:val="000000" w:themeColor="text1"/>
          </w:rPr>
          <w:t>&lt;/sub&gt;</w:t>
        </w:r>
      </w:ins>
      <w:del w:id="266" w:author="鹰击长空" w:date="2020-10-21T02:27:00Z">
        <w:r>
          <w:rPr>
            <w:rFonts w:hint="eastAsia"/>
            <w:b/>
            <w:bCs/>
            <w:color w:val="000000" w:themeColor="text1"/>
            <w:sz w:val="28"/>
            <w:szCs w:val="28"/>
          </w:rPr>
          <w:delText>nar</w:delText>
        </w:r>
      </w:del>
      <w:r>
        <w:rPr>
          <w:rFonts w:hint="eastAsia"/>
          <w:b/>
          <w:bCs/>
          <w:color w:val="000000" w:themeColor="text1"/>
          <w:sz w:val="28"/>
          <w:szCs w:val="28"/>
        </w:rPr>
        <w:t>-trigger RNA-P</w:t>
      </w:r>
      <w:ins w:id="267" w:author="鹰击长空" w:date="2020-10-21T02:27:00Z">
        <w:r>
          <w:rPr>
            <w:rFonts w:hint="eastAsia"/>
            <w:color w:val="000000" w:themeColor="text1"/>
          </w:rPr>
          <w:t>&lt;sub&gt;</w:t>
        </w:r>
        <w:r>
          <w:rPr>
            <w:rFonts w:hint="eastAsia"/>
            <w:b/>
            <w:bCs/>
            <w:color w:val="000000" w:themeColor="text1"/>
            <w:sz w:val="28"/>
            <w:szCs w:val="28"/>
          </w:rPr>
          <w:t>C</w:t>
        </w:r>
        <w:r>
          <w:rPr>
            <w:rFonts w:hint="eastAsia"/>
            <w:b/>
            <w:bCs/>
            <w:color w:val="000000" w:themeColor="text1"/>
            <w:sz w:val="28"/>
            <w:szCs w:val="28"/>
          </w:rPr>
          <w:t>Ⅰ</w:t>
        </w:r>
        <w:r>
          <w:rPr>
            <w:rFonts w:hint="eastAsia"/>
            <w:color w:val="000000" w:themeColor="text1"/>
          </w:rPr>
          <w:t>&lt;/sub&gt;</w:t>
        </w:r>
      </w:ins>
      <w:del w:id="268" w:author="鹰击长空" w:date="2020-10-21T02:27:00Z">
        <w:r>
          <w:rPr>
            <w:rFonts w:hint="eastAsia"/>
            <w:b/>
            <w:bCs/>
            <w:color w:val="000000" w:themeColor="text1"/>
            <w:sz w:val="28"/>
            <w:szCs w:val="28"/>
          </w:rPr>
          <w:delText>C</w:delText>
        </w:r>
        <w:r>
          <w:rPr>
            <w:rFonts w:hint="eastAsia"/>
            <w:b/>
            <w:bCs/>
            <w:color w:val="000000" w:themeColor="text1"/>
            <w:sz w:val="28"/>
            <w:szCs w:val="28"/>
          </w:rPr>
          <w:delText>Ⅰ</w:delText>
        </w:r>
      </w:del>
      <w:r>
        <w:rPr>
          <w:rFonts w:hint="eastAsia"/>
          <w:b/>
          <w:bCs/>
          <w:color w:val="000000" w:themeColor="text1"/>
          <w:sz w:val="28"/>
          <w:szCs w:val="28"/>
        </w:rPr>
        <w:t>-switch RNA-mazF</w:t>
      </w:r>
    </w:p>
    <w:p w14:paraId="1F20BDEE" w14:textId="77777777" w:rsidR="00D369DA" w:rsidRDefault="00BC6050">
      <w:r>
        <w:t>Now we have verified effectiveness of P</w:t>
      </w:r>
      <w:ins w:id="269" w:author="xb21cn" w:date="2020-10-17T18:09:00Z">
        <w:r>
          <w:rPr>
            <w:rFonts w:hint="eastAsia"/>
          </w:rPr>
          <w:t>&lt;sub&gt;</w:t>
        </w:r>
      </w:ins>
      <w:r>
        <w:t>nar</w:t>
      </w:r>
      <w:ins w:id="270" w:author="xb21cn" w:date="2020-10-17T18:09:00Z">
        <w:r>
          <w:rPr>
            <w:rFonts w:hint="eastAsia"/>
          </w:rPr>
          <w:t>&lt;/sub&gt;</w:t>
        </w:r>
      </w:ins>
      <w:r>
        <w:t xml:space="preserve">, CⅠ repressor and toehold switch. So, further verification of more complicated assembly based on above </w:t>
      </w:r>
      <w:r>
        <w:t>parts can lay the foundation of our future demonstration of the whole system. Considering the bio-safety, we will let our engineered bacteria commit suicide by expressing toxin protein MazF. Based on this, we tried to achieve a good assembly of the parts P</w:t>
      </w:r>
      <w:ins w:id="271" w:author="xb21cn" w:date="2020-10-17T18:11:00Z">
        <w:r>
          <w:rPr>
            <w:rFonts w:hint="eastAsia"/>
          </w:rPr>
          <w:t>&lt;sub&gt;</w:t>
        </w:r>
      </w:ins>
      <w:r>
        <w:t>nar</w:t>
      </w:r>
      <w:ins w:id="272" w:author="xb21cn" w:date="2020-10-17T18:11:00Z">
        <w:r>
          <w:rPr>
            <w:rFonts w:hint="eastAsia"/>
          </w:rPr>
          <w:t>&lt;/sub&gt;</w:t>
        </w:r>
      </w:ins>
      <w:r>
        <w:t>, P</w:t>
      </w:r>
      <w:ins w:id="273" w:author="xb21cn" w:date="2020-10-17T18:11:00Z">
        <w:r>
          <w:rPr>
            <w:rFonts w:hint="eastAsia"/>
          </w:rPr>
          <w:t>&lt;sub&gt;C</w:t>
        </w:r>
        <w:r>
          <w:rPr>
            <w:rFonts w:hint="eastAsia"/>
          </w:rPr>
          <w:t>Ⅰ</w:t>
        </w:r>
        <w:r>
          <w:rPr>
            <w:rFonts w:hint="eastAsia"/>
          </w:rPr>
          <w:t>&lt;/sub&gt;</w:t>
        </w:r>
      </w:ins>
      <w:del w:id="274" w:author="xb21cn" w:date="2020-10-17T18:11:00Z">
        <w:r>
          <w:delText>cI</w:delText>
        </w:r>
      </w:del>
      <w:r>
        <w:t>, toehold switch and MazF.</w:t>
      </w:r>
    </w:p>
    <w:p w14:paraId="462314B9" w14:textId="77777777" w:rsidR="00D369DA" w:rsidRDefault="00BC6050">
      <w:r>
        <w:rPr>
          <w:rFonts w:hint="eastAsia"/>
          <w:noProof/>
          <w:color w:val="000000" w:themeColor="text1"/>
          <w:sz w:val="22"/>
        </w:rPr>
        <w:drawing>
          <wp:inline distT="0" distB="0" distL="114300" distR="114300" wp14:anchorId="39CE24AA" wp14:editId="34616ABF">
            <wp:extent cx="5268595" cy="657225"/>
            <wp:effectExtent l="0" t="0" r="0" b="0"/>
            <wp:docPr id="29" name="图片 29" descr="BBa_K340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Ba_K3408008"/>
                    <pic:cNvPicPr>
                      <a:picLocks noChangeAspect="1"/>
                    </pic:cNvPicPr>
                  </pic:nvPicPr>
                  <pic:blipFill>
                    <a:blip r:embed="rId26"/>
                    <a:stretch>
                      <a:fillRect/>
                    </a:stretch>
                  </pic:blipFill>
                  <pic:spPr>
                    <a:xfrm>
                      <a:off x="0" y="0"/>
                      <a:ext cx="5268595" cy="657225"/>
                    </a:xfrm>
                    <a:prstGeom prst="rect">
                      <a:avLst/>
                    </a:prstGeom>
                  </pic:spPr>
                </pic:pic>
              </a:graphicData>
            </a:graphic>
          </wp:inline>
        </w:drawing>
      </w:r>
    </w:p>
    <w:bookmarkEnd w:id="264"/>
    <w:p w14:paraId="4ADEDF10" w14:textId="77777777" w:rsidR="00D369DA" w:rsidRDefault="00BC6050">
      <w:r>
        <w:rPr>
          <w:b/>
          <w:bCs/>
        </w:rPr>
        <w:t>Fig.15. Device 5.</w:t>
      </w:r>
    </w:p>
    <w:p w14:paraId="63204B31" w14:textId="77777777" w:rsidR="00D369DA" w:rsidRDefault="00D369DA">
      <w:pPr>
        <w:jc w:val="left"/>
      </w:pPr>
    </w:p>
    <w:p w14:paraId="68F18398" w14:textId="77777777" w:rsidR="00D369DA" w:rsidRDefault="00BC6050">
      <w:pPr>
        <w:rPr>
          <w:color w:val="000000" w:themeColor="text1"/>
          <w:sz w:val="22"/>
        </w:rPr>
      </w:pPr>
      <w:r>
        <w:t>2.5.1</w:t>
      </w:r>
      <w:r>
        <w:rPr>
          <w:color w:val="000000" w:themeColor="text1"/>
          <w:sz w:val="22"/>
        </w:rPr>
        <w:t>Strains and vectors</w:t>
      </w:r>
    </w:p>
    <w:p w14:paraId="14525489" w14:textId="77777777" w:rsidR="00D369DA" w:rsidRDefault="00BC6050">
      <w:pPr>
        <w:rPr>
          <w:color w:val="000000" w:themeColor="text1"/>
          <w:sz w:val="22"/>
        </w:rPr>
      </w:pPr>
      <w:r>
        <w:rPr>
          <w:color w:val="000000" w:themeColor="text1"/>
          <w:sz w:val="22"/>
        </w:rPr>
        <w:t>Strain:</w:t>
      </w:r>
      <w:ins w:id="275" w:author="鹰击长空" w:date="2020-10-21T02:24:00Z">
        <w:r>
          <w:rPr>
            <w:rFonts w:hint="eastAsia"/>
          </w:rPr>
          <w:t>&lt;i&gt;</w:t>
        </w:r>
        <w:r>
          <w:rPr>
            <w:sz w:val="22"/>
          </w:rPr>
          <w:t>B</w:t>
        </w:r>
        <w:r>
          <w:rPr>
            <w:rFonts w:hint="eastAsia"/>
            <w:sz w:val="22"/>
          </w:rPr>
          <w:t>.</w:t>
        </w:r>
        <w:r>
          <w:rPr>
            <w:sz w:val="22"/>
          </w:rPr>
          <w:t>subtilis</w:t>
        </w:r>
        <w:r>
          <w:rPr>
            <w:rFonts w:hint="eastAsia"/>
          </w:rPr>
          <w:t>&lt;/i&gt;</w:t>
        </w:r>
      </w:ins>
      <w:del w:id="276" w:author="鹰击长空" w:date="2020-10-21T02:24:00Z">
        <w:r>
          <w:rPr>
            <w:color w:val="000000" w:themeColor="text1"/>
            <w:sz w:val="22"/>
          </w:rPr>
          <w:delText xml:space="preserve"> B. subtilis</w:delText>
        </w:r>
      </w:del>
      <w:r>
        <w:rPr>
          <w:color w:val="000000" w:themeColor="text1"/>
          <w:sz w:val="22"/>
        </w:rPr>
        <w:t xml:space="preserve"> WB800N </w:t>
      </w:r>
    </w:p>
    <w:p w14:paraId="3581B7FA" w14:textId="77777777" w:rsidR="00D369DA" w:rsidRDefault="00BC6050">
      <w:pPr>
        <w:rPr>
          <w:color w:val="000000" w:themeColor="text1"/>
          <w:sz w:val="22"/>
        </w:rPr>
      </w:pPr>
      <w:r>
        <w:rPr>
          <w:color w:val="000000" w:themeColor="text1"/>
          <w:sz w:val="22"/>
        </w:rPr>
        <w:t>Plasmid: pWB980</w:t>
      </w:r>
      <w:r>
        <w:rPr>
          <w:rFonts w:hint="eastAsia"/>
          <w:color w:val="000000" w:themeColor="text1"/>
          <w:sz w:val="22"/>
        </w:rPr>
        <w:t>-</w:t>
      </w:r>
      <w:r>
        <w:rPr>
          <w:color w:val="000000" w:themeColor="text1"/>
          <w:sz w:val="22"/>
        </w:rPr>
        <w:t>DB</w:t>
      </w:r>
    </w:p>
    <w:p w14:paraId="4C7BD21A" w14:textId="77777777" w:rsidR="00D369DA" w:rsidRDefault="00BC6050">
      <w:pPr>
        <w:jc w:val="left"/>
      </w:pPr>
      <w:r>
        <w:t>2.5.2</w:t>
      </w:r>
      <w:r>
        <w:rPr>
          <w:sz w:val="22"/>
        </w:rPr>
        <w:t>Experimental methods</w:t>
      </w:r>
    </w:p>
    <w:p w14:paraId="453818F2" w14:textId="77777777" w:rsidR="00D369DA" w:rsidRDefault="00BC6050">
      <w:r>
        <w:t>2.5.2.1</w:t>
      </w:r>
      <w:r>
        <w:rPr>
          <w:rFonts w:hint="eastAsia"/>
        </w:rPr>
        <w:t xml:space="preserve"> </w:t>
      </w:r>
      <w:r>
        <w:rPr>
          <w:sz w:val="22"/>
        </w:rPr>
        <w:t>Construction of the expression vector</w:t>
      </w:r>
      <w:r>
        <w:rPr>
          <w:rFonts w:hint="eastAsia"/>
        </w:rPr>
        <w:t xml:space="preserve"> </w:t>
      </w:r>
    </w:p>
    <w:p w14:paraId="1421CC2A" w14:textId="77777777" w:rsidR="00D369DA" w:rsidRDefault="00BC6050">
      <w:pPr>
        <w:rPr>
          <w:color w:val="000000" w:themeColor="text1"/>
          <w:sz w:val="22"/>
        </w:rPr>
      </w:pPr>
      <w:r>
        <w:rPr>
          <w:sz w:val="22"/>
        </w:rPr>
        <w:t xml:space="preserve">Similar to procedure 2.1.2.1, </w:t>
      </w:r>
      <w:bookmarkStart w:id="277" w:name="_Hlk53519720"/>
      <w:r>
        <w:rPr>
          <w:sz w:val="22"/>
        </w:rPr>
        <w:t xml:space="preserve">construct the expression vector </w:t>
      </w:r>
      <w:r>
        <w:t>P</w:t>
      </w:r>
      <w:ins w:id="278" w:author="鹰击长空" w:date="2020-10-21T02:25:00Z">
        <w:r>
          <w:rPr>
            <w:rFonts w:hint="eastAsia"/>
          </w:rPr>
          <w:t>&lt;sub&gt;</w:t>
        </w:r>
        <w:r>
          <w:t>nar</w:t>
        </w:r>
        <w:r>
          <w:rPr>
            <w:rFonts w:hint="eastAsia"/>
          </w:rPr>
          <w:t>&lt;/sub&gt;</w:t>
        </w:r>
      </w:ins>
      <w:del w:id="279" w:author="鹰击长空" w:date="2020-10-21T02:25:00Z">
        <w:r>
          <w:delText>nar</w:delText>
        </w:r>
      </w:del>
      <w:r>
        <w:t>-trigger RNA-P</w:t>
      </w:r>
      <w:ins w:id="280" w:author="鹰击长空" w:date="2020-10-21T02:25:00Z">
        <w:r>
          <w:rPr>
            <w:rFonts w:hint="eastAsia"/>
          </w:rPr>
          <w:t>&lt;sub&gt;C</w:t>
        </w:r>
        <w:r>
          <w:rPr>
            <w:rFonts w:hint="eastAsia"/>
          </w:rPr>
          <w:t>Ⅰ</w:t>
        </w:r>
        <w:r>
          <w:rPr>
            <w:rFonts w:hint="eastAsia"/>
          </w:rPr>
          <w:t>&lt;/sub&gt;</w:t>
        </w:r>
      </w:ins>
      <w:del w:id="281" w:author="鹰击长空" w:date="2020-10-21T02:25:00Z">
        <w:r>
          <w:delText>CⅠ</w:delText>
        </w:r>
      </w:del>
      <w:r>
        <w:t>-switch RNA-mazF</w:t>
      </w:r>
      <w:bookmarkEnd w:id="277"/>
      <w:r>
        <w:t>.</w:t>
      </w:r>
    </w:p>
    <w:p w14:paraId="6FA22F56" w14:textId="77777777" w:rsidR="00D369DA" w:rsidRDefault="00BC6050">
      <w:pPr>
        <w:jc w:val="left"/>
      </w:pPr>
      <w:ins w:id="282" w:author="煜煜夕日" w:date="2020-10-21T06:12:00Z">
        <w:r>
          <w:rPr>
            <w:rFonts w:hint="eastAsia"/>
            <w:noProof/>
          </w:rPr>
          <w:lastRenderedPageBreak/>
          <w:drawing>
            <wp:inline distT="0" distB="0" distL="114300" distR="114300" wp14:anchorId="1848E4D3" wp14:editId="3F7F3869">
              <wp:extent cx="5267960" cy="4862195"/>
              <wp:effectExtent l="0" t="0" r="0" b="0"/>
              <wp:docPr id="35" name="图片 35"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5.1"/>
                      <pic:cNvPicPr>
                        <a:picLocks noChangeAspect="1"/>
                      </pic:cNvPicPr>
                    </pic:nvPicPr>
                    <pic:blipFill>
                      <a:blip r:embed="rId27"/>
                      <a:stretch>
                        <a:fillRect/>
                      </a:stretch>
                    </pic:blipFill>
                    <pic:spPr>
                      <a:xfrm>
                        <a:off x="0" y="0"/>
                        <a:ext cx="5267960" cy="4862195"/>
                      </a:xfrm>
                      <a:prstGeom prst="rect">
                        <a:avLst/>
                      </a:prstGeom>
                    </pic:spPr>
                  </pic:pic>
                </a:graphicData>
              </a:graphic>
            </wp:inline>
          </w:drawing>
        </w:r>
      </w:ins>
    </w:p>
    <w:p w14:paraId="3BFEEC68" w14:textId="77777777" w:rsidR="00D369DA" w:rsidRDefault="00BC6050">
      <w:pPr>
        <w:rPr>
          <w:b/>
          <w:bCs/>
          <w:color w:val="000000" w:themeColor="text1"/>
          <w:sz w:val="22"/>
        </w:rPr>
      </w:pPr>
      <w:r>
        <w:rPr>
          <w:rFonts w:hint="eastAsia"/>
          <w:b/>
          <w:bCs/>
        </w:rPr>
        <w:t>F</w:t>
      </w:r>
      <w:r>
        <w:rPr>
          <w:b/>
          <w:bCs/>
        </w:rPr>
        <w:t xml:space="preserve">ig.16. </w:t>
      </w:r>
      <w:r>
        <w:rPr>
          <w:b/>
          <w:bCs/>
          <w:sz w:val="22"/>
        </w:rPr>
        <w:t>The expression vector of device 5.</w:t>
      </w:r>
    </w:p>
    <w:p w14:paraId="3DC0167E" w14:textId="77777777" w:rsidR="00D369DA" w:rsidRDefault="00BC6050">
      <w:r>
        <w:t>2.5.2.2</w:t>
      </w:r>
      <w:r>
        <w:rPr>
          <w:rFonts w:hint="eastAsia"/>
        </w:rPr>
        <w:t xml:space="preserve"> </w:t>
      </w:r>
      <w:r>
        <w:rPr>
          <w:color w:val="000000" w:themeColor="text1"/>
          <w:sz w:val="22"/>
        </w:rPr>
        <w:t>Construction and screening of recombinant engineer</w:t>
      </w:r>
      <w:ins w:id="283" w:author="xb21cn" w:date="2020-10-17T18:12:00Z">
        <w:r>
          <w:rPr>
            <w:rFonts w:hint="eastAsia"/>
            <w:color w:val="000000" w:themeColor="text1"/>
            <w:sz w:val="22"/>
          </w:rPr>
          <w:t>ed</w:t>
        </w:r>
      </w:ins>
      <w:del w:id="284" w:author="xb21cn" w:date="2020-10-17T18:12:00Z">
        <w:r>
          <w:rPr>
            <w:color w:val="000000" w:themeColor="text1"/>
            <w:sz w:val="22"/>
          </w:rPr>
          <w:delText>ing</w:delText>
        </w:r>
      </w:del>
      <w:r>
        <w:rPr>
          <w:color w:val="000000" w:themeColor="text1"/>
          <w:sz w:val="22"/>
        </w:rPr>
        <w:t xml:space="preserve"> bacteria</w:t>
      </w:r>
    </w:p>
    <w:p w14:paraId="0D2BA8E8" w14:textId="77777777" w:rsidR="00D369DA" w:rsidRDefault="00BC6050">
      <w:r>
        <w:t xml:space="preserve">Similar to </w:t>
      </w:r>
      <w:r>
        <w:rPr>
          <w:rFonts w:hint="eastAsia"/>
        </w:rPr>
        <w:t>2</w:t>
      </w:r>
      <w:r>
        <w:t>.</w:t>
      </w:r>
      <w:r>
        <w:rPr>
          <w:rFonts w:hint="eastAsia"/>
        </w:rPr>
        <w:t>1.</w:t>
      </w:r>
      <w:r>
        <w:t>2</w:t>
      </w:r>
      <w:r>
        <w:rPr>
          <w:rFonts w:hint="eastAsia"/>
        </w:rPr>
        <w:t>.2</w:t>
      </w:r>
      <w:r>
        <w:rPr>
          <w:rFonts w:hint="eastAsia"/>
        </w:rPr>
        <w:t>。</w:t>
      </w:r>
    </w:p>
    <w:p w14:paraId="5EFB8A8C" w14:textId="77777777" w:rsidR="00D369DA" w:rsidRDefault="00BC6050">
      <w:pPr>
        <w:jc w:val="left"/>
      </w:pPr>
      <w:r>
        <w:t>2.5.2.3</w:t>
      </w:r>
      <w:bookmarkStart w:id="285" w:name="_Hlk53519733"/>
      <w:r>
        <w:rPr>
          <w:color w:val="000000" w:themeColor="text1"/>
          <w:sz w:val="22"/>
        </w:rPr>
        <w:t xml:space="preserve"> Characterization experiment</w:t>
      </w:r>
    </w:p>
    <w:bookmarkEnd w:id="285"/>
    <w:p w14:paraId="72FEF486" w14:textId="77777777" w:rsidR="00D369DA" w:rsidRDefault="00BC6050">
      <w:pPr>
        <w:rPr>
          <w:color w:val="000000" w:themeColor="text1"/>
          <w:sz w:val="22"/>
        </w:rPr>
      </w:pPr>
      <w:r>
        <w:rPr>
          <w:rFonts w:hint="eastAsia"/>
          <w:color w:val="000000" w:themeColor="text1"/>
          <w:sz w:val="22"/>
        </w:rPr>
        <w:t>①</w:t>
      </w:r>
      <w:bookmarkStart w:id="286" w:name="_Hlk53519763"/>
      <w:r>
        <w:rPr>
          <w:color w:val="000000" w:themeColor="text1"/>
          <w:sz w:val="22"/>
        </w:rPr>
        <w:t>Take 2 bottles of 50ml LB liquid medium with 10μg/mL kanamycin, and inoculate the same amount of recombinant engineer</w:t>
      </w:r>
      <w:ins w:id="287" w:author="xb21cn" w:date="2020-10-17T18:12:00Z">
        <w:r>
          <w:rPr>
            <w:rFonts w:hint="eastAsia"/>
            <w:color w:val="000000" w:themeColor="text1"/>
            <w:sz w:val="22"/>
          </w:rPr>
          <w:t>ed</w:t>
        </w:r>
      </w:ins>
      <w:del w:id="288" w:author="xb21cn" w:date="2020-10-17T18:12:00Z">
        <w:r>
          <w:rPr>
            <w:color w:val="000000" w:themeColor="text1"/>
            <w:sz w:val="22"/>
          </w:rPr>
          <w:delText>ing</w:delText>
        </w:r>
      </w:del>
      <w:r>
        <w:rPr>
          <w:color w:val="000000" w:themeColor="text1"/>
          <w:sz w:val="22"/>
        </w:rPr>
        <w:t xml:space="preserve"> bacteria.</w:t>
      </w:r>
      <w:bookmarkEnd w:id="286"/>
    </w:p>
    <w:p w14:paraId="39F7A673" w14:textId="77777777" w:rsidR="00D369DA" w:rsidRDefault="00BC6050">
      <w:pPr>
        <w:rPr>
          <w:color w:val="000000" w:themeColor="text1"/>
          <w:sz w:val="22"/>
        </w:rPr>
      </w:pPr>
      <w:r>
        <w:rPr>
          <w:rFonts w:hint="eastAsia"/>
          <w:color w:val="000000" w:themeColor="text1"/>
          <w:sz w:val="22"/>
        </w:rPr>
        <w:t>②</w:t>
      </w:r>
      <w:bookmarkStart w:id="289" w:name="_Hlk53519780"/>
      <w:r>
        <w:rPr>
          <w:color w:val="000000" w:themeColor="text1"/>
          <w:sz w:val="22"/>
        </w:rPr>
        <w:t>After culturing engineer</w:t>
      </w:r>
      <w:ins w:id="290" w:author="xb21cn" w:date="2020-10-17T18:12:00Z">
        <w:r>
          <w:rPr>
            <w:rFonts w:hint="eastAsia"/>
            <w:color w:val="000000" w:themeColor="text1"/>
            <w:sz w:val="22"/>
          </w:rPr>
          <w:t>ed</w:t>
        </w:r>
      </w:ins>
      <w:del w:id="291" w:author="xb21cn" w:date="2020-10-17T18:12:00Z">
        <w:r>
          <w:rPr>
            <w:color w:val="000000" w:themeColor="text1"/>
            <w:sz w:val="22"/>
          </w:rPr>
          <w:delText>ing</w:delText>
        </w:r>
      </w:del>
      <w:r>
        <w:rPr>
          <w:color w:val="000000" w:themeColor="text1"/>
          <w:sz w:val="22"/>
        </w:rPr>
        <w:t xml:space="preserve"> bacteria which have been transforme</w:t>
      </w:r>
      <w:r>
        <w:rPr>
          <w:color w:val="000000" w:themeColor="text1"/>
          <w:sz w:val="22"/>
        </w:rPr>
        <w:t>d successfully for 6 hours, the test group is cultured in an anaerobic induced environment for 6 hours, and the negative control group is cultured in an aerobic environment for 6 hours.</w:t>
      </w:r>
    </w:p>
    <w:p w14:paraId="6CB967A9" w14:textId="77777777" w:rsidR="00D369DA" w:rsidRDefault="00BC6050">
      <w:r>
        <w:rPr>
          <w:rFonts w:hint="eastAsia"/>
        </w:rPr>
        <w:t>③</w:t>
      </w:r>
      <w:r>
        <w:rPr>
          <w:rFonts w:hint="eastAsia"/>
        </w:rPr>
        <w:t>M</w:t>
      </w:r>
      <w:r>
        <w:t>easure OD</w:t>
      </w:r>
      <w:ins w:id="292" w:author="鹰击长空" w:date="2020-10-21T02:26:00Z">
        <w:r>
          <w:rPr>
            <w:rFonts w:hint="eastAsia"/>
          </w:rPr>
          <w:t>&lt;sub&gt;</w:t>
        </w:r>
        <w:r>
          <w:t>600</w:t>
        </w:r>
        <w:r>
          <w:rPr>
            <w:rFonts w:hint="eastAsia"/>
          </w:rPr>
          <w:t>&lt;/sub&gt;</w:t>
        </w:r>
      </w:ins>
      <w:del w:id="293" w:author="鹰击长空" w:date="2020-10-21T02:26:00Z">
        <w:r>
          <w:delText>600</w:delText>
        </w:r>
      </w:del>
      <w:r>
        <w:t xml:space="preserve"> of bacteria liquid every 2 hours.</w:t>
      </w:r>
    </w:p>
    <w:bookmarkEnd w:id="289"/>
    <w:p w14:paraId="1FCAAF17" w14:textId="77777777" w:rsidR="00D369DA" w:rsidRDefault="00D369DA"/>
    <w:p w14:paraId="3DABC006" w14:textId="77777777" w:rsidR="00D369DA" w:rsidRDefault="00BC6050">
      <w:ins w:id="294" w:author="煜煜夕日" w:date="2020-10-21T15:51:00Z">
        <w:r>
          <w:rPr>
            <w:rFonts w:hint="eastAsia"/>
            <w:noProof/>
          </w:rPr>
          <w:lastRenderedPageBreak/>
          <w:drawing>
            <wp:inline distT="0" distB="0" distL="114300" distR="114300" wp14:anchorId="0EA3F21C" wp14:editId="428BC71B">
              <wp:extent cx="5271770" cy="2179320"/>
              <wp:effectExtent l="0" t="0" r="0" b="11430"/>
              <wp:docPr id="1" name="图片 1" descr="part5O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t5OD（7）"/>
                      <pic:cNvPicPr>
                        <a:picLocks noChangeAspect="1"/>
                      </pic:cNvPicPr>
                    </pic:nvPicPr>
                    <pic:blipFill>
                      <a:blip r:embed="rId28"/>
                      <a:stretch>
                        <a:fillRect/>
                      </a:stretch>
                    </pic:blipFill>
                    <pic:spPr>
                      <a:xfrm>
                        <a:off x="0" y="0"/>
                        <a:ext cx="5271770" cy="2179320"/>
                      </a:xfrm>
                      <a:prstGeom prst="rect">
                        <a:avLst/>
                      </a:prstGeom>
                    </pic:spPr>
                  </pic:pic>
                </a:graphicData>
              </a:graphic>
            </wp:inline>
          </w:drawing>
        </w:r>
      </w:ins>
    </w:p>
    <w:p w14:paraId="00F288A4" w14:textId="77777777" w:rsidR="00D369DA" w:rsidRDefault="00BC6050">
      <w:pPr>
        <w:rPr>
          <w:b/>
          <w:bCs/>
        </w:rPr>
      </w:pPr>
      <w:r>
        <w:rPr>
          <w:b/>
          <w:bCs/>
        </w:rPr>
        <w:t>Fig.17. Expected results 7: changes of OD</w:t>
      </w:r>
      <w:ins w:id="295" w:author="鹰击长空" w:date="2020-10-21T02:26:00Z">
        <w:r>
          <w:rPr>
            <w:rFonts w:hint="eastAsia"/>
          </w:rPr>
          <w:t>&lt;sub&gt;</w:t>
        </w:r>
        <w:r>
          <w:rPr>
            <w:rFonts w:hint="eastAsia"/>
          </w:rPr>
          <w:t>600</w:t>
        </w:r>
        <w:r>
          <w:rPr>
            <w:rFonts w:hint="eastAsia"/>
          </w:rPr>
          <w:t>&lt;/sub&gt;</w:t>
        </w:r>
      </w:ins>
      <w:del w:id="296" w:author="鹰击长空" w:date="2020-10-21T02:26:00Z">
        <w:r>
          <w:rPr>
            <w:b/>
            <w:bCs/>
          </w:rPr>
          <w:delText>600</w:delText>
        </w:r>
      </w:del>
      <w:r>
        <w:rPr>
          <w:b/>
          <w:bCs/>
        </w:rPr>
        <w:t xml:space="preserve"> over time.</w:t>
      </w:r>
    </w:p>
    <w:p w14:paraId="7370A29D" w14:textId="77777777" w:rsidR="00D369DA" w:rsidRDefault="00BC6050">
      <w:pPr>
        <w:rPr>
          <w:b/>
          <w:bCs/>
          <w:color w:val="000000" w:themeColor="text1"/>
          <w:sz w:val="28"/>
          <w:szCs w:val="28"/>
        </w:rPr>
      </w:pPr>
      <w:r>
        <w:rPr>
          <w:b/>
          <w:bCs/>
          <w:color w:val="000000" w:themeColor="text1"/>
          <w:sz w:val="28"/>
          <w:szCs w:val="28"/>
        </w:rPr>
        <w:t xml:space="preserve">2.6 </w:t>
      </w:r>
      <w:bookmarkStart w:id="297" w:name="_Hlk53512921"/>
      <w:bookmarkStart w:id="298" w:name="_Hlk53520075"/>
      <w:r>
        <w:rPr>
          <w:rFonts w:hint="eastAsia"/>
          <w:b/>
          <w:bCs/>
          <w:color w:val="000000" w:themeColor="text1"/>
          <w:sz w:val="28"/>
          <w:szCs w:val="28"/>
        </w:rPr>
        <w:t>P</w:t>
      </w:r>
      <w:ins w:id="299" w:author="鹰击长空" w:date="2020-10-21T02:28:00Z">
        <w:r>
          <w:rPr>
            <w:rFonts w:hint="eastAsia"/>
            <w:color w:val="000000" w:themeColor="text1"/>
          </w:rPr>
          <w:t>&lt;sub&gt;</w:t>
        </w:r>
        <w:r>
          <w:rPr>
            <w:b/>
            <w:bCs/>
            <w:color w:val="000000" w:themeColor="text1"/>
            <w:sz w:val="28"/>
            <w:szCs w:val="28"/>
          </w:rPr>
          <w:t>liaG</w:t>
        </w:r>
        <w:r>
          <w:rPr>
            <w:rFonts w:hint="eastAsia"/>
            <w:color w:val="000000" w:themeColor="text1"/>
          </w:rPr>
          <w:t>&lt;/sub&gt;</w:t>
        </w:r>
      </w:ins>
      <w:del w:id="300" w:author="鹰击长空" w:date="2020-10-21T02:28:00Z">
        <w:r>
          <w:rPr>
            <w:rFonts w:hint="eastAsia"/>
            <w:b/>
            <w:bCs/>
            <w:color w:val="000000" w:themeColor="text1"/>
            <w:sz w:val="28"/>
            <w:szCs w:val="28"/>
          </w:rPr>
          <w:delText>liaG</w:delText>
        </w:r>
      </w:del>
      <w:r>
        <w:rPr>
          <w:rFonts w:hint="eastAsia"/>
          <w:b/>
          <w:bCs/>
          <w:color w:val="000000" w:themeColor="text1"/>
          <w:sz w:val="28"/>
          <w:szCs w:val="28"/>
        </w:rPr>
        <w:t>-lac</w:t>
      </w:r>
      <w:r>
        <w:rPr>
          <w:rFonts w:hint="eastAsia"/>
          <w:b/>
          <w:bCs/>
          <w:color w:val="000000" w:themeColor="text1"/>
          <w:sz w:val="28"/>
          <w:szCs w:val="28"/>
        </w:rPr>
        <w:t>Ⅰ</w:t>
      </w:r>
      <w:r>
        <w:rPr>
          <w:rFonts w:hint="eastAsia"/>
          <w:b/>
          <w:bCs/>
          <w:color w:val="000000" w:themeColor="text1"/>
          <w:sz w:val="28"/>
          <w:szCs w:val="28"/>
        </w:rPr>
        <w:t>-P</w:t>
      </w:r>
      <w:ins w:id="301" w:author="鹰击长空" w:date="2020-10-21T02:28:00Z">
        <w:r>
          <w:rPr>
            <w:rFonts w:hint="eastAsia"/>
            <w:color w:val="000000" w:themeColor="text1"/>
          </w:rPr>
          <w:t>&lt;sub&gt;</w:t>
        </w:r>
        <w:r>
          <w:rPr>
            <w:rFonts w:hint="eastAsia"/>
            <w:b/>
            <w:bCs/>
            <w:color w:val="000000" w:themeColor="text1"/>
            <w:sz w:val="28"/>
            <w:szCs w:val="28"/>
          </w:rPr>
          <w:t>grac</w:t>
        </w:r>
        <w:r>
          <w:rPr>
            <w:rFonts w:hint="eastAsia"/>
            <w:color w:val="000000" w:themeColor="text1"/>
          </w:rPr>
          <w:t>&lt;/sub&gt;</w:t>
        </w:r>
      </w:ins>
      <w:del w:id="302" w:author="鹰击长空" w:date="2020-10-21T02:28:00Z">
        <w:r>
          <w:rPr>
            <w:rFonts w:hint="eastAsia"/>
            <w:b/>
            <w:bCs/>
            <w:color w:val="000000" w:themeColor="text1"/>
            <w:sz w:val="28"/>
            <w:szCs w:val="28"/>
          </w:rPr>
          <w:delText>grac</w:delText>
        </w:r>
      </w:del>
      <w:r>
        <w:rPr>
          <w:rFonts w:hint="eastAsia"/>
          <w:b/>
          <w:bCs/>
          <w:color w:val="000000" w:themeColor="text1"/>
          <w:sz w:val="28"/>
          <w:szCs w:val="28"/>
        </w:rPr>
        <w:t>-C</w:t>
      </w:r>
      <w:r>
        <w:rPr>
          <w:rFonts w:hint="eastAsia"/>
          <w:b/>
          <w:bCs/>
          <w:color w:val="000000" w:themeColor="text1"/>
          <w:sz w:val="28"/>
          <w:szCs w:val="28"/>
        </w:rPr>
        <w:t>Ⅰ</w:t>
      </w:r>
      <w:r>
        <w:rPr>
          <w:rFonts w:hint="eastAsia"/>
          <w:b/>
          <w:bCs/>
          <w:color w:val="000000" w:themeColor="text1"/>
          <w:sz w:val="28"/>
          <w:szCs w:val="28"/>
        </w:rPr>
        <w:t>-P</w:t>
      </w:r>
      <w:ins w:id="303" w:author="鹰击长空" w:date="2020-10-21T02:28:00Z">
        <w:r>
          <w:rPr>
            <w:rFonts w:hint="eastAsia"/>
            <w:color w:val="000000" w:themeColor="text1"/>
          </w:rPr>
          <w:t>&lt;sub&gt;</w:t>
        </w:r>
        <w:r>
          <w:rPr>
            <w:rFonts w:hint="eastAsia"/>
            <w:b/>
            <w:bCs/>
            <w:color w:val="000000" w:themeColor="text1"/>
            <w:sz w:val="28"/>
            <w:szCs w:val="28"/>
          </w:rPr>
          <w:t>C</w:t>
        </w:r>
        <w:r>
          <w:rPr>
            <w:rFonts w:hint="eastAsia"/>
            <w:b/>
            <w:bCs/>
            <w:color w:val="000000" w:themeColor="text1"/>
            <w:sz w:val="28"/>
            <w:szCs w:val="28"/>
          </w:rPr>
          <w:t>Ⅰ</w:t>
        </w:r>
        <w:r>
          <w:rPr>
            <w:rFonts w:hint="eastAsia"/>
            <w:color w:val="000000" w:themeColor="text1"/>
          </w:rPr>
          <w:t>&lt;/sub&gt;</w:t>
        </w:r>
      </w:ins>
      <w:del w:id="304" w:author="鹰击长空" w:date="2020-10-21T02:28:00Z">
        <w:r>
          <w:rPr>
            <w:rFonts w:hint="eastAsia"/>
            <w:b/>
            <w:bCs/>
            <w:color w:val="000000" w:themeColor="text1"/>
            <w:sz w:val="28"/>
            <w:szCs w:val="28"/>
          </w:rPr>
          <w:delText>C</w:delText>
        </w:r>
        <w:r>
          <w:rPr>
            <w:rFonts w:hint="eastAsia"/>
            <w:b/>
            <w:bCs/>
            <w:color w:val="000000" w:themeColor="text1"/>
            <w:sz w:val="28"/>
            <w:szCs w:val="28"/>
          </w:rPr>
          <w:delText>Ⅰ</w:delText>
        </w:r>
      </w:del>
      <w:r>
        <w:rPr>
          <w:rFonts w:hint="eastAsia"/>
          <w:b/>
          <w:bCs/>
          <w:color w:val="000000" w:themeColor="text1"/>
          <w:sz w:val="28"/>
          <w:szCs w:val="28"/>
        </w:rPr>
        <w:t>-GFP</w:t>
      </w:r>
      <w:bookmarkEnd w:id="297"/>
    </w:p>
    <w:p w14:paraId="431B533A" w14:textId="77777777" w:rsidR="00D369DA" w:rsidRDefault="00BC6050">
      <w:r>
        <w:t xml:space="preserve">In the laboratory, to guarantee successful culture of our engineered </w:t>
      </w:r>
      <w:ins w:id="305" w:author="xb21cn" w:date="2020-10-17T18:13:00Z">
        <w:r>
          <w:rPr>
            <w:rFonts w:hint="eastAsia"/>
          </w:rPr>
          <w:t>&lt;i&gt;</w:t>
        </w:r>
      </w:ins>
      <w:r>
        <w:t>Bacillus subtilis</w:t>
      </w:r>
      <w:ins w:id="306" w:author="xb21cn" w:date="2020-10-17T18:13:00Z">
        <w:r>
          <w:rPr>
            <w:rFonts w:hint="eastAsia"/>
          </w:rPr>
          <w:t>&lt;/i&gt;</w:t>
        </w:r>
      </w:ins>
      <w:r>
        <w:t xml:space="preserve">, we need to introduce an IPTG induction system to our bacteria, so this composite part is to demonstrate the IPTG induction system </w:t>
      </w:r>
      <w:ins w:id="307" w:author="xb21cn" w:date="2020-10-17T18:18:00Z">
        <w:r>
          <w:rPr>
            <w:rFonts w:hint="eastAsia"/>
          </w:rPr>
          <w:t xml:space="preserve">which </w:t>
        </w:r>
      </w:ins>
      <w:r>
        <w:t>can actually work in engi</w:t>
      </w:r>
      <w:r>
        <w:t xml:space="preserve">neered bacteria. </w:t>
      </w:r>
    </w:p>
    <w:p w14:paraId="0A54B68F" w14:textId="77777777" w:rsidR="00D369DA" w:rsidRDefault="00BC6050">
      <w:r>
        <w:rPr>
          <w:rFonts w:hint="eastAsia"/>
          <w:noProof/>
          <w:color w:val="000000" w:themeColor="text1"/>
          <w:sz w:val="22"/>
        </w:rPr>
        <w:drawing>
          <wp:inline distT="0" distB="0" distL="114300" distR="114300" wp14:anchorId="076233B9" wp14:editId="5D66FCAC">
            <wp:extent cx="5268595" cy="657225"/>
            <wp:effectExtent l="0" t="0" r="0" b="0"/>
            <wp:docPr id="25" name="图片 25" descr="BBa_K340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BBa_K3408009"/>
                    <pic:cNvPicPr>
                      <a:picLocks noChangeAspect="1"/>
                    </pic:cNvPicPr>
                  </pic:nvPicPr>
                  <pic:blipFill>
                    <a:blip r:embed="rId29"/>
                    <a:stretch>
                      <a:fillRect/>
                    </a:stretch>
                  </pic:blipFill>
                  <pic:spPr>
                    <a:xfrm>
                      <a:off x="0" y="0"/>
                      <a:ext cx="5268595" cy="657225"/>
                    </a:xfrm>
                    <a:prstGeom prst="rect">
                      <a:avLst/>
                    </a:prstGeom>
                  </pic:spPr>
                </pic:pic>
              </a:graphicData>
            </a:graphic>
          </wp:inline>
        </w:drawing>
      </w:r>
      <w:bookmarkStart w:id="308" w:name="_Hlk53175118"/>
    </w:p>
    <w:bookmarkEnd w:id="298"/>
    <w:bookmarkEnd w:id="308"/>
    <w:p w14:paraId="6EEC414C" w14:textId="77777777" w:rsidR="00D369DA" w:rsidRDefault="00BC6050">
      <w:r>
        <w:rPr>
          <w:b/>
          <w:bCs/>
        </w:rPr>
        <w:t>Fig.18. Device 6.</w:t>
      </w:r>
    </w:p>
    <w:p w14:paraId="7891E709" w14:textId="77777777" w:rsidR="00D369DA" w:rsidRDefault="00D369DA"/>
    <w:p w14:paraId="105929CD" w14:textId="77777777" w:rsidR="00D369DA" w:rsidRDefault="00BC6050">
      <w:r>
        <w:t>2.6.1</w:t>
      </w:r>
      <w:r>
        <w:rPr>
          <w:color w:val="000000" w:themeColor="text1"/>
          <w:sz w:val="22"/>
        </w:rPr>
        <w:t>Strains and vectors</w:t>
      </w:r>
    </w:p>
    <w:p w14:paraId="47A555BE" w14:textId="77777777" w:rsidR="00D369DA" w:rsidRDefault="00BC6050">
      <w:pPr>
        <w:rPr>
          <w:color w:val="000000" w:themeColor="text1"/>
          <w:sz w:val="22"/>
        </w:rPr>
      </w:pPr>
      <w:r>
        <w:rPr>
          <w:color w:val="000000" w:themeColor="text1"/>
          <w:sz w:val="22"/>
        </w:rPr>
        <w:t>Strain:</w:t>
      </w:r>
      <w:ins w:id="309" w:author="鹰击长空" w:date="2020-10-21T02:29:00Z">
        <w:r>
          <w:rPr>
            <w:rFonts w:hint="eastAsia"/>
          </w:rPr>
          <w:t>&lt;i&gt;</w:t>
        </w:r>
        <w:r>
          <w:rPr>
            <w:sz w:val="22"/>
          </w:rPr>
          <w:t>B</w:t>
        </w:r>
        <w:r>
          <w:rPr>
            <w:rFonts w:hint="eastAsia"/>
            <w:sz w:val="22"/>
          </w:rPr>
          <w:t>.</w:t>
        </w:r>
        <w:r>
          <w:rPr>
            <w:sz w:val="22"/>
          </w:rPr>
          <w:t>subtilis</w:t>
        </w:r>
        <w:r>
          <w:rPr>
            <w:rFonts w:hint="eastAsia"/>
          </w:rPr>
          <w:t>&lt;/i&gt;</w:t>
        </w:r>
      </w:ins>
      <w:del w:id="310" w:author="鹰击长空" w:date="2020-10-21T02:29:00Z">
        <w:r>
          <w:rPr>
            <w:color w:val="000000" w:themeColor="text1"/>
            <w:sz w:val="22"/>
          </w:rPr>
          <w:delText xml:space="preserve"> B. subtilis </w:delText>
        </w:r>
      </w:del>
      <w:r>
        <w:rPr>
          <w:color w:val="000000" w:themeColor="text1"/>
          <w:sz w:val="22"/>
        </w:rPr>
        <w:t xml:space="preserve">WB800N </w:t>
      </w:r>
    </w:p>
    <w:p w14:paraId="2CD743AC" w14:textId="77777777" w:rsidR="00D369DA" w:rsidRDefault="00BC6050">
      <w:pPr>
        <w:jc w:val="left"/>
      </w:pPr>
      <w:r>
        <w:rPr>
          <w:color w:val="000000" w:themeColor="text1"/>
          <w:sz w:val="22"/>
        </w:rPr>
        <w:t>Plasmid: pWB980</w:t>
      </w:r>
      <w:r>
        <w:rPr>
          <w:rFonts w:hint="eastAsia"/>
          <w:color w:val="000000" w:themeColor="text1"/>
          <w:sz w:val="22"/>
        </w:rPr>
        <w:t>-</w:t>
      </w:r>
      <w:r>
        <w:rPr>
          <w:color w:val="000000" w:themeColor="text1"/>
          <w:sz w:val="22"/>
        </w:rPr>
        <w:t>DB</w:t>
      </w:r>
    </w:p>
    <w:p w14:paraId="594BFBAB" w14:textId="77777777" w:rsidR="00D369DA" w:rsidRDefault="00BC6050">
      <w:pPr>
        <w:jc w:val="left"/>
      </w:pPr>
      <w:r>
        <w:t>2.6.2</w:t>
      </w:r>
      <w:r>
        <w:rPr>
          <w:rFonts w:hint="eastAsia"/>
        </w:rPr>
        <w:t xml:space="preserve"> </w:t>
      </w:r>
      <w:r>
        <w:rPr>
          <w:sz w:val="22"/>
        </w:rPr>
        <w:t>Experimental methods</w:t>
      </w:r>
    </w:p>
    <w:p w14:paraId="5302B553" w14:textId="77777777" w:rsidR="00D369DA" w:rsidRDefault="00BC6050">
      <w:r>
        <w:t>2.6.2.1</w:t>
      </w:r>
      <w:r>
        <w:rPr>
          <w:rFonts w:hint="eastAsia"/>
        </w:rPr>
        <w:t xml:space="preserve"> </w:t>
      </w:r>
      <w:r>
        <w:rPr>
          <w:sz w:val="22"/>
        </w:rPr>
        <w:t>Construction of the expression vector</w:t>
      </w:r>
    </w:p>
    <w:p w14:paraId="29F301B4" w14:textId="77777777" w:rsidR="00D369DA" w:rsidRDefault="00BC6050">
      <w:pPr>
        <w:rPr>
          <w:color w:val="000000" w:themeColor="text1"/>
          <w:sz w:val="22"/>
        </w:rPr>
      </w:pPr>
      <w:r>
        <w:rPr>
          <w:sz w:val="22"/>
        </w:rPr>
        <w:t xml:space="preserve">Similar to procedure 2.1.2.1, </w:t>
      </w:r>
      <w:bookmarkStart w:id="311" w:name="_Hlk53520106"/>
      <w:r>
        <w:rPr>
          <w:sz w:val="22"/>
        </w:rPr>
        <w:t>construct the expression vector P</w:t>
      </w:r>
      <w:ins w:id="312" w:author="鹰击长空" w:date="2020-10-21T02:29:00Z">
        <w:r>
          <w:rPr>
            <w:rFonts w:hint="eastAsia"/>
            <w:color w:val="000000" w:themeColor="text1"/>
          </w:rPr>
          <w:t>&lt;sub&gt;</w:t>
        </w:r>
        <w:r>
          <w:rPr>
            <w:sz w:val="22"/>
          </w:rPr>
          <w:t>liaG</w:t>
        </w:r>
        <w:r>
          <w:rPr>
            <w:rFonts w:hint="eastAsia"/>
            <w:color w:val="000000" w:themeColor="text1"/>
          </w:rPr>
          <w:t>&lt;/sub&gt;</w:t>
        </w:r>
      </w:ins>
      <w:del w:id="313" w:author="鹰击长空" w:date="2020-10-21T02:29:00Z">
        <w:r>
          <w:rPr>
            <w:sz w:val="22"/>
          </w:rPr>
          <w:delText>liaG</w:delText>
        </w:r>
      </w:del>
      <w:r>
        <w:rPr>
          <w:sz w:val="22"/>
        </w:rPr>
        <w:t>-lacⅠ-P</w:t>
      </w:r>
      <w:ins w:id="314" w:author="鹰击长空" w:date="2020-10-21T02:29:00Z">
        <w:r>
          <w:rPr>
            <w:rFonts w:hint="eastAsia"/>
            <w:color w:val="000000" w:themeColor="text1"/>
          </w:rPr>
          <w:t>&lt;sub&gt;</w:t>
        </w:r>
      </w:ins>
      <w:ins w:id="315" w:author="鹰击长空" w:date="2020-10-21T02:30:00Z">
        <w:r>
          <w:rPr>
            <w:sz w:val="22"/>
          </w:rPr>
          <w:t>grac</w:t>
        </w:r>
      </w:ins>
      <w:ins w:id="316" w:author="鹰击长空" w:date="2020-10-21T02:29:00Z">
        <w:r>
          <w:rPr>
            <w:rFonts w:hint="eastAsia"/>
            <w:color w:val="000000" w:themeColor="text1"/>
          </w:rPr>
          <w:t>&lt;/sub&gt;</w:t>
        </w:r>
      </w:ins>
      <w:del w:id="317" w:author="鹰击长空" w:date="2020-10-21T02:30:00Z">
        <w:r>
          <w:rPr>
            <w:sz w:val="22"/>
          </w:rPr>
          <w:delText>grac</w:delText>
        </w:r>
      </w:del>
      <w:r>
        <w:rPr>
          <w:sz w:val="22"/>
        </w:rPr>
        <w:t>-CⅠ-P</w:t>
      </w:r>
      <w:ins w:id="318" w:author="鹰击长空" w:date="2020-10-21T02:30:00Z">
        <w:r>
          <w:rPr>
            <w:rFonts w:hint="eastAsia"/>
            <w:color w:val="000000" w:themeColor="text1"/>
          </w:rPr>
          <w:t>&lt;sub&gt;</w:t>
        </w:r>
        <w:r>
          <w:rPr>
            <w:sz w:val="22"/>
          </w:rPr>
          <w:t>CⅠ</w:t>
        </w:r>
        <w:r>
          <w:rPr>
            <w:rFonts w:hint="eastAsia"/>
            <w:color w:val="000000" w:themeColor="text1"/>
          </w:rPr>
          <w:t>&lt;/sub&gt;</w:t>
        </w:r>
      </w:ins>
      <w:del w:id="319" w:author="鹰击长空" w:date="2020-10-21T02:30:00Z">
        <w:r>
          <w:rPr>
            <w:sz w:val="22"/>
          </w:rPr>
          <w:delText>CⅠ</w:delText>
        </w:r>
      </w:del>
      <w:r>
        <w:rPr>
          <w:sz w:val="22"/>
        </w:rPr>
        <w:t>-GFP.</w:t>
      </w:r>
      <w:bookmarkEnd w:id="311"/>
    </w:p>
    <w:p w14:paraId="6A9513FB" w14:textId="77777777" w:rsidR="00D369DA" w:rsidRDefault="00D369DA"/>
    <w:p w14:paraId="742C69DC" w14:textId="77777777" w:rsidR="00D369DA" w:rsidRDefault="00BC6050">
      <w:ins w:id="320" w:author="煜煜夕日" w:date="2020-10-21T06:13:00Z">
        <w:r>
          <w:rPr>
            <w:noProof/>
          </w:rPr>
          <w:lastRenderedPageBreak/>
          <w:drawing>
            <wp:inline distT="0" distB="0" distL="114300" distR="114300" wp14:anchorId="52F842BA" wp14:editId="1924B729">
              <wp:extent cx="5267960" cy="4862195"/>
              <wp:effectExtent l="0" t="0" r="0" b="0"/>
              <wp:docPr id="36" name="图片 36"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6.1"/>
                      <pic:cNvPicPr>
                        <a:picLocks noChangeAspect="1"/>
                      </pic:cNvPicPr>
                    </pic:nvPicPr>
                    <pic:blipFill>
                      <a:blip r:embed="rId30"/>
                      <a:stretch>
                        <a:fillRect/>
                      </a:stretch>
                    </pic:blipFill>
                    <pic:spPr>
                      <a:xfrm>
                        <a:off x="0" y="0"/>
                        <a:ext cx="5267960" cy="4862195"/>
                      </a:xfrm>
                      <a:prstGeom prst="rect">
                        <a:avLst/>
                      </a:prstGeom>
                    </pic:spPr>
                  </pic:pic>
                </a:graphicData>
              </a:graphic>
            </wp:inline>
          </w:drawing>
        </w:r>
      </w:ins>
    </w:p>
    <w:p w14:paraId="66E6096A" w14:textId="77777777" w:rsidR="00D369DA" w:rsidRDefault="00BC6050">
      <w:pPr>
        <w:rPr>
          <w:b/>
          <w:bCs/>
          <w:color w:val="000000" w:themeColor="text1"/>
          <w:sz w:val="22"/>
        </w:rPr>
      </w:pPr>
      <w:r>
        <w:rPr>
          <w:rFonts w:hint="eastAsia"/>
          <w:b/>
          <w:bCs/>
        </w:rPr>
        <w:t>F</w:t>
      </w:r>
      <w:r>
        <w:rPr>
          <w:b/>
          <w:bCs/>
        </w:rPr>
        <w:t xml:space="preserve">ig.19. </w:t>
      </w:r>
      <w:r>
        <w:rPr>
          <w:b/>
          <w:bCs/>
          <w:sz w:val="22"/>
        </w:rPr>
        <w:t>The expression vector of device 6.</w:t>
      </w:r>
    </w:p>
    <w:p w14:paraId="22042850" w14:textId="77777777" w:rsidR="00D369DA" w:rsidRDefault="00D369DA"/>
    <w:p w14:paraId="148B41C2" w14:textId="77777777" w:rsidR="00D369DA" w:rsidRDefault="00BC6050">
      <w:r>
        <w:t>2.6.2.2</w:t>
      </w:r>
      <w:r>
        <w:rPr>
          <w:rFonts w:hint="eastAsia"/>
        </w:rPr>
        <w:t xml:space="preserve"> </w:t>
      </w:r>
      <w:r>
        <w:rPr>
          <w:color w:val="000000" w:themeColor="text1"/>
          <w:sz w:val="22"/>
        </w:rPr>
        <w:t xml:space="preserve">Construction and screening of recombinant </w:t>
      </w:r>
      <w:del w:id="321" w:author="煜煜夕日" w:date="2020-10-21T09:07:00Z">
        <w:r>
          <w:rPr>
            <w:color w:val="000000" w:themeColor="text1"/>
            <w:sz w:val="22"/>
          </w:rPr>
          <w:delText>engineering bacteria</w:delText>
        </w:r>
      </w:del>
      <w:ins w:id="322" w:author="煜煜夕日" w:date="2020-10-21T09:07:00Z">
        <w:r>
          <w:rPr>
            <w:rFonts w:hint="eastAsia"/>
            <w:color w:val="000000" w:themeColor="text1"/>
            <w:sz w:val="22"/>
          </w:rPr>
          <w:t>engineered bacteria</w:t>
        </w:r>
      </w:ins>
    </w:p>
    <w:p w14:paraId="3D6667E6" w14:textId="77777777" w:rsidR="00D369DA" w:rsidRDefault="00BC6050">
      <w:r>
        <w:t xml:space="preserve">Similar to </w:t>
      </w:r>
      <w:r>
        <w:rPr>
          <w:rFonts w:hint="eastAsia"/>
        </w:rPr>
        <w:t>2</w:t>
      </w:r>
      <w:r>
        <w:t>.</w:t>
      </w:r>
      <w:r>
        <w:rPr>
          <w:rFonts w:hint="eastAsia"/>
        </w:rPr>
        <w:t>1.</w:t>
      </w:r>
      <w:r>
        <w:t>2</w:t>
      </w:r>
      <w:r>
        <w:rPr>
          <w:rFonts w:hint="eastAsia"/>
        </w:rPr>
        <w:t>.2</w:t>
      </w:r>
      <w:ins w:id="323" w:author="xb21cn" w:date="2020-10-17T18:19:00Z">
        <w:r>
          <w:rPr>
            <w:rFonts w:hint="eastAsia"/>
          </w:rPr>
          <w:t>.</w:t>
        </w:r>
      </w:ins>
      <w:del w:id="324" w:author="xb21cn" w:date="2020-10-17T18:19:00Z">
        <w:r>
          <w:rPr>
            <w:rFonts w:hint="eastAsia"/>
          </w:rPr>
          <w:delText>。</w:delText>
        </w:r>
      </w:del>
    </w:p>
    <w:p w14:paraId="1CACB3C8" w14:textId="77777777" w:rsidR="00D369DA" w:rsidRDefault="00D369DA"/>
    <w:p w14:paraId="2879AF3D" w14:textId="77777777" w:rsidR="00D369DA" w:rsidRDefault="00BC6050">
      <w:pPr>
        <w:jc w:val="left"/>
      </w:pPr>
      <w:r>
        <w:t>2.6.2.3</w:t>
      </w:r>
      <w:r>
        <w:rPr>
          <w:rFonts w:hint="eastAsia"/>
        </w:rPr>
        <w:t xml:space="preserve"> </w:t>
      </w:r>
      <w:r>
        <w:rPr>
          <w:color w:val="000000" w:themeColor="text1"/>
          <w:sz w:val="22"/>
        </w:rPr>
        <w:t>Characterization experiment</w:t>
      </w:r>
    </w:p>
    <w:p w14:paraId="5F4477BF" w14:textId="77777777" w:rsidR="00D369DA" w:rsidRDefault="00BC6050">
      <w:pPr>
        <w:rPr>
          <w:color w:val="000000" w:themeColor="text1"/>
          <w:sz w:val="22"/>
        </w:rPr>
      </w:pPr>
      <w:r>
        <w:rPr>
          <w:color w:val="000000" w:themeColor="text1"/>
          <w:sz w:val="22"/>
        </w:rPr>
        <w:t>Take 2 bottles of 50m</w:t>
      </w:r>
      <w:del w:id="325" w:author="鹰击长空" w:date="2020-10-21T05:39:00Z">
        <w:r>
          <w:rPr>
            <w:color w:val="000000" w:themeColor="text1"/>
            <w:sz w:val="22"/>
          </w:rPr>
          <w:delText>l</w:delText>
        </w:r>
      </w:del>
      <w:ins w:id="326" w:author="鹰击长空" w:date="2020-10-21T05:39:00Z">
        <w:r>
          <w:rPr>
            <w:rFonts w:hint="eastAsia"/>
            <w:color w:val="000000" w:themeColor="text1"/>
            <w:sz w:val="22"/>
          </w:rPr>
          <w:t>L</w:t>
        </w:r>
      </w:ins>
      <w:r>
        <w:rPr>
          <w:color w:val="000000" w:themeColor="text1"/>
          <w:sz w:val="22"/>
        </w:rPr>
        <w:t xml:space="preserve"> LB liquid medium with 10μg/mL kanamycin, and inoculate the same amount of recombinant </w:t>
      </w:r>
      <w:del w:id="327" w:author="煜煜夕日" w:date="2020-10-21T09:07:00Z">
        <w:r>
          <w:rPr>
            <w:color w:val="000000" w:themeColor="text1"/>
            <w:sz w:val="22"/>
          </w:rPr>
          <w:delText>engineering bacteria</w:delText>
        </w:r>
      </w:del>
      <w:ins w:id="328" w:author="煜煜夕日" w:date="2020-10-21T09:07:00Z">
        <w:r>
          <w:rPr>
            <w:rFonts w:hint="eastAsia"/>
            <w:color w:val="000000" w:themeColor="text1"/>
            <w:sz w:val="22"/>
          </w:rPr>
          <w:t>engineered bacteria</w:t>
        </w:r>
      </w:ins>
      <w:r>
        <w:rPr>
          <w:color w:val="000000" w:themeColor="text1"/>
          <w:sz w:val="22"/>
        </w:rPr>
        <w:t>.</w:t>
      </w:r>
    </w:p>
    <w:p w14:paraId="60B2CA41" w14:textId="77777777" w:rsidR="00D369DA" w:rsidRDefault="00BC6050" w:rsidP="00D369DA">
      <w:pPr>
        <w:pStyle w:val="af"/>
        <w:numPr>
          <w:ilvl w:val="0"/>
          <w:numId w:val="4"/>
        </w:numPr>
        <w:ind w:firstLineChars="0"/>
        <w:pPrChange w:id="329" w:author="xb21cn" w:date="2020-10-17T18:22:00Z">
          <w:pPr/>
        </w:pPrChange>
      </w:pPr>
      <w:del w:id="330" w:author="xb21cn" w:date="2020-10-17T18:22:00Z">
        <w:r>
          <w:rPr>
            <w:rFonts w:hint="eastAsia"/>
          </w:rPr>
          <w:delText>①</w:delText>
        </w:r>
      </w:del>
      <w:bookmarkStart w:id="331" w:name="_Hlk53520157"/>
      <w:r>
        <w:rPr>
          <w:rFonts w:hint="eastAsia"/>
        </w:rPr>
        <w:t>A</w:t>
      </w:r>
      <w:r>
        <w:t xml:space="preserve">fter culturing for 3 hours, the test group is cultured with 1 mM IPTG at 37°C and 200 rpm for 2 hours while the </w:t>
      </w:r>
      <w:ins w:id="332" w:author="xb21cn" w:date="2020-10-17T18:22:00Z">
        <w:r>
          <w:rPr>
            <w:rFonts w:hint="eastAsia"/>
          </w:rPr>
          <w:t>IPTG</w:t>
        </w:r>
      </w:ins>
      <w:del w:id="333" w:author="xb21cn" w:date="2020-10-17T18:22:00Z">
        <w:r>
          <w:delText>control group</w:delText>
        </w:r>
      </w:del>
      <w:r>
        <w:t xml:space="preserve"> is not added </w:t>
      </w:r>
      <w:ins w:id="334" w:author="xb21cn" w:date="2020-10-17T18:22:00Z">
        <w:r>
          <w:rPr>
            <w:rFonts w:hint="eastAsia"/>
          </w:rPr>
          <w:t>to control group</w:t>
        </w:r>
      </w:ins>
      <w:del w:id="335" w:author="xb21cn" w:date="2020-10-17T18:22:00Z">
        <w:r>
          <w:delText>IPTG</w:delText>
        </w:r>
      </w:del>
      <w:r>
        <w:t>.</w:t>
      </w:r>
    </w:p>
    <w:bookmarkEnd w:id="331"/>
    <w:p w14:paraId="460600B8" w14:textId="77777777" w:rsidR="00D369DA" w:rsidRDefault="00BC6050">
      <w:pPr>
        <w:rPr>
          <w:color w:val="000000" w:themeColor="text1"/>
          <w:sz w:val="22"/>
        </w:rPr>
      </w:pPr>
      <w:r>
        <w:rPr>
          <w:rFonts w:hint="eastAsia"/>
          <w:color w:val="000000" w:themeColor="text1"/>
          <w:sz w:val="22"/>
        </w:rPr>
        <w:t>②</w:t>
      </w:r>
      <w:bookmarkStart w:id="336" w:name="_Hlk53520236"/>
      <w:r>
        <w:rPr>
          <w:color w:val="000000" w:themeColor="text1"/>
          <w:sz w:val="22"/>
        </w:rPr>
        <w:t>Use the fluorescence microscope to observe the presence of fluorescence</w:t>
      </w:r>
      <w:bookmarkEnd w:id="336"/>
      <w:r>
        <w:rPr>
          <w:color w:val="000000" w:themeColor="text1"/>
          <w:sz w:val="22"/>
        </w:rPr>
        <w:t xml:space="preserve"> in the test group and the control group.</w:t>
      </w:r>
    </w:p>
    <w:p w14:paraId="6F567C44" w14:textId="77777777" w:rsidR="00D369DA" w:rsidRDefault="00D369DA"/>
    <w:p w14:paraId="63EA2C58" w14:textId="77777777" w:rsidR="00D369DA" w:rsidRDefault="00BC6050">
      <w:pPr>
        <w:rPr>
          <w:color w:val="000000" w:themeColor="text1"/>
          <w:sz w:val="22"/>
        </w:rPr>
      </w:pPr>
      <w:r>
        <w:t>2.6.3</w:t>
      </w:r>
      <w:r>
        <w:rPr>
          <w:rFonts w:hint="eastAsia"/>
        </w:rPr>
        <w:t xml:space="preserve"> </w:t>
      </w:r>
      <w:r>
        <w:rPr>
          <w:color w:val="000000" w:themeColor="text1"/>
          <w:sz w:val="22"/>
        </w:rPr>
        <w:t>Expected results</w:t>
      </w:r>
    </w:p>
    <w:p w14:paraId="29B41EB0" w14:textId="77777777" w:rsidR="00D369DA" w:rsidRDefault="00BC6050">
      <w:pPr>
        <w:rPr>
          <w:color w:val="000000" w:themeColor="text1"/>
          <w:sz w:val="22"/>
        </w:rPr>
      </w:pPr>
      <w:r>
        <w:rPr>
          <w:color w:val="000000" w:themeColor="text1"/>
          <w:sz w:val="22"/>
        </w:rPr>
        <w:t>Fluorescence can be observed in the negative control group but the te</w:t>
      </w:r>
      <w:r>
        <w:rPr>
          <w:color w:val="000000" w:themeColor="text1"/>
          <w:sz w:val="22"/>
        </w:rPr>
        <w:t>st group cannot.</w:t>
      </w:r>
    </w:p>
    <w:p w14:paraId="7E09FCEE" w14:textId="77777777" w:rsidR="00D369DA" w:rsidRDefault="00BC6050">
      <w:pPr>
        <w:rPr>
          <w:ins w:id="337" w:author="煜煜夕日" w:date="2020-10-21T09:36:00Z"/>
        </w:rPr>
      </w:pPr>
      <w:ins w:id="338" w:author="煜煜夕日" w:date="2020-10-21T09:36:00Z">
        <w:r>
          <w:rPr>
            <w:rFonts w:hint="eastAsia"/>
            <w:noProof/>
          </w:rPr>
          <w:lastRenderedPageBreak/>
          <w:drawing>
            <wp:inline distT="0" distB="0" distL="114300" distR="114300" wp14:anchorId="30934E5A" wp14:editId="1E319DDA">
              <wp:extent cx="5273040" cy="3063875"/>
              <wp:effectExtent l="0" t="0" r="0" b="0"/>
              <wp:docPr id="72" name="图片 72" descr="part6镜检（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part6镜检（8）"/>
                      <pic:cNvPicPr>
                        <a:picLocks noChangeAspect="1"/>
                      </pic:cNvPicPr>
                    </pic:nvPicPr>
                    <pic:blipFill>
                      <a:blip r:embed="rId10"/>
                      <a:stretch>
                        <a:fillRect/>
                      </a:stretch>
                    </pic:blipFill>
                    <pic:spPr>
                      <a:xfrm>
                        <a:off x="0" y="0"/>
                        <a:ext cx="5273040" cy="3063875"/>
                      </a:xfrm>
                      <a:prstGeom prst="rect">
                        <a:avLst/>
                      </a:prstGeom>
                    </pic:spPr>
                  </pic:pic>
                </a:graphicData>
              </a:graphic>
            </wp:inline>
          </w:drawing>
        </w:r>
      </w:ins>
    </w:p>
    <w:p w14:paraId="6039431A" w14:textId="77777777" w:rsidR="00D369DA" w:rsidRDefault="00BC6050">
      <w:pPr>
        <w:rPr>
          <w:b/>
          <w:bCs/>
          <w:color w:val="FF0000"/>
          <w:sz w:val="22"/>
        </w:rPr>
      </w:pPr>
      <w:r>
        <w:rPr>
          <w:rFonts w:hint="eastAsia"/>
          <w:b/>
          <w:bCs/>
          <w:sz w:val="22"/>
        </w:rPr>
        <w:t>F</w:t>
      </w:r>
      <w:r>
        <w:rPr>
          <w:b/>
          <w:bCs/>
          <w:sz w:val="22"/>
        </w:rPr>
        <w:t>ig.20. Expected results 8: different expressions of fluorescence between the control group and the test group.</w:t>
      </w:r>
    </w:p>
    <w:p w14:paraId="0FD0140A" w14:textId="77777777" w:rsidR="00D369DA" w:rsidRDefault="00D369DA"/>
    <w:p w14:paraId="3C9D8412" w14:textId="77777777" w:rsidR="00D369DA" w:rsidRDefault="00BC6050">
      <w:r>
        <w:t>The engineering of biology has been the core of our project, so we want to make sure that our devices are as successful as p</w:t>
      </w:r>
      <w:r>
        <w:t>ossible. We designed the above experiments to verify the engineering success of our devices, but these tests were based on</w:t>
      </w:r>
      <w:del w:id="339" w:author="xb21cn" w:date="2020-10-17T18:28:00Z">
        <w:r>
          <w:delText xml:space="preserve"> theoretical and</w:delText>
        </w:r>
      </w:del>
      <w:r>
        <w:t xml:space="preserve"> literature </w:t>
      </w:r>
      <w:del w:id="340" w:author="xb21cn" w:date="2020-10-17T18:28:00Z">
        <w:r>
          <w:delText>predictions</w:delText>
        </w:r>
      </w:del>
      <w:r>
        <w:t xml:space="preserve"> or mathematical model predictions. There will </w:t>
      </w:r>
      <w:del w:id="341" w:author="xb21cn" w:date="2020-10-17T18:28:00Z">
        <w:r>
          <w:delText>inevitably</w:delText>
        </w:r>
      </w:del>
      <w:r>
        <w:t xml:space="preserve"> be errors or failures in the actual e</w:t>
      </w:r>
      <w:r>
        <w:t>xperimental verification</w:t>
      </w:r>
      <w:ins w:id="342" w:author="xb21cn" w:date="2020-10-17T18:28:00Z">
        <w:r>
          <w:rPr>
            <w:rFonts w:hint="eastAsia"/>
          </w:rPr>
          <w:t xml:space="preserve"> inev</w:t>
        </w:r>
      </w:ins>
      <w:ins w:id="343" w:author="xb21cn" w:date="2020-10-17T18:29:00Z">
        <w:r>
          <w:rPr>
            <w:rFonts w:hint="eastAsia"/>
          </w:rPr>
          <w:t>itably</w:t>
        </w:r>
      </w:ins>
      <w:r>
        <w:t>. For example, mis-operation during experiments and objective factors, such as kit problems, may cause unexpected results. Therefore, it is necessary to conduct fault detection for unexpected results. The inspection thinking pattern of each device is rough</w:t>
      </w:r>
      <w:r>
        <w:t xml:space="preserve">ly the same, so in order to conduct fault troubleshooting quickly and systematically, we made an "experiment failure troubleshooting handbook", </w:t>
      </w:r>
      <w:ins w:id="344" w:author="xb21cn" w:date="2020-10-17T18:32:00Z">
        <w:r>
          <w:rPr>
            <w:rFonts w:hint="eastAsia"/>
          </w:rPr>
          <w:t xml:space="preserve">which </w:t>
        </w:r>
      </w:ins>
      <w:r>
        <w:t>summarized the possible causes of experiment failure and proposed corresponding solutions.</w:t>
      </w:r>
    </w:p>
    <w:p w14:paraId="01E08879" w14:textId="77777777" w:rsidR="00D369DA" w:rsidRDefault="00BC6050">
      <w:r>
        <w:t>We use the trou</w:t>
      </w:r>
      <w:r>
        <w:t>bleshooting handbook to help us systematically identify the causes of failure and ensure the success of our devices to the greatest extent. At the same time, we hope that our handbook can help other devices to be troubleshooted.</w:t>
      </w:r>
    </w:p>
    <w:p w14:paraId="1DE04CF2" w14:textId="77777777" w:rsidR="00D369DA" w:rsidRDefault="00D369DA"/>
    <w:p w14:paraId="40F4A23A" w14:textId="77777777" w:rsidR="00D369DA" w:rsidRDefault="00BC6050">
      <w:pPr>
        <w:rPr>
          <w:b/>
          <w:bCs/>
          <w:sz w:val="44"/>
          <w:szCs w:val="44"/>
        </w:rPr>
      </w:pPr>
      <w:r>
        <w:rPr>
          <w:rFonts w:hint="eastAsia"/>
          <w:b/>
          <w:bCs/>
          <w:sz w:val="44"/>
          <w:szCs w:val="44"/>
        </w:rPr>
        <w:t>三、</w:t>
      </w:r>
      <w:r>
        <w:rPr>
          <w:rFonts w:hint="eastAsia"/>
          <w:b/>
          <w:bCs/>
          <w:sz w:val="44"/>
          <w:szCs w:val="44"/>
        </w:rPr>
        <w:t>System</w:t>
      </w:r>
    </w:p>
    <w:p w14:paraId="04007267" w14:textId="77777777" w:rsidR="00D369DA" w:rsidRDefault="00BC6050">
      <w:r>
        <w:rPr>
          <w:rFonts w:hint="eastAsia"/>
        </w:rPr>
        <w:t>After verifying a</w:t>
      </w:r>
      <w:r>
        <w:rPr>
          <w:rFonts w:hint="eastAsia"/>
        </w:rPr>
        <w:t xml:space="preserve">nd evaluating </w:t>
      </w:r>
      <w:r>
        <w:t>above six</w:t>
      </w:r>
      <w:r>
        <w:rPr>
          <w:rFonts w:hint="eastAsia"/>
        </w:rPr>
        <w:t xml:space="preserve"> devices by designing experiments to achieve</w:t>
      </w:r>
      <w:r>
        <w:t xml:space="preserve"> engineering success</w:t>
      </w:r>
      <w:r>
        <w:rPr>
          <w:rFonts w:hint="eastAsia"/>
        </w:rPr>
        <w:t>, we verified and evaluated the overall circuit by simulating three different stages of engineered bacteria</w:t>
      </w:r>
      <w:r>
        <w:t>: in the laboratory, in the intestine and in the excrement</w:t>
      </w:r>
      <w:r>
        <w:rPr>
          <w:rFonts w:hint="eastAsia"/>
        </w:rPr>
        <w:t>. As</w:t>
      </w:r>
      <w:r>
        <w:rPr>
          <w:rFonts w:hint="eastAsia"/>
        </w:rPr>
        <w:t xml:space="preserve"> shown in the table below, the first stage is</w:t>
      </w:r>
      <w:r>
        <w:t xml:space="preserve"> culturing</w:t>
      </w:r>
      <w:r>
        <w:rPr>
          <w:rFonts w:hint="eastAsia"/>
        </w:rPr>
        <w:t xml:space="preserve"> </w:t>
      </w:r>
      <w:r>
        <w:t xml:space="preserve">with IPTG in </w:t>
      </w:r>
      <w:r>
        <w:rPr>
          <w:rFonts w:hint="eastAsia"/>
        </w:rPr>
        <w:t xml:space="preserve">the aerobic environment; the second stage is </w:t>
      </w:r>
      <w:r>
        <w:t>culturing</w:t>
      </w:r>
      <w:r>
        <w:rPr>
          <w:rFonts w:hint="eastAsia"/>
        </w:rPr>
        <w:t xml:space="preserve"> </w:t>
      </w:r>
      <w:r>
        <w:t xml:space="preserve">without IPTG in </w:t>
      </w:r>
      <w:r>
        <w:rPr>
          <w:rFonts w:hint="eastAsia"/>
        </w:rPr>
        <w:t xml:space="preserve">the </w:t>
      </w:r>
      <w:r>
        <w:t>an</w:t>
      </w:r>
      <w:r>
        <w:rPr>
          <w:rFonts w:hint="eastAsia"/>
        </w:rPr>
        <w:t>aerobic environment and the third stage is</w:t>
      </w:r>
      <w:r>
        <w:t xml:space="preserve"> culturing</w:t>
      </w:r>
      <w:r>
        <w:rPr>
          <w:rFonts w:hint="eastAsia"/>
        </w:rPr>
        <w:t xml:space="preserve"> </w:t>
      </w:r>
      <w:r>
        <w:t xml:space="preserve">without IPTG in </w:t>
      </w:r>
      <w:r>
        <w:rPr>
          <w:rFonts w:hint="eastAsia"/>
        </w:rPr>
        <w:t>the aerobic environment.</w:t>
      </w:r>
    </w:p>
    <w:tbl>
      <w:tblPr>
        <w:tblStyle w:val="ad"/>
        <w:tblW w:w="0" w:type="auto"/>
        <w:tblLook w:val="04A0" w:firstRow="1" w:lastRow="0" w:firstColumn="1" w:lastColumn="0" w:noHBand="0" w:noVBand="1"/>
      </w:tblPr>
      <w:tblGrid>
        <w:gridCol w:w="2769"/>
        <w:gridCol w:w="2777"/>
        <w:gridCol w:w="2750"/>
      </w:tblGrid>
      <w:tr w:rsidR="00D369DA" w14:paraId="1FF7DE58" w14:textId="77777777">
        <w:tc>
          <w:tcPr>
            <w:tcW w:w="2840" w:type="dxa"/>
            <w:vAlign w:val="center"/>
          </w:tcPr>
          <w:p w14:paraId="2031790A"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Experiment</w:t>
            </w:r>
          </w:p>
        </w:tc>
        <w:tc>
          <w:tcPr>
            <w:tcW w:w="2841" w:type="dxa"/>
            <w:vAlign w:val="center"/>
          </w:tcPr>
          <w:p w14:paraId="24FD4123"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w:t>
            </w:r>
            <w:ins w:id="345" w:author="鹰击长空" w:date="2020-10-21T02:37:00Z">
              <w:r>
                <w:rPr>
                  <w:rFonts w:hint="eastAsia"/>
                </w:rPr>
                <w:t>&lt;i&gt;</w:t>
              </w:r>
              <w:r>
                <w:rPr>
                  <w:rFonts w:hint="eastAsia"/>
                  <w:sz w:val="22"/>
                </w:rPr>
                <w:t>2</w:t>
              </w:r>
              <w:r>
                <w:rPr>
                  <w:rFonts w:hint="eastAsia"/>
                </w:rPr>
                <w:t>&lt;/i&gt;</w:t>
              </w:r>
            </w:ins>
            <w:del w:id="346" w:author="鹰击长空" w:date="2020-10-21T02:37:00Z">
              <w:r>
                <w:rPr>
                  <w:rFonts w:ascii="Times New Roman" w:eastAsia="宋体" w:hAnsi="Times New Roman" w:cs="Times New Roman" w:hint="eastAsia"/>
                  <w:kern w:val="0"/>
                  <w:sz w:val="20"/>
                  <w:szCs w:val="20"/>
                </w:rPr>
                <w:delText>2</w:delText>
              </w:r>
            </w:del>
          </w:p>
        </w:tc>
        <w:tc>
          <w:tcPr>
            <w:tcW w:w="2841" w:type="dxa"/>
            <w:vAlign w:val="center"/>
          </w:tcPr>
          <w:p w14:paraId="22B8A0A7"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IPTG</w:t>
            </w:r>
          </w:p>
        </w:tc>
      </w:tr>
      <w:tr w:rsidR="00D369DA" w14:paraId="34C17D90" w14:textId="77777777">
        <w:tc>
          <w:tcPr>
            <w:tcW w:w="2840" w:type="dxa"/>
            <w:vAlign w:val="center"/>
          </w:tcPr>
          <w:p w14:paraId="031987E0"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2841" w:type="dxa"/>
            <w:vAlign w:val="center"/>
          </w:tcPr>
          <w:p w14:paraId="057E4ECE"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c>
          <w:tcPr>
            <w:tcW w:w="2841" w:type="dxa"/>
            <w:vAlign w:val="center"/>
          </w:tcPr>
          <w:p w14:paraId="59A1F1AE"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r>
      <w:tr w:rsidR="00D369DA" w14:paraId="6FFAFFA7" w14:textId="77777777">
        <w:tc>
          <w:tcPr>
            <w:tcW w:w="2840" w:type="dxa"/>
            <w:vAlign w:val="center"/>
          </w:tcPr>
          <w:p w14:paraId="7DFAD44D"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2841" w:type="dxa"/>
            <w:vAlign w:val="center"/>
          </w:tcPr>
          <w:p w14:paraId="1AAF89C2"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c>
          <w:tcPr>
            <w:tcW w:w="2841" w:type="dxa"/>
            <w:vAlign w:val="center"/>
          </w:tcPr>
          <w:p w14:paraId="5B448DA6"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r>
      <w:tr w:rsidR="00D369DA" w14:paraId="345B9B6B" w14:textId="77777777">
        <w:tc>
          <w:tcPr>
            <w:tcW w:w="2840" w:type="dxa"/>
            <w:vAlign w:val="center"/>
          </w:tcPr>
          <w:p w14:paraId="0B2EAE85"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3</w:t>
            </w:r>
          </w:p>
        </w:tc>
        <w:tc>
          <w:tcPr>
            <w:tcW w:w="2841" w:type="dxa"/>
            <w:vAlign w:val="center"/>
          </w:tcPr>
          <w:p w14:paraId="18E9D9BE"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c>
          <w:tcPr>
            <w:tcW w:w="2841" w:type="dxa"/>
            <w:vAlign w:val="center"/>
          </w:tcPr>
          <w:p w14:paraId="5E53150E" w14:textId="77777777" w:rsidR="00D369DA" w:rsidRDefault="00BC605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
        </w:tc>
      </w:tr>
    </w:tbl>
    <w:p w14:paraId="39662FD6" w14:textId="77777777" w:rsidR="00D369DA" w:rsidRDefault="00BC6050">
      <w:pPr>
        <w:rPr>
          <w:b/>
          <w:bCs/>
        </w:rPr>
      </w:pPr>
      <w:r>
        <w:rPr>
          <w:rFonts w:hint="eastAsia"/>
          <w:b/>
          <w:bCs/>
        </w:rPr>
        <w:t>T</w:t>
      </w:r>
      <w:r>
        <w:rPr>
          <w:b/>
          <w:bCs/>
        </w:rPr>
        <w:t>able.3.</w:t>
      </w:r>
      <w:r>
        <w:rPr>
          <w:rFonts w:hint="eastAsia"/>
          <w:b/>
          <w:bCs/>
        </w:rPr>
        <w:t xml:space="preserve"> </w:t>
      </w:r>
      <w:r>
        <w:rPr>
          <w:b/>
          <w:bCs/>
        </w:rPr>
        <w:t>Simulating t</w:t>
      </w:r>
      <w:r>
        <w:rPr>
          <w:rFonts w:hint="eastAsia"/>
          <w:b/>
          <w:bCs/>
        </w:rPr>
        <w:t>hree different stages of engineered bacteria</w:t>
      </w:r>
      <w:r>
        <w:rPr>
          <w:b/>
          <w:bCs/>
        </w:rPr>
        <w:t>.</w:t>
      </w:r>
    </w:p>
    <w:p w14:paraId="20460806" w14:textId="77777777" w:rsidR="00D369DA" w:rsidRDefault="00BC6050">
      <w:r>
        <w:rPr>
          <w:rFonts w:hint="eastAsia"/>
        </w:rPr>
        <w:t xml:space="preserve">For the above experiments, our expected results are as follows: </w:t>
      </w:r>
    </w:p>
    <w:p w14:paraId="39AE9B82" w14:textId="77777777" w:rsidR="00D369DA" w:rsidRDefault="00BC6050">
      <w:pPr>
        <w:rPr>
          <w:ins w:id="347" w:author="煜煜夕日" w:date="2020-10-21T09:27:00Z"/>
          <w:color w:val="000000" w:themeColor="text1"/>
          <w:u w:val="single"/>
        </w:rPr>
      </w:pPr>
      <w:ins w:id="348" w:author="煜煜夕日" w:date="2020-10-21T09:27:00Z">
        <w:r>
          <w:rPr>
            <w:rFonts w:hint="eastAsia"/>
            <w:color w:val="000000" w:themeColor="text1"/>
            <w:u w:val="single"/>
          </w:rPr>
          <w:t xml:space="preserve">1.In the laboratory: no expression of phytase, engineered bacteria do </w:t>
        </w:r>
        <w:r>
          <w:rPr>
            <w:rFonts w:hint="eastAsia"/>
            <w:color w:val="000000" w:themeColor="text1"/>
            <w:u w:val="single"/>
          </w:rPr>
          <w:t>not commit suicide.</w:t>
        </w:r>
      </w:ins>
    </w:p>
    <w:p w14:paraId="7A908F15" w14:textId="77777777" w:rsidR="00D369DA" w:rsidRDefault="00BC6050">
      <w:pPr>
        <w:rPr>
          <w:ins w:id="349" w:author="煜煜夕日" w:date="2020-10-21T09:27:00Z"/>
          <w:color w:val="000000" w:themeColor="text1"/>
          <w:u w:val="single"/>
        </w:rPr>
      </w:pPr>
      <w:ins w:id="350" w:author="煜煜夕日" w:date="2020-10-21T09:27:00Z">
        <w:r>
          <w:rPr>
            <w:rFonts w:hint="eastAsia"/>
            <w:color w:val="000000" w:themeColor="text1"/>
            <w:u w:val="single"/>
          </w:rPr>
          <w:t xml:space="preserve">2.In the intestine: expression of  phytase, engineered bacteria do not commit suicide. </w:t>
        </w:r>
      </w:ins>
    </w:p>
    <w:p w14:paraId="16CE1610" w14:textId="77777777" w:rsidR="00D369DA" w:rsidRDefault="00BC6050">
      <w:pPr>
        <w:rPr>
          <w:ins w:id="351" w:author="煜煜夕日" w:date="2020-10-21T09:27:00Z"/>
          <w:color w:val="000000" w:themeColor="text1"/>
          <w:u w:val="single"/>
        </w:rPr>
      </w:pPr>
      <w:ins w:id="352" w:author="煜煜夕日" w:date="2020-10-21T09:27:00Z">
        <w:r>
          <w:rPr>
            <w:rFonts w:hint="eastAsia"/>
            <w:color w:val="000000" w:themeColor="text1"/>
            <w:u w:val="single"/>
          </w:rPr>
          <w:t>3.</w:t>
        </w:r>
        <w:r>
          <w:rPr>
            <w:rFonts w:hint="eastAsia"/>
            <w:color w:val="000000" w:themeColor="text1"/>
            <w:u w:val="single"/>
          </w:rPr>
          <w:t>In the excrement: no expression of phytase, engineered bacteria commit suicide.</w:t>
        </w:r>
      </w:ins>
    </w:p>
    <w:p w14:paraId="7B3119FB" w14:textId="77777777" w:rsidR="00D369DA" w:rsidRDefault="00BC6050">
      <w:ins w:id="353" w:author="煜煜夕日" w:date="2020-10-21T06:16:00Z">
        <w:r>
          <w:rPr>
            <w:noProof/>
          </w:rPr>
          <w:drawing>
            <wp:inline distT="0" distB="0" distL="114300" distR="114300" wp14:anchorId="70816EC9" wp14:editId="308416DF">
              <wp:extent cx="5271135" cy="4384675"/>
              <wp:effectExtent l="0" t="0" r="0" b="0"/>
              <wp:docPr id="37" name="图片 37" descr="system预期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system预期结果"/>
                      <pic:cNvPicPr>
                        <a:picLocks noChangeAspect="1"/>
                      </pic:cNvPicPr>
                    </pic:nvPicPr>
                    <pic:blipFill>
                      <a:blip r:embed="rId31"/>
                      <a:stretch>
                        <a:fillRect/>
                      </a:stretch>
                    </pic:blipFill>
                    <pic:spPr>
                      <a:xfrm>
                        <a:off x="0" y="0"/>
                        <a:ext cx="5271135" cy="4384675"/>
                      </a:xfrm>
                      <a:prstGeom prst="rect">
                        <a:avLst/>
                      </a:prstGeom>
                    </pic:spPr>
                  </pic:pic>
                </a:graphicData>
              </a:graphic>
            </wp:inline>
          </w:drawing>
        </w:r>
      </w:ins>
    </w:p>
    <w:p w14:paraId="25BEBEE7" w14:textId="77777777" w:rsidR="00D369DA" w:rsidRDefault="00BC6050">
      <w:pPr>
        <w:rPr>
          <w:ins w:id="354" w:author="煜煜夕日" w:date="2020-10-21T09:37:00Z"/>
          <w:b/>
          <w:bCs/>
          <w:color w:val="FF0000"/>
          <w:sz w:val="22"/>
        </w:rPr>
      </w:pPr>
      <w:ins w:id="355" w:author="煜煜夕日" w:date="2020-10-21T09:37:00Z">
        <w:r>
          <w:rPr>
            <w:rFonts w:hint="eastAsia"/>
            <w:b/>
            <w:bCs/>
            <w:sz w:val="22"/>
          </w:rPr>
          <w:t>F</w:t>
        </w:r>
        <w:r>
          <w:rPr>
            <w:b/>
            <w:bCs/>
            <w:sz w:val="22"/>
          </w:rPr>
          <w:t>ig.2</w:t>
        </w:r>
        <w:r>
          <w:rPr>
            <w:rFonts w:hint="eastAsia"/>
            <w:b/>
            <w:bCs/>
            <w:sz w:val="22"/>
          </w:rPr>
          <w:t>1</w:t>
        </w:r>
        <w:r>
          <w:rPr>
            <w:b/>
            <w:bCs/>
            <w:sz w:val="22"/>
          </w:rPr>
          <w:t xml:space="preserve">. </w:t>
        </w:r>
      </w:ins>
      <w:ins w:id="356" w:author="煜煜夕日" w:date="2020-10-21T09:43:00Z">
        <w:r>
          <w:rPr>
            <w:b/>
            <w:bCs/>
          </w:rPr>
          <w:t>Simulat</w:t>
        </w:r>
      </w:ins>
      <w:ins w:id="357" w:author="煜煜夕日" w:date="2020-10-21T09:44:00Z">
        <w:r>
          <w:rPr>
            <w:rFonts w:hint="eastAsia"/>
            <w:b/>
            <w:bCs/>
          </w:rPr>
          <w:t>ed</w:t>
        </w:r>
      </w:ins>
      <w:ins w:id="358" w:author="煜煜夕日" w:date="2020-10-21T09:43:00Z">
        <w:r>
          <w:rPr>
            <w:rFonts w:hint="eastAsia"/>
            <w:b/>
            <w:bCs/>
          </w:rPr>
          <w:t xml:space="preserve"> expressions</w:t>
        </w:r>
      </w:ins>
      <w:ins w:id="359" w:author="煜煜夕日" w:date="2020-10-21T09:45:00Z">
        <w:r>
          <w:rPr>
            <w:rFonts w:hint="eastAsia"/>
            <w:b/>
            <w:bCs/>
          </w:rPr>
          <w:t xml:space="preserve"> </w:t>
        </w:r>
        <w:r>
          <w:rPr>
            <w:rFonts w:hint="eastAsia"/>
            <w:b/>
            <w:bCs/>
          </w:rPr>
          <w:t>of engineered bacteri</w:t>
        </w:r>
        <w:r>
          <w:rPr>
            <w:rFonts w:hint="eastAsia"/>
            <w:b/>
            <w:bCs/>
          </w:rPr>
          <w:t>a</w:t>
        </w:r>
      </w:ins>
      <w:ins w:id="360" w:author="煜煜夕日" w:date="2020-10-21T09:43:00Z">
        <w:r>
          <w:rPr>
            <w:rFonts w:hint="eastAsia"/>
            <w:b/>
            <w:bCs/>
          </w:rPr>
          <w:t xml:space="preserve"> </w:t>
        </w:r>
      </w:ins>
      <w:ins w:id="361" w:author="煜煜夕日" w:date="2020-10-21T09:44:00Z">
        <w:r>
          <w:rPr>
            <w:rFonts w:hint="eastAsia"/>
            <w:b/>
            <w:bCs/>
          </w:rPr>
          <w:t xml:space="preserve">in </w:t>
        </w:r>
      </w:ins>
      <w:ins w:id="362" w:author="煜煜夕日" w:date="2020-10-21T09:43:00Z">
        <w:r>
          <w:rPr>
            <w:b/>
            <w:bCs/>
          </w:rPr>
          <w:t>t</w:t>
        </w:r>
        <w:r>
          <w:rPr>
            <w:rFonts w:hint="eastAsia"/>
            <w:b/>
            <w:bCs/>
          </w:rPr>
          <w:t>hree different stages</w:t>
        </w:r>
      </w:ins>
      <w:ins w:id="363" w:author="煜煜夕日" w:date="2020-10-21T09:44:00Z">
        <w:r>
          <w:rPr>
            <w:rFonts w:hint="eastAsia"/>
            <w:b/>
            <w:bCs/>
          </w:rPr>
          <w:t>.</w:t>
        </w:r>
      </w:ins>
    </w:p>
    <w:p w14:paraId="21AE5C31" w14:textId="77777777" w:rsidR="00D369DA" w:rsidRDefault="00D369DA"/>
    <w:p w14:paraId="39138716" w14:textId="77777777" w:rsidR="00D369DA" w:rsidRDefault="00D369DA"/>
    <w:p w14:paraId="3D32352D" w14:textId="77777777" w:rsidR="00D369DA" w:rsidRDefault="00D369DA"/>
    <w:p w14:paraId="4A2EE58D" w14:textId="77777777" w:rsidR="00D369DA" w:rsidRDefault="00BC6050">
      <w:pPr>
        <w:tabs>
          <w:tab w:val="left" w:pos="312"/>
        </w:tabs>
      </w:pPr>
      <w:r>
        <w:rPr>
          <w:rFonts w:hint="eastAsia"/>
        </w:rPr>
        <w:t>I</w:t>
      </w:r>
      <w:r>
        <w:t xml:space="preserve">n our project, phytase and kill switch, which are core parts, play important roles and may cause bad results if they are non-functional. We assumed unexpected results caused by them, speculated possible reasons and </w:t>
      </w:r>
      <w:r>
        <w:t>proposed treatments respectively.</w:t>
      </w:r>
    </w:p>
    <w:p w14:paraId="042922C6" w14:textId="77777777" w:rsidR="00D369DA" w:rsidRDefault="00BC6050">
      <w:pPr>
        <w:tabs>
          <w:tab w:val="left" w:pos="312"/>
        </w:tabs>
      </w:pPr>
      <w:r>
        <w:rPr>
          <w:rFonts w:hint="eastAsia"/>
        </w:rPr>
        <w:t>S</w:t>
      </w:r>
      <w:r>
        <w:t xml:space="preserve">o how can we find out possible reasons? Generally, we can </w:t>
      </w:r>
      <w:ins w:id="364" w:author="煜煜夕日" w:date="2020-10-21T16:20:00Z">
        <w:r>
          <w:t xml:space="preserve">only </w:t>
        </w:r>
      </w:ins>
      <w:r>
        <w:t>observe phenomena of experiments, such as fluorescence</w:t>
      </w:r>
      <w:del w:id="365" w:author="煜煜夕日" w:date="2020-10-21T16:21:00Z">
        <w:r>
          <w:delText xml:space="preserve">, </w:delText>
        </w:r>
      </w:del>
      <w:ins w:id="366" w:author="煜煜夕日" w:date="2020-10-21T16:21:00Z">
        <w:r>
          <w:rPr>
            <w:rFonts w:hint="eastAsia"/>
          </w:rPr>
          <w:t xml:space="preserve"> and </w:t>
        </w:r>
      </w:ins>
      <w:r>
        <w:t>hydrolysis circle. However, we know that every phenomenon is caused by corresponding proteins. Fo</w:t>
      </w:r>
      <w:r>
        <w:t xml:space="preserve">r example, only if green fluorescence proteins are expressed, can we detect green fluorescence. In this perspective, we can speculate possible reasons according to the common process of producing protein: transcription of the relevant gene, translation of </w:t>
      </w:r>
      <w:r>
        <w:t>mRNA, proper protein folding and configuration, secretion from cells (if necessary) and enzyme activity.</w:t>
      </w:r>
    </w:p>
    <w:p w14:paraId="3927C386" w14:textId="77777777" w:rsidR="00D369DA" w:rsidRDefault="00BC6050">
      <w:pPr>
        <w:pStyle w:val="af"/>
        <w:numPr>
          <w:ilvl w:val="0"/>
          <w:numId w:val="5"/>
        </w:numPr>
        <w:tabs>
          <w:tab w:val="left" w:pos="312"/>
        </w:tabs>
        <w:ind w:firstLineChars="0"/>
      </w:pPr>
      <w:r>
        <w:rPr>
          <w:rFonts w:hint="eastAsia"/>
        </w:rPr>
        <w:t>PHYTASE(ycD)</w:t>
      </w:r>
      <w:r>
        <w:t xml:space="preserve"> </w:t>
      </w:r>
    </w:p>
    <w:tbl>
      <w:tblPr>
        <w:tblStyle w:val="ad"/>
        <w:tblW w:w="0" w:type="auto"/>
        <w:tblLook w:val="04A0" w:firstRow="1" w:lastRow="0" w:firstColumn="1" w:lastColumn="0" w:noHBand="0" w:noVBand="1"/>
      </w:tblPr>
      <w:tblGrid>
        <w:gridCol w:w="1831"/>
        <w:gridCol w:w="2144"/>
        <w:gridCol w:w="2217"/>
        <w:gridCol w:w="2104"/>
      </w:tblGrid>
      <w:tr w:rsidR="00D369DA" w14:paraId="652D176B" w14:textId="77777777">
        <w:trPr>
          <w:ins w:id="367" w:author="煜煜夕日" w:date="2020-10-21T09:28:00Z"/>
        </w:trPr>
        <w:tc>
          <w:tcPr>
            <w:tcW w:w="3975" w:type="dxa"/>
            <w:gridSpan w:val="2"/>
            <w:vAlign w:val="center"/>
          </w:tcPr>
          <w:p w14:paraId="4584AAFE" w14:textId="77777777" w:rsidR="00D369DA" w:rsidRDefault="00BC6050">
            <w:pPr>
              <w:rPr>
                <w:ins w:id="368" w:author="煜煜夕日" w:date="2020-10-21T09:28:00Z"/>
                <w:rFonts w:ascii="Times New Roman" w:eastAsia="宋体" w:hAnsi="Times New Roman" w:cs="Times New Roman"/>
                <w:kern w:val="0"/>
                <w:sz w:val="20"/>
                <w:szCs w:val="20"/>
              </w:rPr>
            </w:pPr>
            <w:ins w:id="369" w:author="煜煜夕日" w:date="2020-10-21T09:28:00Z">
              <w:r>
                <w:rPr>
                  <w:rFonts w:ascii="Times New Roman" w:eastAsia="宋体" w:hAnsi="Times New Roman" w:cs="Times New Roman" w:hint="eastAsia"/>
                  <w:kern w:val="0"/>
                  <w:sz w:val="20"/>
                  <w:szCs w:val="20"/>
                </w:rPr>
                <w:lastRenderedPageBreak/>
                <w:t>Unexpected results</w:t>
              </w:r>
            </w:ins>
          </w:p>
        </w:tc>
        <w:tc>
          <w:tcPr>
            <w:tcW w:w="2217" w:type="dxa"/>
            <w:vAlign w:val="center"/>
          </w:tcPr>
          <w:p w14:paraId="0DA0BEC6" w14:textId="77777777" w:rsidR="00D369DA" w:rsidRDefault="00BC6050">
            <w:pPr>
              <w:rPr>
                <w:ins w:id="370" w:author="煜煜夕日" w:date="2020-10-21T09:28:00Z"/>
                <w:rFonts w:ascii="Times New Roman" w:eastAsia="宋体" w:hAnsi="Times New Roman" w:cs="Times New Roman"/>
                <w:kern w:val="0"/>
                <w:sz w:val="20"/>
                <w:szCs w:val="20"/>
              </w:rPr>
            </w:pPr>
            <w:ins w:id="371" w:author="煜煜夕日" w:date="2020-10-21T09:28:00Z">
              <w:r>
                <w:rPr>
                  <w:rFonts w:ascii="Times New Roman" w:eastAsia="宋体" w:hAnsi="Times New Roman" w:cs="Times New Roman" w:hint="eastAsia"/>
                  <w:kern w:val="0"/>
                  <w:sz w:val="20"/>
                  <w:szCs w:val="20"/>
                </w:rPr>
                <w:t>Possible reasons</w:t>
              </w:r>
            </w:ins>
          </w:p>
        </w:tc>
        <w:tc>
          <w:tcPr>
            <w:tcW w:w="2104" w:type="dxa"/>
            <w:vAlign w:val="center"/>
          </w:tcPr>
          <w:p w14:paraId="6AC36601" w14:textId="77777777" w:rsidR="00D369DA" w:rsidRDefault="00BC6050">
            <w:pPr>
              <w:rPr>
                <w:ins w:id="372" w:author="煜煜夕日" w:date="2020-10-21T09:28:00Z"/>
                <w:rFonts w:ascii="Times New Roman" w:eastAsia="宋体" w:hAnsi="Times New Roman" w:cs="Times New Roman"/>
                <w:kern w:val="0"/>
                <w:sz w:val="20"/>
                <w:szCs w:val="20"/>
              </w:rPr>
            </w:pPr>
            <w:ins w:id="373" w:author="煜煜夕日" w:date="2020-10-21T09:28:00Z">
              <w:r>
                <w:rPr>
                  <w:rFonts w:ascii="Times New Roman" w:eastAsia="宋体" w:hAnsi="Times New Roman" w:cs="Times New Roman" w:hint="eastAsia"/>
                  <w:kern w:val="0"/>
                  <w:sz w:val="20"/>
                  <w:szCs w:val="20"/>
                </w:rPr>
                <w:t>Treatment</w:t>
              </w:r>
            </w:ins>
          </w:p>
        </w:tc>
      </w:tr>
      <w:tr w:rsidR="00D369DA" w14:paraId="42FA70A3" w14:textId="77777777">
        <w:trPr>
          <w:ins w:id="374" w:author="煜煜夕日" w:date="2020-10-21T09:28:00Z"/>
        </w:trPr>
        <w:tc>
          <w:tcPr>
            <w:tcW w:w="1831" w:type="dxa"/>
            <w:vMerge w:val="restart"/>
            <w:vAlign w:val="center"/>
          </w:tcPr>
          <w:p w14:paraId="0DE842A9" w14:textId="77777777" w:rsidR="00D369DA" w:rsidRDefault="00BC6050">
            <w:pPr>
              <w:rPr>
                <w:ins w:id="375" w:author="煜煜夕日" w:date="2020-10-21T09:28:00Z"/>
                <w:rFonts w:ascii="Times New Roman" w:eastAsia="宋体" w:hAnsi="Times New Roman" w:cs="Times New Roman"/>
                <w:kern w:val="0"/>
                <w:sz w:val="20"/>
                <w:szCs w:val="20"/>
              </w:rPr>
            </w:pPr>
            <w:ins w:id="376" w:author="煜煜夕日" w:date="2020-10-21T09:28:00Z">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yromorphite</w:t>
              </w:r>
              <w:r>
                <w:rPr>
                  <w:rFonts w:ascii="Times New Roman" w:eastAsia="宋体" w:hAnsi="Times New Roman" w:cs="Times New Roman"/>
                  <w:kern w:val="0"/>
                  <w:sz w:val="20"/>
                  <w:szCs w:val="20"/>
                </w:rPr>
                <w:t xml:space="preserve"> cannot be formed</w:t>
              </w:r>
            </w:ins>
          </w:p>
        </w:tc>
        <w:tc>
          <w:tcPr>
            <w:tcW w:w="2144" w:type="dxa"/>
            <w:vAlign w:val="center"/>
          </w:tcPr>
          <w:p w14:paraId="2251F841" w14:textId="77777777" w:rsidR="00D369DA" w:rsidRDefault="00BC6050">
            <w:pPr>
              <w:rPr>
                <w:ins w:id="377" w:author="煜煜夕日" w:date="2020-10-21T09:28:00Z"/>
                <w:rFonts w:ascii="Times New Roman" w:eastAsia="宋体" w:hAnsi="Times New Roman" w:cs="Times New Roman"/>
                <w:kern w:val="0"/>
                <w:sz w:val="20"/>
                <w:szCs w:val="20"/>
              </w:rPr>
            </w:pPr>
            <w:ins w:id="378" w:author="煜煜夕日" w:date="2020-10-21T09:28:00Z">
              <w:r>
                <w:rPr>
                  <w:rFonts w:ascii="Times New Roman" w:eastAsia="宋体" w:hAnsi="Times New Roman" w:cs="Times New Roman" w:hint="eastAsia"/>
                  <w:kern w:val="0"/>
                  <w:sz w:val="20"/>
                  <w:szCs w:val="20"/>
                </w:rPr>
                <w:t>unable</w:t>
              </w:r>
              <w:r>
                <w:rPr>
                  <w:rFonts w:ascii="Times New Roman" w:eastAsia="宋体" w:hAnsi="Times New Roman" w:cs="Times New Roman"/>
                  <w:kern w:val="0"/>
                  <w:sz w:val="20"/>
                  <w:szCs w:val="20"/>
                </w:rPr>
                <w:t xml:space="preserve"> to detect</w:t>
              </w:r>
              <w:r>
                <w:rPr>
                  <w:rFonts w:ascii="Times New Roman" w:eastAsia="宋体" w:hAnsi="Times New Roman" w:cs="Times New Roman" w:hint="eastAsia"/>
                  <w:kern w:val="0"/>
                  <w:sz w:val="20"/>
                  <w:szCs w:val="20"/>
                </w:rPr>
                <w:t xml:space="preserve"> </w:t>
              </w:r>
            </w:ins>
          </w:p>
        </w:tc>
        <w:tc>
          <w:tcPr>
            <w:tcW w:w="2217" w:type="dxa"/>
            <w:vAlign w:val="center"/>
          </w:tcPr>
          <w:p w14:paraId="3DADAB8E" w14:textId="77777777" w:rsidR="00D369DA" w:rsidRDefault="00BC6050">
            <w:pPr>
              <w:rPr>
                <w:ins w:id="379" w:author="煜煜夕日" w:date="2020-10-21T09:28:00Z"/>
                <w:rFonts w:ascii="Times New Roman" w:eastAsia="宋体" w:hAnsi="Times New Roman" w:cs="Times New Roman"/>
                <w:kern w:val="0"/>
                <w:sz w:val="20"/>
                <w:szCs w:val="20"/>
              </w:rPr>
            </w:pPr>
            <w:ins w:id="380" w:author="煜煜夕日" w:date="2020-10-21T09:28:00Z">
              <w:r>
                <w:rPr>
                  <w:rFonts w:ascii="Times New Roman" w:eastAsia="宋体" w:hAnsi="Times New Roman" w:cs="Times New Roman"/>
                  <w:kern w:val="0"/>
                  <w:sz w:val="20"/>
                  <w:szCs w:val="20"/>
                </w:rPr>
                <w:t>Noneffective</w:t>
              </w:r>
              <w:r>
                <w:rPr>
                  <w:rFonts w:ascii="Times New Roman" w:eastAsia="宋体" w:hAnsi="Times New Roman" w:cs="Times New Roman" w:hint="eastAsia"/>
                  <w:kern w:val="0"/>
                  <w:sz w:val="20"/>
                  <w:szCs w:val="20"/>
                </w:rPr>
                <w:t xml:space="preserve"> experimental methods</w:t>
              </w:r>
            </w:ins>
          </w:p>
        </w:tc>
        <w:tc>
          <w:tcPr>
            <w:tcW w:w="2104" w:type="dxa"/>
            <w:vAlign w:val="center"/>
          </w:tcPr>
          <w:p w14:paraId="4A9B4D89" w14:textId="77777777" w:rsidR="00D369DA" w:rsidRDefault="00BC6050">
            <w:pPr>
              <w:rPr>
                <w:ins w:id="381" w:author="煜煜夕日" w:date="2020-10-21T09:28:00Z"/>
                <w:rFonts w:ascii="Times New Roman" w:eastAsia="宋体" w:hAnsi="Times New Roman" w:cs="Times New Roman"/>
                <w:kern w:val="0"/>
                <w:sz w:val="20"/>
                <w:szCs w:val="20"/>
              </w:rPr>
            </w:pPr>
            <w:ins w:id="382" w:author="煜煜夕日" w:date="2020-10-21T09:28:00Z">
              <w:r>
                <w:rPr>
                  <w:rFonts w:ascii="Times New Roman" w:eastAsia="宋体" w:hAnsi="Times New Roman" w:cs="Times New Roman" w:hint="eastAsia"/>
                  <w:kern w:val="0"/>
                  <w:sz w:val="20"/>
                  <w:szCs w:val="20"/>
                </w:rPr>
                <w:t>Apply more sensitive and advanced methods like XRD analysis</w:t>
              </w:r>
            </w:ins>
          </w:p>
        </w:tc>
      </w:tr>
      <w:tr w:rsidR="00D369DA" w14:paraId="5CC54EE4" w14:textId="77777777">
        <w:trPr>
          <w:ins w:id="383" w:author="煜煜夕日" w:date="2020-10-21T09:28:00Z"/>
        </w:trPr>
        <w:tc>
          <w:tcPr>
            <w:tcW w:w="1831" w:type="dxa"/>
            <w:vMerge/>
            <w:vAlign w:val="center"/>
          </w:tcPr>
          <w:p w14:paraId="1CBFFE53" w14:textId="77777777" w:rsidR="00D369DA" w:rsidRDefault="00D369DA">
            <w:pPr>
              <w:rPr>
                <w:ins w:id="384" w:author="煜煜夕日" w:date="2020-10-21T09:28:00Z"/>
                <w:rFonts w:ascii="Times New Roman" w:eastAsia="宋体" w:hAnsi="Times New Roman" w:cs="Times New Roman"/>
                <w:kern w:val="0"/>
                <w:sz w:val="20"/>
                <w:szCs w:val="20"/>
              </w:rPr>
            </w:pPr>
          </w:p>
        </w:tc>
        <w:tc>
          <w:tcPr>
            <w:tcW w:w="2144" w:type="dxa"/>
            <w:vMerge w:val="restart"/>
            <w:vAlign w:val="center"/>
          </w:tcPr>
          <w:p w14:paraId="0C8C7937" w14:textId="77777777" w:rsidR="00D369DA" w:rsidRDefault="00BC6050">
            <w:pPr>
              <w:rPr>
                <w:ins w:id="385" w:author="煜煜夕日" w:date="2020-10-21T09:28:00Z"/>
                <w:rFonts w:ascii="Times New Roman" w:eastAsia="宋体" w:hAnsi="Times New Roman" w:cs="Times New Roman"/>
                <w:kern w:val="0"/>
                <w:sz w:val="20"/>
                <w:szCs w:val="20"/>
              </w:rPr>
            </w:pPr>
            <w:ins w:id="386" w:author="煜煜夕日" w:date="2020-10-21T09:28:00Z">
              <w:r>
                <w:rPr>
                  <w:rFonts w:ascii="Times New Roman" w:eastAsia="宋体" w:hAnsi="Times New Roman" w:cs="Times New Roman"/>
                  <w:kern w:val="0"/>
                  <w:sz w:val="20"/>
                  <w:szCs w:val="20"/>
                </w:rPr>
                <w:t>low activity of phytase</w:t>
              </w:r>
              <w:r>
                <w:rPr>
                  <w:rFonts w:ascii="Times New Roman" w:eastAsia="宋体" w:hAnsi="Times New Roman" w:cs="Times New Roman" w:hint="eastAsia"/>
                  <w:kern w:val="0"/>
                  <w:sz w:val="20"/>
                  <w:szCs w:val="20"/>
                </w:rPr>
                <w:t xml:space="preserve"> </w:t>
              </w:r>
            </w:ins>
          </w:p>
        </w:tc>
        <w:tc>
          <w:tcPr>
            <w:tcW w:w="2217" w:type="dxa"/>
            <w:vAlign w:val="center"/>
          </w:tcPr>
          <w:p w14:paraId="0412FC44" w14:textId="77777777" w:rsidR="00D369DA" w:rsidRDefault="00BC6050">
            <w:pPr>
              <w:rPr>
                <w:ins w:id="387" w:author="煜煜夕日" w:date="2020-10-21T09:28:00Z"/>
                <w:rFonts w:ascii="Times New Roman" w:eastAsia="宋体" w:hAnsi="Times New Roman" w:cs="Times New Roman"/>
                <w:kern w:val="0"/>
                <w:sz w:val="20"/>
                <w:szCs w:val="20"/>
              </w:rPr>
            </w:pPr>
            <w:ins w:id="388" w:author="煜煜夕日" w:date="2020-10-21T09:28:00Z">
              <w:r>
                <w:rPr>
                  <w:rFonts w:ascii="Times New Roman" w:eastAsia="宋体" w:hAnsi="Times New Roman" w:cs="Times New Roman"/>
                  <w:kern w:val="0"/>
                  <w:sz w:val="20"/>
                  <w:szCs w:val="20"/>
                </w:rPr>
                <w:t xml:space="preserve">Oxygen switch is non-functional </w:t>
              </w:r>
            </w:ins>
          </w:p>
        </w:tc>
        <w:tc>
          <w:tcPr>
            <w:tcW w:w="2104" w:type="dxa"/>
            <w:vMerge w:val="restart"/>
            <w:vAlign w:val="center"/>
          </w:tcPr>
          <w:p w14:paraId="6764628A" w14:textId="77777777" w:rsidR="00D369DA" w:rsidRDefault="00BC6050">
            <w:pPr>
              <w:numPr>
                <w:ilvl w:val="0"/>
                <w:numId w:val="6"/>
              </w:numPr>
              <w:rPr>
                <w:ins w:id="389" w:author="煜煜夕日" w:date="2020-10-21T09:28:00Z"/>
                <w:rFonts w:ascii="Times New Roman" w:eastAsia="宋体" w:hAnsi="Times New Roman" w:cs="Times New Roman"/>
                <w:kern w:val="0"/>
                <w:sz w:val="20"/>
                <w:szCs w:val="20"/>
              </w:rPr>
            </w:pPr>
            <w:ins w:id="390" w:author="煜煜夕日" w:date="2020-10-21T09:28:00Z">
              <w:r>
                <w:rPr>
                  <w:rFonts w:ascii="Times New Roman" w:eastAsia="宋体" w:hAnsi="Times New Roman" w:cs="Times New Roman" w:hint="eastAsia"/>
                  <w:kern w:val="0"/>
                  <w:sz w:val="20"/>
                  <w:szCs w:val="20"/>
                </w:rPr>
                <w:t xml:space="preserve">Search for enzymes that </w:t>
              </w:r>
              <w:r>
                <w:rPr>
                  <w:rFonts w:ascii="Times New Roman" w:eastAsia="宋体" w:hAnsi="Times New Roman" w:cs="Times New Roman"/>
                  <w:kern w:val="0"/>
                  <w:sz w:val="20"/>
                  <w:szCs w:val="20"/>
                </w:rPr>
                <w:t>canfunction</w:t>
              </w:r>
              <w:r>
                <w:rPr>
                  <w:rFonts w:ascii="Times New Roman" w:eastAsia="宋体" w:hAnsi="Times New Roman" w:cs="Times New Roman" w:hint="eastAsia"/>
                  <w:kern w:val="0"/>
                  <w:sz w:val="20"/>
                  <w:szCs w:val="20"/>
                </w:rPr>
                <w:t xml:space="preserve"> better. </w:t>
              </w:r>
            </w:ins>
          </w:p>
          <w:p w14:paraId="11253DEC" w14:textId="77777777" w:rsidR="00D369DA" w:rsidRDefault="00BC6050">
            <w:pPr>
              <w:numPr>
                <w:ilvl w:val="0"/>
                <w:numId w:val="6"/>
              </w:numPr>
              <w:rPr>
                <w:ins w:id="391" w:author="煜煜夕日" w:date="2020-10-21T09:28:00Z"/>
                <w:rFonts w:ascii="Times New Roman" w:eastAsia="宋体" w:hAnsi="Times New Roman" w:cs="Times New Roman"/>
                <w:kern w:val="0"/>
                <w:sz w:val="20"/>
                <w:szCs w:val="20"/>
              </w:rPr>
            </w:pPr>
            <w:ins w:id="392" w:author="煜煜夕日" w:date="2020-10-21T09:28:00Z">
              <w:r>
                <w:rPr>
                  <w:rFonts w:ascii="Times New Roman" w:eastAsia="宋体" w:hAnsi="Times New Roman" w:cs="Times New Roman" w:hint="eastAsia"/>
                  <w:kern w:val="0"/>
                  <w:sz w:val="20"/>
                  <w:szCs w:val="20"/>
                </w:rPr>
                <w:t>Chang</w:t>
              </w:r>
              <w:r>
                <w:rPr>
                  <w:rFonts w:ascii="Times New Roman" w:eastAsia="宋体" w:hAnsi="Times New Roman" w:cs="Times New Roman"/>
                  <w:kern w:val="0"/>
                  <w:sz w:val="20"/>
                  <w:szCs w:val="20"/>
                </w:rPr>
                <w:t xml:space="preserve">e characteristics of </w:t>
              </w:r>
              <w:r>
                <w:rPr>
                  <w:rFonts w:ascii="Times New Roman" w:eastAsia="宋体" w:hAnsi="Times New Roman" w:cs="Times New Roman" w:hint="eastAsia"/>
                  <w:kern w:val="0"/>
                  <w:sz w:val="20"/>
                  <w:szCs w:val="20"/>
                </w:rPr>
                <w:t>phytase</w:t>
              </w:r>
              <w:r>
                <w:rPr>
                  <w:rFonts w:ascii="Times New Roman" w:eastAsia="宋体" w:hAnsi="Times New Roman" w:cs="Times New Roman"/>
                  <w:kern w:val="0"/>
                  <w:sz w:val="20"/>
                  <w:szCs w:val="20"/>
                </w:rPr>
                <w:t>.</w:t>
              </w:r>
            </w:ins>
          </w:p>
        </w:tc>
      </w:tr>
      <w:tr w:rsidR="00D369DA" w14:paraId="6BA6A32C" w14:textId="77777777">
        <w:trPr>
          <w:ins w:id="393" w:author="煜煜夕日" w:date="2020-10-21T09:28:00Z"/>
        </w:trPr>
        <w:tc>
          <w:tcPr>
            <w:tcW w:w="1831" w:type="dxa"/>
            <w:vMerge/>
            <w:vAlign w:val="center"/>
          </w:tcPr>
          <w:p w14:paraId="18705799" w14:textId="77777777" w:rsidR="00D369DA" w:rsidRDefault="00D369DA">
            <w:pPr>
              <w:rPr>
                <w:ins w:id="394" w:author="煜煜夕日" w:date="2020-10-21T09:28:00Z"/>
                <w:rFonts w:ascii="Times New Roman" w:eastAsia="宋体" w:hAnsi="Times New Roman" w:cs="Times New Roman"/>
                <w:kern w:val="0"/>
                <w:sz w:val="20"/>
                <w:szCs w:val="20"/>
              </w:rPr>
            </w:pPr>
          </w:p>
        </w:tc>
        <w:tc>
          <w:tcPr>
            <w:tcW w:w="2144" w:type="dxa"/>
            <w:vMerge/>
            <w:vAlign w:val="center"/>
          </w:tcPr>
          <w:p w14:paraId="28DD4919" w14:textId="77777777" w:rsidR="00D369DA" w:rsidRDefault="00D369DA">
            <w:pPr>
              <w:rPr>
                <w:ins w:id="395" w:author="煜煜夕日" w:date="2020-10-21T09:28:00Z"/>
                <w:rFonts w:ascii="Times New Roman" w:eastAsia="宋体" w:hAnsi="Times New Roman" w:cs="Times New Roman"/>
                <w:kern w:val="0"/>
                <w:sz w:val="20"/>
                <w:szCs w:val="20"/>
              </w:rPr>
            </w:pPr>
          </w:p>
        </w:tc>
        <w:tc>
          <w:tcPr>
            <w:tcW w:w="2217" w:type="dxa"/>
            <w:vAlign w:val="center"/>
          </w:tcPr>
          <w:p w14:paraId="4C4A069E" w14:textId="77777777" w:rsidR="00D369DA" w:rsidRDefault="00BC6050">
            <w:pPr>
              <w:rPr>
                <w:ins w:id="396" w:author="煜煜夕日" w:date="2020-10-21T09:28:00Z"/>
                <w:rFonts w:ascii="Times New Roman" w:eastAsia="宋体" w:hAnsi="Times New Roman" w:cs="Times New Roman"/>
                <w:kern w:val="0"/>
                <w:sz w:val="20"/>
                <w:szCs w:val="20"/>
              </w:rPr>
            </w:pPr>
            <w:ins w:id="397" w:author="煜煜夕日" w:date="2020-10-21T09:28:00Z">
              <w:r>
                <w:rPr>
                  <w:rFonts w:ascii="Times New Roman" w:eastAsia="宋体" w:hAnsi="Times New Roman" w:cs="Times New Roman" w:hint="eastAsia"/>
                  <w:kern w:val="0"/>
                  <w:sz w:val="20"/>
                  <w:szCs w:val="20"/>
                </w:rPr>
                <w:t xml:space="preserve">Proteins don't fold </w:t>
              </w:r>
              <w:r>
                <w:rPr>
                  <w:rFonts w:ascii="Times New Roman" w:eastAsia="宋体" w:hAnsi="Times New Roman" w:cs="Times New Roman" w:hint="eastAsia"/>
                  <w:kern w:val="0"/>
                  <w:sz w:val="20"/>
                  <w:szCs w:val="20"/>
                </w:rPr>
                <w:t>properly</w:t>
              </w:r>
            </w:ins>
          </w:p>
        </w:tc>
        <w:tc>
          <w:tcPr>
            <w:tcW w:w="2104" w:type="dxa"/>
            <w:vMerge/>
            <w:vAlign w:val="center"/>
          </w:tcPr>
          <w:p w14:paraId="4EECC0A0" w14:textId="77777777" w:rsidR="00D369DA" w:rsidRDefault="00D369DA">
            <w:pPr>
              <w:rPr>
                <w:ins w:id="398" w:author="煜煜夕日" w:date="2020-10-21T09:28:00Z"/>
                <w:rFonts w:ascii="Times New Roman" w:eastAsia="宋体" w:hAnsi="Times New Roman" w:cs="Times New Roman"/>
                <w:kern w:val="0"/>
                <w:sz w:val="20"/>
                <w:szCs w:val="20"/>
              </w:rPr>
            </w:pPr>
          </w:p>
        </w:tc>
      </w:tr>
      <w:tr w:rsidR="00D369DA" w14:paraId="7EC8283C" w14:textId="77777777">
        <w:trPr>
          <w:ins w:id="399" w:author="煜煜夕日" w:date="2020-10-21T09:28:00Z"/>
        </w:trPr>
        <w:tc>
          <w:tcPr>
            <w:tcW w:w="1831" w:type="dxa"/>
            <w:vMerge/>
            <w:vAlign w:val="center"/>
          </w:tcPr>
          <w:p w14:paraId="72CEC225" w14:textId="77777777" w:rsidR="00D369DA" w:rsidRDefault="00D369DA">
            <w:pPr>
              <w:rPr>
                <w:ins w:id="400" w:author="煜煜夕日" w:date="2020-10-21T09:28:00Z"/>
                <w:rFonts w:ascii="Times New Roman" w:eastAsia="宋体" w:hAnsi="Times New Roman" w:cs="Times New Roman"/>
                <w:kern w:val="0"/>
                <w:sz w:val="20"/>
                <w:szCs w:val="20"/>
              </w:rPr>
            </w:pPr>
          </w:p>
        </w:tc>
        <w:tc>
          <w:tcPr>
            <w:tcW w:w="2144" w:type="dxa"/>
            <w:vMerge/>
            <w:vAlign w:val="center"/>
          </w:tcPr>
          <w:p w14:paraId="00FB0CB1" w14:textId="77777777" w:rsidR="00D369DA" w:rsidRDefault="00D369DA">
            <w:pPr>
              <w:rPr>
                <w:ins w:id="401" w:author="煜煜夕日" w:date="2020-10-21T09:28:00Z"/>
                <w:rFonts w:ascii="Times New Roman" w:eastAsia="宋体" w:hAnsi="Times New Roman" w:cs="Times New Roman"/>
                <w:kern w:val="0"/>
                <w:sz w:val="20"/>
                <w:szCs w:val="20"/>
              </w:rPr>
            </w:pPr>
          </w:p>
        </w:tc>
        <w:tc>
          <w:tcPr>
            <w:tcW w:w="2217" w:type="dxa"/>
            <w:vAlign w:val="center"/>
          </w:tcPr>
          <w:p w14:paraId="3A229088" w14:textId="77777777" w:rsidR="00D369DA" w:rsidRDefault="00BC6050">
            <w:pPr>
              <w:rPr>
                <w:ins w:id="402" w:author="煜煜夕日" w:date="2020-10-21T09:28:00Z"/>
                <w:rFonts w:ascii="Times New Roman" w:eastAsia="宋体" w:hAnsi="Times New Roman" w:cs="Times New Roman"/>
                <w:kern w:val="0"/>
                <w:sz w:val="20"/>
                <w:szCs w:val="20"/>
              </w:rPr>
            </w:pPr>
            <w:ins w:id="403" w:author="煜煜夕日" w:date="2020-10-21T09:28:00Z">
              <w:r>
                <w:rPr>
                  <w:rFonts w:ascii="Times New Roman" w:eastAsia="宋体" w:hAnsi="Times New Roman" w:cs="Times New Roman" w:hint="eastAsia"/>
                  <w:kern w:val="0"/>
                  <w:sz w:val="20"/>
                  <w:szCs w:val="20"/>
                </w:rPr>
                <w:t>Protein</w:t>
              </w:r>
              <w:r>
                <w:rPr>
                  <w:rFonts w:ascii="Times New Roman" w:eastAsia="宋体" w:hAnsi="Times New Roman" w:cs="Times New Roman"/>
                  <w:kern w:val="0"/>
                  <w:sz w:val="20"/>
                  <w:szCs w:val="20"/>
                </w:rPr>
                <w:t>s can’t be secreted</w:t>
              </w:r>
              <w:r>
                <w:rPr>
                  <w:rFonts w:ascii="Times New Roman" w:eastAsia="宋体" w:hAnsi="Times New Roman" w:cs="Times New Roman" w:hint="eastAsia"/>
                  <w:kern w:val="0"/>
                  <w:sz w:val="20"/>
                  <w:szCs w:val="20"/>
                </w:rPr>
                <w:t xml:space="preserve"> </w:t>
              </w:r>
            </w:ins>
          </w:p>
        </w:tc>
        <w:tc>
          <w:tcPr>
            <w:tcW w:w="2104" w:type="dxa"/>
            <w:vMerge/>
            <w:vAlign w:val="center"/>
          </w:tcPr>
          <w:p w14:paraId="5B0F8E04" w14:textId="77777777" w:rsidR="00D369DA" w:rsidRDefault="00D369DA">
            <w:pPr>
              <w:rPr>
                <w:ins w:id="404" w:author="煜煜夕日" w:date="2020-10-21T09:28:00Z"/>
                <w:rFonts w:ascii="Times New Roman" w:eastAsia="宋体" w:hAnsi="Times New Roman" w:cs="Times New Roman"/>
                <w:kern w:val="0"/>
                <w:sz w:val="20"/>
                <w:szCs w:val="20"/>
              </w:rPr>
            </w:pPr>
          </w:p>
        </w:tc>
      </w:tr>
      <w:tr w:rsidR="00D369DA" w14:paraId="4F9FE400" w14:textId="77777777">
        <w:trPr>
          <w:ins w:id="405" w:author="煜煜夕日" w:date="2020-10-21T09:28:00Z"/>
        </w:trPr>
        <w:tc>
          <w:tcPr>
            <w:tcW w:w="1831" w:type="dxa"/>
            <w:vMerge/>
            <w:vAlign w:val="center"/>
          </w:tcPr>
          <w:p w14:paraId="5FBC7E81" w14:textId="77777777" w:rsidR="00D369DA" w:rsidRDefault="00D369DA">
            <w:pPr>
              <w:rPr>
                <w:ins w:id="406" w:author="煜煜夕日" w:date="2020-10-21T09:28:00Z"/>
                <w:rFonts w:ascii="Times New Roman" w:eastAsia="宋体" w:hAnsi="Times New Roman" w:cs="Times New Roman"/>
                <w:kern w:val="0"/>
                <w:sz w:val="20"/>
                <w:szCs w:val="20"/>
              </w:rPr>
            </w:pPr>
          </w:p>
        </w:tc>
        <w:tc>
          <w:tcPr>
            <w:tcW w:w="2144" w:type="dxa"/>
            <w:vMerge/>
            <w:vAlign w:val="center"/>
          </w:tcPr>
          <w:p w14:paraId="5D4E0CAE" w14:textId="77777777" w:rsidR="00D369DA" w:rsidRDefault="00D369DA">
            <w:pPr>
              <w:rPr>
                <w:ins w:id="407" w:author="煜煜夕日" w:date="2020-10-21T09:28:00Z"/>
                <w:rFonts w:ascii="Times New Roman" w:eastAsia="宋体" w:hAnsi="Times New Roman" w:cs="Times New Roman"/>
                <w:kern w:val="0"/>
                <w:sz w:val="20"/>
                <w:szCs w:val="20"/>
              </w:rPr>
            </w:pPr>
          </w:p>
        </w:tc>
        <w:tc>
          <w:tcPr>
            <w:tcW w:w="2217" w:type="dxa"/>
            <w:vAlign w:val="center"/>
          </w:tcPr>
          <w:p w14:paraId="164945AE" w14:textId="77777777" w:rsidR="00D369DA" w:rsidRDefault="00BC6050">
            <w:pPr>
              <w:rPr>
                <w:ins w:id="408" w:author="煜煜夕日" w:date="2020-10-21T09:28:00Z"/>
                <w:rFonts w:ascii="Times New Roman" w:eastAsia="宋体" w:hAnsi="Times New Roman" w:cs="Times New Roman"/>
                <w:kern w:val="0"/>
                <w:sz w:val="20"/>
                <w:szCs w:val="20"/>
              </w:rPr>
            </w:pPr>
            <w:ins w:id="409" w:author="煜煜夕日" w:date="2020-10-21T09:28:00Z">
              <w:r>
                <w:rPr>
                  <w:rFonts w:ascii="Times New Roman" w:eastAsia="宋体" w:hAnsi="Times New Roman" w:cs="Times New Roman" w:hint="eastAsia"/>
                  <w:kern w:val="0"/>
                  <w:sz w:val="20"/>
                  <w:szCs w:val="20"/>
                </w:rPr>
                <w:t xml:space="preserve"> Inclusion Body formation</w:t>
              </w:r>
            </w:ins>
          </w:p>
        </w:tc>
        <w:tc>
          <w:tcPr>
            <w:tcW w:w="2104" w:type="dxa"/>
            <w:vMerge/>
            <w:vAlign w:val="center"/>
          </w:tcPr>
          <w:p w14:paraId="1402EF38" w14:textId="77777777" w:rsidR="00D369DA" w:rsidRDefault="00D369DA">
            <w:pPr>
              <w:rPr>
                <w:ins w:id="410" w:author="煜煜夕日" w:date="2020-10-21T09:28:00Z"/>
                <w:rFonts w:ascii="Times New Roman" w:eastAsia="宋体" w:hAnsi="Times New Roman" w:cs="Times New Roman"/>
                <w:kern w:val="0"/>
                <w:sz w:val="20"/>
                <w:szCs w:val="20"/>
              </w:rPr>
            </w:pPr>
          </w:p>
        </w:tc>
      </w:tr>
      <w:tr w:rsidR="00D369DA" w14:paraId="353CC8EF" w14:textId="77777777">
        <w:trPr>
          <w:ins w:id="411" w:author="煜煜夕日" w:date="2020-10-21T09:28:00Z"/>
        </w:trPr>
        <w:tc>
          <w:tcPr>
            <w:tcW w:w="1831" w:type="dxa"/>
            <w:vMerge/>
            <w:vAlign w:val="center"/>
          </w:tcPr>
          <w:p w14:paraId="43FAB7BB" w14:textId="77777777" w:rsidR="00D369DA" w:rsidRDefault="00D369DA">
            <w:pPr>
              <w:rPr>
                <w:ins w:id="412" w:author="煜煜夕日" w:date="2020-10-21T09:28:00Z"/>
                <w:rFonts w:ascii="Times New Roman" w:eastAsia="宋体" w:hAnsi="Times New Roman" w:cs="Times New Roman"/>
                <w:kern w:val="0"/>
                <w:sz w:val="20"/>
                <w:szCs w:val="20"/>
              </w:rPr>
            </w:pPr>
          </w:p>
        </w:tc>
        <w:tc>
          <w:tcPr>
            <w:tcW w:w="2144" w:type="dxa"/>
            <w:vMerge/>
            <w:vAlign w:val="center"/>
          </w:tcPr>
          <w:p w14:paraId="046751B6" w14:textId="77777777" w:rsidR="00D369DA" w:rsidRDefault="00D369DA">
            <w:pPr>
              <w:rPr>
                <w:ins w:id="413" w:author="煜煜夕日" w:date="2020-10-21T09:28:00Z"/>
                <w:rFonts w:ascii="Times New Roman" w:eastAsia="宋体" w:hAnsi="Times New Roman" w:cs="Times New Roman"/>
                <w:kern w:val="0"/>
                <w:sz w:val="20"/>
                <w:szCs w:val="20"/>
              </w:rPr>
            </w:pPr>
          </w:p>
        </w:tc>
        <w:tc>
          <w:tcPr>
            <w:tcW w:w="2217" w:type="dxa"/>
            <w:vAlign w:val="center"/>
          </w:tcPr>
          <w:p w14:paraId="0AB65F41" w14:textId="77777777" w:rsidR="00D369DA" w:rsidRDefault="00BC6050">
            <w:pPr>
              <w:rPr>
                <w:ins w:id="414" w:author="煜煜夕日" w:date="2020-10-21T09:28:00Z"/>
                <w:rFonts w:ascii="Times New Roman" w:eastAsia="宋体" w:hAnsi="Times New Roman" w:cs="Times New Roman"/>
                <w:kern w:val="0"/>
                <w:sz w:val="20"/>
                <w:szCs w:val="20"/>
              </w:rPr>
            </w:pPr>
            <w:ins w:id="415" w:author="煜煜夕日" w:date="2020-10-21T09:28:00Z">
              <w:r>
                <w:rPr>
                  <w:rFonts w:ascii="Times New Roman" w:eastAsia="宋体" w:hAnsi="Times New Roman" w:cs="Times New Roman"/>
                  <w:kern w:val="0"/>
                  <w:sz w:val="20"/>
                  <w:szCs w:val="20"/>
                </w:rPr>
                <w:t>Enzymatic reaction conditions are not suitable</w:t>
              </w:r>
            </w:ins>
          </w:p>
        </w:tc>
        <w:tc>
          <w:tcPr>
            <w:tcW w:w="2104" w:type="dxa"/>
            <w:vMerge/>
            <w:vAlign w:val="center"/>
          </w:tcPr>
          <w:p w14:paraId="1170F391" w14:textId="77777777" w:rsidR="00D369DA" w:rsidRDefault="00D369DA">
            <w:pPr>
              <w:rPr>
                <w:ins w:id="416" w:author="煜煜夕日" w:date="2020-10-21T09:28:00Z"/>
                <w:rFonts w:ascii="Times New Roman" w:eastAsia="宋体" w:hAnsi="Times New Roman" w:cs="Times New Roman"/>
                <w:kern w:val="0"/>
                <w:sz w:val="20"/>
                <w:szCs w:val="20"/>
              </w:rPr>
            </w:pPr>
          </w:p>
        </w:tc>
      </w:tr>
    </w:tbl>
    <w:p w14:paraId="77F548B2" w14:textId="77777777" w:rsidR="00D369DA" w:rsidRDefault="00BC6050">
      <w:pPr>
        <w:rPr>
          <w:b/>
          <w:bCs/>
        </w:rPr>
      </w:pPr>
      <w:r>
        <w:rPr>
          <w:rFonts w:hint="eastAsia"/>
          <w:b/>
          <w:bCs/>
        </w:rPr>
        <w:t>T</w:t>
      </w:r>
      <w:r>
        <w:rPr>
          <w:b/>
          <w:bCs/>
        </w:rPr>
        <w:t>able.4.</w:t>
      </w:r>
      <w:r>
        <w:rPr>
          <w:rFonts w:hint="eastAsia"/>
          <w:b/>
          <w:bCs/>
        </w:rPr>
        <w:t xml:space="preserve"> </w:t>
      </w:r>
      <w:r>
        <w:rPr>
          <w:b/>
          <w:bCs/>
        </w:rPr>
        <w:t>Analysis of phytase.</w:t>
      </w:r>
    </w:p>
    <w:p w14:paraId="17F2C6A2" w14:textId="77777777" w:rsidR="00D369DA" w:rsidRDefault="00D369DA"/>
    <w:p w14:paraId="57BAF2F7" w14:textId="77777777" w:rsidR="00D369DA" w:rsidRDefault="00BC6050">
      <w:pPr>
        <w:tabs>
          <w:tab w:val="left" w:pos="312"/>
        </w:tabs>
      </w:pPr>
      <w:r>
        <w:t>2.</w:t>
      </w:r>
      <w:r>
        <w:rPr>
          <w:rFonts w:hint="eastAsia"/>
        </w:rPr>
        <w:t>TOEHOLD-BASED KILL SWITCH</w:t>
      </w:r>
    </w:p>
    <w:p w14:paraId="3A07DDD3" w14:textId="77777777" w:rsidR="00D369DA" w:rsidRDefault="00BC6050">
      <w:r>
        <w:rPr>
          <w:rFonts w:hint="eastAsia"/>
        </w:rPr>
        <w:t>Kill switch problems can be divided into two situations</w:t>
      </w:r>
      <w:r>
        <w:t>:</w:t>
      </w:r>
      <w:r>
        <w:rPr>
          <w:rFonts w:hint="eastAsia"/>
        </w:rPr>
        <w:t xml:space="preserve"> </w:t>
      </w:r>
      <w:r>
        <w:t xml:space="preserve">mis-killing </w:t>
      </w:r>
      <w:r>
        <w:rPr>
          <w:rFonts w:hint="eastAsia"/>
        </w:rPr>
        <w:t>and non-killing, possibly reasons are shown below.</w:t>
      </w:r>
    </w:p>
    <w:tbl>
      <w:tblPr>
        <w:tblStyle w:val="ad"/>
        <w:tblW w:w="0" w:type="auto"/>
        <w:tblLook w:val="04A0" w:firstRow="1" w:lastRow="0" w:firstColumn="1" w:lastColumn="0" w:noHBand="0" w:noVBand="1"/>
      </w:tblPr>
      <w:tblGrid>
        <w:gridCol w:w="1200"/>
        <w:gridCol w:w="2632"/>
        <w:gridCol w:w="1418"/>
        <w:gridCol w:w="1646"/>
        <w:gridCol w:w="1400"/>
      </w:tblGrid>
      <w:tr w:rsidR="00D369DA" w14:paraId="3DD3D77C" w14:textId="77777777">
        <w:trPr>
          <w:ins w:id="417" w:author="煜煜夕日" w:date="2020-10-21T09:29:00Z"/>
        </w:trPr>
        <w:tc>
          <w:tcPr>
            <w:tcW w:w="3954" w:type="dxa"/>
            <w:gridSpan w:val="2"/>
            <w:vAlign w:val="center"/>
          </w:tcPr>
          <w:p w14:paraId="5AD5B74D" w14:textId="77777777" w:rsidR="00D369DA" w:rsidRDefault="00BC6050">
            <w:pPr>
              <w:rPr>
                <w:ins w:id="418" w:author="煜煜夕日" w:date="2020-10-21T09:29:00Z"/>
                <w:rFonts w:ascii="Times New Roman" w:eastAsia="宋体" w:hAnsi="Times New Roman" w:cs="Times New Roman"/>
                <w:kern w:val="0"/>
                <w:sz w:val="20"/>
                <w:szCs w:val="20"/>
              </w:rPr>
            </w:pPr>
            <w:ins w:id="419" w:author="煜煜夕日" w:date="2020-10-21T09:29:00Z">
              <w:r>
                <w:rPr>
                  <w:rFonts w:ascii="Times New Roman" w:eastAsia="宋体" w:hAnsi="Times New Roman" w:cs="Times New Roman" w:hint="eastAsia"/>
                  <w:kern w:val="0"/>
                  <w:sz w:val="20"/>
                  <w:szCs w:val="20"/>
                </w:rPr>
                <w:t>Unexpected results</w:t>
              </w:r>
            </w:ins>
          </w:p>
        </w:tc>
        <w:tc>
          <w:tcPr>
            <w:tcW w:w="2933" w:type="dxa"/>
            <w:gridSpan w:val="2"/>
            <w:vAlign w:val="center"/>
          </w:tcPr>
          <w:p w14:paraId="53E5E208" w14:textId="77777777" w:rsidR="00D369DA" w:rsidRDefault="00BC6050">
            <w:pPr>
              <w:rPr>
                <w:ins w:id="420" w:author="煜煜夕日" w:date="2020-10-21T09:29:00Z"/>
                <w:rFonts w:ascii="Times New Roman" w:eastAsia="宋体" w:hAnsi="Times New Roman" w:cs="Times New Roman"/>
                <w:kern w:val="0"/>
                <w:sz w:val="20"/>
                <w:szCs w:val="20"/>
              </w:rPr>
            </w:pPr>
            <w:ins w:id="421" w:author="煜煜夕日" w:date="2020-10-21T09:29:00Z">
              <w:r>
                <w:rPr>
                  <w:rFonts w:ascii="Times New Roman" w:eastAsia="宋体" w:hAnsi="Times New Roman" w:cs="Times New Roman" w:hint="eastAsia"/>
                  <w:kern w:val="0"/>
                  <w:sz w:val="20"/>
                  <w:szCs w:val="20"/>
                </w:rPr>
                <w:t>Possible reasons</w:t>
              </w:r>
            </w:ins>
          </w:p>
        </w:tc>
        <w:tc>
          <w:tcPr>
            <w:tcW w:w="1409" w:type="dxa"/>
            <w:vAlign w:val="center"/>
          </w:tcPr>
          <w:p w14:paraId="351D3DAD" w14:textId="77777777" w:rsidR="00D369DA" w:rsidRDefault="00BC6050">
            <w:pPr>
              <w:rPr>
                <w:ins w:id="422" w:author="煜煜夕日" w:date="2020-10-21T09:29:00Z"/>
                <w:rFonts w:ascii="Times New Roman" w:eastAsia="宋体" w:hAnsi="Times New Roman" w:cs="Times New Roman"/>
                <w:kern w:val="0"/>
                <w:sz w:val="20"/>
                <w:szCs w:val="20"/>
              </w:rPr>
            </w:pPr>
            <w:ins w:id="423" w:author="煜煜夕日" w:date="2020-10-21T09:29:00Z">
              <w:r>
                <w:rPr>
                  <w:rFonts w:ascii="Times New Roman" w:eastAsia="宋体" w:hAnsi="Times New Roman" w:cs="Times New Roman" w:hint="eastAsia"/>
                  <w:kern w:val="0"/>
                  <w:sz w:val="20"/>
                  <w:szCs w:val="20"/>
                </w:rPr>
                <w:t>Treatment</w:t>
              </w:r>
            </w:ins>
          </w:p>
        </w:tc>
      </w:tr>
      <w:tr w:rsidR="00D369DA" w14:paraId="0D3C94A2" w14:textId="77777777">
        <w:trPr>
          <w:ins w:id="424" w:author="煜煜夕日" w:date="2020-10-21T09:29:00Z"/>
        </w:trPr>
        <w:tc>
          <w:tcPr>
            <w:tcW w:w="1223" w:type="dxa"/>
            <w:vMerge w:val="restart"/>
            <w:vAlign w:val="center"/>
          </w:tcPr>
          <w:p w14:paraId="02FE8E63" w14:textId="77777777" w:rsidR="00D369DA" w:rsidRDefault="00BC6050">
            <w:pPr>
              <w:ind w:left="200" w:hangingChars="100" w:hanging="200"/>
              <w:rPr>
                <w:ins w:id="425" w:author="煜煜夕日" w:date="2020-10-21T09:29:00Z"/>
                <w:rFonts w:ascii="Times New Roman" w:eastAsia="宋体" w:hAnsi="Times New Roman" w:cs="Times New Roman"/>
                <w:kern w:val="0"/>
                <w:sz w:val="20"/>
                <w:szCs w:val="20"/>
              </w:rPr>
            </w:pPr>
            <w:ins w:id="426" w:author="煜煜夕日" w:date="2020-10-21T09:29:00Z">
              <w:r>
                <w:rPr>
                  <w:rFonts w:ascii="Times New Roman" w:eastAsia="宋体" w:hAnsi="Times New Roman" w:cs="Times New Roman" w:hint="eastAsia"/>
                  <w:kern w:val="0"/>
                  <w:sz w:val="20"/>
                  <w:szCs w:val="20"/>
                </w:rPr>
                <w:t>Suicide</w:t>
              </w:r>
            </w:ins>
          </w:p>
          <w:p w14:paraId="7AA91360" w14:textId="77777777" w:rsidR="00D369DA" w:rsidRDefault="00BC6050">
            <w:pPr>
              <w:ind w:left="200" w:hangingChars="100" w:hanging="200"/>
              <w:rPr>
                <w:ins w:id="427" w:author="煜煜夕日" w:date="2020-10-21T09:29:00Z"/>
                <w:rFonts w:ascii="Times New Roman" w:eastAsia="宋体" w:hAnsi="Times New Roman" w:cs="Times New Roman"/>
                <w:kern w:val="0"/>
                <w:sz w:val="20"/>
                <w:szCs w:val="20"/>
              </w:rPr>
            </w:pPr>
            <w:ins w:id="428" w:author="煜煜夕日" w:date="2020-10-21T09:29:00Z">
              <w:r>
                <w:rPr>
                  <w:rFonts w:ascii="Times New Roman" w:eastAsia="宋体" w:hAnsi="Times New Roman" w:cs="Times New Roman" w:hint="eastAsia"/>
                  <w:kern w:val="0"/>
                  <w:sz w:val="20"/>
                  <w:szCs w:val="20"/>
                </w:rPr>
                <w:t>mistake</w:t>
              </w:r>
            </w:ins>
          </w:p>
        </w:tc>
        <w:tc>
          <w:tcPr>
            <w:tcW w:w="2731" w:type="dxa"/>
            <w:vMerge w:val="restart"/>
            <w:vAlign w:val="center"/>
          </w:tcPr>
          <w:p w14:paraId="4359388C" w14:textId="77777777" w:rsidR="00D369DA" w:rsidRDefault="00BC6050">
            <w:pPr>
              <w:rPr>
                <w:ins w:id="429" w:author="煜煜夕日" w:date="2020-10-21T09:29:00Z"/>
                <w:rFonts w:ascii="Times New Roman" w:eastAsia="宋体" w:hAnsi="Times New Roman" w:cs="Times New Roman"/>
                <w:kern w:val="0"/>
                <w:sz w:val="20"/>
                <w:szCs w:val="20"/>
              </w:rPr>
            </w:pPr>
            <w:ins w:id="430" w:author="煜煜夕日" w:date="2020-10-21T09:29:00Z">
              <w:r>
                <w:rPr>
                  <w:rFonts w:ascii="Times New Roman" w:eastAsia="宋体" w:hAnsi="Times New Roman" w:cs="Times New Roman"/>
                  <w:kern w:val="0"/>
                  <w:sz w:val="20"/>
                  <w:szCs w:val="20"/>
                </w:rPr>
                <w:t>Mis-killing</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 xml:space="preserve">Toehold mistakenly opens, toxin protein expresses. </w:t>
              </w:r>
            </w:ins>
          </w:p>
          <w:p w14:paraId="50DB2834" w14:textId="77777777" w:rsidR="00D369DA" w:rsidRDefault="00BC6050">
            <w:pPr>
              <w:rPr>
                <w:ins w:id="431" w:author="煜煜夕日" w:date="2020-10-21T09:29:00Z"/>
                <w:rFonts w:ascii="Times New Roman" w:eastAsia="宋体" w:hAnsi="Times New Roman" w:cs="Times New Roman"/>
                <w:kern w:val="0"/>
                <w:sz w:val="20"/>
                <w:szCs w:val="20"/>
              </w:rPr>
            </w:pPr>
            <w:ins w:id="432" w:author="煜煜夕日" w:date="2020-10-21T09:29:00Z">
              <w:r>
                <w:rPr>
                  <w:rFonts w:ascii="Times New Roman" w:eastAsia="宋体" w:hAnsi="Times New Roman" w:cs="Times New Roman" w:hint="eastAsia"/>
                  <w:kern w:val="0"/>
                  <w:sz w:val="20"/>
                  <w:szCs w:val="20"/>
                </w:rPr>
                <w:t>(phases I and II)</w:t>
              </w:r>
            </w:ins>
          </w:p>
        </w:tc>
        <w:tc>
          <w:tcPr>
            <w:tcW w:w="1435" w:type="dxa"/>
            <w:vAlign w:val="center"/>
          </w:tcPr>
          <w:p w14:paraId="02A22876" w14:textId="77777777" w:rsidR="00D369DA" w:rsidRDefault="00BC6050">
            <w:pPr>
              <w:rPr>
                <w:ins w:id="433" w:author="煜煜夕日" w:date="2020-10-21T09:29:00Z"/>
                <w:rFonts w:ascii="Times New Roman" w:eastAsia="宋体" w:hAnsi="Times New Roman" w:cs="Times New Roman"/>
                <w:kern w:val="0"/>
                <w:sz w:val="20"/>
                <w:szCs w:val="20"/>
              </w:rPr>
            </w:pPr>
            <w:ins w:id="434" w:author="煜煜夕日" w:date="2020-10-21T09:29:00Z">
              <w:r>
                <w:rPr>
                  <w:rFonts w:ascii="Times New Roman" w:eastAsia="宋体" w:hAnsi="Times New Roman" w:cs="Times New Roman"/>
                  <w:kern w:val="0"/>
                  <w:sz w:val="20"/>
                  <w:szCs w:val="20"/>
                </w:rPr>
                <w:t>In the l</w:t>
              </w:r>
              <w:r>
                <w:rPr>
                  <w:rFonts w:ascii="Times New Roman" w:eastAsia="宋体" w:hAnsi="Times New Roman" w:cs="Times New Roman" w:hint="eastAsia"/>
                  <w:kern w:val="0"/>
                  <w:sz w:val="20"/>
                  <w:szCs w:val="20"/>
                </w:rPr>
                <w:t xml:space="preserve">aboratory </w:t>
              </w:r>
            </w:ins>
          </w:p>
        </w:tc>
        <w:tc>
          <w:tcPr>
            <w:tcW w:w="1498" w:type="dxa"/>
            <w:vAlign w:val="center"/>
          </w:tcPr>
          <w:p w14:paraId="21F6FAFB" w14:textId="77777777" w:rsidR="00D369DA" w:rsidRDefault="00BC6050">
            <w:pPr>
              <w:rPr>
                <w:ins w:id="435" w:author="煜煜夕日" w:date="2020-10-21T09:29:00Z"/>
                <w:rFonts w:ascii="Times New Roman" w:eastAsia="宋体" w:hAnsi="Times New Roman" w:cs="Times New Roman"/>
                <w:kern w:val="0"/>
                <w:sz w:val="20"/>
                <w:szCs w:val="20"/>
              </w:rPr>
            </w:pPr>
            <w:ins w:id="436" w:author="煜煜夕日" w:date="2020-10-21T09:29:00Z">
              <w:r>
                <w:rPr>
                  <w:rFonts w:ascii="Times New Roman" w:eastAsia="宋体" w:hAnsi="Times New Roman" w:cs="Times New Roman" w:hint="eastAsia"/>
                  <w:kern w:val="0"/>
                  <w:sz w:val="20"/>
                  <w:szCs w:val="20"/>
                </w:rPr>
                <w:t xml:space="preserve">Pgrac is not </w:t>
              </w:r>
              <w:r>
                <w:rPr>
                  <w:rFonts w:ascii="Times New Roman" w:eastAsia="宋体" w:hAnsi="Times New Roman" w:cs="Times New Roman" w:hint="eastAsia"/>
                  <w:kern w:val="0"/>
                  <w:sz w:val="20"/>
                  <w:szCs w:val="20"/>
                </w:rPr>
                <w:t>successfully induced or Pgrac is not strong enough</w:t>
              </w:r>
            </w:ins>
          </w:p>
        </w:tc>
        <w:tc>
          <w:tcPr>
            <w:tcW w:w="1409" w:type="dxa"/>
            <w:vMerge w:val="restart"/>
            <w:vAlign w:val="center"/>
          </w:tcPr>
          <w:p w14:paraId="1B0726EF" w14:textId="77777777" w:rsidR="00D369DA" w:rsidRDefault="00BC6050">
            <w:pPr>
              <w:rPr>
                <w:ins w:id="437" w:author="煜煜夕日" w:date="2020-10-21T09:29:00Z"/>
                <w:rFonts w:ascii="Times New Roman" w:eastAsia="宋体" w:hAnsi="Times New Roman" w:cs="Times New Roman"/>
                <w:kern w:val="0"/>
                <w:sz w:val="20"/>
                <w:szCs w:val="20"/>
              </w:rPr>
            </w:pPr>
            <w:ins w:id="438" w:author="煜煜夕日" w:date="2020-10-21T09:29:00Z">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 xml:space="preserve">Search for more sensitive and effective parts, </w:t>
              </w:r>
              <w:r>
                <w:rPr>
                  <w:rFonts w:ascii="Times New Roman" w:eastAsia="宋体" w:hAnsi="Times New Roman" w:cs="Times New Roman" w:hint="eastAsia"/>
                  <w:kern w:val="0"/>
                  <w:sz w:val="20"/>
                  <w:szCs w:val="20"/>
                </w:rPr>
                <w:t xml:space="preserve">such as </w:t>
              </w:r>
              <w:r>
                <w:rPr>
                  <w:rFonts w:ascii="Times New Roman" w:eastAsia="宋体" w:hAnsi="Times New Roman" w:cs="Times New Roman"/>
                  <w:kern w:val="0"/>
                  <w:sz w:val="20"/>
                  <w:szCs w:val="20"/>
                </w:rPr>
                <w:t xml:space="preserve">much </w:t>
              </w:r>
              <w:r>
                <w:rPr>
                  <w:rFonts w:ascii="Times New Roman" w:eastAsia="宋体" w:hAnsi="Times New Roman" w:cs="Times New Roman" w:hint="eastAsia"/>
                  <w:kern w:val="0"/>
                  <w:sz w:val="20"/>
                  <w:szCs w:val="20"/>
                </w:rPr>
                <w:t>stronger oxygen-</w:t>
              </w:r>
              <w:r>
                <w:rPr>
                  <w:rFonts w:ascii="Times New Roman" w:eastAsia="宋体" w:hAnsi="Times New Roman" w:cs="Times New Roman"/>
                  <w:kern w:val="0"/>
                  <w:sz w:val="20"/>
                  <w:szCs w:val="20"/>
                </w:rPr>
                <w:t xml:space="preserve">free </w:t>
              </w:r>
              <w:r>
                <w:rPr>
                  <w:rFonts w:ascii="Times New Roman" w:eastAsia="宋体" w:hAnsi="Times New Roman" w:cs="Times New Roman" w:hint="eastAsia"/>
                  <w:kern w:val="0"/>
                  <w:sz w:val="20"/>
                  <w:szCs w:val="20"/>
                </w:rPr>
                <w:t xml:space="preserve">inducible promoters  </w:t>
              </w:r>
              <w:r>
                <w:rPr>
                  <w:rFonts w:ascii="Times New Roman" w:eastAsia="宋体" w:hAnsi="Times New Roman" w:cs="Times New Roman"/>
                  <w:kern w:val="0"/>
                  <w:sz w:val="20"/>
                  <w:szCs w:val="20"/>
                </w:rPr>
                <w:t xml:space="preserve">and </w:t>
              </w:r>
              <w:r>
                <w:rPr>
                  <w:rFonts w:ascii="Times New Roman" w:eastAsia="宋体" w:hAnsi="Times New Roman" w:cs="Times New Roman" w:hint="eastAsia"/>
                  <w:kern w:val="0"/>
                  <w:sz w:val="20"/>
                  <w:szCs w:val="20"/>
                </w:rPr>
                <w:t>other switches</w:t>
              </w:r>
              <w:r>
                <w:rPr>
                  <w:rFonts w:ascii="Times New Roman" w:eastAsia="宋体" w:hAnsi="Times New Roman" w:cs="Times New Roman"/>
                  <w:kern w:val="0"/>
                  <w:sz w:val="20"/>
                  <w:szCs w:val="20"/>
                </w:rPr>
                <w:t xml:space="preserve"> that can be used as an “AND” gate</w:t>
              </w:r>
              <w:r>
                <w:rPr>
                  <w:rFonts w:ascii="Times New Roman" w:eastAsia="宋体" w:hAnsi="Times New Roman" w:cs="Times New Roman" w:hint="eastAsia"/>
                  <w:kern w:val="0"/>
                  <w:sz w:val="20"/>
                  <w:szCs w:val="20"/>
                </w:rPr>
                <w:t xml:space="preserve">. </w:t>
              </w:r>
            </w:ins>
          </w:p>
          <w:p w14:paraId="7C6D6EB2" w14:textId="77777777" w:rsidR="00D369DA" w:rsidRDefault="00BC6050">
            <w:pPr>
              <w:rPr>
                <w:ins w:id="439" w:author="煜煜夕日" w:date="2020-10-21T09:29:00Z"/>
                <w:rFonts w:ascii="Times New Roman" w:eastAsia="宋体" w:hAnsi="Times New Roman" w:cs="Times New Roman"/>
                <w:kern w:val="0"/>
                <w:sz w:val="20"/>
                <w:szCs w:val="20"/>
              </w:rPr>
            </w:pPr>
            <w:ins w:id="440" w:author="煜煜夕日" w:date="2020-10-21T09:29:00Z">
              <w:r>
                <w:rPr>
                  <w:rFonts w:ascii="Times New Roman" w:eastAsia="宋体" w:hAnsi="Times New Roman" w:cs="Times New Roman" w:hint="eastAsia"/>
                  <w:kern w:val="0"/>
                  <w:sz w:val="20"/>
                  <w:szCs w:val="20"/>
                </w:rPr>
                <w:t xml:space="preserve">2. </w:t>
              </w:r>
              <w:r>
                <w:rPr>
                  <w:rFonts w:ascii="Times New Roman" w:eastAsia="宋体" w:hAnsi="Times New Roman" w:cs="Times New Roman"/>
                  <w:kern w:val="0"/>
                  <w:sz w:val="20"/>
                  <w:szCs w:val="20"/>
                </w:rPr>
                <w:t xml:space="preserve">Use more precise   </w:t>
              </w:r>
              <w:r>
                <w:rPr>
                  <w:rFonts w:ascii="Times New Roman" w:eastAsia="宋体" w:hAnsi="Times New Roman" w:cs="Times New Roman" w:hint="eastAsia"/>
                  <w:kern w:val="0"/>
                  <w:sz w:val="20"/>
                  <w:szCs w:val="20"/>
                </w:rPr>
                <w:t xml:space="preserve"> experimental methods</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s</w:t>
              </w:r>
              <w:r>
                <w:rPr>
                  <w:rFonts w:ascii="Times New Roman" w:eastAsia="宋体" w:hAnsi="Times New Roman" w:cs="Times New Roman" w:hint="eastAsia"/>
                  <w:kern w:val="0"/>
                  <w:sz w:val="20"/>
                  <w:szCs w:val="20"/>
                </w:rPr>
                <w:t xml:space="preserve">uch as </w:t>
              </w: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low cytometry</w:t>
              </w:r>
              <w:r>
                <w:rPr>
                  <w:rFonts w:ascii="Times New Roman" w:eastAsia="宋体" w:hAnsi="Times New Roman" w:cs="Times New Roman"/>
                  <w:kern w:val="0"/>
                  <w:sz w:val="20"/>
                  <w:szCs w:val="20"/>
                </w:rPr>
                <w:t>.</w:t>
              </w:r>
            </w:ins>
          </w:p>
        </w:tc>
      </w:tr>
      <w:tr w:rsidR="00D369DA" w14:paraId="3174D5EB" w14:textId="77777777">
        <w:trPr>
          <w:ins w:id="441" w:author="煜煜夕日" w:date="2020-10-21T09:29:00Z"/>
        </w:trPr>
        <w:tc>
          <w:tcPr>
            <w:tcW w:w="1223" w:type="dxa"/>
            <w:vMerge/>
            <w:vAlign w:val="center"/>
          </w:tcPr>
          <w:p w14:paraId="681EC8F7" w14:textId="77777777" w:rsidR="00D369DA" w:rsidRDefault="00D369DA">
            <w:pPr>
              <w:rPr>
                <w:ins w:id="442" w:author="煜煜夕日" w:date="2020-10-21T09:29:00Z"/>
                <w:rFonts w:ascii="Times New Roman" w:eastAsia="宋体" w:hAnsi="Times New Roman" w:cs="Times New Roman"/>
                <w:kern w:val="0"/>
                <w:sz w:val="20"/>
                <w:szCs w:val="20"/>
              </w:rPr>
            </w:pPr>
          </w:p>
        </w:tc>
        <w:tc>
          <w:tcPr>
            <w:tcW w:w="2731" w:type="dxa"/>
            <w:vMerge/>
            <w:vAlign w:val="center"/>
          </w:tcPr>
          <w:p w14:paraId="00109BD4" w14:textId="77777777" w:rsidR="00D369DA" w:rsidRDefault="00D369DA">
            <w:pPr>
              <w:rPr>
                <w:ins w:id="443" w:author="煜煜夕日" w:date="2020-10-21T09:29:00Z"/>
                <w:rFonts w:ascii="Times New Roman" w:eastAsia="宋体" w:hAnsi="Times New Roman" w:cs="Times New Roman"/>
                <w:kern w:val="0"/>
                <w:sz w:val="20"/>
                <w:szCs w:val="20"/>
              </w:rPr>
            </w:pPr>
          </w:p>
        </w:tc>
        <w:tc>
          <w:tcPr>
            <w:tcW w:w="1435" w:type="dxa"/>
            <w:vAlign w:val="center"/>
          </w:tcPr>
          <w:p w14:paraId="1836BD4E" w14:textId="77777777" w:rsidR="00D369DA" w:rsidRDefault="00BC6050">
            <w:pPr>
              <w:rPr>
                <w:ins w:id="444" w:author="煜煜夕日" w:date="2020-10-21T09:29:00Z"/>
                <w:rFonts w:ascii="Times New Roman" w:eastAsia="宋体" w:hAnsi="Times New Roman" w:cs="Times New Roman"/>
                <w:kern w:val="0"/>
                <w:sz w:val="20"/>
                <w:szCs w:val="20"/>
              </w:rPr>
            </w:pPr>
            <w:ins w:id="445" w:author="煜煜夕日" w:date="2020-10-21T09:29:00Z">
              <w:r>
                <w:rPr>
                  <w:rFonts w:ascii="Times New Roman" w:eastAsia="宋体" w:hAnsi="Times New Roman" w:cs="Times New Roman"/>
                  <w:kern w:val="0"/>
                  <w:sz w:val="20"/>
                  <w:szCs w:val="20"/>
                </w:rPr>
                <w:t xml:space="preserve">In the </w:t>
              </w:r>
              <w:r>
                <w:rPr>
                  <w:rFonts w:ascii="Times New Roman" w:eastAsia="宋体" w:hAnsi="Times New Roman" w:cs="Times New Roman" w:hint="eastAsia"/>
                  <w:kern w:val="0"/>
                  <w:sz w:val="20"/>
                  <w:szCs w:val="20"/>
                </w:rPr>
                <w:t>intestine</w:t>
              </w:r>
              <w:r>
                <w:rPr>
                  <w:rFonts w:ascii="Times New Roman" w:eastAsia="宋体" w:hAnsi="Times New Roman" w:cs="Times New Roman"/>
                  <w:kern w:val="0"/>
                  <w:sz w:val="20"/>
                  <w:szCs w:val="20"/>
                </w:rPr>
                <w:t xml:space="preserve"> of earthworms</w:t>
              </w:r>
            </w:ins>
          </w:p>
        </w:tc>
        <w:tc>
          <w:tcPr>
            <w:tcW w:w="1498" w:type="dxa"/>
            <w:vAlign w:val="center"/>
          </w:tcPr>
          <w:p w14:paraId="0709100A" w14:textId="2EE61091" w:rsidR="00D369DA" w:rsidRDefault="006430EE">
            <w:pPr>
              <w:rPr>
                <w:ins w:id="446" w:author="煜煜夕日" w:date="2020-10-21T09:29:00Z"/>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P&lt;sub&gt;nar&lt;/sub&gt;</w:t>
            </w:r>
            <w:ins w:id="447" w:author="煜煜夕日" w:date="2020-10-21T09:29:00Z">
              <w:r w:rsidR="00BC6050">
                <w:rPr>
                  <w:rFonts w:ascii="Times New Roman" w:eastAsia="宋体" w:hAnsi="Times New Roman" w:cs="Times New Roman" w:hint="eastAsia"/>
                  <w:kern w:val="0"/>
                  <w:sz w:val="20"/>
                  <w:szCs w:val="20"/>
                </w:rPr>
                <w:t xml:space="preserve"> is not strong enough</w:t>
              </w:r>
            </w:ins>
          </w:p>
        </w:tc>
        <w:tc>
          <w:tcPr>
            <w:tcW w:w="1409" w:type="dxa"/>
            <w:vMerge/>
            <w:vAlign w:val="center"/>
          </w:tcPr>
          <w:p w14:paraId="01B90155" w14:textId="77777777" w:rsidR="00D369DA" w:rsidRDefault="00D369DA">
            <w:pPr>
              <w:rPr>
                <w:ins w:id="448" w:author="煜煜夕日" w:date="2020-10-21T09:29:00Z"/>
                <w:rFonts w:ascii="Times New Roman" w:eastAsia="宋体" w:hAnsi="Times New Roman" w:cs="Times New Roman"/>
                <w:kern w:val="0"/>
                <w:sz w:val="20"/>
                <w:szCs w:val="20"/>
              </w:rPr>
            </w:pPr>
          </w:p>
        </w:tc>
      </w:tr>
      <w:tr w:rsidR="00D369DA" w14:paraId="3A98D838" w14:textId="77777777">
        <w:trPr>
          <w:ins w:id="449" w:author="煜煜夕日" w:date="2020-10-21T09:29:00Z"/>
        </w:trPr>
        <w:tc>
          <w:tcPr>
            <w:tcW w:w="1223" w:type="dxa"/>
            <w:vMerge/>
            <w:vAlign w:val="center"/>
          </w:tcPr>
          <w:p w14:paraId="6A3F56F4" w14:textId="77777777" w:rsidR="00D369DA" w:rsidRDefault="00D369DA">
            <w:pPr>
              <w:rPr>
                <w:ins w:id="450" w:author="煜煜夕日" w:date="2020-10-21T09:29:00Z"/>
                <w:rFonts w:ascii="Times New Roman" w:eastAsia="宋体" w:hAnsi="Times New Roman" w:cs="Times New Roman"/>
                <w:kern w:val="0"/>
                <w:sz w:val="20"/>
                <w:szCs w:val="20"/>
              </w:rPr>
            </w:pPr>
          </w:p>
        </w:tc>
        <w:tc>
          <w:tcPr>
            <w:tcW w:w="2731" w:type="dxa"/>
            <w:vMerge/>
            <w:vAlign w:val="center"/>
          </w:tcPr>
          <w:p w14:paraId="1AF7D151" w14:textId="77777777" w:rsidR="00D369DA" w:rsidRDefault="00D369DA">
            <w:pPr>
              <w:rPr>
                <w:ins w:id="451" w:author="煜煜夕日" w:date="2020-10-21T09:29:00Z"/>
                <w:rFonts w:ascii="Times New Roman" w:eastAsia="宋体" w:hAnsi="Times New Roman" w:cs="Times New Roman"/>
                <w:kern w:val="0"/>
                <w:sz w:val="20"/>
                <w:szCs w:val="20"/>
              </w:rPr>
            </w:pPr>
          </w:p>
        </w:tc>
        <w:tc>
          <w:tcPr>
            <w:tcW w:w="1435" w:type="dxa"/>
            <w:vMerge w:val="restart"/>
            <w:vAlign w:val="center"/>
          </w:tcPr>
          <w:p w14:paraId="3025E1E0" w14:textId="77777777" w:rsidR="00D369DA" w:rsidRDefault="00BC6050">
            <w:pPr>
              <w:rPr>
                <w:ins w:id="452" w:author="煜煜夕日" w:date="2020-10-21T09:29:00Z"/>
                <w:rFonts w:ascii="Times New Roman" w:eastAsia="宋体" w:hAnsi="Times New Roman" w:cs="Times New Roman"/>
                <w:kern w:val="0"/>
                <w:sz w:val="20"/>
                <w:szCs w:val="20"/>
              </w:rPr>
            </w:pPr>
            <w:ins w:id="453" w:author="煜煜夕日" w:date="2020-10-21T09:29:00Z">
              <w:r>
                <w:rPr>
                  <w:rFonts w:ascii="Times New Roman" w:eastAsia="宋体" w:hAnsi="Times New Roman" w:cs="Times New Roman" w:hint="eastAsia"/>
                  <w:kern w:val="0"/>
                  <w:sz w:val="20"/>
                  <w:szCs w:val="20"/>
                </w:rPr>
                <w:t xml:space="preserve">Common </w:t>
              </w:r>
              <w:r>
                <w:rPr>
                  <w:rFonts w:ascii="Times New Roman" w:eastAsia="宋体" w:hAnsi="Times New Roman" w:cs="Times New Roman"/>
                  <w:kern w:val="0"/>
                  <w:sz w:val="20"/>
                  <w:szCs w:val="20"/>
                </w:rPr>
                <w:t>reasons</w:t>
              </w:r>
            </w:ins>
          </w:p>
        </w:tc>
        <w:tc>
          <w:tcPr>
            <w:tcW w:w="1498" w:type="dxa"/>
            <w:vAlign w:val="center"/>
          </w:tcPr>
          <w:p w14:paraId="385712DC" w14:textId="77777777" w:rsidR="00D369DA" w:rsidRDefault="00BC6050">
            <w:pPr>
              <w:rPr>
                <w:ins w:id="454" w:author="煜煜夕日" w:date="2020-10-21T09:29:00Z"/>
                <w:rFonts w:ascii="Times New Roman" w:eastAsia="宋体" w:hAnsi="Times New Roman" w:cs="Times New Roman"/>
                <w:kern w:val="0"/>
                <w:sz w:val="20"/>
                <w:szCs w:val="20"/>
              </w:rPr>
            </w:pPr>
            <w:ins w:id="455" w:author="煜煜夕日" w:date="2020-10-21T09:29:00Z">
              <w:r>
                <w:rPr>
                  <w:rFonts w:ascii="Times New Roman" w:eastAsia="宋体" w:hAnsi="Times New Roman" w:cs="Times New Roman" w:hint="eastAsia"/>
                  <w:kern w:val="0"/>
                  <w:sz w:val="20"/>
                  <w:szCs w:val="20"/>
                </w:rPr>
                <w:t xml:space="preserve">Toehold </w:t>
              </w:r>
              <w:r>
                <w:rPr>
                  <w:rFonts w:ascii="Times New Roman" w:eastAsia="宋体" w:hAnsi="Times New Roman" w:cs="Times New Roman"/>
                  <w:kern w:val="0"/>
                  <w:sz w:val="20"/>
                  <w:szCs w:val="20"/>
                </w:rPr>
                <w:t>switch background expression</w:t>
              </w:r>
            </w:ins>
          </w:p>
        </w:tc>
        <w:tc>
          <w:tcPr>
            <w:tcW w:w="1409" w:type="dxa"/>
            <w:vMerge/>
            <w:vAlign w:val="center"/>
          </w:tcPr>
          <w:p w14:paraId="7F7B5C82" w14:textId="77777777" w:rsidR="00D369DA" w:rsidRDefault="00D369DA">
            <w:pPr>
              <w:rPr>
                <w:ins w:id="456" w:author="煜煜夕日" w:date="2020-10-21T09:29:00Z"/>
                <w:rFonts w:ascii="Times New Roman" w:eastAsia="宋体" w:hAnsi="Times New Roman" w:cs="Times New Roman"/>
                <w:kern w:val="0"/>
                <w:sz w:val="20"/>
                <w:szCs w:val="20"/>
              </w:rPr>
            </w:pPr>
          </w:p>
        </w:tc>
      </w:tr>
      <w:tr w:rsidR="00D369DA" w14:paraId="6B7CA2A1" w14:textId="77777777">
        <w:trPr>
          <w:ins w:id="457" w:author="煜煜夕日" w:date="2020-10-21T09:29:00Z"/>
        </w:trPr>
        <w:tc>
          <w:tcPr>
            <w:tcW w:w="1223" w:type="dxa"/>
            <w:vMerge/>
            <w:vAlign w:val="center"/>
          </w:tcPr>
          <w:p w14:paraId="14ABB2E4" w14:textId="77777777" w:rsidR="00D369DA" w:rsidRDefault="00D369DA">
            <w:pPr>
              <w:rPr>
                <w:ins w:id="458" w:author="煜煜夕日" w:date="2020-10-21T09:29:00Z"/>
                <w:rFonts w:ascii="Times New Roman" w:eastAsia="宋体" w:hAnsi="Times New Roman" w:cs="Times New Roman"/>
                <w:kern w:val="0"/>
                <w:sz w:val="20"/>
                <w:szCs w:val="20"/>
              </w:rPr>
            </w:pPr>
          </w:p>
        </w:tc>
        <w:tc>
          <w:tcPr>
            <w:tcW w:w="2731" w:type="dxa"/>
            <w:vMerge/>
            <w:vAlign w:val="center"/>
          </w:tcPr>
          <w:p w14:paraId="19FA8070" w14:textId="77777777" w:rsidR="00D369DA" w:rsidRDefault="00D369DA">
            <w:pPr>
              <w:rPr>
                <w:ins w:id="459" w:author="煜煜夕日" w:date="2020-10-21T09:29:00Z"/>
                <w:rFonts w:ascii="Times New Roman" w:eastAsia="宋体" w:hAnsi="Times New Roman" w:cs="Times New Roman"/>
                <w:kern w:val="0"/>
                <w:sz w:val="20"/>
                <w:szCs w:val="20"/>
              </w:rPr>
            </w:pPr>
          </w:p>
        </w:tc>
        <w:tc>
          <w:tcPr>
            <w:tcW w:w="1435" w:type="dxa"/>
            <w:vMerge/>
            <w:vAlign w:val="center"/>
          </w:tcPr>
          <w:p w14:paraId="3A1E1796" w14:textId="77777777" w:rsidR="00D369DA" w:rsidRDefault="00D369DA">
            <w:pPr>
              <w:rPr>
                <w:ins w:id="460" w:author="煜煜夕日" w:date="2020-10-21T09:29:00Z"/>
                <w:rFonts w:ascii="Times New Roman" w:eastAsia="宋体" w:hAnsi="Times New Roman" w:cs="Times New Roman"/>
                <w:kern w:val="0"/>
                <w:sz w:val="20"/>
                <w:szCs w:val="20"/>
              </w:rPr>
            </w:pPr>
          </w:p>
        </w:tc>
        <w:tc>
          <w:tcPr>
            <w:tcW w:w="1498" w:type="dxa"/>
            <w:vAlign w:val="center"/>
          </w:tcPr>
          <w:p w14:paraId="2F7BB999" w14:textId="77777777" w:rsidR="00D369DA" w:rsidRDefault="00BC6050">
            <w:pPr>
              <w:rPr>
                <w:ins w:id="461" w:author="煜煜夕日" w:date="2020-10-21T09:29:00Z"/>
                <w:rFonts w:ascii="Times New Roman" w:eastAsia="宋体" w:hAnsi="Times New Roman" w:cs="Times New Roman"/>
                <w:kern w:val="0"/>
                <w:sz w:val="20"/>
                <w:szCs w:val="20"/>
              </w:rPr>
            </w:pPr>
            <w:ins w:id="462" w:author="煜煜夕日" w:date="2020-10-21T09:29:00Z">
              <w:r>
                <w:rPr>
                  <w:rFonts w:ascii="Times New Roman" w:eastAsia="宋体" w:hAnsi="Times New Roman" w:cs="Times New Roman"/>
                  <w:kern w:val="0"/>
                  <w:sz w:val="20"/>
                  <w:szCs w:val="20"/>
                </w:rPr>
                <w:t xml:space="preserve">The activity of </w:t>
              </w:r>
              <w:r>
                <w:rPr>
                  <w:rFonts w:ascii="Times New Roman" w:eastAsia="宋体" w:hAnsi="Times New Roman" w:cs="Times New Roman" w:hint="eastAsia"/>
                  <w:kern w:val="0"/>
                  <w:sz w:val="20"/>
                  <w:szCs w:val="20"/>
                </w:rPr>
                <w:t>CI</w:t>
              </w:r>
              <w:r>
                <w:rPr>
                  <w:rFonts w:ascii="Times New Roman" w:eastAsia="宋体" w:hAnsi="Times New Roman" w:cs="Times New Roman"/>
                  <w:kern w:val="0"/>
                  <w:sz w:val="20"/>
                  <w:szCs w:val="20"/>
                </w:rPr>
                <w:t xml:space="preserve"> repressor is low</w:t>
              </w:r>
              <w:r>
                <w:rPr>
                  <w:rFonts w:ascii="Times New Roman" w:eastAsia="宋体" w:hAnsi="Times New Roman" w:cs="Times New Roman" w:hint="eastAsia"/>
                  <w:kern w:val="0"/>
                  <w:sz w:val="20"/>
                  <w:szCs w:val="20"/>
                </w:rPr>
                <w:t xml:space="preserve"> </w:t>
              </w:r>
            </w:ins>
          </w:p>
        </w:tc>
        <w:tc>
          <w:tcPr>
            <w:tcW w:w="1409" w:type="dxa"/>
            <w:vMerge/>
            <w:vAlign w:val="center"/>
          </w:tcPr>
          <w:p w14:paraId="388BEFD5" w14:textId="77777777" w:rsidR="00D369DA" w:rsidRDefault="00D369DA">
            <w:pPr>
              <w:rPr>
                <w:ins w:id="463" w:author="煜煜夕日" w:date="2020-10-21T09:29:00Z"/>
                <w:rFonts w:ascii="Times New Roman" w:eastAsia="宋体" w:hAnsi="Times New Roman" w:cs="Times New Roman"/>
                <w:kern w:val="0"/>
                <w:sz w:val="20"/>
                <w:szCs w:val="20"/>
              </w:rPr>
            </w:pPr>
          </w:p>
        </w:tc>
      </w:tr>
      <w:tr w:rsidR="00D369DA" w14:paraId="76A892B3" w14:textId="77777777">
        <w:trPr>
          <w:ins w:id="464" w:author="煜煜夕日" w:date="2020-10-21T09:29:00Z"/>
        </w:trPr>
        <w:tc>
          <w:tcPr>
            <w:tcW w:w="1223" w:type="dxa"/>
            <w:vMerge/>
            <w:vAlign w:val="center"/>
          </w:tcPr>
          <w:p w14:paraId="2777FC0B" w14:textId="77777777" w:rsidR="00D369DA" w:rsidRDefault="00D369DA">
            <w:pPr>
              <w:rPr>
                <w:ins w:id="465" w:author="煜煜夕日" w:date="2020-10-21T09:29:00Z"/>
                <w:rFonts w:ascii="Times New Roman" w:eastAsia="宋体" w:hAnsi="Times New Roman" w:cs="Times New Roman"/>
                <w:kern w:val="0"/>
                <w:sz w:val="20"/>
                <w:szCs w:val="20"/>
              </w:rPr>
            </w:pPr>
          </w:p>
        </w:tc>
        <w:tc>
          <w:tcPr>
            <w:tcW w:w="2731" w:type="dxa"/>
            <w:vMerge/>
            <w:vAlign w:val="center"/>
          </w:tcPr>
          <w:p w14:paraId="410CE7B8" w14:textId="77777777" w:rsidR="00D369DA" w:rsidRDefault="00D369DA">
            <w:pPr>
              <w:rPr>
                <w:ins w:id="466" w:author="煜煜夕日" w:date="2020-10-21T09:29:00Z"/>
                <w:rFonts w:ascii="Times New Roman" w:eastAsia="宋体" w:hAnsi="Times New Roman" w:cs="Times New Roman"/>
                <w:kern w:val="0"/>
                <w:sz w:val="20"/>
                <w:szCs w:val="20"/>
              </w:rPr>
            </w:pPr>
          </w:p>
        </w:tc>
        <w:tc>
          <w:tcPr>
            <w:tcW w:w="1435" w:type="dxa"/>
            <w:vMerge/>
            <w:vAlign w:val="center"/>
          </w:tcPr>
          <w:p w14:paraId="272260C0" w14:textId="77777777" w:rsidR="00D369DA" w:rsidRDefault="00D369DA">
            <w:pPr>
              <w:rPr>
                <w:ins w:id="467" w:author="煜煜夕日" w:date="2020-10-21T09:29:00Z"/>
                <w:rFonts w:ascii="Times New Roman" w:eastAsia="宋体" w:hAnsi="Times New Roman" w:cs="Times New Roman"/>
                <w:kern w:val="0"/>
                <w:sz w:val="20"/>
                <w:szCs w:val="20"/>
              </w:rPr>
            </w:pPr>
          </w:p>
        </w:tc>
        <w:tc>
          <w:tcPr>
            <w:tcW w:w="1498" w:type="dxa"/>
            <w:vAlign w:val="center"/>
          </w:tcPr>
          <w:p w14:paraId="6CE67698" w14:textId="77777777" w:rsidR="00D369DA" w:rsidRDefault="00BC6050">
            <w:pPr>
              <w:rPr>
                <w:ins w:id="468" w:author="煜煜夕日" w:date="2020-10-21T09:29:00Z"/>
                <w:rFonts w:ascii="Times New Roman" w:eastAsia="宋体" w:hAnsi="Times New Roman" w:cs="Times New Roman"/>
                <w:kern w:val="0"/>
                <w:sz w:val="20"/>
                <w:szCs w:val="20"/>
              </w:rPr>
            </w:pPr>
            <w:ins w:id="469" w:author="煜煜夕日" w:date="2020-10-21T09:29:00Z">
              <w:r>
                <w:rPr>
                  <w:rFonts w:ascii="Times New Roman" w:eastAsia="宋体" w:hAnsi="Times New Roman" w:cs="Times New Roman" w:hint="eastAsia"/>
                  <w:kern w:val="0"/>
                  <w:sz w:val="20"/>
                  <w:szCs w:val="20"/>
                </w:rPr>
                <w:t>Toehold switch cannot form stem-ring structure</w:t>
              </w:r>
            </w:ins>
          </w:p>
        </w:tc>
        <w:tc>
          <w:tcPr>
            <w:tcW w:w="1409" w:type="dxa"/>
            <w:vMerge/>
            <w:vAlign w:val="center"/>
          </w:tcPr>
          <w:p w14:paraId="6060A50B" w14:textId="77777777" w:rsidR="00D369DA" w:rsidRDefault="00D369DA">
            <w:pPr>
              <w:rPr>
                <w:ins w:id="470" w:author="煜煜夕日" w:date="2020-10-21T09:29:00Z"/>
                <w:rFonts w:ascii="Times New Roman" w:eastAsia="宋体" w:hAnsi="Times New Roman" w:cs="Times New Roman"/>
                <w:kern w:val="0"/>
                <w:sz w:val="20"/>
                <w:szCs w:val="20"/>
              </w:rPr>
            </w:pPr>
          </w:p>
        </w:tc>
      </w:tr>
      <w:tr w:rsidR="00D369DA" w14:paraId="7F93B5A0" w14:textId="77777777">
        <w:trPr>
          <w:trHeight w:val="341"/>
          <w:ins w:id="471" w:author="煜煜夕日" w:date="2020-10-21T09:29:00Z"/>
        </w:trPr>
        <w:tc>
          <w:tcPr>
            <w:tcW w:w="1223" w:type="dxa"/>
            <w:vMerge/>
            <w:vAlign w:val="center"/>
          </w:tcPr>
          <w:p w14:paraId="3C10D8F6" w14:textId="77777777" w:rsidR="00D369DA" w:rsidRDefault="00D369DA">
            <w:pPr>
              <w:rPr>
                <w:ins w:id="472" w:author="煜煜夕日" w:date="2020-10-21T09:29:00Z"/>
                <w:rFonts w:ascii="Times New Roman" w:eastAsia="宋体" w:hAnsi="Times New Roman" w:cs="Times New Roman"/>
                <w:kern w:val="0"/>
                <w:sz w:val="20"/>
                <w:szCs w:val="20"/>
              </w:rPr>
            </w:pPr>
          </w:p>
        </w:tc>
        <w:tc>
          <w:tcPr>
            <w:tcW w:w="2731" w:type="dxa"/>
            <w:vMerge/>
            <w:vAlign w:val="center"/>
          </w:tcPr>
          <w:p w14:paraId="6D6019A0" w14:textId="77777777" w:rsidR="00D369DA" w:rsidRDefault="00D369DA">
            <w:pPr>
              <w:rPr>
                <w:ins w:id="473" w:author="煜煜夕日" w:date="2020-10-21T09:29:00Z"/>
                <w:rFonts w:ascii="Times New Roman" w:eastAsia="宋体" w:hAnsi="Times New Roman" w:cs="Times New Roman"/>
                <w:kern w:val="0"/>
                <w:sz w:val="20"/>
                <w:szCs w:val="20"/>
              </w:rPr>
            </w:pPr>
          </w:p>
        </w:tc>
        <w:tc>
          <w:tcPr>
            <w:tcW w:w="1435" w:type="dxa"/>
            <w:vMerge/>
            <w:vAlign w:val="center"/>
          </w:tcPr>
          <w:p w14:paraId="1AC3FB2D" w14:textId="77777777" w:rsidR="00D369DA" w:rsidRDefault="00D369DA">
            <w:pPr>
              <w:rPr>
                <w:ins w:id="474" w:author="煜煜夕日" w:date="2020-10-21T09:29:00Z"/>
                <w:rFonts w:ascii="Times New Roman" w:eastAsia="宋体" w:hAnsi="Times New Roman" w:cs="Times New Roman"/>
                <w:kern w:val="0"/>
                <w:sz w:val="20"/>
                <w:szCs w:val="20"/>
              </w:rPr>
            </w:pPr>
          </w:p>
        </w:tc>
        <w:tc>
          <w:tcPr>
            <w:tcW w:w="1498" w:type="dxa"/>
            <w:vAlign w:val="center"/>
          </w:tcPr>
          <w:p w14:paraId="6B879E20" w14:textId="77777777" w:rsidR="00D369DA" w:rsidRDefault="00BC6050">
            <w:pPr>
              <w:rPr>
                <w:ins w:id="475" w:author="煜煜夕日" w:date="2020-10-21T09:29:00Z"/>
                <w:rFonts w:ascii="Times New Roman" w:eastAsia="宋体" w:hAnsi="Times New Roman" w:cs="Times New Roman"/>
                <w:kern w:val="0"/>
                <w:sz w:val="20"/>
                <w:szCs w:val="20"/>
              </w:rPr>
            </w:pPr>
            <w:ins w:id="476" w:author="煜煜夕日" w:date="2020-10-21T09:29:00Z">
              <w:r>
                <w:rPr>
                  <w:rFonts w:ascii="Times New Roman" w:eastAsia="宋体" w:hAnsi="Times New Roman" w:cs="Times New Roman" w:hint="eastAsia"/>
                  <w:kern w:val="0"/>
                  <w:sz w:val="20"/>
                  <w:szCs w:val="20"/>
                </w:rPr>
                <w:t xml:space="preserve">CI </w:t>
              </w:r>
              <w:r>
                <w:rPr>
                  <w:rFonts w:ascii="Times New Roman" w:eastAsia="宋体" w:hAnsi="Times New Roman" w:cs="Times New Roman"/>
                  <w:kern w:val="0"/>
                  <w:sz w:val="20"/>
                  <w:szCs w:val="20"/>
                </w:rPr>
                <w:t xml:space="preserve">cannot be </w:t>
              </w:r>
              <w:r>
                <w:rPr>
                  <w:rFonts w:ascii="Times New Roman" w:eastAsia="宋体" w:hAnsi="Times New Roman" w:cs="Times New Roman" w:hint="eastAsia"/>
                  <w:kern w:val="0"/>
                  <w:sz w:val="20"/>
                  <w:szCs w:val="20"/>
                </w:rPr>
                <w:t>express</w:t>
              </w:r>
              <w:r>
                <w:rPr>
                  <w:rFonts w:ascii="Times New Roman" w:eastAsia="宋体" w:hAnsi="Times New Roman" w:cs="Times New Roman"/>
                  <w:kern w:val="0"/>
                  <w:sz w:val="20"/>
                  <w:szCs w:val="20"/>
                </w:rPr>
                <w:t>ed</w:t>
              </w:r>
              <w:r>
                <w:rPr>
                  <w:rFonts w:ascii="Times New Roman" w:eastAsia="宋体" w:hAnsi="Times New Roman" w:cs="Times New Roman" w:hint="eastAsia"/>
                  <w:kern w:val="0"/>
                  <w:sz w:val="20"/>
                  <w:szCs w:val="20"/>
                </w:rPr>
                <w:t xml:space="preserve"> </w:t>
              </w:r>
            </w:ins>
          </w:p>
        </w:tc>
        <w:tc>
          <w:tcPr>
            <w:tcW w:w="1409" w:type="dxa"/>
            <w:vMerge/>
            <w:vAlign w:val="center"/>
          </w:tcPr>
          <w:p w14:paraId="4CCA14FB" w14:textId="77777777" w:rsidR="00D369DA" w:rsidRDefault="00D369DA">
            <w:pPr>
              <w:rPr>
                <w:ins w:id="477" w:author="煜煜夕日" w:date="2020-10-21T09:29:00Z"/>
                <w:rFonts w:ascii="Times New Roman" w:eastAsia="宋体" w:hAnsi="Times New Roman" w:cs="Times New Roman"/>
                <w:kern w:val="0"/>
                <w:sz w:val="20"/>
                <w:szCs w:val="20"/>
              </w:rPr>
            </w:pPr>
          </w:p>
        </w:tc>
      </w:tr>
      <w:tr w:rsidR="00D369DA" w14:paraId="0ABECF74" w14:textId="77777777">
        <w:trPr>
          <w:trHeight w:val="341"/>
          <w:ins w:id="478" w:author="煜煜夕日" w:date="2020-10-21T09:29:00Z"/>
        </w:trPr>
        <w:tc>
          <w:tcPr>
            <w:tcW w:w="1223" w:type="dxa"/>
            <w:vMerge/>
            <w:vAlign w:val="center"/>
          </w:tcPr>
          <w:p w14:paraId="60ABB029" w14:textId="77777777" w:rsidR="00D369DA" w:rsidRDefault="00D369DA">
            <w:pPr>
              <w:rPr>
                <w:ins w:id="479" w:author="煜煜夕日" w:date="2020-10-21T09:29:00Z"/>
                <w:rFonts w:ascii="Times New Roman" w:eastAsia="宋体" w:hAnsi="Times New Roman" w:cs="Times New Roman"/>
                <w:kern w:val="0"/>
                <w:sz w:val="20"/>
                <w:szCs w:val="20"/>
              </w:rPr>
            </w:pPr>
          </w:p>
        </w:tc>
        <w:tc>
          <w:tcPr>
            <w:tcW w:w="2731" w:type="dxa"/>
            <w:vMerge/>
            <w:vAlign w:val="center"/>
          </w:tcPr>
          <w:p w14:paraId="35920A9C" w14:textId="77777777" w:rsidR="00D369DA" w:rsidRDefault="00D369DA">
            <w:pPr>
              <w:rPr>
                <w:ins w:id="480" w:author="煜煜夕日" w:date="2020-10-21T09:29:00Z"/>
                <w:rFonts w:ascii="Times New Roman" w:eastAsia="宋体" w:hAnsi="Times New Roman" w:cs="Times New Roman"/>
                <w:kern w:val="0"/>
                <w:sz w:val="20"/>
                <w:szCs w:val="20"/>
              </w:rPr>
            </w:pPr>
          </w:p>
        </w:tc>
        <w:tc>
          <w:tcPr>
            <w:tcW w:w="1435" w:type="dxa"/>
            <w:vMerge/>
            <w:vAlign w:val="center"/>
          </w:tcPr>
          <w:p w14:paraId="3EADC3DC" w14:textId="77777777" w:rsidR="00D369DA" w:rsidRDefault="00D369DA">
            <w:pPr>
              <w:rPr>
                <w:ins w:id="481" w:author="煜煜夕日" w:date="2020-10-21T09:29:00Z"/>
                <w:rFonts w:ascii="Times New Roman" w:eastAsia="宋体" w:hAnsi="Times New Roman" w:cs="Times New Roman"/>
                <w:kern w:val="0"/>
                <w:sz w:val="20"/>
                <w:szCs w:val="20"/>
              </w:rPr>
            </w:pPr>
          </w:p>
        </w:tc>
        <w:tc>
          <w:tcPr>
            <w:tcW w:w="1498" w:type="dxa"/>
            <w:vAlign w:val="center"/>
          </w:tcPr>
          <w:p w14:paraId="2B3FA9D0" w14:textId="77777777" w:rsidR="00D369DA" w:rsidRDefault="00BC6050">
            <w:pPr>
              <w:rPr>
                <w:ins w:id="482" w:author="煜煜夕日" w:date="2020-10-21T09:29:00Z"/>
                <w:rFonts w:ascii="Times New Roman" w:eastAsia="宋体" w:hAnsi="Times New Roman" w:cs="Times New Roman"/>
                <w:kern w:val="0"/>
                <w:sz w:val="20"/>
                <w:szCs w:val="20"/>
              </w:rPr>
            </w:pPr>
            <w:ins w:id="483" w:author="煜煜夕日" w:date="2020-10-21T09:29:00Z">
              <w:r>
                <w:rPr>
                  <w:rFonts w:ascii="Times New Roman" w:eastAsia="宋体" w:hAnsi="Times New Roman" w:cs="Times New Roman" w:hint="eastAsia"/>
                  <w:kern w:val="0"/>
                  <w:sz w:val="20"/>
                  <w:szCs w:val="20"/>
                </w:rPr>
                <w:t>E</w:t>
              </w:r>
              <w:r>
                <w:rPr>
                  <w:rFonts w:ascii="Times New Roman" w:eastAsia="宋体" w:hAnsi="Times New Roman" w:cs="Times New Roman"/>
                  <w:kern w:val="0"/>
                  <w:sz w:val="20"/>
                  <w:szCs w:val="20"/>
                </w:rPr>
                <w:t>xpression of CI repressor don’t reach functional threshold</w:t>
              </w:r>
            </w:ins>
          </w:p>
        </w:tc>
        <w:tc>
          <w:tcPr>
            <w:tcW w:w="1409" w:type="dxa"/>
            <w:vMerge/>
            <w:vAlign w:val="center"/>
          </w:tcPr>
          <w:p w14:paraId="446250B4" w14:textId="77777777" w:rsidR="00D369DA" w:rsidRDefault="00D369DA">
            <w:pPr>
              <w:rPr>
                <w:ins w:id="484" w:author="煜煜夕日" w:date="2020-10-21T09:29:00Z"/>
                <w:rFonts w:ascii="Times New Roman" w:eastAsia="宋体" w:hAnsi="Times New Roman" w:cs="Times New Roman"/>
                <w:kern w:val="0"/>
                <w:sz w:val="20"/>
                <w:szCs w:val="20"/>
              </w:rPr>
            </w:pPr>
          </w:p>
        </w:tc>
      </w:tr>
      <w:tr w:rsidR="00D369DA" w14:paraId="4C0DB28C" w14:textId="77777777">
        <w:trPr>
          <w:ins w:id="485" w:author="煜煜夕日" w:date="2020-10-21T09:29:00Z"/>
        </w:trPr>
        <w:tc>
          <w:tcPr>
            <w:tcW w:w="1223" w:type="dxa"/>
            <w:vMerge/>
            <w:vAlign w:val="center"/>
          </w:tcPr>
          <w:p w14:paraId="5529423F" w14:textId="77777777" w:rsidR="00D369DA" w:rsidRDefault="00D369DA">
            <w:pPr>
              <w:rPr>
                <w:ins w:id="486" w:author="煜煜夕日" w:date="2020-10-21T09:29:00Z"/>
                <w:rFonts w:ascii="Times New Roman" w:eastAsia="宋体" w:hAnsi="Times New Roman" w:cs="Times New Roman"/>
                <w:kern w:val="0"/>
                <w:sz w:val="20"/>
                <w:szCs w:val="20"/>
              </w:rPr>
            </w:pPr>
          </w:p>
        </w:tc>
        <w:tc>
          <w:tcPr>
            <w:tcW w:w="2731" w:type="dxa"/>
            <w:vMerge w:val="restart"/>
            <w:vAlign w:val="center"/>
          </w:tcPr>
          <w:p w14:paraId="2ADF5211" w14:textId="77777777" w:rsidR="00D369DA" w:rsidRDefault="00BC6050">
            <w:pPr>
              <w:rPr>
                <w:ins w:id="487" w:author="煜煜夕日" w:date="2020-10-21T09:29:00Z"/>
                <w:rFonts w:ascii="Times New Roman" w:eastAsia="宋体" w:hAnsi="Times New Roman" w:cs="Times New Roman"/>
                <w:kern w:val="0"/>
                <w:sz w:val="20"/>
                <w:szCs w:val="20"/>
              </w:rPr>
            </w:pPr>
            <w:ins w:id="488" w:author="煜煜夕日" w:date="2020-10-21T09:29:00Z">
              <w:r>
                <w:rPr>
                  <w:rFonts w:ascii="Times New Roman" w:eastAsia="宋体" w:hAnsi="Times New Roman" w:cs="Times New Roman" w:hint="eastAsia"/>
                  <w:kern w:val="0"/>
                  <w:sz w:val="20"/>
                  <w:szCs w:val="20"/>
                </w:rPr>
                <w:t>Non-kil</w:t>
              </w:r>
              <w:r>
                <w:rPr>
                  <w:rFonts w:ascii="Times New Roman" w:eastAsia="宋体" w:hAnsi="Times New Roman" w:cs="Times New Roman"/>
                  <w:kern w:val="0"/>
                  <w:sz w:val="20"/>
                  <w:szCs w:val="20"/>
                </w:rPr>
                <w:t>ling</w:t>
              </w:r>
              <w:r>
                <w:rPr>
                  <w:rFonts w:ascii="Times New Roman" w:eastAsia="宋体" w:hAnsi="Times New Roman" w:cs="Times New Roman" w:hint="eastAsia"/>
                  <w:kern w:val="0"/>
                  <w:sz w:val="20"/>
                  <w:szCs w:val="20"/>
                </w:rPr>
                <w:t>: toxin protein</w:t>
              </w:r>
              <w:r>
                <w:rPr>
                  <w:rFonts w:ascii="Times New Roman" w:eastAsia="宋体" w:hAnsi="Times New Roman" w:cs="Times New Roman"/>
                  <w:kern w:val="0"/>
                  <w:sz w:val="20"/>
                  <w:szCs w:val="20"/>
                </w:rPr>
                <w:t xml:space="preserve"> isn’t </w:t>
              </w:r>
              <w:r>
                <w:rPr>
                  <w:rFonts w:ascii="Times New Roman" w:eastAsia="宋体" w:hAnsi="Times New Roman" w:cs="Times New Roman" w:hint="eastAsia"/>
                  <w:kern w:val="0"/>
                  <w:sz w:val="20"/>
                  <w:szCs w:val="20"/>
                </w:rPr>
                <w:t>express</w:t>
              </w:r>
              <w:r>
                <w:rPr>
                  <w:rFonts w:ascii="Times New Roman" w:eastAsia="宋体" w:hAnsi="Times New Roman" w:cs="Times New Roman"/>
                  <w:kern w:val="0"/>
                  <w:sz w:val="20"/>
                  <w:szCs w:val="20"/>
                </w:rPr>
                <w:t>ed</w:t>
              </w:r>
              <w:r>
                <w:rPr>
                  <w:rFonts w:ascii="Times New Roman" w:eastAsia="宋体" w:hAnsi="Times New Roman" w:cs="Times New Roman" w:hint="eastAsia"/>
                  <w:kern w:val="0"/>
                  <w:sz w:val="20"/>
                  <w:szCs w:val="20"/>
                </w:rPr>
                <w:t xml:space="preserve">. </w:t>
              </w:r>
            </w:ins>
          </w:p>
          <w:p w14:paraId="545C0E39" w14:textId="77777777" w:rsidR="00D369DA" w:rsidRDefault="00BC6050">
            <w:pPr>
              <w:rPr>
                <w:ins w:id="489" w:author="煜煜夕日" w:date="2020-10-21T09:29:00Z"/>
                <w:rFonts w:ascii="Times New Roman" w:eastAsia="宋体" w:hAnsi="Times New Roman" w:cs="Times New Roman"/>
                <w:kern w:val="0"/>
                <w:sz w:val="20"/>
                <w:szCs w:val="20"/>
              </w:rPr>
            </w:pPr>
            <w:ins w:id="490" w:author="煜煜夕日" w:date="2020-10-21T09:29:00Z">
              <w:r>
                <w:rPr>
                  <w:rFonts w:ascii="Times New Roman" w:eastAsia="宋体" w:hAnsi="Times New Roman" w:cs="Times New Roman" w:hint="eastAsia"/>
                  <w:kern w:val="0"/>
                  <w:sz w:val="20"/>
                  <w:szCs w:val="20"/>
                </w:rPr>
                <w:t>(phase III)</w:t>
              </w:r>
            </w:ins>
          </w:p>
        </w:tc>
        <w:tc>
          <w:tcPr>
            <w:tcW w:w="1435" w:type="dxa"/>
            <w:vMerge w:val="restart"/>
            <w:vAlign w:val="center"/>
          </w:tcPr>
          <w:p w14:paraId="6A9A7573" w14:textId="77777777" w:rsidR="00D369DA" w:rsidRDefault="00BC6050">
            <w:pPr>
              <w:rPr>
                <w:ins w:id="491" w:author="煜煜夕日" w:date="2020-10-21T09:29:00Z"/>
                <w:rFonts w:ascii="Times New Roman" w:eastAsia="宋体" w:hAnsi="Times New Roman" w:cs="Times New Roman"/>
                <w:kern w:val="0"/>
                <w:sz w:val="20"/>
                <w:szCs w:val="20"/>
              </w:rPr>
            </w:pPr>
            <w:ins w:id="492" w:author="煜煜夕日" w:date="2020-10-21T09:29:00Z">
              <w:r>
                <w:rPr>
                  <w:rFonts w:ascii="Times New Roman" w:eastAsia="宋体" w:hAnsi="Times New Roman" w:cs="Times New Roman" w:hint="eastAsia"/>
                  <w:kern w:val="0"/>
                  <w:sz w:val="20"/>
                  <w:szCs w:val="20"/>
                </w:rPr>
                <w:t>Toxin protein</w:t>
              </w:r>
            </w:ins>
          </w:p>
        </w:tc>
        <w:tc>
          <w:tcPr>
            <w:tcW w:w="1498" w:type="dxa"/>
            <w:vAlign w:val="center"/>
          </w:tcPr>
          <w:p w14:paraId="4298A753" w14:textId="77777777" w:rsidR="00D369DA" w:rsidRDefault="00BC6050">
            <w:pPr>
              <w:rPr>
                <w:ins w:id="493" w:author="煜煜夕日" w:date="2020-10-21T09:29:00Z"/>
                <w:rFonts w:ascii="Times New Roman" w:eastAsia="宋体" w:hAnsi="Times New Roman" w:cs="Times New Roman"/>
                <w:kern w:val="0"/>
                <w:sz w:val="20"/>
                <w:szCs w:val="20"/>
              </w:rPr>
            </w:pPr>
            <w:ins w:id="494" w:author="煜煜夕日" w:date="2020-10-21T09:29:00Z">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 xml:space="preserve">old </w:t>
              </w:r>
              <w:r>
                <w:rPr>
                  <w:rFonts w:ascii="Times New Roman" w:eastAsia="宋体" w:hAnsi="Times New Roman" w:cs="Times New Roman"/>
                  <w:kern w:val="0"/>
                  <w:sz w:val="20"/>
                  <w:szCs w:val="20"/>
                </w:rPr>
                <w:t>improperly</w:t>
              </w:r>
            </w:ins>
          </w:p>
        </w:tc>
        <w:tc>
          <w:tcPr>
            <w:tcW w:w="1409" w:type="dxa"/>
            <w:vMerge/>
            <w:vAlign w:val="center"/>
          </w:tcPr>
          <w:p w14:paraId="7558003A" w14:textId="77777777" w:rsidR="00D369DA" w:rsidRDefault="00D369DA">
            <w:pPr>
              <w:rPr>
                <w:ins w:id="495" w:author="煜煜夕日" w:date="2020-10-21T09:29:00Z"/>
                <w:rFonts w:ascii="Times New Roman" w:eastAsia="宋体" w:hAnsi="Times New Roman" w:cs="Times New Roman"/>
                <w:kern w:val="0"/>
                <w:sz w:val="20"/>
                <w:szCs w:val="20"/>
              </w:rPr>
            </w:pPr>
          </w:p>
        </w:tc>
      </w:tr>
      <w:tr w:rsidR="00D369DA" w14:paraId="46F0FAB5" w14:textId="77777777">
        <w:trPr>
          <w:ins w:id="496" w:author="煜煜夕日" w:date="2020-10-21T09:29:00Z"/>
        </w:trPr>
        <w:tc>
          <w:tcPr>
            <w:tcW w:w="1223" w:type="dxa"/>
            <w:vMerge/>
            <w:vAlign w:val="center"/>
          </w:tcPr>
          <w:p w14:paraId="448779E7" w14:textId="77777777" w:rsidR="00D369DA" w:rsidRDefault="00D369DA">
            <w:pPr>
              <w:rPr>
                <w:ins w:id="497" w:author="煜煜夕日" w:date="2020-10-21T09:29:00Z"/>
                <w:rFonts w:ascii="Times New Roman" w:eastAsia="宋体" w:hAnsi="Times New Roman" w:cs="Times New Roman"/>
                <w:kern w:val="0"/>
                <w:sz w:val="20"/>
                <w:szCs w:val="20"/>
              </w:rPr>
            </w:pPr>
          </w:p>
        </w:tc>
        <w:tc>
          <w:tcPr>
            <w:tcW w:w="2731" w:type="dxa"/>
            <w:vMerge/>
            <w:vAlign w:val="center"/>
          </w:tcPr>
          <w:p w14:paraId="1C5C72FB" w14:textId="77777777" w:rsidR="00D369DA" w:rsidRDefault="00D369DA">
            <w:pPr>
              <w:rPr>
                <w:ins w:id="498" w:author="煜煜夕日" w:date="2020-10-21T09:29:00Z"/>
                <w:rFonts w:ascii="Times New Roman" w:eastAsia="宋体" w:hAnsi="Times New Roman" w:cs="Times New Roman"/>
                <w:kern w:val="0"/>
                <w:sz w:val="20"/>
                <w:szCs w:val="20"/>
              </w:rPr>
            </w:pPr>
          </w:p>
        </w:tc>
        <w:tc>
          <w:tcPr>
            <w:tcW w:w="1435" w:type="dxa"/>
            <w:vMerge/>
            <w:vAlign w:val="center"/>
          </w:tcPr>
          <w:p w14:paraId="21B3B56B" w14:textId="77777777" w:rsidR="00D369DA" w:rsidRDefault="00D369DA">
            <w:pPr>
              <w:rPr>
                <w:ins w:id="499" w:author="煜煜夕日" w:date="2020-10-21T09:29:00Z"/>
                <w:rFonts w:ascii="Times New Roman" w:eastAsia="宋体" w:hAnsi="Times New Roman" w:cs="Times New Roman"/>
                <w:kern w:val="0"/>
                <w:sz w:val="20"/>
                <w:szCs w:val="20"/>
              </w:rPr>
            </w:pPr>
          </w:p>
        </w:tc>
        <w:tc>
          <w:tcPr>
            <w:tcW w:w="1498" w:type="dxa"/>
            <w:vAlign w:val="center"/>
          </w:tcPr>
          <w:p w14:paraId="0643801F" w14:textId="77777777" w:rsidR="00D369DA" w:rsidRDefault="00BC6050">
            <w:pPr>
              <w:rPr>
                <w:ins w:id="500" w:author="煜煜夕日" w:date="2020-10-21T09:29:00Z"/>
                <w:rFonts w:ascii="Times New Roman" w:eastAsia="宋体" w:hAnsi="Times New Roman" w:cs="Times New Roman"/>
                <w:kern w:val="0"/>
                <w:sz w:val="20"/>
                <w:szCs w:val="20"/>
              </w:rPr>
            </w:pPr>
            <w:ins w:id="501" w:author="煜煜夕日" w:date="2020-10-21T09:29:00Z">
              <w:r>
                <w:rPr>
                  <w:rFonts w:ascii="Times New Roman" w:eastAsia="宋体" w:hAnsi="Times New Roman" w:cs="Times New Roman" w:hint="eastAsia"/>
                  <w:kern w:val="0"/>
                  <w:sz w:val="20"/>
                  <w:szCs w:val="20"/>
                </w:rPr>
                <w:t xml:space="preserve">Inclusion Body formation </w:t>
              </w:r>
            </w:ins>
          </w:p>
        </w:tc>
        <w:tc>
          <w:tcPr>
            <w:tcW w:w="1409" w:type="dxa"/>
            <w:vMerge/>
            <w:vAlign w:val="center"/>
          </w:tcPr>
          <w:p w14:paraId="6696EC37" w14:textId="77777777" w:rsidR="00D369DA" w:rsidRDefault="00D369DA">
            <w:pPr>
              <w:rPr>
                <w:ins w:id="502" w:author="煜煜夕日" w:date="2020-10-21T09:29:00Z"/>
                <w:rFonts w:ascii="Times New Roman" w:eastAsia="宋体" w:hAnsi="Times New Roman" w:cs="Times New Roman"/>
                <w:kern w:val="0"/>
                <w:sz w:val="20"/>
                <w:szCs w:val="20"/>
              </w:rPr>
            </w:pPr>
          </w:p>
        </w:tc>
      </w:tr>
      <w:tr w:rsidR="00D369DA" w14:paraId="30A3A7BC" w14:textId="77777777">
        <w:trPr>
          <w:ins w:id="503" w:author="煜煜夕日" w:date="2020-10-21T09:29:00Z"/>
        </w:trPr>
        <w:tc>
          <w:tcPr>
            <w:tcW w:w="1223" w:type="dxa"/>
            <w:vMerge/>
            <w:vAlign w:val="center"/>
          </w:tcPr>
          <w:p w14:paraId="25CECDD8" w14:textId="77777777" w:rsidR="00D369DA" w:rsidRDefault="00D369DA">
            <w:pPr>
              <w:rPr>
                <w:ins w:id="504" w:author="煜煜夕日" w:date="2020-10-21T09:29:00Z"/>
                <w:rFonts w:ascii="Times New Roman" w:eastAsia="宋体" w:hAnsi="Times New Roman" w:cs="Times New Roman"/>
                <w:kern w:val="0"/>
                <w:sz w:val="20"/>
                <w:szCs w:val="20"/>
              </w:rPr>
            </w:pPr>
          </w:p>
        </w:tc>
        <w:tc>
          <w:tcPr>
            <w:tcW w:w="2731" w:type="dxa"/>
            <w:vMerge/>
            <w:vAlign w:val="center"/>
          </w:tcPr>
          <w:p w14:paraId="09BB9404" w14:textId="77777777" w:rsidR="00D369DA" w:rsidRDefault="00D369DA">
            <w:pPr>
              <w:rPr>
                <w:ins w:id="505" w:author="煜煜夕日" w:date="2020-10-21T09:29:00Z"/>
                <w:rFonts w:ascii="Times New Roman" w:eastAsia="宋体" w:hAnsi="Times New Roman" w:cs="Times New Roman"/>
                <w:kern w:val="0"/>
                <w:sz w:val="20"/>
                <w:szCs w:val="20"/>
              </w:rPr>
            </w:pPr>
          </w:p>
        </w:tc>
        <w:tc>
          <w:tcPr>
            <w:tcW w:w="1435" w:type="dxa"/>
            <w:vMerge/>
            <w:vAlign w:val="center"/>
          </w:tcPr>
          <w:p w14:paraId="7C2A07EF" w14:textId="77777777" w:rsidR="00D369DA" w:rsidRDefault="00D369DA">
            <w:pPr>
              <w:rPr>
                <w:ins w:id="506" w:author="煜煜夕日" w:date="2020-10-21T09:29:00Z"/>
                <w:rFonts w:ascii="Times New Roman" w:eastAsia="宋体" w:hAnsi="Times New Roman" w:cs="Times New Roman"/>
                <w:kern w:val="0"/>
                <w:sz w:val="20"/>
                <w:szCs w:val="20"/>
              </w:rPr>
            </w:pPr>
          </w:p>
        </w:tc>
        <w:tc>
          <w:tcPr>
            <w:tcW w:w="1498" w:type="dxa"/>
            <w:vAlign w:val="center"/>
          </w:tcPr>
          <w:p w14:paraId="737F5BA6" w14:textId="77777777" w:rsidR="00D369DA" w:rsidRDefault="00BC6050">
            <w:pPr>
              <w:rPr>
                <w:ins w:id="507" w:author="煜煜夕日" w:date="2020-10-21T09:29:00Z"/>
                <w:rFonts w:ascii="Times New Roman" w:eastAsia="宋体" w:hAnsi="Times New Roman" w:cs="Times New Roman"/>
                <w:kern w:val="0"/>
                <w:sz w:val="20"/>
                <w:szCs w:val="20"/>
              </w:rPr>
            </w:pPr>
            <w:ins w:id="508" w:author="煜煜夕日" w:date="2020-10-21T09:29:00Z">
              <w:r>
                <w:rPr>
                  <w:rFonts w:ascii="Times New Roman" w:eastAsia="宋体" w:hAnsi="Times New Roman" w:cs="Times New Roman" w:hint="eastAsia"/>
                  <w:kern w:val="0"/>
                  <w:sz w:val="20"/>
                  <w:szCs w:val="20"/>
                </w:rPr>
                <w:t xml:space="preserve">Degradation </w:t>
              </w:r>
            </w:ins>
          </w:p>
        </w:tc>
        <w:tc>
          <w:tcPr>
            <w:tcW w:w="1409" w:type="dxa"/>
            <w:vMerge/>
            <w:vAlign w:val="center"/>
          </w:tcPr>
          <w:p w14:paraId="77EBEB02" w14:textId="77777777" w:rsidR="00D369DA" w:rsidRDefault="00D369DA">
            <w:pPr>
              <w:rPr>
                <w:ins w:id="509" w:author="煜煜夕日" w:date="2020-10-21T09:29:00Z"/>
                <w:rFonts w:ascii="Times New Roman" w:eastAsia="宋体" w:hAnsi="Times New Roman" w:cs="Times New Roman"/>
                <w:kern w:val="0"/>
                <w:sz w:val="20"/>
                <w:szCs w:val="20"/>
              </w:rPr>
            </w:pPr>
          </w:p>
        </w:tc>
      </w:tr>
      <w:tr w:rsidR="00D369DA" w14:paraId="3E026CBF" w14:textId="77777777">
        <w:trPr>
          <w:ins w:id="510" w:author="煜煜夕日" w:date="2020-10-21T09:29:00Z"/>
        </w:trPr>
        <w:tc>
          <w:tcPr>
            <w:tcW w:w="1223" w:type="dxa"/>
            <w:vMerge/>
            <w:vAlign w:val="center"/>
          </w:tcPr>
          <w:p w14:paraId="1166A274" w14:textId="77777777" w:rsidR="00D369DA" w:rsidRDefault="00D369DA">
            <w:pPr>
              <w:rPr>
                <w:ins w:id="511" w:author="煜煜夕日" w:date="2020-10-21T09:29:00Z"/>
                <w:rFonts w:ascii="Times New Roman" w:eastAsia="宋体" w:hAnsi="Times New Roman" w:cs="Times New Roman"/>
                <w:kern w:val="0"/>
                <w:sz w:val="20"/>
                <w:szCs w:val="20"/>
              </w:rPr>
            </w:pPr>
          </w:p>
        </w:tc>
        <w:tc>
          <w:tcPr>
            <w:tcW w:w="2731" w:type="dxa"/>
            <w:vMerge/>
            <w:vAlign w:val="center"/>
          </w:tcPr>
          <w:p w14:paraId="2972F6BC" w14:textId="77777777" w:rsidR="00D369DA" w:rsidRDefault="00D369DA">
            <w:pPr>
              <w:rPr>
                <w:ins w:id="512" w:author="煜煜夕日" w:date="2020-10-21T09:29:00Z"/>
                <w:rFonts w:ascii="Times New Roman" w:eastAsia="宋体" w:hAnsi="Times New Roman" w:cs="Times New Roman"/>
                <w:kern w:val="0"/>
                <w:sz w:val="20"/>
                <w:szCs w:val="20"/>
              </w:rPr>
            </w:pPr>
          </w:p>
        </w:tc>
        <w:tc>
          <w:tcPr>
            <w:tcW w:w="1435" w:type="dxa"/>
            <w:vMerge w:val="restart"/>
            <w:vAlign w:val="center"/>
          </w:tcPr>
          <w:p w14:paraId="3A7065C9" w14:textId="77777777" w:rsidR="00D369DA" w:rsidRDefault="00BC6050">
            <w:pPr>
              <w:rPr>
                <w:ins w:id="513" w:author="煜煜夕日" w:date="2020-10-21T09:29:00Z"/>
                <w:rFonts w:ascii="Times New Roman" w:eastAsia="宋体" w:hAnsi="Times New Roman" w:cs="Times New Roman"/>
                <w:kern w:val="0"/>
                <w:sz w:val="20"/>
                <w:szCs w:val="20"/>
              </w:rPr>
            </w:pPr>
            <w:ins w:id="514" w:author="煜煜夕日" w:date="2020-10-21T09:29:00Z">
              <w:r>
                <w:rPr>
                  <w:rFonts w:ascii="Times New Roman" w:eastAsia="宋体" w:hAnsi="Times New Roman" w:cs="Times New Roman" w:hint="eastAsia"/>
                  <w:kern w:val="0"/>
                  <w:sz w:val="20"/>
                  <w:szCs w:val="20"/>
                </w:rPr>
                <w:t>Toehold does not open</w:t>
              </w:r>
            </w:ins>
          </w:p>
        </w:tc>
        <w:tc>
          <w:tcPr>
            <w:tcW w:w="1498" w:type="dxa"/>
            <w:vAlign w:val="center"/>
          </w:tcPr>
          <w:p w14:paraId="04FDA18C" w14:textId="77777777" w:rsidR="00D369DA" w:rsidRDefault="00BC6050">
            <w:pPr>
              <w:rPr>
                <w:ins w:id="515" w:author="煜煜夕日" w:date="2020-10-21T09:29:00Z"/>
                <w:rFonts w:ascii="Times New Roman" w:eastAsia="宋体" w:hAnsi="Times New Roman" w:cs="Times New Roman"/>
                <w:kern w:val="0"/>
                <w:sz w:val="20"/>
                <w:szCs w:val="20"/>
              </w:rPr>
            </w:pPr>
            <w:ins w:id="516" w:author="煜煜夕日" w:date="2020-10-21T09:29:00Z">
              <w:r>
                <w:rPr>
                  <w:rFonts w:ascii="Times New Roman" w:eastAsia="宋体" w:hAnsi="Times New Roman" w:cs="Times New Roman"/>
                  <w:kern w:val="0"/>
                  <w:sz w:val="20"/>
                  <w:szCs w:val="20"/>
                </w:rPr>
                <w:t>The degradation rate of t</w:t>
              </w:r>
              <w:r>
                <w:rPr>
                  <w:rFonts w:ascii="Times New Roman" w:eastAsia="宋体" w:hAnsi="Times New Roman" w:cs="Times New Roman" w:hint="eastAsia"/>
                  <w:kern w:val="0"/>
                  <w:sz w:val="20"/>
                  <w:szCs w:val="20"/>
                </w:rPr>
                <w:t xml:space="preserve">rigger </w:t>
              </w:r>
              <w:r>
                <w:rPr>
                  <w:rFonts w:ascii="Times New Roman" w:eastAsia="宋体" w:hAnsi="Times New Roman" w:cs="Times New Roman"/>
                  <w:kern w:val="0"/>
                  <w:sz w:val="20"/>
                  <w:szCs w:val="20"/>
                </w:rPr>
                <w:t xml:space="preserve">RNA is </w:t>
              </w:r>
              <w:r>
                <w:rPr>
                  <w:rFonts w:ascii="Times New Roman" w:eastAsia="宋体" w:hAnsi="Times New Roman" w:cs="Times New Roman" w:hint="eastAsia"/>
                  <w:kern w:val="0"/>
                  <w:sz w:val="20"/>
                  <w:szCs w:val="20"/>
                </w:rPr>
                <w:t xml:space="preserve">too </w:t>
              </w:r>
              <w:r>
                <w:rPr>
                  <w:rFonts w:ascii="Times New Roman" w:eastAsia="宋体" w:hAnsi="Times New Roman" w:cs="Times New Roman"/>
                  <w:kern w:val="0"/>
                  <w:sz w:val="20"/>
                  <w:szCs w:val="20"/>
                </w:rPr>
                <w:t>high</w:t>
              </w:r>
            </w:ins>
          </w:p>
        </w:tc>
        <w:tc>
          <w:tcPr>
            <w:tcW w:w="1409" w:type="dxa"/>
            <w:vMerge/>
            <w:vAlign w:val="center"/>
          </w:tcPr>
          <w:p w14:paraId="112B1CF4" w14:textId="77777777" w:rsidR="00D369DA" w:rsidRDefault="00D369DA">
            <w:pPr>
              <w:rPr>
                <w:ins w:id="517" w:author="煜煜夕日" w:date="2020-10-21T09:29:00Z"/>
                <w:rFonts w:ascii="Times New Roman" w:eastAsia="宋体" w:hAnsi="Times New Roman" w:cs="Times New Roman"/>
                <w:kern w:val="0"/>
                <w:sz w:val="20"/>
                <w:szCs w:val="20"/>
              </w:rPr>
            </w:pPr>
          </w:p>
        </w:tc>
      </w:tr>
      <w:tr w:rsidR="00D369DA" w14:paraId="3A18944D" w14:textId="77777777">
        <w:trPr>
          <w:ins w:id="518" w:author="煜煜夕日" w:date="2020-10-21T09:29:00Z"/>
        </w:trPr>
        <w:tc>
          <w:tcPr>
            <w:tcW w:w="1223" w:type="dxa"/>
            <w:vMerge/>
            <w:vAlign w:val="center"/>
          </w:tcPr>
          <w:p w14:paraId="7E12A663" w14:textId="77777777" w:rsidR="00D369DA" w:rsidRDefault="00D369DA">
            <w:pPr>
              <w:rPr>
                <w:ins w:id="519" w:author="煜煜夕日" w:date="2020-10-21T09:29:00Z"/>
                <w:rFonts w:ascii="Times New Roman" w:eastAsia="宋体" w:hAnsi="Times New Roman" w:cs="Times New Roman"/>
                <w:kern w:val="0"/>
                <w:sz w:val="20"/>
                <w:szCs w:val="20"/>
              </w:rPr>
            </w:pPr>
          </w:p>
        </w:tc>
        <w:tc>
          <w:tcPr>
            <w:tcW w:w="2731" w:type="dxa"/>
            <w:vMerge/>
            <w:vAlign w:val="center"/>
          </w:tcPr>
          <w:p w14:paraId="2C861D5A" w14:textId="77777777" w:rsidR="00D369DA" w:rsidRDefault="00D369DA">
            <w:pPr>
              <w:rPr>
                <w:ins w:id="520" w:author="煜煜夕日" w:date="2020-10-21T09:29:00Z"/>
                <w:rFonts w:ascii="Times New Roman" w:eastAsia="宋体" w:hAnsi="Times New Roman" w:cs="Times New Roman"/>
                <w:kern w:val="0"/>
                <w:sz w:val="20"/>
                <w:szCs w:val="20"/>
              </w:rPr>
            </w:pPr>
          </w:p>
        </w:tc>
        <w:tc>
          <w:tcPr>
            <w:tcW w:w="1435" w:type="dxa"/>
            <w:vMerge/>
            <w:vAlign w:val="center"/>
          </w:tcPr>
          <w:p w14:paraId="3020C310" w14:textId="77777777" w:rsidR="00D369DA" w:rsidRDefault="00D369DA">
            <w:pPr>
              <w:rPr>
                <w:ins w:id="521" w:author="煜煜夕日" w:date="2020-10-21T09:29:00Z"/>
                <w:rFonts w:ascii="Times New Roman" w:eastAsia="宋体" w:hAnsi="Times New Roman" w:cs="Times New Roman"/>
                <w:kern w:val="0"/>
                <w:sz w:val="20"/>
                <w:szCs w:val="20"/>
              </w:rPr>
            </w:pPr>
          </w:p>
        </w:tc>
        <w:tc>
          <w:tcPr>
            <w:tcW w:w="1498" w:type="dxa"/>
            <w:vAlign w:val="center"/>
          </w:tcPr>
          <w:p w14:paraId="73E80D95" w14:textId="77777777" w:rsidR="00D369DA" w:rsidRDefault="00BC6050">
            <w:pPr>
              <w:rPr>
                <w:ins w:id="522" w:author="煜煜夕日" w:date="2020-10-21T09:29:00Z"/>
                <w:rFonts w:ascii="Times New Roman" w:eastAsia="宋体" w:hAnsi="Times New Roman" w:cs="Times New Roman"/>
                <w:kern w:val="0"/>
                <w:sz w:val="20"/>
                <w:szCs w:val="20"/>
              </w:rPr>
            </w:pPr>
            <w:ins w:id="523" w:author="煜煜夕日" w:date="2020-10-21T09:29:00Z">
              <w:r>
                <w:rPr>
                  <w:rFonts w:ascii="Times New Roman" w:eastAsia="宋体" w:hAnsi="Times New Roman" w:cs="Times New Roman"/>
                  <w:kern w:val="0"/>
                  <w:sz w:val="20"/>
                  <w:szCs w:val="20"/>
                </w:rPr>
                <w:t xml:space="preserve">Concentration of switch RNA or trigger RNA dose not </w:t>
              </w:r>
              <w:r>
                <w:rPr>
                  <w:rFonts w:ascii="Times New Roman" w:eastAsia="宋体" w:hAnsi="Times New Roman" w:cs="Times New Roman" w:hint="eastAsia"/>
                  <w:kern w:val="0"/>
                  <w:sz w:val="20"/>
                  <w:szCs w:val="20"/>
                </w:rPr>
                <w:t>reac</w:t>
              </w:r>
              <w:r>
                <w:rPr>
                  <w:rFonts w:ascii="Times New Roman" w:eastAsia="宋体" w:hAnsi="Times New Roman" w:cs="Times New Roman"/>
                  <w:kern w:val="0"/>
                  <w:sz w:val="20"/>
                  <w:szCs w:val="20"/>
                </w:rPr>
                <w:t xml:space="preserve">h </w:t>
              </w:r>
              <w:r>
                <w:rPr>
                  <w:rFonts w:ascii="Times New Roman" w:eastAsia="宋体" w:hAnsi="Times New Roman" w:cs="Times New Roman" w:hint="eastAsia"/>
                  <w:kern w:val="0"/>
                  <w:sz w:val="20"/>
                  <w:szCs w:val="20"/>
                </w:rPr>
                <w:t>threshold</w:t>
              </w:r>
            </w:ins>
          </w:p>
        </w:tc>
        <w:tc>
          <w:tcPr>
            <w:tcW w:w="1409" w:type="dxa"/>
            <w:vMerge/>
            <w:vAlign w:val="center"/>
          </w:tcPr>
          <w:p w14:paraId="285E05FD" w14:textId="77777777" w:rsidR="00D369DA" w:rsidRDefault="00D369DA">
            <w:pPr>
              <w:rPr>
                <w:ins w:id="524" w:author="煜煜夕日" w:date="2020-10-21T09:29:00Z"/>
                <w:rFonts w:ascii="Times New Roman" w:eastAsia="宋体" w:hAnsi="Times New Roman" w:cs="Times New Roman"/>
                <w:kern w:val="0"/>
                <w:sz w:val="20"/>
                <w:szCs w:val="20"/>
              </w:rPr>
            </w:pPr>
          </w:p>
        </w:tc>
      </w:tr>
      <w:tr w:rsidR="00D369DA" w14:paraId="36590E12" w14:textId="77777777">
        <w:trPr>
          <w:ins w:id="525" w:author="煜煜夕日" w:date="2020-10-21T09:29:00Z"/>
        </w:trPr>
        <w:tc>
          <w:tcPr>
            <w:tcW w:w="1223" w:type="dxa"/>
            <w:vMerge/>
            <w:vAlign w:val="center"/>
          </w:tcPr>
          <w:p w14:paraId="5BFE1C32" w14:textId="77777777" w:rsidR="00D369DA" w:rsidRDefault="00D369DA">
            <w:pPr>
              <w:rPr>
                <w:ins w:id="526" w:author="煜煜夕日" w:date="2020-10-21T09:29:00Z"/>
                <w:rFonts w:ascii="Times New Roman" w:eastAsia="宋体" w:hAnsi="Times New Roman" w:cs="Times New Roman"/>
                <w:kern w:val="0"/>
                <w:sz w:val="20"/>
                <w:szCs w:val="20"/>
              </w:rPr>
            </w:pPr>
          </w:p>
        </w:tc>
        <w:tc>
          <w:tcPr>
            <w:tcW w:w="2731" w:type="dxa"/>
            <w:vMerge/>
            <w:vAlign w:val="center"/>
          </w:tcPr>
          <w:p w14:paraId="3E8C9C48" w14:textId="77777777" w:rsidR="00D369DA" w:rsidRDefault="00D369DA">
            <w:pPr>
              <w:rPr>
                <w:ins w:id="527" w:author="煜煜夕日" w:date="2020-10-21T09:29:00Z"/>
                <w:rFonts w:ascii="Times New Roman" w:eastAsia="宋体" w:hAnsi="Times New Roman" w:cs="Times New Roman"/>
                <w:kern w:val="0"/>
                <w:sz w:val="20"/>
                <w:szCs w:val="20"/>
              </w:rPr>
            </w:pPr>
          </w:p>
        </w:tc>
        <w:tc>
          <w:tcPr>
            <w:tcW w:w="1435" w:type="dxa"/>
            <w:vMerge/>
            <w:vAlign w:val="center"/>
          </w:tcPr>
          <w:p w14:paraId="33544222" w14:textId="77777777" w:rsidR="00D369DA" w:rsidRDefault="00D369DA">
            <w:pPr>
              <w:rPr>
                <w:ins w:id="528" w:author="煜煜夕日" w:date="2020-10-21T09:29:00Z"/>
                <w:rFonts w:ascii="Times New Roman" w:eastAsia="宋体" w:hAnsi="Times New Roman" w:cs="Times New Roman"/>
                <w:kern w:val="0"/>
                <w:sz w:val="20"/>
                <w:szCs w:val="20"/>
              </w:rPr>
            </w:pPr>
          </w:p>
        </w:tc>
        <w:tc>
          <w:tcPr>
            <w:tcW w:w="1498" w:type="dxa"/>
            <w:vAlign w:val="center"/>
          </w:tcPr>
          <w:p w14:paraId="4279F33C" w14:textId="77777777" w:rsidR="00D369DA" w:rsidRDefault="00BC6050">
            <w:pPr>
              <w:rPr>
                <w:ins w:id="529" w:author="煜煜夕日" w:date="2020-10-21T09:29:00Z"/>
                <w:rFonts w:ascii="Times New Roman" w:eastAsia="宋体" w:hAnsi="Times New Roman" w:cs="Times New Roman"/>
                <w:kern w:val="0"/>
                <w:sz w:val="20"/>
                <w:szCs w:val="20"/>
              </w:rPr>
            </w:pPr>
            <w:ins w:id="530" w:author="煜煜夕日" w:date="2020-10-21T09:29:00Z">
              <w:r>
                <w:rPr>
                  <w:rFonts w:ascii="Times New Roman" w:eastAsia="宋体" w:hAnsi="Times New Roman" w:cs="Times New Roman"/>
                  <w:kern w:val="0"/>
                  <w:sz w:val="20"/>
                  <w:szCs w:val="20"/>
                </w:rPr>
                <w:t>The</w:t>
              </w:r>
              <w:r>
                <w:rPr>
                  <w:rFonts w:ascii="Times New Roman" w:eastAsia="宋体" w:hAnsi="Times New Roman" w:cs="Times New Roman" w:hint="eastAsia"/>
                  <w:kern w:val="0"/>
                  <w:sz w:val="20"/>
                  <w:szCs w:val="20"/>
                </w:rPr>
                <w:t xml:space="preserve"> degradation</w:t>
              </w:r>
              <w:r>
                <w:rPr>
                  <w:rFonts w:ascii="Times New Roman" w:eastAsia="宋体" w:hAnsi="Times New Roman" w:cs="Times New Roman"/>
                  <w:kern w:val="0"/>
                  <w:sz w:val="20"/>
                  <w:szCs w:val="20"/>
                </w:rPr>
                <w:t xml:space="preserve"> rate of CI is too low</w:t>
              </w:r>
            </w:ins>
          </w:p>
        </w:tc>
        <w:tc>
          <w:tcPr>
            <w:tcW w:w="1409" w:type="dxa"/>
            <w:vMerge/>
            <w:vAlign w:val="center"/>
          </w:tcPr>
          <w:p w14:paraId="5B751951" w14:textId="77777777" w:rsidR="00D369DA" w:rsidRDefault="00D369DA">
            <w:pPr>
              <w:rPr>
                <w:ins w:id="531" w:author="煜煜夕日" w:date="2020-10-21T09:29:00Z"/>
                <w:rFonts w:ascii="Times New Roman" w:eastAsia="宋体" w:hAnsi="Times New Roman" w:cs="Times New Roman"/>
                <w:kern w:val="0"/>
                <w:sz w:val="20"/>
                <w:szCs w:val="20"/>
              </w:rPr>
            </w:pPr>
          </w:p>
        </w:tc>
      </w:tr>
    </w:tbl>
    <w:p w14:paraId="117D939F" w14:textId="77777777" w:rsidR="00D369DA" w:rsidRDefault="00BC6050">
      <w:pPr>
        <w:rPr>
          <w:b/>
          <w:bCs/>
        </w:rPr>
      </w:pPr>
      <w:r>
        <w:rPr>
          <w:rFonts w:hint="eastAsia"/>
          <w:b/>
          <w:bCs/>
        </w:rPr>
        <w:t>T</w:t>
      </w:r>
      <w:r>
        <w:rPr>
          <w:b/>
          <w:bCs/>
        </w:rPr>
        <w:t>able.6.</w:t>
      </w:r>
      <w:r>
        <w:rPr>
          <w:rFonts w:hint="eastAsia"/>
          <w:b/>
          <w:bCs/>
        </w:rPr>
        <w:t xml:space="preserve"> </w:t>
      </w:r>
      <w:r>
        <w:rPr>
          <w:b/>
          <w:bCs/>
        </w:rPr>
        <w:t>Analysis of the kill switch.</w:t>
      </w:r>
    </w:p>
    <w:p w14:paraId="1994EE64" w14:textId="77777777" w:rsidR="00D369DA" w:rsidRDefault="00D369DA"/>
    <w:p w14:paraId="018A2B94" w14:textId="77777777" w:rsidR="00D369DA" w:rsidRDefault="00D369DA"/>
    <w:p w14:paraId="2CB6778D" w14:textId="77777777" w:rsidR="00D369DA" w:rsidRDefault="00D369DA"/>
    <w:p w14:paraId="6F152B32" w14:textId="77777777" w:rsidR="00D369DA" w:rsidRDefault="00D369DA"/>
    <w:p w14:paraId="1A2713BE" w14:textId="77777777" w:rsidR="00D369DA" w:rsidRDefault="00BC6050">
      <w:pPr>
        <w:rPr>
          <w:b/>
          <w:bCs/>
          <w:sz w:val="44"/>
          <w:szCs w:val="44"/>
        </w:rPr>
      </w:pPr>
      <w:r>
        <w:rPr>
          <w:rFonts w:hint="eastAsia"/>
          <w:b/>
          <w:bCs/>
          <w:sz w:val="44"/>
          <w:szCs w:val="44"/>
        </w:rPr>
        <w:t>四、</w:t>
      </w:r>
      <w:r>
        <w:rPr>
          <w:rFonts w:hint="eastAsia"/>
          <w:b/>
          <w:bCs/>
          <w:sz w:val="44"/>
          <w:szCs w:val="44"/>
        </w:rPr>
        <w:t>Future Steps</w:t>
      </w:r>
    </w:p>
    <w:p w14:paraId="682D118D" w14:textId="77777777" w:rsidR="00D369DA" w:rsidRDefault="00BC6050">
      <w:pPr>
        <w:rPr>
          <w:ins w:id="532" w:author="煜煜夕日" w:date="2020-10-21T09:31:00Z"/>
        </w:rPr>
      </w:pPr>
      <w:ins w:id="533" w:author="煜煜夕日" w:date="2020-10-21T09:31:00Z">
        <w:r>
          <w:rPr>
            <w:rFonts w:hint="eastAsia"/>
          </w:rPr>
          <w:t xml:space="preserve">Due to the impact of the </w:t>
        </w:r>
        <w:r>
          <w:rPr>
            <w:rFonts w:hint="eastAsia"/>
          </w:rPr>
          <w:t>epidemic</w:t>
        </w:r>
        <w:r>
          <w:t xml:space="preserve"> COVID-19</w:t>
        </w:r>
        <w:r>
          <w:rPr>
            <w:rFonts w:hint="eastAsia"/>
          </w:rPr>
          <w:t xml:space="preserve">, </w:t>
        </w:r>
        <w:r>
          <w:t>we can’t conduct experiments practically. However, we put forward ideas to further optimize the engineering design according to theoretical design and mathematical model.</w:t>
        </w:r>
      </w:ins>
    </w:p>
    <w:p w14:paraId="24072A89" w14:textId="77777777" w:rsidR="00D369DA" w:rsidRDefault="00BC6050">
      <w:r>
        <w:rPr>
          <w:rFonts w:hint="eastAsia"/>
        </w:rPr>
        <w:t>1.Optimize the experimental</w:t>
      </w:r>
      <w:r>
        <w:t xml:space="preserve"> plan</w:t>
      </w:r>
      <w:r>
        <w:rPr>
          <w:rFonts w:hint="eastAsia"/>
        </w:rPr>
        <w:t xml:space="preserve">: </w:t>
      </w:r>
    </w:p>
    <w:p w14:paraId="41F79B37" w14:textId="77777777" w:rsidR="00D369DA" w:rsidRDefault="00BC6050">
      <w:r>
        <w:rPr>
          <w:rFonts w:hint="eastAsia"/>
        </w:rPr>
        <w:t>(1) when designing the experime</w:t>
      </w:r>
      <w:r>
        <w:rPr>
          <w:rFonts w:hint="eastAsia"/>
        </w:rPr>
        <w:t xml:space="preserve">nt on the effect of kill switch, we can further detect the number of living bacteria by flow cytometry or </w:t>
      </w:r>
      <w:r>
        <w:t>dilution spread</w:t>
      </w:r>
      <w:r>
        <w:rPr>
          <w:rFonts w:hint="eastAsia"/>
        </w:rPr>
        <w:t xml:space="preserve"> to avoid the small difference in total biomass caused by</w:t>
      </w:r>
      <w:del w:id="534" w:author="煜煜夕日" w:date="2020-10-21T16:36:00Z">
        <w:r>
          <w:rPr>
            <w:rFonts w:hint="eastAsia"/>
          </w:rPr>
          <w:delText xml:space="preserve"> the</w:delText>
        </w:r>
      </w:del>
      <w:r>
        <w:rPr>
          <w:rFonts w:hint="eastAsia"/>
        </w:rPr>
        <w:t xml:space="preserve"> </w:t>
      </w:r>
      <w:r>
        <w:t xml:space="preserve">incomplete </w:t>
      </w:r>
      <w:r>
        <w:rPr>
          <w:rFonts w:hint="eastAsia"/>
        </w:rPr>
        <w:t xml:space="preserve">cleavage of dead bacteria. </w:t>
      </w:r>
    </w:p>
    <w:p w14:paraId="530A77D4" w14:textId="77777777" w:rsidR="00D369DA" w:rsidRDefault="00BC6050">
      <w:r>
        <w:rPr>
          <w:rFonts w:hint="eastAsia"/>
        </w:rPr>
        <w:t xml:space="preserve">(2) adopt more advanced detection </w:t>
      </w:r>
      <w:r>
        <w:rPr>
          <w:rFonts w:hint="eastAsia"/>
        </w:rPr>
        <w:t xml:space="preserve">methods such as XRD analysis </w:t>
      </w:r>
      <w:r>
        <w:t>to detect p</w:t>
      </w:r>
      <w:r>
        <w:rPr>
          <w:rFonts w:hint="eastAsia"/>
        </w:rPr>
        <w:t>yromorphite.</w:t>
      </w:r>
    </w:p>
    <w:p w14:paraId="53A3DA9A" w14:textId="77777777" w:rsidR="00D369DA" w:rsidRDefault="00D369DA"/>
    <w:p w14:paraId="500636F0" w14:textId="77777777" w:rsidR="00D369DA" w:rsidRDefault="00BC6050">
      <w:r>
        <w:rPr>
          <w:rFonts w:hint="eastAsia"/>
        </w:rPr>
        <w:t xml:space="preserve">2. Add </w:t>
      </w:r>
      <w:r>
        <w:t>the colonization part</w:t>
      </w:r>
      <w:r>
        <w:rPr>
          <w:rFonts w:hint="eastAsia"/>
        </w:rPr>
        <w:t xml:space="preserve">: </w:t>
      </w:r>
    </w:p>
    <w:p w14:paraId="19766BBB" w14:textId="77777777" w:rsidR="00D369DA" w:rsidRDefault="00BC6050">
      <w:r>
        <w:rPr>
          <w:rFonts w:hint="eastAsia"/>
        </w:rPr>
        <w:t>For the purpose of engineering, we hope that the engineered bacteria can</w:t>
      </w:r>
      <w:r>
        <w:t xml:space="preserve"> colonize </w:t>
      </w:r>
      <w:r>
        <w:rPr>
          <w:rFonts w:hint="eastAsia"/>
        </w:rPr>
        <w:t>in the intestin</w:t>
      </w:r>
      <w:r>
        <w:t>e</w:t>
      </w:r>
      <w:r>
        <w:rPr>
          <w:rFonts w:hint="eastAsia"/>
        </w:rPr>
        <w:t xml:space="preserve"> of earthworm for a long time, express</w:t>
      </w:r>
      <w:ins w:id="535" w:author="煜煜夕日" w:date="2020-10-21T09:33:00Z">
        <w:r>
          <w:rPr>
            <w:rFonts w:hint="eastAsia"/>
          </w:rPr>
          <w:t>ing</w:t>
        </w:r>
      </w:ins>
      <w:r>
        <w:rPr>
          <w:rFonts w:hint="eastAsia"/>
        </w:rPr>
        <w:t xml:space="preserve"> phytase to hydrolyze phytate in</w:t>
      </w:r>
      <w:r>
        <w:rPr>
          <w:rFonts w:hint="eastAsia"/>
        </w:rPr>
        <w:t xml:space="preserve"> soil</w:t>
      </w:r>
      <w:r>
        <w:t xml:space="preserve"> and </w:t>
      </w:r>
      <w:r>
        <w:rPr>
          <w:rFonts w:hint="eastAsia"/>
        </w:rPr>
        <w:t>form</w:t>
      </w:r>
      <w:ins w:id="536" w:author="煜煜夕日" w:date="2020-10-21T09:33:00Z">
        <w:r>
          <w:rPr>
            <w:rFonts w:hint="eastAsia"/>
          </w:rPr>
          <w:t>ing</w:t>
        </w:r>
      </w:ins>
      <w:r>
        <w:rPr>
          <w:rFonts w:hint="eastAsia"/>
        </w:rPr>
        <w:t xml:space="preserve"> </w:t>
      </w:r>
      <w:r>
        <w:t xml:space="preserve">pyromorphite </w:t>
      </w:r>
      <w:r>
        <w:rPr>
          <w:rFonts w:hint="eastAsia"/>
        </w:rPr>
        <w:t xml:space="preserve">with lead ions. </w:t>
      </w:r>
    </w:p>
    <w:p w14:paraId="6F0FB6E7" w14:textId="77777777" w:rsidR="00D369DA" w:rsidRDefault="00D369DA"/>
    <w:p w14:paraId="48E8B12E" w14:textId="77777777" w:rsidR="00D369DA" w:rsidRDefault="00BC6050">
      <w:r>
        <w:rPr>
          <w:rFonts w:hint="eastAsia"/>
        </w:rPr>
        <w:t xml:space="preserve">3. Further soil experiments </w:t>
      </w:r>
      <w:ins w:id="537" w:author="煜煜夕日" w:date="2020-10-21T09:33:00Z">
        <w:r>
          <w:rPr>
            <w:rFonts w:hint="eastAsia"/>
          </w:rPr>
          <w:t>will</w:t>
        </w:r>
      </w:ins>
      <w:del w:id="538" w:author="煜煜夕日" w:date="2020-10-21T09:33:00Z">
        <w:r>
          <w:rPr>
            <w:rFonts w:hint="eastAsia"/>
          </w:rPr>
          <w:delText>are</w:delText>
        </w:r>
      </w:del>
      <w:r>
        <w:rPr>
          <w:rFonts w:hint="eastAsia"/>
        </w:rPr>
        <w:t xml:space="preserve"> </w:t>
      </w:r>
      <w:ins w:id="539" w:author="煜煜夕日" w:date="2020-10-21T09:33:00Z">
        <w:r>
          <w:rPr>
            <w:rFonts w:hint="eastAsia"/>
          </w:rPr>
          <w:t xml:space="preserve">be </w:t>
        </w:r>
      </w:ins>
      <w:r>
        <w:rPr>
          <w:rFonts w:hint="eastAsia"/>
        </w:rPr>
        <w:t xml:space="preserve">carried out: </w:t>
      </w:r>
    </w:p>
    <w:p w14:paraId="21E215E4" w14:textId="77777777" w:rsidR="00D369DA" w:rsidRDefault="00BC6050">
      <w:r>
        <w:rPr>
          <w:rFonts w:hint="eastAsia"/>
        </w:rPr>
        <w:t xml:space="preserve">On the basis of laboratory experiments, the effect of engineered bacteria under real soil conditions </w:t>
      </w:r>
      <w:ins w:id="540" w:author="煜煜夕日" w:date="2020-10-21T09:33:00Z">
        <w:r>
          <w:rPr>
            <w:rFonts w:hint="eastAsia"/>
          </w:rPr>
          <w:t>would be</w:t>
        </w:r>
      </w:ins>
      <w:del w:id="541" w:author="煜煜夕日" w:date="2020-10-21T09:33:00Z">
        <w:r>
          <w:rPr>
            <w:rFonts w:hint="eastAsia"/>
          </w:rPr>
          <w:delText>is</w:delText>
        </w:r>
      </w:del>
      <w:r>
        <w:rPr>
          <w:rFonts w:hint="eastAsia"/>
        </w:rPr>
        <w:t xml:space="preserve"> further verified. </w:t>
      </w:r>
      <w:r>
        <w:t>A</w:t>
      </w:r>
      <w:r>
        <w:rPr>
          <w:rFonts w:hint="eastAsia"/>
        </w:rPr>
        <w:t>t the same time, earthw</w:t>
      </w:r>
      <w:r>
        <w:rPr>
          <w:rFonts w:hint="eastAsia"/>
        </w:rPr>
        <w:t xml:space="preserve">orm experiments can also be carried out under </w:t>
      </w:r>
      <w:r>
        <w:t>approval of the laboratory</w:t>
      </w:r>
      <w:r>
        <w:rPr>
          <w:rFonts w:hint="eastAsia"/>
        </w:rPr>
        <w:t xml:space="preserve"> and safety policies. </w:t>
      </w:r>
    </w:p>
    <w:p w14:paraId="796EA00B" w14:textId="77777777" w:rsidR="00D369DA" w:rsidRDefault="00D369DA"/>
    <w:p w14:paraId="23FECC7F" w14:textId="77777777" w:rsidR="00D369DA" w:rsidRDefault="00BC6050">
      <w:r>
        <w:rPr>
          <w:rFonts w:hint="eastAsia"/>
        </w:rPr>
        <w:t>4. Find and choose</w:t>
      </w:r>
      <w:r>
        <w:t xml:space="preserve"> more effective parts</w:t>
      </w:r>
      <w:r>
        <w:rPr>
          <w:rFonts w:hint="eastAsia"/>
        </w:rPr>
        <w:t xml:space="preserve">: </w:t>
      </w:r>
    </w:p>
    <w:p w14:paraId="00F7D96A" w14:textId="77777777" w:rsidR="00D369DA" w:rsidRDefault="00BC6050">
      <w:r>
        <w:rPr>
          <w:rFonts w:hint="eastAsia"/>
        </w:rPr>
        <w:t xml:space="preserve">(1) change the </w:t>
      </w:r>
      <w:r>
        <w:t>enzymatic characteristics</w:t>
      </w:r>
      <w:r>
        <w:rPr>
          <w:rFonts w:hint="eastAsia"/>
        </w:rPr>
        <w:t xml:space="preserve"> of phytase or find a more suitable enzyme. </w:t>
      </w:r>
    </w:p>
    <w:p w14:paraId="3F5C709B" w14:textId="77777777" w:rsidR="00D369DA" w:rsidRDefault="00BC6050">
      <w:r>
        <w:rPr>
          <w:rFonts w:hint="eastAsia"/>
        </w:rPr>
        <w:t xml:space="preserve">(2) </w:t>
      </w:r>
      <w:r>
        <w:t>use more</w:t>
      </w:r>
      <w:r>
        <w:rPr>
          <w:rFonts w:hint="eastAsia"/>
        </w:rPr>
        <w:t xml:space="preserve"> </w:t>
      </w:r>
      <w:r>
        <w:t>sensitive</w:t>
      </w:r>
      <w:r>
        <w:rPr>
          <w:rFonts w:hint="eastAsia"/>
        </w:rPr>
        <w:t xml:space="preserve"> oxygen</w:t>
      </w:r>
      <w:r>
        <w:t xml:space="preserve">-free </w:t>
      </w:r>
      <w:r>
        <w:rPr>
          <w:rFonts w:hint="eastAsia"/>
        </w:rPr>
        <w:t xml:space="preserve">inducible promoter. </w:t>
      </w:r>
    </w:p>
    <w:p w14:paraId="5858AD85" w14:textId="77777777" w:rsidR="00D369DA" w:rsidRDefault="00BC6050">
      <w:r>
        <w:rPr>
          <w:rFonts w:hint="eastAsia"/>
        </w:rPr>
        <w:lastRenderedPageBreak/>
        <w:t xml:space="preserve">(3) </w:t>
      </w:r>
      <w:r>
        <w:t xml:space="preserve">use </w:t>
      </w:r>
      <w:r>
        <w:rPr>
          <w:rFonts w:hint="eastAsia"/>
        </w:rPr>
        <w:t>switches</w:t>
      </w:r>
      <w:r>
        <w:t xml:space="preserve"> that have lower basic expression and broader adjusting range as an “AND</w:t>
      </w:r>
      <w:r>
        <w:rPr>
          <w:rFonts w:hint="eastAsia"/>
        </w:rPr>
        <w:t>”</w:t>
      </w:r>
      <w:r>
        <w:rPr>
          <w:rFonts w:hint="eastAsia"/>
        </w:rPr>
        <w:t xml:space="preserve"> gate to replace toehold</w:t>
      </w:r>
      <w:r>
        <w:t xml:space="preserve"> switch</w:t>
      </w:r>
      <w:r>
        <w:rPr>
          <w:rFonts w:hint="eastAsia"/>
        </w:rPr>
        <w:t>.</w:t>
      </w:r>
    </w:p>
    <w:p w14:paraId="5D05A9FF" w14:textId="77777777" w:rsidR="00D369DA" w:rsidRDefault="00D369DA"/>
    <w:p w14:paraId="3D577DF1" w14:textId="77777777" w:rsidR="00D369DA" w:rsidRDefault="00D369DA"/>
    <w:p w14:paraId="60876C60" w14:textId="77777777" w:rsidR="00D369DA" w:rsidRDefault="00BC6050">
      <w:r>
        <w:t>[1] Xi Wang, Wenliang Lu, Mingz</w:t>
      </w:r>
      <w:r>
        <w:t>e Yao, et al. Heterologous expression and purification of Bacillus phytase phy (ycD) Gene in E.coli[J]. Chinese Journal of Applied and Environmental Biology, 2014, 20(02):295-299.</w:t>
      </w:r>
    </w:p>
    <w:p w14:paraId="4655994F" w14:textId="77777777" w:rsidR="00D369DA" w:rsidRDefault="00BC6050">
      <w:r>
        <w:t>[2] Green Alexander A, Silver Pamela A, Collins James J, Yin Peng. Toehold s</w:t>
      </w:r>
      <w:r>
        <w:t>witches: de-novo-designed regulators of gene expression[J]. Cell,2014,159(4):1-15.</w:t>
      </w:r>
    </w:p>
    <w:p w14:paraId="5CE73DE5" w14:textId="77777777" w:rsidR="00D369DA" w:rsidRDefault="00BC6050">
      <w:r>
        <w:t>[3] Kerovuo J, Rouvinen J, Hatzack F. Analysis of myo-inositol hexakisphosphate hydrolysis by Bacillus phytase: indication of a novel reaction mechanism[J]. Biochemical jour</w:t>
      </w:r>
      <w:r>
        <w:t>nal,2000,352Pt 3(Pt 3):623-628.</w:t>
      </w:r>
    </w:p>
    <w:p w14:paraId="2E3E5DFF" w14:textId="77777777" w:rsidR="00D369DA" w:rsidRDefault="00BC6050">
      <w:r>
        <w:t>[4] Yamaguchi Y, Inouye M. Regulation of growth and death in Escherichia coli by toxin-antitoxin systems[J]. Nature Reviews Microbiology, 2011, 9 (11) :779-790.</w:t>
      </w:r>
    </w:p>
    <w:p w14:paraId="29A8D761" w14:textId="77777777" w:rsidR="00D369DA" w:rsidRDefault="00BC6050">
      <w:r>
        <w:t>[5]Tavares Batista M, Souza RD, Paccez JD, Luiz WB, Ferreira EL</w:t>
      </w:r>
      <w:r>
        <w:t>, Cavalcante RC, Ferreira RC, Ferreira LC. Gut adhesive Bacillus subtilis spores as a platform for mucosal delivery of antigens. Infect Immun. 2014;82(4):1414–1423.</w:t>
      </w:r>
    </w:p>
    <w:sectPr w:rsidR="00D369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4" w:author="LI Yunong" w:date="2020-10-17T19:41:00Z" w:initials="">
    <w:p w14:paraId="255B7BD9" w14:textId="77777777" w:rsidR="00D369DA" w:rsidRDefault="00BC6050">
      <w:pPr>
        <w:pStyle w:val="a3"/>
      </w:pPr>
      <w:r>
        <w:rPr>
          <w:rFonts w:hint="eastAsia"/>
        </w:rPr>
        <w:t>图片中</w:t>
      </w:r>
      <w:r>
        <w:rPr>
          <w:rFonts w:hint="eastAsia"/>
        </w:rPr>
        <w:t>X</w:t>
      </w:r>
      <w:r>
        <w:rPr>
          <w:rFonts w:hint="eastAsia"/>
        </w:rPr>
        <w:t>轴与</w:t>
      </w:r>
      <w:r>
        <w:rPr>
          <w:rFonts w:hint="eastAsia"/>
        </w:rPr>
        <w:t>Y</w:t>
      </w:r>
      <w:r>
        <w:rPr>
          <w:rFonts w:hint="eastAsia"/>
        </w:rPr>
        <w:t>轴的单位？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B7B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B7BD9" w16cid:durableId="233B11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941B4" w14:textId="77777777" w:rsidR="00BC6050" w:rsidRDefault="00BC6050" w:rsidP="005A4848">
      <w:r>
        <w:separator/>
      </w:r>
    </w:p>
  </w:endnote>
  <w:endnote w:type="continuationSeparator" w:id="0">
    <w:p w14:paraId="594AE415" w14:textId="77777777" w:rsidR="00BC6050" w:rsidRDefault="00BC6050" w:rsidP="005A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62F0C" w14:textId="77777777" w:rsidR="00BC6050" w:rsidRDefault="00BC6050" w:rsidP="005A4848">
      <w:r>
        <w:separator/>
      </w:r>
    </w:p>
  </w:footnote>
  <w:footnote w:type="continuationSeparator" w:id="0">
    <w:p w14:paraId="196C1E28" w14:textId="77777777" w:rsidR="00BC6050" w:rsidRDefault="00BC6050" w:rsidP="005A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EB67FB"/>
    <w:multiLevelType w:val="singleLevel"/>
    <w:tmpl w:val="BAEB67FB"/>
    <w:lvl w:ilvl="0">
      <w:start w:val="1"/>
      <w:numFmt w:val="decimal"/>
      <w:suff w:val="space"/>
      <w:lvlText w:val="%1."/>
      <w:lvlJc w:val="left"/>
    </w:lvl>
  </w:abstractNum>
  <w:abstractNum w:abstractNumId="1" w15:restartNumberingAfterBreak="0">
    <w:nsid w:val="F73A7B6C"/>
    <w:multiLevelType w:val="singleLevel"/>
    <w:tmpl w:val="F73A7B6C"/>
    <w:lvl w:ilvl="0">
      <w:start w:val="2"/>
      <w:numFmt w:val="chineseCounting"/>
      <w:suff w:val="nothing"/>
      <w:lvlText w:val="%1、"/>
      <w:lvlJc w:val="left"/>
      <w:rPr>
        <w:rFonts w:hint="eastAsia"/>
      </w:rPr>
    </w:lvl>
  </w:abstractNum>
  <w:abstractNum w:abstractNumId="2" w15:restartNumberingAfterBreak="0">
    <w:nsid w:val="21542DC3"/>
    <w:multiLevelType w:val="singleLevel"/>
    <w:tmpl w:val="21542DC3"/>
    <w:lvl w:ilvl="0">
      <w:start w:val="2"/>
      <w:numFmt w:val="decimal"/>
      <w:suff w:val="space"/>
      <w:lvlText w:val="(%1)"/>
      <w:lvlJc w:val="left"/>
    </w:lvl>
  </w:abstractNum>
  <w:abstractNum w:abstractNumId="3" w15:restartNumberingAfterBreak="0">
    <w:nsid w:val="406E7DEB"/>
    <w:multiLevelType w:val="multilevel"/>
    <w:tmpl w:val="406E7D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04F6F94"/>
    <w:multiLevelType w:val="multilevel"/>
    <w:tmpl w:val="604F6F9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BC70D9B"/>
    <w:multiLevelType w:val="multilevel"/>
    <w:tmpl w:val="6BC70D9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b21cn">
    <w15:presenceInfo w15:providerId="None" w15:userId="xb21cn"/>
  </w15:person>
  <w15:person w15:author="LI Yunong">
    <w15:presenceInfo w15:providerId="Windows Live" w15:userId="8e96c58fdc36b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tjAzNrI0NzA3NDVR0lEKTi0uzszPAykwrAUAf9nlrCwAAAA="/>
  </w:docVars>
  <w:rsids>
    <w:rsidRoot w:val="00655E7C"/>
    <w:rsid w:val="000132A3"/>
    <w:rsid w:val="00023C2F"/>
    <w:rsid w:val="00047ABD"/>
    <w:rsid w:val="00054D31"/>
    <w:rsid w:val="000668FE"/>
    <w:rsid w:val="00090B60"/>
    <w:rsid w:val="000A5009"/>
    <w:rsid w:val="000B3FE0"/>
    <w:rsid w:val="000C5940"/>
    <w:rsid w:val="00103462"/>
    <w:rsid w:val="001115CF"/>
    <w:rsid w:val="0013498A"/>
    <w:rsid w:val="00151FAB"/>
    <w:rsid w:val="00160BB3"/>
    <w:rsid w:val="00171F9B"/>
    <w:rsid w:val="001761F0"/>
    <w:rsid w:val="001B59E2"/>
    <w:rsid w:val="001D0E74"/>
    <w:rsid w:val="001D421E"/>
    <w:rsid w:val="001D43FE"/>
    <w:rsid w:val="001F60AB"/>
    <w:rsid w:val="00217F96"/>
    <w:rsid w:val="00220A65"/>
    <w:rsid w:val="00231943"/>
    <w:rsid w:val="00233643"/>
    <w:rsid w:val="002421A8"/>
    <w:rsid w:val="00242234"/>
    <w:rsid w:val="00254ABA"/>
    <w:rsid w:val="00261F59"/>
    <w:rsid w:val="00276310"/>
    <w:rsid w:val="0029167D"/>
    <w:rsid w:val="0031669A"/>
    <w:rsid w:val="00335019"/>
    <w:rsid w:val="00350BAD"/>
    <w:rsid w:val="00360F0E"/>
    <w:rsid w:val="00360F4B"/>
    <w:rsid w:val="0036210C"/>
    <w:rsid w:val="00381BC3"/>
    <w:rsid w:val="00391F92"/>
    <w:rsid w:val="00394CCD"/>
    <w:rsid w:val="003A1A4B"/>
    <w:rsid w:val="003B2430"/>
    <w:rsid w:val="003C5D85"/>
    <w:rsid w:val="00413B56"/>
    <w:rsid w:val="00426289"/>
    <w:rsid w:val="0043208B"/>
    <w:rsid w:val="00434B27"/>
    <w:rsid w:val="004561D6"/>
    <w:rsid w:val="004B40BC"/>
    <w:rsid w:val="004D774E"/>
    <w:rsid w:val="004F56A5"/>
    <w:rsid w:val="005100A2"/>
    <w:rsid w:val="00525A33"/>
    <w:rsid w:val="00536119"/>
    <w:rsid w:val="00537F75"/>
    <w:rsid w:val="00543D18"/>
    <w:rsid w:val="005725AD"/>
    <w:rsid w:val="00592536"/>
    <w:rsid w:val="005A4848"/>
    <w:rsid w:val="005E49A5"/>
    <w:rsid w:val="006004BF"/>
    <w:rsid w:val="00610AF8"/>
    <w:rsid w:val="006430EE"/>
    <w:rsid w:val="00655E7C"/>
    <w:rsid w:val="0066665D"/>
    <w:rsid w:val="00681A60"/>
    <w:rsid w:val="006B30EA"/>
    <w:rsid w:val="006D2BA9"/>
    <w:rsid w:val="006F3CFC"/>
    <w:rsid w:val="006F7DF0"/>
    <w:rsid w:val="00703D43"/>
    <w:rsid w:val="00713EF9"/>
    <w:rsid w:val="00720A67"/>
    <w:rsid w:val="0072376E"/>
    <w:rsid w:val="007427E8"/>
    <w:rsid w:val="00760A5B"/>
    <w:rsid w:val="00784AF0"/>
    <w:rsid w:val="007901B9"/>
    <w:rsid w:val="00791E2B"/>
    <w:rsid w:val="00792CB3"/>
    <w:rsid w:val="00793154"/>
    <w:rsid w:val="007C1A8E"/>
    <w:rsid w:val="007C698F"/>
    <w:rsid w:val="007E5B1B"/>
    <w:rsid w:val="008212B5"/>
    <w:rsid w:val="0088440E"/>
    <w:rsid w:val="00891865"/>
    <w:rsid w:val="008B5F4A"/>
    <w:rsid w:val="008C7CD1"/>
    <w:rsid w:val="008E26A0"/>
    <w:rsid w:val="00927921"/>
    <w:rsid w:val="0097081A"/>
    <w:rsid w:val="009970B2"/>
    <w:rsid w:val="009A5EBC"/>
    <w:rsid w:val="009B252E"/>
    <w:rsid w:val="009E13AE"/>
    <w:rsid w:val="00A648B5"/>
    <w:rsid w:val="00A7281D"/>
    <w:rsid w:val="00A80A2C"/>
    <w:rsid w:val="00A94152"/>
    <w:rsid w:val="00AA1C34"/>
    <w:rsid w:val="00AB3280"/>
    <w:rsid w:val="00AC7D0F"/>
    <w:rsid w:val="00AD5B1C"/>
    <w:rsid w:val="00AE2F9C"/>
    <w:rsid w:val="00AE357B"/>
    <w:rsid w:val="00B16403"/>
    <w:rsid w:val="00B340BD"/>
    <w:rsid w:val="00B6702B"/>
    <w:rsid w:val="00B73581"/>
    <w:rsid w:val="00B73CA6"/>
    <w:rsid w:val="00B91DA9"/>
    <w:rsid w:val="00B92741"/>
    <w:rsid w:val="00BC6050"/>
    <w:rsid w:val="00BD3E14"/>
    <w:rsid w:val="00BD4ACC"/>
    <w:rsid w:val="00BD6F89"/>
    <w:rsid w:val="00BF6E7A"/>
    <w:rsid w:val="00C02097"/>
    <w:rsid w:val="00C03E0C"/>
    <w:rsid w:val="00C1575A"/>
    <w:rsid w:val="00CA6601"/>
    <w:rsid w:val="00CB22AB"/>
    <w:rsid w:val="00CB45ED"/>
    <w:rsid w:val="00CC0FBE"/>
    <w:rsid w:val="00CC22FC"/>
    <w:rsid w:val="00CD0B53"/>
    <w:rsid w:val="00CE3E9E"/>
    <w:rsid w:val="00D06B31"/>
    <w:rsid w:val="00D231AF"/>
    <w:rsid w:val="00D369DA"/>
    <w:rsid w:val="00D45193"/>
    <w:rsid w:val="00DC3F49"/>
    <w:rsid w:val="00DD2AD7"/>
    <w:rsid w:val="00E04785"/>
    <w:rsid w:val="00E2643C"/>
    <w:rsid w:val="00E300AA"/>
    <w:rsid w:val="00E304E1"/>
    <w:rsid w:val="00E319DB"/>
    <w:rsid w:val="00E36C7B"/>
    <w:rsid w:val="00E42EFD"/>
    <w:rsid w:val="00E5595B"/>
    <w:rsid w:val="00E766CA"/>
    <w:rsid w:val="00EA5600"/>
    <w:rsid w:val="00EA6767"/>
    <w:rsid w:val="00EB3991"/>
    <w:rsid w:val="00EB42B8"/>
    <w:rsid w:val="00EB53FA"/>
    <w:rsid w:val="00ED081B"/>
    <w:rsid w:val="00F3754F"/>
    <w:rsid w:val="00F8510B"/>
    <w:rsid w:val="00F94538"/>
    <w:rsid w:val="00FA22FB"/>
    <w:rsid w:val="00FE03BC"/>
    <w:rsid w:val="00FE2FA3"/>
    <w:rsid w:val="045242CE"/>
    <w:rsid w:val="051615B3"/>
    <w:rsid w:val="06944ADE"/>
    <w:rsid w:val="107B6579"/>
    <w:rsid w:val="11F950CA"/>
    <w:rsid w:val="129B3558"/>
    <w:rsid w:val="13F7083E"/>
    <w:rsid w:val="15375296"/>
    <w:rsid w:val="166E4954"/>
    <w:rsid w:val="17BE5E72"/>
    <w:rsid w:val="1900240A"/>
    <w:rsid w:val="1CB40679"/>
    <w:rsid w:val="1D2D731A"/>
    <w:rsid w:val="21C01E0E"/>
    <w:rsid w:val="24740386"/>
    <w:rsid w:val="286C06A0"/>
    <w:rsid w:val="29687584"/>
    <w:rsid w:val="32EE001D"/>
    <w:rsid w:val="335601EE"/>
    <w:rsid w:val="335C4876"/>
    <w:rsid w:val="36B43AA1"/>
    <w:rsid w:val="37FD2AAD"/>
    <w:rsid w:val="38023904"/>
    <w:rsid w:val="384A20BC"/>
    <w:rsid w:val="38DB159D"/>
    <w:rsid w:val="3B6823BF"/>
    <w:rsid w:val="3CCB77E9"/>
    <w:rsid w:val="44CB2497"/>
    <w:rsid w:val="44E02F25"/>
    <w:rsid w:val="45A956E5"/>
    <w:rsid w:val="49273481"/>
    <w:rsid w:val="4B140FF9"/>
    <w:rsid w:val="4CB469B2"/>
    <w:rsid w:val="4ECF18FB"/>
    <w:rsid w:val="54061CBC"/>
    <w:rsid w:val="542E1047"/>
    <w:rsid w:val="548B5C0A"/>
    <w:rsid w:val="5A3A7D34"/>
    <w:rsid w:val="5A3B2E6B"/>
    <w:rsid w:val="5B75456C"/>
    <w:rsid w:val="5D020A9C"/>
    <w:rsid w:val="61583F09"/>
    <w:rsid w:val="638F3613"/>
    <w:rsid w:val="64C3641E"/>
    <w:rsid w:val="67507E7B"/>
    <w:rsid w:val="6A837927"/>
    <w:rsid w:val="6B332C9D"/>
    <w:rsid w:val="6DB9422A"/>
    <w:rsid w:val="724C2D97"/>
    <w:rsid w:val="76863E85"/>
    <w:rsid w:val="76D3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BB7F"/>
  <w15:docId w15:val="{32E52248-07C2-4323-9F43-8D7A1254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table" w:styleId="ad">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rPr>
      <w:b/>
      <w:bCs/>
    </w:rPr>
  </w:style>
  <w:style w:type="paragraph" w:customStyle="1" w:styleId="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fengzhi yuan</dc:creator>
  <cp:lastModifiedBy>宋 天睿</cp:lastModifiedBy>
  <cp:revision>11</cp:revision>
  <dcterms:created xsi:type="dcterms:W3CDTF">2020-10-17T15:24:00Z</dcterms:created>
  <dcterms:modified xsi:type="dcterms:W3CDTF">2020-10-21T12:02:00Z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