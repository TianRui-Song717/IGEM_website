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EA3A8" w14:textId="7AA7AD1E" w:rsidR="00052C59" w:rsidRPr="00052C59" w:rsidDel="00EF0C5B" w:rsidRDefault="00052C59">
      <w:pPr>
        <w:spacing w:line="276" w:lineRule="auto"/>
        <w:jc w:val="center"/>
        <w:rPr>
          <w:ins w:id="0" w:author="Office" w:date="2020-10-08T09:57:00Z"/>
          <w:del w:id="1" w:author="15310893653@163.com" w:date="2020-10-08T14:47:00Z"/>
          <w:rFonts w:ascii="Cambria Math" w:hAnsi="Cambria Math"/>
          <w:b/>
          <w:bCs/>
          <w:szCs w:val="21"/>
          <w:rPrChange w:id="2" w:author="Office" w:date="2020-10-08T09:58:00Z">
            <w:rPr>
              <w:ins w:id="3" w:author="Office" w:date="2020-10-08T09:57:00Z"/>
              <w:del w:id="4" w:author="15310893653@163.com" w:date="2020-10-08T14:47:00Z"/>
              <w:rFonts w:ascii="Cambria Math" w:hAnsi="Cambria Math"/>
              <w:b/>
              <w:bCs/>
              <w:sz w:val="32"/>
              <w:szCs w:val="32"/>
            </w:rPr>
          </w:rPrChange>
        </w:rPr>
      </w:pPr>
      <w:ins w:id="5" w:author="Office" w:date="2020-10-08T09:57:00Z">
        <w:del w:id="6" w:author="15310893653@163.com" w:date="2020-10-08T14:46:00Z">
          <w:r w:rsidRPr="00052C59" w:rsidDel="00EF0C5B">
            <w:rPr>
              <w:rFonts w:ascii="Cambria Math" w:hAnsi="Cambria Math"/>
              <w:b/>
              <w:bCs/>
              <w:szCs w:val="21"/>
              <w:highlight w:val="yellow"/>
              <w:rPrChange w:id="7" w:author="Office" w:date="2020-10-08T09:58:00Z">
                <w:rPr>
                  <w:rFonts w:ascii="Cambria Math" w:hAnsi="Cambria Math"/>
                  <w:b/>
                  <w:bCs/>
                  <w:sz w:val="32"/>
                  <w:szCs w:val="32"/>
                </w:rPr>
              </w:rPrChange>
            </w:rPr>
            <w:delText>Bullets</w:delText>
          </w:r>
          <w:r w:rsidRPr="00052C59" w:rsidDel="00EF0C5B">
            <w:rPr>
              <w:rFonts w:ascii="Cambria Math" w:hAnsi="Cambria Math" w:hint="eastAsia"/>
              <w:b/>
              <w:bCs/>
              <w:szCs w:val="21"/>
              <w:highlight w:val="yellow"/>
              <w:rPrChange w:id="8" w:author="Office" w:date="2020-10-08T09:58:00Z">
                <w:rPr>
                  <w:rFonts w:ascii="Cambria Math" w:hAnsi="Cambria Math" w:hint="eastAsia"/>
                  <w:b/>
                  <w:bCs/>
                  <w:sz w:val="32"/>
                  <w:szCs w:val="32"/>
                </w:rPr>
              </w:rPrChange>
            </w:rPr>
            <w:delText>部分的短句确实很难简化成短语了，就保留吧。</w:delText>
          </w:r>
        </w:del>
      </w:ins>
    </w:p>
    <w:p w14:paraId="6310431D" w14:textId="3377DCD9" w:rsidR="00F61F1B" w:rsidRPr="00AB3F02" w:rsidRDefault="007D115C" w:rsidP="00EF0C5B">
      <w:pPr>
        <w:spacing w:line="276" w:lineRule="auto"/>
        <w:jc w:val="center"/>
        <w:rPr>
          <w:rFonts w:cstheme="minorHAnsi"/>
          <w:bCs/>
          <w:color w:val="444444"/>
          <w:sz w:val="32"/>
          <w:szCs w:val="32"/>
          <w:rPrChange w:id="9" w:author="15310893653@163.com" w:date="2020-10-07T17:00:00Z">
            <w:rPr>
              <w:rFonts w:cstheme="minorHAnsi"/>
              <w:bCs/>
              <w:color w:val="444444"/>
              <w:sz w:val="18"/>
              <w:szCs w:val="18"/>
            </w:rPr>
          </w:rPrChange>
        </w:rPr>
      </w:pPr>
      <w:r w:rsidRPr="00AB3F02">
        <w:rPr>
          <w:rFonts w:ascii="Cambria Math" w:hAnsi="Cambria Math"/>
          <w:b/>
          <w:bCs/>
          <w:sz w:val="32"/>
          <w:szCs w:val="32"/>
          <w:rPrChange w:id="10" w:author="15310893653@163.com" w:date="2020-10-07T17:00:00Z">
            <w:rPr>
              <w:rFonts w:ascii="Cambria Math" w:hAnsi="Cambria Math"/>
              <w:b/>
              <w:bCs/>
              <w:sz w:val="22"/>
              <w:szCs w:val="24"/>
              <w:highlight w:val="yellow"/>
            </w:rPr>
          </w:rPrChange>
        </w:rPr>
        <w:t>Integrated Human Practices</w:t>
      </w:r>
    </w:p>
    <w:p w14:paraId="76D61F4F" w14:textId="77777777" w:rsidR="0087226E" w:rsidRDefault="0087226E" w:rsidP="0087226E">
      <w:pPr>
        <w:pStyle w:val="af5"/>
        <w:rPr>
          <w:ins w:id="11" w:author="15310893653@163.com" w:date="2020-10-07T16:59:00Z"/>
        </w:rPr>
      </w:pPr>
      <w:ins w:id="12" w:author="15310893653@163.com" w:date="2020-10-07T16:59:00Z">
        <w:r>
          <w:t>Overview</w:t>
        </w:r>
      </w:ins>
    </w:p>
    <w:p w14:paraId="0F7C0CCB" w14:textId="77777777" w:rsidR="0087226E" w:rsidRDefault="0087226E" w:rsidP="0087226E">
      <w:pPr>
        <w:spacing w:line="276" w:lineRule="auto"/>
        <w:jc w:val="center"/>
        <w:rPr>
          <w:ins w:id="13" w:author="15310893653@163.com" w:date="2020-10-07T16:59:00Z"/>
          <w:rFonts w:cstheme="minorHAnsi"/>
          <w:bCs/>
          <w:color w:val="444444"/>
          <w:sz w:val="18"/>
          <w:szCs w:val="18"/>
        </w:rPr>
      </w:pPr>
      <w:ins w:id="14" w:author="15310893653@163.com" w:date="2020-10-07T16:59:00Z">
        <w:r>
          <w:rPr>
            <w:rFonts w:cstheme="minorHAnsi"/>
            <w:bCs/>
            <w:color w:val="444444"/>
            <w:sz w:val="18"/>
            <w:szCs w:val="18"/>
          </w:rPr>
          <w:t>More than 800 million people across the world go to bed hungry each night.</w:t>
        </w:r>
      </w:ins>
    </w:p>
    <w:p w14:paraId="25037B39" w14:textId="77777777" w:rsidR="0087226E" w:rsidRDefault="0087226E" w:rsidP="0087226E">
      <w:pPr>
        <w:spacing w:line="276" w:lineRule="auto"/>
        <w:jc w:val="center"/>
        <w:rPr>
          <w:ins w:id="15" w:author="15310893653@163.com" w:date="2020-10-07T16:59:00Z"/>
          <w:rFonts w:cstheme="minorHAnsi"/>
          <w:bCs/>
          <w:color w:val="444444"/>
          <w:sz w:val="18"/>
          <w:szCs w:val="18"/>
        </w:rPr>
      </w:pPr>
      <w:ins w:id="16" w:author="15310893653@163.com" w:date="2020-10-07T16:59:00Z">
        <w:r>
          <w:rPr>
            <w:rFonts w:cstheme="minorHAnsi" w:hint="eastAsia"/>
            <w:bCs/>
            <w:color w:val="444444"/>
            <w:sz w:val="18"/>
            <w:szCs w:val="18"/>
          </w:rPr>
          <w:t>More than thousands of tons of cereals around the world are polluted by heavy metal.</w:t>
        </w:r>
      </w:ins>
    </w:p>
    <w:p w14:paraId="119B0B62" w14:textId="096C8B4F" w:rsidR="0087226E" w:rsidRDefault="0087226E" w:rsidP="0087226E">
      <w:pPr>
        <w:spacing w:line="276" w:lineRule="auto"/>
        <w:jc w:val="center"/>
        <w:rPr>
          <w:ins w:id="17" w:author="15310893653@163.com" w:date="2020-10-07T16:59:00Z"/>
          <w:rFonts w:cstheme="minorHAnsi"/>
          <w:bCs/>
          <w:color w:val="444444"/>
          <w:sz w:val="18"/>
          <w:szCs w:val="18"/>
        </w:rPr>
      </w:pPr>
      <w:ins w:id="18" w:author="15310893653@163.com" w:date="2020-10-07T16:59:00Z">
        <w:r w:rsidRPr="00EC1982">
          <w:rPr>
            <w:rFonts w:cstheme="minorHAnsi"/>
            <w:bCs/>
            <w:color w:val="444444"/>
            <w:sz w:val="18"/>
            <w:szCs w:val="18"/>
          </w:rPr>
          <w:t>According to the data from the Environmental Protection Agency in China,</w:t>
        </w:r>
        <w:r>
          <w:rPr>
            <w:rFonts w:cstheme="minorHAnsi"/>
            <w:bCs/>
            <w:color w:val="444444"/>
            <w:sz w:val="18"/>
            <w:szCs w:val="18"/>
          </w:rPr>
          <w:t xml:space="preserve"> </w:t>
        </w:r>
        <w:del w:id="19" w:author="Office" w:date="2020-10-07T23:35:00Z">
          <w:r w:rsidDel="0075593A">
            <w:rPr>
              <w:rFonts w:cstheme="minorHAnsi"/>
              <w:bCs/>
              <w:color w:val="444444"/>
              <w:sz w:val="18"/>
              <w:szCs w:val="18"/>
            </w:rPr>
            <w:delText xml:space="preserve">farming of </w:delText>
          </w:r>
        </w:del>
        <w:r>
          <w:rPr>
            <w:rFonts w:cstheme="minorHAnsi"/>
            <w:bCs/>
            <w:color w:val="444444"/>
            <w:sz w:val="18"/>
            <w:szCs w:val="18"/>
          </w:rPr>
          <w:t>heavy metal contaminated arable land in China ha</w:t>
        </w:r>
        <w:del w:id="20" w:author="Office" w:date="2020-10-07T23:35:00Z">
          <w:r w:rsidDel="0075593A">
            <w:rPr>
              <w:rFonts w:cstheme="minorHAnsi"/>
              <w:bCs/>
              <w:color w:val="444444"/>
              <w:sz w:val="18"/>
              <w:szCs w:val="18"/>
            </w:rPr>
            <w:delText>s</w:delText>
          </w:r>
        </w:del>
      </w:ins>
      <w:ins w:id="21" w:author="Office" w:date="2020-10-07T23:35:00Z">
        <w:r w:rsidR="0075593A">
          <w:rPr>
            <w:rFonts w:cstheme="minorHAnsi"/>
            <w:bCs/>
            <w:color w:val="444444"/>
            <w:sz w:val="18"/>
            <w:szCs w:val="18"/>
          </w:rPr>
          <w:t>d</w:t>
        </w:r>
      </w:ins>
      <w:ins w:id="22" w:author="15310893653@163.com" w:date="2020-10-07T16:59:00Z">
        <w:r>
          <w:rPr>
            <w:rFonts w:cstheme="minorHAnsi"/>
            <w:bCs/>
            <w:color w:val="444444"/>
            <w:sz w:val="18"/>
            <w:szCs w:val="18"/>
          </w:rPr>
          <w:t xml:space="preserve"> reached 5,480,000 hectares in 2016, almost </w:t>
        </w:r>
      </w:ins>
      <w:ins w:id="23" w:author="Office" w:date="2020-10-07T23:34:00Z">
        <w:r w:rsidR="008E45AC">
          <w:rPr>
            <w:rFonts w:cstheme="minorHAnsi" w:hint="eastAsia"/>
            <w:bCs/>
            <w:color w:val="444444"/>
            <w:sz w:val="18"/>
            <w:szCs w:val="18"/>
          </w:rPr>
          <w:t>6 times</w:t>
        </w:r>
        <w:r w:rsidR="008E45AC">
          <w:rPr>
            <w:rFonts w:cstheme="minorHAnsi"/>
            <w:bCs/>
            <w:color w:val="444444"/>
            <w:sz w:val="18"/>
            <w:szCs w:val="18"/>
          </w:rPr>
          <w:t xml:space="preserve"> of</w:t>
        </w:r>
      </w:ins>
      <w:ins w:id="24" w:author="Office" w:date="2020-10-07T23:35:00Z">
        <w:r w:rsidR="0075593A">
          <w:rPr>
            <w:rFonts w:cstheme="minorHAnsi"/>
            <w:bCs/>
            <w:color w:val="444444"/>
            <w:sz w:val="18"/>
            <w:szCs w:val="18"/>
          </w:rPr>
          <w:t xml:space="preserve"> </w:t>
        </w:r>
      </w:ins>
      <w:ins w:id="25" w:author="15310893653@163.com" w:date="2020-10-07T16:59:00Z">
        <w:r>
          <w:rPr>
            <w:rFonts w:cstheme="minorHAnsi"/>
            <w:bCs/>
            <w:color w:val="444444"/>
            <w:sz w:val="18"/>
            <w:szCs w:val="18"/>
          </w:rPr>
          <w:t>the size of</w:t>
        </w:r>
        <w:del w:id="26" w:author="Office" w:date="2020-10-07T23:35:00Z">
          <w:r w:rsidDel="0075593A">
            <w:rPr>
              <w:rFonts w:cstheme="minorHAnsi"/>
              <w:bCs/>
              <w:color w:val="444444"/>
              <w:sz w:val="18"/>
              <w:szCs w:val="18"/>
            </w:rPr>
            <w:delText xml:space="preserve"> </w:delText>
          </w:r>
        </w:del>
        <w:del w:id="27" w:author="Office" w:date="2020-10-07T23:34:00Z">
          <w:r w:rsidDel="0075593A">
            <w:rPr>
              <w:rFonts w:cstheme="minorHAnsi"/>
              <w:bCs/>
              <w:color w:val="444444"/>
              <w:sz w:val="18"/>
              <w:szCs w:val="18"/>
            </w:rPr>
            <w:delText>6</w:delText>
          </w:r>
        </w:del>
        <w:r>
          <w:rPr>
            <w:rFonts w:cstheme="minorHAnsi"/>
            <w:bCs/>
            <w:color w:val="444444"/>
            <w:sz w:val="18"/>
            <w:szCs w:val="18"/>
          </w:rPr>
          <w:t xml:space="preserve"> Beijing</w:t>
        </w:r>
        <w:r>
          <w:rPr>
            <w:rFonts w:cstheme="minorHAnsi" w:hint="eastAsia"/>
            <w:bCs/>
            <w:color w:val="444444"/>
            <w:sz w:val="18"/>
            <w:szCs w:val="18"/>
          </w:rPr>
          <w:t>.</w:t>
        </w:r>
        <w:r>
          <w:rPr>
            <w:rFonts w:cstheme="minorHAnsi"/>
            <w:bCs/>
            <w:color w:val="444444"/>
            <w:sz w:val="18"/>
            <w:szCs w:val="18"/>
          </w:rPr>
          <w:t xml:space="preserve"> </w:t>
        </w:r>
      </w:ins>
    </w:p>
    <w:p w14:paraId="041061A2" w14:textId="77777777" w:rsidR="0087226E" w:rsidRDefault="0087226E" w:rsidP="0087226E">
      <w:pPr>
        <w:spacing w:line="276" w:lineRule="auto"/>
        <w:jc w:val="center"/>
        <w:rPr>
          <w:ins w:id="28" w:author="15310893653@163.com" w:date="2020-10-07T16:59:00Z"/>
          <w:rFonts w:cstheme="minorHAnsi"/>
          <w:bCs/>
          <w:color w:val="444444"/>
          <w:sz w:val="18"/>
          <w:szCs w:val="18"/>
        </w:rPr>
      </w:pPr>
      <w:ins w:id="29" w:author="15310893653@163.com" w:date="2020-10-07T16:59:00Z">
        <w:r w:rsidRPr="00EC1982">
          <w:rPr>
            <w:rFonts w:cstheme="minorHAnsi"/>
            <w:bCs/>
            <w:color w:val="444444"/>
            <w:sz w:val="18"/>
            <w:szCs w:val="18"/>
          </w:rPr>
          <w:t xml:space="preserve">So, we want to rehabilitate the land to </w:t>
        </w:r>
        <w:r w:rsidRPr="0030720B">
          <w:rPr>
            <w:rFonts w:cstheme="minorHAnsi"/>
            <w:b/>
            <w:color w:val="444444"/>
            <w:sz w:val="18"/>
            <w:szCs w:val="18"/>
          </w:rPr>
          <w:t>protect the farmland, increase grain yield and ensure food security</w:t>
        </w:r>
        <w:r w:rsidRPr="00EC1982">
          <w:rPr>
            <w:rFonts w:cstheme="minorHAnsi"/>
            <w:bCs/>
            <w:color w:val="444444"/>
            <w:sz w:val="18"/>
            <w:szCs w:val="18"/>
          </w:rPr>
          <w:t>.</w:t>
        </w:r>
      </w:ins>
    </w:p>
    <w:p w14:paraId="037E2BB8" w14:textId="77777777" w:rsidR="0087226E" w:rsidRPr="00EC1982" w:rsidRDefault="0087226E" w:rsidP="0087226E">
      <w:pPr>
        <w:spacing w:line="276" w:lineRule="auto"/>
        <w:jc w:val="center"/>
        <w:rPr>
          <w:ins w:id="30" w:author="15310893653@163.com" w:date="2020-10-07T16:59:00Z"/>
          <w:rFonts w:cstheme="minorHAnsi"/>
          <w:bCs/>
          <w:color w:val="444444"/>
          <w:sz w:val="18"/>
          <w:szCs w:val="18"/>
        </w:rPr>
      </w:pPr>
    </w:p>
    <w:p w14:paraId="1A5FD73C" w14:textId="67BA04B3" w:rsidR="0087226E" w:rsidRDefault="0087226E" w:rsidP="0087226E">
      <w:pPr>
        <w:spacing w:line="276" w:lineRule="auto"/>
        <w:rPr>
          <w:ins w:id="31" w:author="15310893653@163.com" w:date="2020-10-07T16:59:00Z"/>
          <w:rFonts w:cstheme="minorHAnsi"/>
          <w:bCs/>
          <w:color w:val="444444"/>
          <w:sz w:val="18"/>
          <w:szCs w:val="18"/>
        </w:rPr>
      </w:pPr>
      <w:ins w:id="32" w:author="15310893653@163.com" w:date="2020-10-07T16:59:00Z">
        <w:r>
          <w:rPr>
            <w:rFonts w:cstheme="minorHAnsi"/>
            <w:bCs/>
            <w:color w:val="444444"/>
            <w:sz w:val="18"/>
            <w:szCs w:val="18"/>
          </w:rPr>
          <w:t>In order to achieve our goal</w:t>
        </w:r>
      </w:ins>
      <w:ins w:id="33" w:author="Office" w:date="2020-10-07T23:36:00Z">
        <w:r w:rsidR="0075593A">
          <w:rPr>
            <w:rFonts w:cstheme="minorHAnsi"/>
            <w:bCs/>
            <w:color w:val="444444"/>
            <w:sz w:val="18"/>
            <w:szCs w:val="18"/>
          </w:rPr>
          <w:t>s</w:t>
        </w:r>
      </w:ins>
      <w:ins w:id="34" w:author="15310893653@163.com" w:date="2020-10-07T16:59:00Z">
        <w:r>
          <w:rPr>
            <w:rFonts w:cstheme="minorHAnsi"/>
            <w:bCs/>
            <w:color w:val="444444"/>
            <w:sz w:val="18"/>
            <w:szCs w:val="18"/>
          </w:rPr>
          <w:t>, we utilized a human-centered design process</w:t>
        </w:r>
        <w:r>
          <w:rPr>
            <w:rFonts w:cstheme="minorHAnsi" w:hint="eastAsia"/>
            <w:bCs/>
            <w:color w:val="444444"/>
            <w:sz w:val="18"/>
            <w:szCs w:val="18"/>
          </w:rPr>
          <w:t xml:space="preserve"> (inspired by 2019 Calgary team)</w:t>
        </w:r>
        <w:r>
          <w:rPr>
            <w:rFonts w:cstheme="minorHAnsi"/>
            <w:bCs/>
            <w:color w:val="444444"/>
            <w:sz w:val="18"/>
            <w:szCs w:val="18"/>
          </w:rPr>
          <w:t xml:space="preserve"> to conduct our program</w:t>
        </w:r>
        <w:r>
          <w:rPr>
            <w:rFonts w:cstheme="minorHAnsi" w:hint="eastAsia"/>
            <w:bCs/>
            <w:color w:val="444444"/>
            <w:sz w:val="18"/>
            <w:szCs w:val="18"/>
          </w:rPr>
          <w:t xml:space="preserve"> </w:t>
        </w:r>
      </w:ins>
      <w:ins w:id="35" w:author="Office" w:date="2020-10-07T23:37:00Z">
        <w:r w:rsidR="0075593A">
          <w:rPr>
            <w:rFonts w:cstheme="minorHAnsi"/>
            <w:bCs/>
            <w:color w:val="444444"/>
            <w:sz w:val="18"/>
            <w:szCs w:val="18"/>
          </w:rPr>
          <w:t>“</w:t>
        </w:r>
      </w:ins>
      <w:ins w:id="36" w:author="15310893653@163.com" w:date="2020-10-07T16:59:00Z">
        <w:r w:rsidRPr="00EC1982">
          <w:rPr>
            <w:rFonts w:cstheme="minorHAnsi"/>
            <w:bCs/>
            <w:color w:val="444444"/>
            <w:sz w:val="18"/>
            <w:szCs w:val="18"/>
          </w:rPr>
          <w:t>Soil Lead Immobilization Magician</w:t>
        </w:r>
      </w:ins>
      <w:ins w:id="37" w:author="Office" w:date="2020-10-07T23:37:00Z">
        <w:r w:rsidR="0075593A">
          <w:rPr>
            <w:rFonts w:cstheme="minorHAnsi"/>
            <w:bCs/>
            <w:color w:val="444444"/>
            <w:sz w:val="18"/>
            <w:szCs w:val="18"/>
          </w:rPr>
          <w:t>”</w:t>
        </w:r>
      </w:ins>
      <w:ins w:id="38" w:author="15310893653@163.com" w:date="2020-10-07T16:59:00Z">
        <w:r>
          <w:rPr>
            <w:rFonts w:cstheme="minorHAnsi" w:hint="eastAsia"/>
            <w:bCs/>
            <w:color w:val="444444"/>
            <w:sz w:val="18"/>
            <w:szCs w:val="18"/>
          </w:rPr>
          <w:t xml:space="preserve"> </w:t>
        </w:r>
        <w:r>
          <w:rPr>
            <w:rFonts w:cstheme="minorHAnsi"/>
            <w:bCs/>
            <w:color w:val="444444"/>
            <w:sz w:val="18"/>
            <w:szCs w:val="18"/>
          </w:rPr>
          <w:t xml:space="preserve">(SLIM) </w:t>
        </w:r>
        <w:del w:id="39" w:author="Office" w:date="2020-10-07T23:36:00Z">
          <w:r w:rsidDel="0075593A">
            <w:rPr>
              <w:rFonts w:cstheme="minorHAnsi" w:hint="eastAsia"/>
              <w:bCs/>
              <w:color w:val="444444"/>
              <w:sz w:val="18"/>
              <w:szCs w:val="18"/>
            </w:rPr>
            <w:delText xml:space="preserve">started off </w:delText>
          </w:r>
        </w:del>
      </w:ins>
      <w:ins w:id="40" w:author="Office" w:date="2020-10-07T23:36:00Z">
        <w:r w:rsidR="0075593A">
          <w:rPr>
            <w:rFonts w:cstheme="minorHAnsi"/>
            <w:bCs/>
            <w:color w:val="444444"/>
            <w:sz w:val="18"/>
            <w:szCs w:val="18"/>
          </w:rPr>
          <w:t xml:space="preserve">to </w:t>
        </w:r>
      </w:ins>
      <w:ins w:id="41" w:author="15310893653@163.com" w:date="2020-10-07T16:59:00Z">
        <w:r>
          <w:rPr>
            <w:rFonts w:cstheme="minorHAnsi" w:hint="eastAsia"/>
            <w:bCs/>
            <w:color w:val="444444"/>
            <w:sz w:val="18"/>
            <w:szCs w:val="18"/>
          </w:rPr>
          <w:t>address</w:t>
        </w:r>
        <w:del w:id="42" w:author="Office" w:date="2020-10-07T23:37:00Z">
          <w:r w:rsidDel="0075593A">
            <w:rPr>
              <w:rFonts w:cstheme="minorHAnsi" w:hint="eastAsia"/>
              <w:bCs/>
              <w:color w:val="444444"/>
              <w:sz w:val="18"/>
              <w:szCs w:val="18"/>
            </w:rPr>
            <w:delText>ing</w:delText>
          </w:r>
        </w:del>
        <w:r>
          <w:rPr>
            <w:rFonts w:cstheme="minorHAnsi" w:hint="eastAsia"/>
            <w:bCs/>
            <w:color w:val="444444"/>
            <w:sz w:val="18"/>
            <w:szCs w:val="18"/>
          </w:rPr>
          <w:t xml:space="preserve"> environmental problems. After engaging with stakeholders and experts, we found what we did was far more than that. </w:t>
        </w:r>
      </w:ins>
    </w:p>
    <w:p w14:paraId="69D0E4C6" w14:textId="77777777" w:rsidR="0087226E" w:rsidRDefault="0087226E" w:rsidP="0087226E">
      <w:pPr>
        <w:spacing w:line="276" w:lineRule="auto"/>
        <w:rPr>
          <w:ins w:id="43" w:author="15310893653@163.com" w:date="2020-10-07T16:59:00Z"/>
          <w:rFonts w:cstheme="minorHAnsi"/>
          <w:bCs/>
          <w:color w:val="444444"/>
          <w:sz w:val="18"/>
          <w:szCs w:val="18"/>
        </w:rPr>
      </w:pPr>
    </w:p>
    <w:p w14:paraId="0DE560D1" w14:textId="1D32B8F6" w:rsidR="0087226E" w:rsidRDefault="0087226E" w:rsidP="0087226E">
      <w:pPr>
        <w:spacing w:line="276" w:lineRule="auto"/>
        <w:rPr>
          <w:ins w:id="44" w:author="15310893653@163.com" w:date="2020-10-07T16:59:00Z"/>
          <w:rFonts w:cstheme="minorHAnsi"/>
          <w:bCs/>
          <w:color w:val="444444"/>
          <w:sz w:val="18"/>
          <w:szCs w:val="18"/>
        </w:rPr>
      </w:pPr>
      <w:ins w:id="45" w:author="15310893653@163.com" w:date="2020-10-07T16:59:00Z">
        <w:r>
          <w:rPr>
            <w:rFonts w:cstheme="minorHAnsi" w:hint="eastAsia"/>
            <w:bCs/>
            <w:color w:val="444444"/>
            <w:sz w:val="18"/>
            <w:szCs w:val="18"/>
          </w:rPr>
          <w:t>The health of</w:t>
        </w:r>
        <w:del w:id="46" w:author="Office" w:date="2020-10-07T23:38:00Z">
          <w:r w:rsidDel="0075593A">
            <w:rPr>
              <w:rFonts w:cstheme="minorHAnsi" w:hint="eastAsia"/>
              <w:bCs/>
              <w:color w:val="444444"/>
              <w:sz w:val="18"/>
              <w:szCs w:val="18"/>
            </w:rPr>
            <w:delText xml:space="preserve"> environment,</w:delText>
          </w:r>
        </w:del>
        <w:r>
          <w:rPr>
            <w:rFonts w:cstheme="minorHAnsi" w:hint="eastAsia"/>
            <w:bCs/>
            <w:color w:val="444444"/>
            <w:sz w:val="18"/>
            <w:szCs w:val="18"/>
          </w:rPr>
          <w:t xml:space="preserve"> human</w:t>
        </w:r>
      </w:ins>
      <w:ins w:id="47" w:author="Office" w:date="2020-10-07T23:38:00Z">
        <w:r w:rsidR="0075593A">
          <w:rPr>
            <w:rFonts w:cstheme="minorHAnsi"/>
            <w:bCs/>
            <w:color w:val="444444"/>
            <w:sz w:val="18"/>
            <w:szCs w:val="18"/>
          </w:rPr>
          <w:t>s</w:t>
        </w:r>
        <w:r w:rsidR="0075593A">
          <w:rPr>
            <w:rFonts w:cstheme="minorHAnsi" w:hint="eastAsia"/>
            <w:bCs/>
            <w:color w:val="444444"/>
            <w:sz w:val="18"/>
            <w:szCs w:val="18"/>
          </w:rPr>
          <w:t>,</w:t>
        </w:r>
      </w:ins>
      <w:ins w:id="48" w:author="15310893653@163.com" w:date="2020-10-07T16:59:00Z">
        <w:r>
          <w:rPr>
            <w:rFonts w:cstheme="minorHAnsi" w:hint="eastAsia"/>
            <w:bCs/>
            <w:color w:val="444444"/>
            <w:sz w:val="18"/>
            <w:szCs w:val="18"/>
          </w:rPr>
          <w:t xml:space="preserve"> </w:t>
        </w:r>
        <w:del w:id="49" w:author="Office" w:date="2020-10-07T23:38:00Z">
          <w:r w:rsidDel="0075593A">
            <w:rPr>
              <w:rFonts w:cstheme="minorHAnsi" w:hint="eastAsia"/>
              <w:bCs/>
              <w:color w:val="444444"/>
              <w:sz w:val="18"/>
              <w:szCs w:val="18"/>
            </w:rPr>
            <w:delText xml:space="preserve">and </w:delText>
          </w:r>
        </w:del>
        <w:r>
          <w:rPr>
            <w:rFonts w:cstheme="minorHAnsi" w:hint="eastAsia"/>
            <w:bCs/>
            <w:color w:val="444444"/>
            <w:sz w:val="18"/>
            <w:szCs w:val="18"/>
          </w:rPr>
          <w:t>animals</w:t>
        </w:r>
      </w:ins>
      <w:ins w:id="50" w:author="Office" w:date="2020-10-07T23:38:00Z">
        <w:r w:rsidR="0075593A" w:rsidRPr="0075593A">
          <w:rPr>
            <w:rFonts w:cstheme="minorHAnsi" w:hint="eastAsia"/>
            <w:bCs/>
            <w:color w:val="444444"/>
            <w:sz w:val="18"/>
            <w:szCs w:val="18"/>
          </w:rPr>
          <w:t xml:space="preserve"> </w:t>
        </w:r>
        <w:r w:rsidR="0075593A">
          <w:rPr>
            <w:rFonts w:cstheme="minorHAnsi" w:hint="eastAsia"/>
            <w:bCs/>
            <w:color w:val="444444"/>
            <w:sz w:val="18"/>
            <w:szCs w:val="18"/>
          </w:rPr>
          <w:t xml:space="preserve">and </w:t>
        </w:r>
        <w:r w:rsidR="0075593A">
          <w:rPr>
            <w:rFonts w:cstheme="minorHAnsi"/>
            <w:bCs/>
            <w:color w:val="444444"/>
            <w:sz w:val="18"/>
            <w:szCs w:val="18"/>
          </w:rPr>
          <w:t xml:space="preserve">the </w:t>
        </w:r>
        <w:r w:rsidR="0075593A">
          <w:rPr>
            <w:rFonts w:cstheme="minorHAnsi" w:hint="eastAsia"/>
            <w:bCs/>
            <w:color w:val="444444"/>
            <w:sz w:val="18"/>
            <w:szCs w:val="18"/>
          </w:rPr>
          <w:t>environment</w:t>
        </w:r>
      </w:ins>
      <w:ins w:id="51" w:author="15310893653@163.com" w:date="2020-10-07T16:59:00Z">
        <w:r>
          <w:rPr>
            <w:rFonts w:cstheme="minorHAnsi" w:hint="eastAsia"/>
            <w:bCs/>
            <w:color w:val="444444"/>
            <w:sz w:val="18"/>
            <w:szCs w:val="18"/>
          </w:rPr>
          <w:t xml:space="preserve"> is closely connected--that</w:t>
        </w:r>
        <w:r>
          <w:rPr>
            <w:rFonts w:cstheme="minorHAnsi"/>
            <w:bCs/>
            <w:color w:val="444444"/>
            <w:sz w:val="18"/>
            <w:szCs w:val="18"/>
          </w:rPr>
          <w:t>’</w:t>
        </w:r>
        <w:r>
          <w:rPr>
            <w:rFonts w:cstheme="minorHAnsi" w:hint="eastAsia"/>
            <w:bCs/>
            <w:color w:val="444444"/>
            <w:sz w:val="18"/>
            <w:szCs w:val="18"/>
          </w:rPr>
          <w:t xml:space="preserve">s </w:t>
        </w:r>
        <w:r w:rsidRPr="00EC1982">
          <w:rPr>
            <w:rFonts w:cstheme="minorHAnsi"/>
            <w:bCs/>
            <w:color w:val="444444"/>
            <w:sz w:val="18"/>
            <w:szCs w:val="18"/>
          </w:rPr>
          <w:t>“</w:t>
        </w:r>
        <w:r w:rsidRPr="00EC1982">
          <w:rPr>
            <w:rFonts w:cstheme="minorHAnsi"/>
            <w:b/>
            <w:color w:val="444444"/>
            <w:sz w:val="18"/>
            <w:szCs w:val="18"/>
          </w:rPr>
          <w:t>One Health</w:t>
        </w:r>
        <w:r w:rsidRPr="00EC1982">
          <w:rPr>
            <w:rFonts w:cstheme="minorHAnsi"/>
            <w:bCs/>
            <w:color w:val="444444"/>
            <w:sz w:val="18"/>
            <w:szCs w:val="18"/>
          </w:rPr>
          <w:t>”</w:t>
        </w:r>
        <w:r>
          <w:rPr>
            <w:rFonts w:cstheme="minorHAnsi" w:hint="eastAsia"/>
            <w:bCs/>
            <w:color w:val="444444"/>
            <w:sz w:val="18"/>
            <w:szCs w:val="18"/>
          </w:rPr>
          <w:t>.</w:t>
        </w:r>
        <w:r w:rsidRPr="00EC1982">
          <w:rPr>
            <w:rFonts w:cstheme="minorHAnsi"/>
            <w:bCs/>
            <w:color w:val="444444"/>
            <w:sz w:val="18"/>
            <w:szCs w:val="18"/>
          </w:rPr>
          <w:t xml:space="preserve"> One Health is the integrative effort of multiple disciplines working locally, nationally, and globally to attain optimal health for people, animals, and the environment. </w:t>
        </w:r>
      </w:ins>
    </w:p>
    <w:p w14:paraId="33BFE015" w14:textId="77777777" w:rsidR="0087226E" w:rsidRDefault="0087226E" w:rsidP="0087226E">
      <w:pPr>
        <w:spacing w:line="276" w:lineRule="auto"/>
        <w:rPr>
          <w:ins w:id="52" w:author="15310893653@163.com" w:date="2020-10-07T16:59:00Z"/>
          <w:rFonts w:cstheme="minorHAnsi"/>
          <w:bCs/>
          <w:color w:val="444444"/>
          <w:sz w:val="18"/>
          <w:szCs w:val="18"/>
        </w:rPr>
      </w:pPr>
    </w:p>
    <w:p w14:paraId="426BD4D8" w14:textId="072871DF" w:rsidR="00AB3F02" w:rsidRDefault="0087226E" w:rsidP="0087226E">
      <w:pPr>
        <w:spacing w:line="276" w:lineRule="auto"/>
        <w:rPr>
          <w:ins w:id="53" w:author="15310893653@163.com" w:date="2020-10-07T17:03:00Z"/>
          <w:rFonts w:cstheme="minorHAnsi"/>
          <w:bCs/>
          <w:color w:val="444444"/>
          <w:sz w:val="18"/>
          <w:szCs w:val="18"/>
        </w:rPr>
      </w:pPr>
      <w:ins w:id="54" w:author="15310893653@163.com" w:date="2020-10-07T16:59:00Z">
        <w:r>
          <w:rPr>
            <w:rFonts w:cstheme="minorHAnsi" w:hint="eastAsia"/>
            <w:bCs/>
            <w:color w:val="444444"/>
            <w:sz w:val="18"/>
            <w:szCs w:val="18"/>
          </w:rPr>
          <w:t xml:space="preserve">Besides, </w:t>
        </w:r>
        <w:r>
          <w:rPr>
            <w:rFonts w:cstheme="minorHAnsi"/>
            <w:bCs/>
            <w:color w:val="444444"/>
            <w:sz w:val="18"/>
            <w:szCs w:val="18"/>
          </w:rPr>
          <w:t>whom we want to help most is farmers and peasants, whose</w:t>
        </w:r>
        <w:r w:rsidRPr="00EC1982">
          <w:rPr>
            <w:rFonts w:cstheme="minorHAnsi"/>
            <w:bCs/>
            <w:color w:val="444444"/>
            <w:sz w:val="18"/>
            <w:szCs w:val="18"/>
          </w:rPr>
          <w:t xml:space="preserve"> </w:t>
        </w:r>
        <w:del w:id="55" w:author="Office" w:date="2020-10-07T23:39:00Z">
          <w:r w:rsidRPr="00EC1982" w:rsidDel="00101607">
            <w:rPr>
              <w:rFonts w:cstheme="minorHAnsi"/>
              <w:bCs/>
              <w:color w:val="444444"/>
              <w:sz w:val="18"/>
              <w:szCs w:val="18"/>
            </w:rPr>
            <w:delText>interest</w:delText>
          </w:r>
        </w:del>
      </w:ins>
      <w:ins w:id="56" w:author="Office" w:date="2020-10-07T23:39:00Z">
        <w:r w:rsidR="00101607">
          <w:rPr>
            <w:rFonts w:cstheme="minorHAnsi"/>
            <w:bCs/>
            <w:color w:val="444444"/>
            <w:sz w:val="18"/>
            <w:szCs w:val="18"/>
          </w:rPr>
          <w:t>income</w:t>
        </w:r>
      </w:ins>
      <w:ins w:id="57" w:author="15310893653@163.com" w:date="2020-10-07T16:59:00Z">
        <w:r w:rsidRPr="00EC1982">
          <w:rPr>
            <w:rFonts w:cstheme="minorHAnsi"/>
            <w:bCs/>
            <w:color w:val="444444"/>
            <w:sz w:val="18"/>
            <w:szCs w:val="18"/>
          </w:rPr>
          <w:t xml:space="preserve"> is seriously damaged by the heavy metal contamination.</w:t>
        </w:r>
        <w:r>
          <w:rPr>
            <w:rFonts w:cstheme="minorHAnsi"/>
            <w:bCs/>
            <w:color w:val="444444"/>
            <w:sz w:val="18"/>
            <w:szCs w:val="18"/>
          </w:rPr>
          <w:t xml:space="preserve"> </w:t>
        </w:r>
      </w:ins>
      <w:ins w:id="58" w:author="15310893653@163.com" w:date="2020-10-07T17:01:00Z">
        <w:r w:rsidR="00AB3F02">
          <w:rPr>
            <w:rFonts w:cstheme="minorHAnsi"/>
            <w:bCs/>
            <w:color w:val="444444"/>
            <w:sz w:val="18"/>
            <w:szCs w:val="18"/>
          </w:rPr>
          <w:t>W</w:t>
        </w:r>
      </w:ins>
      <w:ins w:id="59" w:author="15310893653@163.com" w:date="2020-10-07T16:59:00Z">
        <w:r>
          <w:rPr>
            <w:rFonts w:cstheme="minorHAnsi" w:hint="eastAsia"/>
            <w:bCs/>
            <w:color w:val="444444"/>
            <w:sz w:val="18"/>
            <w:szCs w:val="18"/>
          </w:rPr>
          <w:t>e made a scheme --</w:t>
        </w:r>
        <w:r w:rsidRPr="00EC1982">
          <w:rPr>
            <w:rFonts w:cstheme="minorHAnsi"/>
            <w:bCs/>
            <w:color w:val="444444"/>
            <w:sz w:val="18"/>
            <w:szCs w:val="18"/>
          </w:rPr>
          <w:t>“</w:t>
        </w:r>
        <w:commentRangeStart w:id="60"/>
        <w:r w:rsidRPr="0030720B">
          <w:rPr>
            <w:rFonts w:cstheme="minorHAnsi"/>
            <w:b/>
            <w:color w:val="444444"/>
            <w:sz w:val="18"/>
            <w:szCs w:val="18"/>
          </w:rPr>
          <w:t>For Health</w:t>
        </w:r>
      </w:ins>
      <w:ins w:id="61" w:author="15310893653@163.com" w:date="2020-10-07T17:00:00Z">
        <w:r>
          <w:rPr>
            <w:rFonts w:cstheme="minorHAnsi"/>
            <w:b/>
            <w:color w:val="444444"/>
            <w:sz w:val="18"/>
            <w:szCs w:val="18"/>
          </w:rPr>
          <w:t>,</w:t>
        </w:r>
      </w:ins>
      <w:ins w:id="62" w:author="15310893653@163.com" w:date="2020-10-07T16:59:00Z">
        <w:r w:rsidRPr="0030720B">
          <w:rPr>
            <w:rFonts w:cstheme="minorHAnsi"/>
            <w:b/>
            <w:color w:val="444444"/>
            <w:sz w:val="18"/>
            <w:szCs w:val="18"/>
          </w:rPr>
          <w:t xml:space="preserve"> Fo</w:t>
        </w:r>
        <w:r w:rsidRPr="00EC1982">
          <w:rPr>
            <w:rFonts w:cstheme="minorHAnsi"/>
            <w:b/>
            <w:color w:val="444444"/>
            <w:sz w:val="18"/>
            <w:szCs w:val="18"/>
          </w:rPr>
          <w:t>r Earning</w:t>
        </w:r>
        <w:r w:rsidRPr="00EC1982">
          <w:rPr>
            <w:rFonts w:cstheme="minorHAnsi"/>
            <w:bCs/>
            <w:color w:val="444444"/>
            <w:sz w:val="18"/>
            <w:szCs w:val="18"/>
          </w:rPr>
          <w:t>”</w:t>
        </w:r>
        <w:commentRangeEnd w:id="60"/>
        <w:r w:rsidRPr="00EC1982">
          <w:rPr>
            <w:rFonts w:cstheme="minorHAnsi"/>
            <w:bCs/>
            <w:color w:val="444444"/>
            <w:sz w:val="18"/>
            <w:szCs w:val="18"/>
          </w:rPr>
          <w:commentReference w:id="60"/>
        </w:r>
        <w:r w:rsidRPr="00EC1982">
          <w:rPr>
            <w:rFonts w:cstheme="minorHAnsi"/>
            <w:bCs/>
            <w:color w:val="444444"/>
            <w:sz w:val="18"/>
            <w:szCs w:val="18"/>
          </w:rPr>
          <w:t xml:space="preserve"> </w:t>
        </w:r>
        <w:r>
          <w:rPr>
            <w:rFonts w:cstheme="minorHAnsi" w:hint="eastAsia"/>
            <w:bCs/>
            <w:color w:val="444444"/>
            <w:sz w:val="18"/>
            <w:szCs w:val="18"/>
          </w:rPr>
          <w:t xml:space="preserve">to </w:t>
        </w:r>
        <w:del w:id="63" w:author="Office" w:date="2020-10-07T23:40:00Z">
          <w:r w:rsidDel="00101607">
            <w:rPr>
              <w:rFonts w:cstheme="minorHAnsi"/>
              <w:bCs/>
              <w:color w:val="444444"/>
              <w:sz w:val="18"/>
              <w:szCs w:val="18"/>
            </w:rPr>
            <w:delText>promote</w:delText>
          </w:r>
        </w:del>
      </w:ins>
      <w:ins w:id="64" w:author="Office" w:date="2020-10-07T23:40:00Z">
        <w:r w:rsidR="00101607">
          <w:rPr>
            <w:rFonts w:cstheme="minorHAnsi"/>
            <w:bCs/>
            <w:color w:val="444444"/>
            <w:sz w:val="18"/>
            <w:szCs w:val="18"/>
          </w:rPr>
          <w:t>call on</w:t>
        </w:r>
      </w:ins>
      <w:ins w:id="65" w:author="15310893653@163.com" w:date="2020-10-07T16:59:00Z">
        <w:r>
          <w:rPr>
            <w:rFonts w:cstheme="minorHAnsi"/>
            <w:bCs/>
            <w:color w:val="444444"/>
            <w:sz w:val="18"/>
            <w:szCs w:val="18"/>
          </w:rPr>
          <w:t xml:space="preserve"> people </w:t>
        </w:r>
      </w:ins>
      <w:ins w:id="66" w:author="Office" w:date="2020-10-07T23:40:00Z">
        <w:r w:rsidR="00101607">
          <w:rPr>
            <w:rFonts w:cstheme="minorHAnsi"/>
            <w:bCs/>
            <w:color w:val="444444"/>
            <w:sz w:val="18"/>
            <w:szCs w:val="18"/>
          </w:rPr>
          <w:t xml:space="preserve">to </w:t>
        </w:r>
      </w:ins>
      <w:ins w:id="67" w:author="15310893653@163.com" w:date="2020-10-07T16:59:00Z">
        <w:r>
          <w:rPr>
            <w:rFonts w:cstheme="minorHAnsi"/>
            <w:bCs/>
            <w:color w:val="444444"/>
            <w:sz w:val="18"/>
            <w:szCs w:val="18"/>
          </w:rPr>
          <w:t xml:space="preserve">care about their food safety and environment, so that we can </w:t>
        </w:r>
        <w:r>
          <w:rPr>
            <w:rFonts w:cstheme="minorHAnsi" w:hint="eastAsia"/>
            <w:bCs/>
            <w:color w:val="444444"/>
            <w:sz w:val="18"/>
            <w:szCs w:val="18"/>
          </w:rPr>
          <w:t xml:space="preserve">help farmers and peasants to save the loss </w:t>
        </w:r>
        <w:r>
          <w:rPr>
            <w:rFonts w:cstheme="minorHAnsi"/>
            <w:bCs/>
            <w:color w:val="444444"/>
            <w:sz w:val="18"/>
            <w:szCs w:val="18"/>
          </w:rPr>
          <w:t>with the increasing demand in heavy-metal-free vegetables.</w:t>
        </w:r>
        <w:r>
          <w:rPr>
            <w:rFonts w:cstheme="minorHAnsi" w:hint="eastAsia"/>
            <w:bCs/>
            <w:color w:val="444444"/>
            <w:sz w:val="18"/>
            <w:szCs w:val="18"/>
          </w:rPr>
          <w:t xml:space="preserve"> </w:t>
        </w:r>
      </w:ins>
    </w:p>
    <w:p w14:paraId="1D6E269C" w14:textId="77777777" w:rsidR="00AB3F02" w:rsidRDefault="00AB3F02" w:rsidP="0087226E">
      <w:pPr>
        <w:spacing w:line="276" w:lineRule="auto"/>
        <w:rPr>
          <w:ins w:id="68" w:author="15310893653@163.com" w:date="2020-10-07T17:03:00Z"/>
          <w:rFonts w:cstheme="minorHAnsi"/>
          <w:bCs/>
          <w:color w:val="444444"/>
          <w:sz w:val="18"/>
          <w:szCs w:val="18"/>
        </w:rPr>
      </w:pPr>
    </w:p>
    <w:p w14:paraId="63045B45" w14:textId="4195ADF4" w:rsidR="0087226E" w:rsidRDefault="00AB3F02">
      <w:pPr>
        <w:spacing w:line="276" w:lineRule="auto"/>
        <w:jc w:val="center"/>
        <w:rPr>
          <w:ins w:id="69" w:author="15310893653@163.com" w:date="2020-10-07T16:59:00Z"/>
          <w:rFonts w:cstheme="minorHAnsi"/>
          <w:bCs/>
          <w:color w:val="444444"/>
          <w:sz w:val="18"/>
          <w:szCs w:val="18"/>
        </w:rPr>
        <w:pPrChange w:id="70" w:author="15310893653@163.com" w:date="2020-10-07T17:04:00Z">
          <w:pPr>
            <w:spacing w:line="276" w:lineRule="auto"/>
          </w:pPr>
        </w:pPrChange>
      </w:pPr>
      <w:ins w:id="71" w:author="15310893653@163.com" w:date="2020-10-07T17:01:00Z">
        <w:r>
          <w:rPr>
            <w:rFonts w:cstheme="minorHAnsi"/>
            <w:bCs/>
            <w:color w:val="444444"/>
            <w:sz w:val="18"/>
            <w:szCs w:val="18"/>
          </w:rPr>
          <w:t>Now</w:t>
        </w:r>
      </w:ins>
      <w:ins w:id="72" w:author="15310893653@163.com" w:date="2020-10-07T17:03:00Z">
        <w:r>
          <w:rPr>
            <w:rFonts w:cstheme="minorHAnsi"/>
            <w:bCs/>
            <w:color w:val="444444"/>
            <w:sz w:val="18"/>
            <w:szCs w:val="18"/>
          </w:rPr>
          <w:t xml:space="preserve"> let’s see how SLIM</w:t>
        </w:r>
      </w:ins>
      <w:ins w:id="73" w:author="15310893653@163.com" w:date="2020-10-07T17:04:00Z">
        <w:r>
          <w:rPr>
            <w:rFonts w:cstheme="minorHAnsi"/>
            <w:bCs/>
            <w:color w:val="444444"/>
            <w:sz w:val="18"/>
            <w:szCs w:val="18"/>
          </w:rPr>
          <w:t xml:space="preserve"> help build a better future!</w:t>
        </w:r>
      </w:ins>
    </w:p>
    <w:p w14:paraId="5221D430" w14:textId="77777777" w:rsidR="0087226E" w:rsidRPr="0087226E" w:rsidRDefault="0087226E">
      <w:pPr>
        <w:spacing w:line="276" w:lineRule="auto"/>
        <w:rPr>
          <w:ins w:id="74" w:author="15310893653@163.com" w:date="2020-10-07T16:59:00Z"/>
          <w:rFonts w:cstheme="minorHAnsi"/>
          <w:b/>
          <w:bCs/>
          <w:color w:val="000000"/>
          <w:szCs w:val="21"/>
          <w:highlight w:val="yellow"/>
          <w:shd w:val="clear" w:color="auto" w:fill="FFFFFF"/>
        </w:rPr>
      </w:pPr>
    </w:p>
    <w:p w14:paraId="01EB88B4" w14:textId="145669B4" w:rsidR="00F61F1B" w:rsidRDefault="007D115C">
      <w:pPr>
        <w:spacing w:line="276" w:lineRule="auto"/>
        <w:rPr>
          <w:rFonts w:cstheme="minorHAnsi"/>
          <w:b/>
          <w:bCs/>
          <w:color w:val="000000"/>
          <w:szCs w:val="21"/>
          <w:shd w:val="clear" w:color="auto" w:fill="FFFFFF"/>
        </w:rPr>
      </w:pPr>
      <w:r w:rsidRPr="000514C7">
        <w:rPr>
          <w:rFonts w:cstheme="minorHAnsi"/>
          <w:b/>
          <w:bCs/>
          <w:color w:val="000000"/>
          <w:szCs w:val="21"/>
          <w:highlight w:val="yellow"/>
          <w:shd w:val="clear" w:color="auto" w:fill="FFFFFF"/>
          <w:rPrChange w:id="75" w:author="Rachel" w:date="2020-10-05T09:35:00Z">
            <w:rPr>
              <w:rFonts w:cstheme="minorHAnsi"/>
              <w:b/>
              <w:bCs/>
              <w:color w:val="000000"/>
              <w:szCs w:val="21"/>
              <w:shd w:val="clear" w:color="auto" w:fill="FFFFFF"/>
            </w:rPr>
          </w:rPrChange>
        </w:rPr>
        <w:t>1 Discover</w:t>
      </w:r>
    </w:p>
    <w:p w14:paraId="43E81AB6" w14:textId="77777777" w:rsidR="00F61F1B" w:rsidRDefault="007D115C">
      <w:pPr>
        <w:spacing w:line="276" w:lineRule="auto"/>
        <w:rPr>
          <w:ins w:id="76" w:author="Office" w:date="2020-10-05T03:54:00Z"/>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 xml:space="preserve">The birth of </w:t>
      </w:r>
      <w:commentRangeStart w:id="77"/>
      <w:r>
        <w:rPr>
          <w:rFonts w:cstheme="minorHAnsi" w:hint="eastAsia"/>
          <w:b/>
          <w:bCs/>
          <w:color w:val="595959" w:themeColor="text1" w:themeTint="A6"/>
          <w:szCs w:val="21"/>
          <w:u w:val="single"/>
          <w:shd w:val="clear" w:color="auto" w:fill="FFFFFF"/>
        </w:rPr>
        <w:t>SLIM</w:t>
      </w:r>
      <w:commentRangeEnd w:id="77"/>
      <w:r w:rsidR="005666D8">
        <w:rPr>
          <w:rStyle w:val="af0"/>
        </w:rPr>
        <w:commentReference w:id="77"/>
      </w:r>
    </w:p>
    <w:p w14:paraId="3A55903C" w14:textId="4A981A29" w:rsidR="00F61F1B" w:rsidRDefault="00472A52">
      <w:pPr>
        <w:spacing w:line="276" w:lineRule="auto"/>
        <w:rPr>
          <w:rFonts w:cstheme="minorHAnsi"/>
          <w:bCs/>
          <w:sz w:val="18"/>
          <w:szCs w:val="18"/>
        </w:rPr>
      </w:pPr>
      <w:r w:rsidRPr="0040667E">
        <w:rPr>
          <w:rFonts w:cstheme="minorHAnsi"/>
          <w:bCs/>
          <w:sz w:val="18"/>
          <w:szCs w:val="18"/>
        </w:rPr>
        <w:t>I</w:t>
      </w:r>
      <w:r w:rsidRPr="0040667E">
        <w:rPr>
          <w:rFonts w:cstheme="minorHAnsi" w:hint="eastAsia"/>
          <w:bCs/>
          <w:sz w:val="18"/>
          <w:szCs w:val="18"/>
        </w:rPr>
        <w:t xml:space="preserve">t was a casual glimpse of a </w:t>
      </w:r>
      <w:r>
        <w:rPr>
          <w:rFonts w:cstheme="minorHAnsi"/>
          <w:bCs/>
          <w:sz w:val="18"/>
          <w:szCs w:val="18"/>
        </w:rPr>
        <w:t xml:space="preserve">piece of </w:t>
      </w:r>
      <w:r w:rsidRPr="0040667E">
        <w:rPr>
          <w:rFonts w:cstheme="minorHAnsi" w:hint="eastAsia"/>
          <w:bCs/>
          <w:sz w:val="18"/>
          <w:szCs w:val="18"/>
        </w:rPr>
        <w:t>news about lead poisoning</w:t>
      </w:r>
      <w:r w:rsidRPr="0040667E">
        <w:rPr>
          <w:rFonts w:cstheme="minorHAnsi"/>
          <w:bCs/>
          <w:sz w:val="18"/>
          <w:szCs w:val="18"/>
        </w:rPr>
        <w:t>.</w:t>
      </w:r>
      <w:r>
        <w:rPr>
          <w:rFonts w:cstheme="minorHAnsi"/>
          <w:bCs/>
          <w:sz w:val="18"/>
          <w:szCs w:val="18"/>
        </w:rPr>
        <w:t xml:space="preserve"> </w:t>
      </w:r>
      <w:r w:rsidR="007D115C">
        <w:rPr>
          <w:rFonts w:cstheme="minorHAnsi"/>
          <w:bCs/>
          <w:color w:val="444444"/>
          <w:sz w:val="18"/>
          <w:szCs w:val="18"/>
        </w:rPr>
        <w:t>I</w:t>
      </w:r>
      <w:r w:rsidR="007D115C">
        <w:rPr>
          <w:rFonts w:cstheme="minorHAnsi" w:hint="eastAsia"/>
          <w:bCs/>
          <w:color w:val="444444"/>
          <w:sz w:val="18"/>
          <w:szCs w:val="18"/>
        </w:rPr>
        <w:t xml:space="preserve">t was a casual conversation with a </w:t>
      </w:r>
      <w:r w:rsidR="005666D8">
        <w:rPr>
          <w:rFonts w:cstheme="minorHAnsi" w:hint="eastAsia"/>
          <w:bCs/>
          <w:color w:val="444444"/>
          <w:sz w:val="18"/>
          <w:szCs w:val="18"/>
        </w:rPr>
        <w:t xml:space="preserve">rural </w:t>
      </w:r>
      <w:r w:rsidR="007D115C">
        <w:rPr>
          <w:rFonts w:cstheme="minorHAnsi" w:hint="eastAsia"/>
          <w:bCs/>
          <w:color w:val="444444"/>
          <w:sz w:val="18"/>
          <w:szCs w:val="18"/>
        </w:rPr>
        <w:t xml:space="preserve">relative of </w:t>
      </w:r>
      <w:r w:rsidR="005666D8">
        <w:rPr>
          <w:rFonts w:cstheme="minorHAnsi" w:hint="eastAsia"/>
          <w:bCs/>
          <w:color w:val="444444"/>
          <w:sz w:val="18"/>
          <w:szCs w:val="18"/>
        </w:rPr>
        <w:t xml:space="preserve">one </w:t>
      </w:r>
      <w:ins w:id="78" w:author="Office" w:date="2020-10-07T23:41:00Z">
        <w:r w:rsidR="008D4A2F">
          <w:rPr>
            <w:rFonts w:cstheme="minorHAnsi"/>
            <w:bCs/>
            <w:color w:val="444444"/>
            <w:sz w:val="18"/>
            <w:szCs w:val="18"/>
          </w:rPr>
          <w:t xml:space="preserve">iGEM </w:t>
        </w:r>
      </w:ins>
      <w:del w:id="79" w:author="Office" w:date="2020-10-07T23:41:00Z">
        <w:r w:rsidR="005666D8" w:rsidDel="008D4A2F">
          <w:rPr>
            <w:rFonts w:cstheme="minorHAnsi"/>
            <w:bCs/>
            <w:color w:val="444444"/>
            <w:sz w:val="18"/>
            <w:szCs w:val="18"/>
          </w:rPr>
          <w:delText>of our</w:delText>
        </w:r>
        <w:r w:rsidR="005666D8" w:rsidDel="008D4A2F">
          <w:rPr>
            <w:rFonts w:cstheme="minorHAnsi" w:hint="eastAsia"/>
            <w:bCs/>
            <w:color w:val="444444"/>
            <w:sz w:val="18"/>
            <w:szCs w:val="18"/>
          </w:rPr>
          <w:delText xml:space="preserve"> </w:delText>
        </w:r>
      </w:del>
      <w:r w:rsidR="005666D8">
        <w:rPr>
          <w:rFonts w:cstheme="minorHAnsi" w:hint="eastAsia"/>
          <w:bCs/>
          <w:color w:val="444444"/>
          <w:sz w:val="18"/>
          <w:szCs w:val="18"/>
        </w:rPr>
        <w:t>team</w:t>
      </w:r>
      <w:r w:rsidR="007D115C">
        <w:rPr>
          <w:rFonts w:cstheme="minorHAnsi" w:hint="eastAsia"/>
          <w:bCs/>
          <w:color w:val="444444"/>
          <w:sz w:val="18"/>
          <w:szCs w:val="18"/>
        </w:rPr>
        <w:t xml:space="preserve"> mem</w:t>
      </w:r>
      <w:r w:rsidR="007D115C" w:rsidRPr="0040667E">
        <w:rPr>
          <w:rFonts w:cstheme="minorHAnsi" w:hint="eastAsia"/>
          <w:bCs/>
          <w:sz w:val="18"/>
          <w:szCs w:val="18"/>
        </w:rPr>
        <w:t>ber</w:t>
      </w:r>
      <w:del w:id="80" w:author="Office" w:date="2020-10-07T23:41:00Z">
        <w:r w:rsidR="005666D8" w:rsidDel="008D4A2F">
          <w:rPr>
            <w:rFonts w:cstheme="minorHAnsi"/>
            <w:bCs/>
            <w:sz w:val="18"/>
            <w:szCs w:val="18"/>
          </w:rPr>
          <w:delText>s</w:delText>
        </w:r>
      </w:del>
      <w:r w:rsidR="007D115C" w:rsidRPr="0040667E">
        <w:rPr>
          <w:rFonts w:cstheme="minorHAnsi" w:hint="eastAsia"/>
          <w:bCs/>
          <w:sz w:val="18"/>
          <w:szCs w:val="18"/>
        </w:rPr>
        <w:t>.</w:t>
      </w:r>
      <w:r>
        <w:rPr>
          <w:rFonts w:cstheme="minorHAnsi"/>
          <w:bCs/>
          <w:sz w:val="18"/>
          <w:szCs w:val="18"/>
        </w:rPr>
        <w:t xml:space="preserve"> </w:t>
      </w:r>
      <w:ins w:id="81" w:author="Office" w:date="2020-10-07T23:41:00Z">
        <w:r w:rsidR="008D4A2F">
          <w:rPr>
            <w:rFonts w:cstheme="minorHAnsi"/>
            <w:bCs/>
            <w:sz w:val="18"/>
            <w:szCs w:val="18"/>
          </w:rPr>
          <w:t xml:space="preserve">The </w:t>
        </w:r>
      </w:ins>
      <w:del w:id="82" w:author="Office" w:date="2020-10-07T23:41:00Z">
        <w:r w:rsidDel="008D4A2F">
          <w:rPr>
            <w:rFonts w:cstheme="minorHAnsi"/>
            <w:bCs/>
            <w:sz w:val="18"/>
            <w:szCs w:val="18"/>
          </w:rPr>
          <w:delText>T</w:delText>
        </w:r>
        <w:r w:rsidR="00616C4B" w:rsidDel="008D4A2F">
          <w:rPr>
            <w:rFonts w:cstheme="minorHAnsi"/>
            <w:bCs/>
            <w:sz w:val="18"/>
            <w:szCs w:val="18"/>
          </w:rPr>
          <w:delText xml:space="preserve">wo </w:delText>
        </w:r>
      </w:del>
      <w:ins w:id="83" w:author="Office" w:date="2020-10-07T23:41:00Z">
        <w:r w:rsidR="008D4A2F">
          <w:rPr>
            <w:rFonts w:cstheme="minorHAnsi"/>
            <w:bCs/>
            <w:sz w:val="18"/>
            <w:szCs w:val="18"/>
          </w:rPr>
          <w:t xml:space="preserve">two </w:t>
        </w:r>
      </w:ins>
      <w:r w:rsidR="00616C4B">
        <w:rPr>
          <w:rFonts w:cstheme="minorHAnsi"/>
          <w:bCs/>
          <w:sz w:val="18"/>
          <w:szCs w:val="18"/>
        </w:rPr>
        <w:t xml:space="preserve">incidents sowed </w:t>
      </w:r>
      <w:r w:rsidR="007E6785">
        <w:rPr>
          <w:rFonts w:cstheme="minorHAnsi"/>
          <w:bCs/>
          <w:sz w:val="18"/>
          <w:szCs w:val="18"/>
        </w:rPr>
        <w:t>the seed of SLIM.</w:t>
      </w:r>
    </w:p>
    <w:p w14:paraId="265F2D76" w14:textId="63AF38AE" w:rsidR="00DF7485" w:rsidRDefault="00DF7485" w:rsidP="00DF7485">
      <w:pPr>
        <w:spacing w:line="276" w:lineRule="auto"/>
        <w:jc w:val="center"/>
        <w:rPr>
          <w:ins w:id="84" w:author="15310893653@163.com" w:date="2020-10-07T16:58:00Z"/>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4636C7F6" wp14:editId="3EA21131">
            <wp:extent cx="1873250" cy="1092200"/>
            <wp:effectExtent l="0" t="0" r="0" b="0"/>
            <wp:docPr id="8" name="图片 8" descr="F:\Betris呀\iGEM\wiki\照片\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Betris呀\iGEM\wiki\照片\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73250" cy="1092200"/>
                    </a:xfrm>
                    <a:prstGeom prst="rect">
                      <a:avLst/>
                    </a:prstGeom>
                    <a:noFill/>
                    <a:ln>
                      <a:noFill/>
                    </a:ln>
                  </pic:spPr>
                </pic:pic>
              </a:graphicData>
            </a:graphic>
          </wp:inline>
        </w:drawing>
      </w:r>
    </w:p>
    <w:p w14:paraId="541E4F9D" w14:textId="0F5E050D" w:rsidR="003470F6" w:rsidRDefault="003470F6" w:rsidP="00DF7485">
      <w:pPr>
        <w:spacing w:line="276" w:lineRule="auto"/>
        <w:jc w:val="center"/>
        <w:rPr>
          <w:rFonts w:cstheme="minorHAnsi"/>
          <w:b/>
          <w:bCs/>
          <w:color w:val="000000"/>
          <w:szCs w:val="21"/>
          <w:shd w:val="clear" w:color="auto" w:fill="FFFFFF"/>
        </w:rPr>
      </w:pPr>
      <w:ins w:id="85" w:author="15310893653@163.com" w:date="2020-10-07T16:58:00Z">
        <w:r>
          <w:rPr>
            <w:rFonts w:cstheme="minorHAnsi"/>
            <w:b/>
            <w:bCs/>
            <w:color w:val="000000"/>
            <w:szCs w:val="21"/>
            <w:shd w:val="clear" w:color="auto" w:fill="FFFFFF"/>
          </w:rPr>
          <w:t>Sele</w:t>
        </w:r>
      </w:ins>
      <w:ins w:id="86" w:author="15310893653@163.com" w:date="2020-10-07T16:59:00Z">
        <w:r>
          <w:rPr>
            <w:rFonts w:cstheme="minorHAnsi"/>
            <w:b/>
            <w:bCs/>
            <w:color w:val="000000"/>
            <w:szCs w:val="21"/>
            <w:shd w:val="clear" w:color="auto" w:fill="FFFFFF"/>
          </w:rPr>
          <w:t>cted from Xinhua News</w:t>
        </w:r>
      </w:ins>
    </w:p>
    <w:p w14:paraId="2C5FD9EA" w14:textId="4953B08E" w:rsidR="00DF7485" w:rsidRDefault="00DF7485" w:rsidP="00DF7485">
      <w:pPr>
        <w:spacing w:line="276" w:lineRule="auto"/>
        <w:rPr>
          <w:rFonts w:cstheme="minorHAnsi"/>
          <w:b/>
          <w:bCs/>
          <w:color w:val="000000"/>
          <w:szCs w:val="21"/>
          <w:shd w:val="clear" w:color="auto" w:fill="FFFFFF"/>
        </w:rPr>
      </w:pPr>
      <w:r>
        <w:rPr>
          <w:rFonts w:cstheme="minorHAnsi"/>
          <w:b/>
          <w:bCs/>
          <w:color w:val="000000"/>
          <w:szCs w:val="21"/>
          <w:shd w:val="clear" w:color="auto" w:fill="FFFFFF"/>
        </w:rPr>
        <w:t xml:space="preserve">Children </w:t>
      </w:r>
      <w:r w:rsidR="007E6785">
        <w:rPr>
          <w:rFonts w:cstheme="minorHAnsi"/>
          <w:b/>
          <w:bCs/>
          <w:color w:val="000000"/>
          <w:szCs w:val="21"/>
          <w:shd w:val="clear" w:color="auto" w:fill="FFFFFF"/>
        </w:rPr>
        <w:t>S</w:t>
      </w:r>
      <w:r>
        <w:rPr>
          <w:rFonts w:cstheme="minorHAnsi"/>
          <w:b/>
          <w:bCs/>
          <w:color w:val="000000"/>
          <w:szCs w:val="21"/>
          <w:shd w:val="clear" w:color="auto" w:fill="FFFFFF"/>
        </w:rPr>
        <w:t xml:space="preserve">uffering </w:t>
      </w:r>
      <w:del w:id="87" w:author="15310893653@163.com" w:date="2020-10-07T16:59:00Z">
        <w:r w:rsidR="007E6785" w:rsidDel="003470F6">
          <w:rPr>
            <w:rFonts w:cstheme="minorHAnsi"/>
            <w:b/>
            <w:bCs/>
            <w:color w:val="000000"/>
            <w:szCs w:val="21"/>
            <w:shd w:val="clear" w:color="auto" w:fill="FFFFFF"/>
          </w:rPr>
          <w:delText>F</w:delText>
        </w:r>
        <w:r w:rsidDel="003470F6">
          <w:rPr>
            <w:rFonts w:cstheme="minorHAnsi"/>
            <w:b/>
            <w:bCs/>
            <w:color w:val="000000"/>
            <w:szCs w:val="21"/>
            <w:shd w:val="clear" w:color="auto" w:fill="FFFFFF"/>
          </w:rPr>
          <w:delText>rom</w:delText>
        </w:r>
      </w:del>
      <w:ins w:id="88" w:author="15310893653@163.com" w:date="2020-10-07T16:59:00Z">
        <w:r w:rsidR="003470F6">
          <w:rPr>
            <w:rFonts w:cstheme="minorHAnsi"/>
            <w:b/>
            <w:bCs/>
            <w:color w:val="000000"/>
            <w:szCs w:val="21"/>
            <w:shd w:val="clear" w:color="auto" w:fill="FFFFFF"/>
          </w:rPr>
          <w:t>from</w:t>
        </w:r>
      </w:ins>
      <w:r>
        <w:rPr>
          <w:rFonts w:cstheme="minorHAnsi"/>
          <w:b/>
          <w:bCs/>
          <w:color w:val="000000"/>
          <w:szCs w:val="21"/>
          <w:shd w:val="clear" w:color="auto" w:fill="FFFFFF"/>
        </w:rPr>
        <w:t xml:space="preserve"> </w:t>
      </w:r>
      <w:r w:rsidR="007E6785">
        <w:rPr>
          <w:rFonts w:cstheme="minorHAnsi"/>
          <w:b/>
          <w:bCs/>
          <w:color w:val="000000"/>
          <w:szCs w:val="21"/>
          <w:shd w:val="clear" w:color="auto" w:fill="FFFFFF"/>
        </w:rPr>
        <w:t>L</w:t>
      </w:r>
      <w:r>
        <w:rPr>
          <w:rFonts w:cstheme="minorHAnsi"/>
          <w:b/>
          <w:bCs/>
          <w:color w:val="000000"/>
          <w:szCs w:val="21"/>
          <w:shd w:val="clear" w:color="auto" w:fill="FFFFFF"/>
        </w:rPr>
        <w:t xml:space="preserve">ead </w:t>
      </w:r>
      <w:r w:rsidR="007E6785">
        <w:rPr>
          <w:rFonts w:cstheme="minorHAnsi"/>
          <w:b/>
          <w:bCs/>
          <w:color w:val="000000"/>
          <w:szCs w:val="21"/>
          <w:shd w:val="clear" w:color="auto" w:fill="FFFFFF"/>
        </w:rPr>
        <w:t>P</w:t>
      </w:r>
      <w:commentRangeStart w:id="89"/>
      <w:r>
        <w:rPr>
          <w:rFonts w:cstheme="minorHAnsi"/>
          <w:b/>
          <w:bCs/>
          <w:color w:val="000000"/>
          <w:szCs w:val="21"/>
          <w:shd w:val="clear" w:color="auto" w:fill="FFFFFF"/>
        </w:rPr>
        <w:t>oisoning</w:t>
      </w:r>
      <w:commentRangeEnd w:id="89"/>
      <w:r>
        <w:rPr>
          <w:rStyle w:val="af0"/>
        </w:rPr>
        <w:commentReference w:id="89"/>
      </w:r>
    </w:p>
    <w:p w14:paraId="7437BBDF" w14:textId="26D940EB" w:rsidR="00DF7485" w:rsidRDefault="00DF7485" w:rsidP="00DF7485">
      <w:pPr>
        <w:spacing w:line="276" w:lineRule="auto"/>
        <w:ind w:left="270" w:hangingChars="150" w:hanging="270"/>
        <w:jc w:val="left"/>
        <w:rPr>
          <w:rFonts w:cstheme="minorHAnsi"/>
          <w:bCs/>
          <w:color w:val="444444"/>
          <w:sz w:val="18"/>
          <w:szCs w:val="18"/>
        </w:rPr>
      </w:pPr>
      <w:r>
        <w:rPr>
          <w:rFonts w:cstheme="minorHAnsi" w:hint="eastAsia"/>
          <w:bCs/>
          <w:color w:val="444444"/>
          <w:sz w:val="18"/>
          <w:szCs w:val="18"/>
        </w:rPr>
        <w:t>We</w:t>
      </w:r>
      <w:r>
        <w:rPr>
          <w:rFonts w:cstheme="minorHAnsi"/>
          <w:bCs/>
          <w:color w:val="444444"/>
          <w:sz w:val="18"/>
          <w:szCs w:val="18"/>
        </w:rPr>
        <w:t xml:space="preserve"> felt shocked at a glimpse of a piece of news, </w:t>
      </w:r>
      <w:r w:rsidRPr="009524D8">
        <w:rPr>
          <w:rFonts w:cstheme="minorHAnsi"/>
          <w:bCs/>
          <w:i/>
          <w:iCs/>
          <w:color w:val="444444"/>
          <w:sz w:val="18"/>
          <w:szCs w:val="18"/>
        </w:rPr>
        <w:t>O</w:t>
      </w:r>
      <w:r w:rsidRPr="009524D8">
        <w:rPr>
          <w:rFonts w:cstheme="minorHAnsi" w:hint="eastAsia"/>
          <w:bCs/>
          <w:i/>
          <w:iCs/>
          <w:color w:val="444444"/>
          <w:sz w:val="18"/>
          <w:szCs w:val="18"/>
        </w:rPr>
        <w:t xml:space="preserve">ver </w:t>
      </w:r>
      <w:r>
        <w:rPr>
          <w:rFonts w:cstheme="minorHAnsi"/>
          <w:bCs/>
          <w:i/>
          <w:iCs/>
          <w:color w:val="444444"/>
          <w:sz w:val="18"/>
          <w:szCs w:val="18"/>
        </w:rPr>
        <w:t>h</w:t>
      </w:r>
      <w:r w:rsidRPr="009524D8">
        <w:rPr>
          <w:rFonts w:cstheme="minorHAnsi" w:hint="eastAsia"/>
          <w:bCs/>
          <w:i/>
          <w:iCs/>
          <w:color w:val="444444"/>
          <w:sz w:val="18"/>
          <w:szCs w:val="18"/>
        </w:rPr>
        <w:t>alf of</w:t>
      </w:r>
      <w:r w:rsidRPr="009524D8">
        <w:rPr>
          <w:rFonts w:cstheme="minorHAnsi"/>
          <w:bCs/>
          <w:i/>
          <w:iCs/>
          <w:color w:val="444444"/>
          <w:sz w:val="18"/>
          <w:szCs w:val="18"/>
        </w:rPr>
        <w:t xml:space="preserve"> Children in Chenzhou suffering from </w:t>
      </w:r>
      <w:r>
        <w:rPr>
          <w:rFonts w:cstheme="minorHAnsi"/>
          <w:bCs/>
          <w:i/>
          <w:iCs/>
          <w:color w:val="444444"/>
          <w:sz w:val="18"/>
          <w:szCs w:val="18"/>
        </w:rPr>
        <w:t>L</w:t>
      </w:r>
      <w:r w:rsidRPr="009524D8">
        <w:rPr>
          <w:rFonts w:cstheme="minorHAnsi"/>
          <w:bCs/>
          <w:i/>
          <w:iCs/>
          <w:color w:val="444444"/>
          <w:sz w:val="18"/>
          <w:szCs w:val="18"/>
        </w:rPr>
        <w:t xml:space="preserve">ead </w:t>
      </w:r>
      <w:r>
        <w:rPr>
          <w:rFonts w:cstheme="minorHAnsi"/>
          <w:bCs/>
          <w:i/>
          <w:iCs/>
          <w:color w:val="444444"/>
          <w:sz w:val="18"/>
          <w:szCs w:val="18"/>
        </w:rPr>
        <w:t>P</w:t>
      </w:r>
      <w:r w:rsidRPr="009524D8">
        <w:rPr>
          <w:rFonts w:cstheme="minorHAnsi"/>
          <w:bCs/>
          <w:i/>
          <w:iCs/>
          <w:color w:val="444444"/>
          <w:sz w:val="18"/>
          <w:szCs w:val="18"/>
        </w:rPr>
        <w:t>oisoning</w:t>
      </w:r>
      <w:r>
        <w:rPr>
          <w:rFonts w:cstheme="minorHAnsi"/>
          <w:bCs/>
          <w:color w:val="444444"/>
          <w:sz w:val="18"/>
          <w:szCs w:val="18"/>
        </w:rPr>
        <w:t>.</w:t>
      </w:r>
      <w:r>
        <w:rPr>
          <w:rFonts w:cstheme="minorHAnsi" w:hint="eastAsia"/>
          <w:bCs/>
          <w:color w:val="444444"/>
          <w:sz w:val="18"/>
          <w:szCs w:val="18"/>
        </w:rPr>
        <w:t xml:space="preserve"> </w:t>
      </w:r>
      <w:r>
        <w:rPr>
          <w:rFonts w:cstheme="minorHAnsi"/>
          <w:bCs/>
          <w:color w:val="444444"/>
          <w:sz w:val="18"/>
          <w:szCs w:val="18"/>
        </w:rPr>
        <w:t>A</w:t>
      </w:r>
      <w:r>
        <w:rPr>
          <w:rFonts w:cstheme="minorHAnsi" w:hint="eastAsia"/>
          <w:bCs/>
          <w:color w:val="444444"/>
          <w:sz w:val="18"/>
          <w:szCs w:val="18"/>
        </w:rPr>
        <w:t xml:space="preserve"> village in Chenzhou, Hunan province</w:t>
      </w:r>
      <w:r>
        <w:rPr>
          <w:rFonts w:cstheme="minorHAnsi"/>
          <w:bCs/>
          <w:color w:val="444444"/>
          <w:sz w:val="18"/>
          <w:szCs w:val="18"/>
        </w:rPr>
        <w:t xml:space="preserve"> was </w:t>
      </w:r>
      <w:r>
        <w:rPr>
          <w:rFonts w:cstheme="minorHAnsi" w:hint="eastAsia"/>
          <w:bCs/>
          <w:color w:val="444444"/>
          <w:sz w:val="18"/>
          <w:szCs w:val="18"/>
        </w:rPr>
        <w:t xml:space="preserve">polluted heavily by lead a few years ago. Chenzhou was famous for </w:t>
      </w:r>
      <w:r>
        <w:rPr>
          <w:rFonts w:cstheme="minorHAnsi" w:hint="eastAsia"/>
          <w:bCs/>
          <w:color w:val="444444"/>
          <w:sz w:val="18"/>
          <w:szCs w:val="18"/>
        </w:rPr>
        <w:lastRenderedPageBreak/>
        <w:t xml:space="preserve">its lead-zinc deposit and </w:t>
      </w:r>
      <w:r>
        <w:rPr>
          <w:rFonts w:cstheme="minorHAnsi"/>
          <w:bCs/>
          <w:color w:val="444444"/>
          <w:sz w:val="18"/>
          <w:szCs w:val="18"/>
        </w:rPr>
        <w:t>large quantities of lead</w:t>
      </w:r>
      <w:del w:id="90" w:author="Office" w:date="2020-10-07T23:42:00Z">
        <w:r w:rsidDel="00D03104">
          <w:rPr>
            <w:rFonts w:cstheme="minorHAnsi"/>
            <w:bCs/>
            <w:color w:val="444444"/>
            <w:sz w:val="18"/>
            <w:szCs w:val="18"/>
          </w:rPr>
          <w:delText>s</w:delText>
        </w:r>
      </w:del>
      <w:r>
        <w:rPr>
          <w:rFonts w:cstheme="minorHAnsi"/>
          <w:bCs/>
          <w:color w:val="444444"/>
          <w:sz w:val="18"/>
          <w:szCs w:val="18"/>
        </w:rPr>
        <w:t xml:space="preserve"> were detected in the farmlands.</w:t>
      </w:r>
      <w:r>
        <w:rPr>
          <w:rFonts w:cstheme="minorHAnsi" w:hint="eastAsia"/>
          <w:bCs/>
          <w:color w:val="444444"/>
          <w:sz w:val="18"/>
          <w:szCs w:val="18"/>
        </w:rPr>
        <w:t xml:space="preserve"> </w:t>
      </w:r>
      <w:r>
        <w:rPr>
          <w:rFonts w:cstheme="minorHAnsi"/>
          <w:bCs/>
          <w:color w:val="444444"/>
          <w:sz w:val="18"/>
          <w:szCs w:val="18"/>
        </w:rPr>
        <w:t xml:space="preserve">Most villagers </w:t>
      </w:r>
      <w:ins w:id="91" w:author="Office" w:date="2020-10-07T23:42:00Z">
        <w:r w:rsidR="00D03104">
          <w:rPr>
            <w:rFonts w:cstheme="minorHAnsi"/>
            <w:bCs/>
            <w:color w:val="444444"/>
            <w:sz w:val="18"/>
            <w:szCs w:val="18"/>
          </w:rPr>
          <w:t xml:space="preserve">there </w:t>
        </w:r>
      </w:ins>
      <w:r>
        <w:rPr>
          <w:rFonts w:cstheme="minorHAnsi"/>
          <w:bCs/>
          <w:color w:val="444444"/>
          <w:sz w:val="18"/>
          <w:szCs w:val="18"/>
        </w:rPr>
        <w:t xml:space="preserve">made a living by farming, so they were exposed to soil, crops, water and even air with leads every day. </w:t>
      </w:r>
    </w:p>
    <w:p w14:paraId="192F605C" w14:textId="6A8DAE4C" w:rsidR="00DF7485" w:rsidDel="00E233E8" w:rsidRDefault="00DF7485" w:rsidP="00DF7485">
      <w:pPr>
        <w:wordWrap w:val="0"/>
        <w:spacing w:line="276" w:lineRule="auto"/>
        <w:ind w:left="270" w:hangingChars="150" w:hanging="270"/>
        <w:jc w:val="left"/>
        <w:rPr>
          <w:del w:id="92" w:author="Office" w:date="2020-10-07T23:46:00Z"/>
          <w:rFonts w:cstheme="minorHAnsi"/>
          <w:bCs/>
          <w:color w:val="444444"/>
          <w:sz w:val="18"/>
          <w:szCs w:val="18"/>
        </w:rPr>
      </w:pPr>
      <w:del w:id="93" w:author="Office" w:date="2020-10-07T23:42:00Z">
        <w:r w:rsidDel="00D03104">
          <w:rPr>
            <w:rFonts w:cstheme="minorHAnsi" w:hint="eastAsia"/>
            <w:bCs/>
            <w:color w:val="444444"/>
            <w:sz w:val="18"/>
            <w:szCs w:val="18"/>
          </w:rPr>
          <w:delText>That means</w:delText>
        </w:r>
      </w:del>
      <w:ins w:id="94" w:author="Office" w:date="2020-10-07T23:42:00Z">
        <w:r w:rsidR="00D03104">
          <w:rPr>
            <w:rFonts w:cstheme="minorHAnsi"/>
            <w:bCs/>
            <w:color w:val="444444"/>
            <w:sz w:val="18"/>
            <w:szCs w:val="18"/>
          </w:rPr>
          <w:t>In other words,</w:t>
        </w:r>
      </w:ins>
      <w:r>
        <w:rPr>
          <w:rFonts w:cstheme="minorHAnsi" w:hint="eastAsia"/>
          <w:bCs/>
          <w:color w:val="444444"/>
          <w:sz w:val="18"/>
          <w:szCs w:val="18"/>
        </w:rPr>
        <w:t xml:space="preserve"> what they ate, drunk and even breathe</w:t>
      </w:r>
      <w:r>
        <w:rPr>
          <w:rFonts w:cstheme="minorHAnsi"/>
          <w:bCs/>
          <w:color w:val="444444"/>
          <w:sz w:val="18"/>
          <w:szCs w:val="18"/>
        </w:rPr>
        <w:t>d</w:t>
      </w:r>
      <w:r>
        <w:rPr>
          <w:rFonts w:cstheme="minorHAnsi" w:hint="eastAsia"/>
          <w:bCs/>
          <w:color w:val="444444"/>
          <w:sz w:val="18"/>
          <w:szCs w:val="18"/>
        </w:rPr>
        <w:t xml:space="preserve"> in has been severely polluted.</w:t>
      </w:r>
      <w:r>
        <w:rPr>
          <w:rFonts w:cstheme="minorHAnsi"/>
          <w:bCs/>
          <w:color w:val="444444"/>
          <w:sz w:val="18"/>
          <w:szCs w:val="18"/>
        </w:rPr>
        <w:t xml:space="preserve"> </w:t>
      </w:r>
      <w:r>
        <w:rPr>
          <w:rFonts w:cstheme="minorHAnsi" w:hint="eastAsia"/>
          <w:bCs/>
          <w:color w:val="444444"/>
          <w:sz w:val="18"/>
          <w:szCs w:val="18"/>
        </w:rPr>
        <w:t>There were only 23,000 children</w:t>
      </w:r>
      <w:ins w:id="95" w:author="Office" w:date="2020-10-07T23:43:00Z">
        <w:r w:rsidR="00D03104">
          <w:rPr>
            <w:rFonts w:cstheme="minorHAnsi"/>
            <w:bCs/>
            <w:color w:val="444444"/>
            <w:sz w:val="18"/>
            <w:szCs w:val="18"/>
          </w:rPr>
          <w:t xml:space="preserve"> in Chenzhou</w:t>
        </w:r>
      </w:ins>
      <w:r>
        <w:rPr>
          <w:rFonts w:cstheme="minorHAnsi" w:hint="eastAsia"/>
          <w:bCs/>
          <w:color w:val="444444"/>
          <w:sz w:val="18"/>
          <w:szCs w:val="18"/>
        </w:rPr>
        <w:t xml:space="preserve">, but over half of them were found to have excessive levels of lead in their blood. They had symptoms like weakened immune systems, slow growth and lack of concentration.  </w:t>
      </w:r>
    </w:p>
    <w:p w14:paraId="152183B9" w14:textId="77777777" w:rsidR="005C79F6" w:rsidRDefault="00DF7485">
      <w:pPr>
        <w:wordWrap w:val="0"/>
        <w:spacing w:line="276" w:lineRule="auto"/>
        <w:ind w:left="270" w:hangingChars="150" w:hanging="270"/>
        <w:jc w:val="left"/>
        <w:rPr>
          <w:ins w:id="96" w:author="Office" w:date="2020-10-07T23:48:00Z"/>
          <w:rFonts w:cstheme="minorHAnsi"/>
          <w:bCs/>
          <w:color w:val="444444"/>
          <w:sz w:val="18"/>
          <w:szCs w:val="18"/>
        </w:rPr>
        <w:pPrChange w:id="97" w:author="Office" w:date="2020-10-07T23:46:00Z">
          <w:pPr>
            <w:wordWrap w:val="0"/>
            <w:spacing w:line="276" w:lineRule="auto"/>
            <w:jc w:val="left"/>
          </w:pPr>
        </w:pPrChange>
      </w:pPr>
      <w:r>
        <w:rPr>
          <w:rFonts w:cstheme="minorHAnsi" w:hint="eastAsia"/>
          <w:bCs/>
          <w:color w:val="444444"/>
          <w:sz w:val="18"/>
          <w:szCs w:val="18"/>
        </w:rPr>
        <w:t>Although it</w:t>
      </w:r>
      <w:r>
        <w:rPr>
          <w:rFonts w:cstheme="minorHAnsi"/>
          <w:bCs/>
          <w:color w:val="444444"/>
          <w:sz w:val="18"/>
          <w:szCs w:val="18"/>
        </w:rPr>
        <w:t>’</w:t>
      </w:r>
      <w:r>
        <w:rPr>
          <w:rFonts w:cstheme="minorHAnsi" w:hint="eastAsia"/>
          <w:bCs/>
          <w:color w:val="444444"/>
          <w:sz w:val="18"/>
          <w:szCs w:val="18"/>
        </w:rPr>
        <w:t xml:space="preserve">s been 10 years and the environment has been improved, the </w:t>
      </w:r>
      <w:r>
        <w:rPr>
          <w:rFonts w:cstheme="minorHAnsi"/>
          <w:bCs/>
          <w:color w:val="444444"/>
          <w:sz w:val="18"/>
          <w:szCs w:val="18"/>
        </w:rPr>
        <w:t>soil</w:t>
      </w:r>
      <w:r>
        <w:rPr>
          <w:rFonts w:cstheme="minorHAnsi" w:hint="eastAsia"/>
          <w:bCs/>
          <w:color w:val="444444"/>
          <w:sz w:val="18"/>
          <w:szCs w:val="18"/>
        </w:rPr>
        <w:t xml:space="preserve"> </w:t>
      </w:r>
      <w:r>
        <w:rPr>
          <w:rFonts w:cstheme="minorHAnsi"/>
          <w:bCs/>
          <w:color w:val="444444"/>
          <w:sz w:val="18"/>
          <w:szCs w:val="18"/>
        </w:rPr>
        <w:t>is</w:t>
      </w:r>
      <w:r>
        <w:rPr>
          <w:rFonts w:cstheme="minorHAnsi" w:hint="eastAsia"/>
          <w:bCs/>
          <w:color w:val="444444"/>
          <w:sz w:val="18"/>
          <w:szCs w:val="18"/>
        </w:rPr>
        <w:t xml:space="preserve"> still in pollution. </w:t>
      </w:r>
    </w:p>
    <w:p w14:paraId="4990771F" w14:textId="5D97506A" w:rsidR="00DF7485" w:rsidRPr="00DF7485" w:rsidRDefault="005C79F6">
      <w:pPr>
        <w:wordWrap w:val="0"/>
        <w:spacing w:line="276" w:lineRule="auto"/>
        <w:ind w:left="270" w:hangingChars="150" w:hanging="270"/>
        <w:jc w:val="left"/>
        <w:rPr>
          <w:rFonts w:cstheme="minorHAnsi"/>
          <w:b/>
          <w:color w:val="444444"/>
          <w:sz w:val="18"/>
          <w:szCs w:val="18"/>
        </w:rPr>
        <w:pPrChange w:id="98" w:author="Office" w:date="2020-10-07T23:46:00Z">
          <w:pPr>
            <w:wordWrap w:val="0"/>
            <w:spacing w:line="276" w:lineRule="auto"/>
            <w:jc w:val="left"/>
          </w:pPr>
        </w:pPrChange>
      </w:pPr>
      <w:ins w:id="99" w:author="Office" w:date="2020-10-07T23:48:00Z">
        <w:r>
          <w:rPr>
            <w:rFonts w:cstheme="minorHAnsi"/>
            <w:bCs/>
            <w:color w:val="444444"/>
            <w:sz w:val="18"/>
            <w:szCs w:val="18"/>
          </w:rPr>
          <w:t xml:space="preserve">   </w:t>
        </w:r>
      </w:ins>
      <w:r w:rsidR="00DF7485" w:rsidRPr="00DF7485">
        <w:rPr>
          <w:rFonts w:cstheme="minorHAnsi"/>
          <w:bCs/>
          <w:color w:val="444444"/>
          <w:sz w:val="18"/>
          <w:szCs w:val="18"/>
        </w:rPr>
        <w:t>This incident has drawn our great attention.</w:t>
      </w:r>
      <w:r w:rsidR="00DF7485" w:rsidRPr="00DF7485">
        <w:rPr>
          <w:rFonts w:cstheme="minorHAnsi"/>
          <w:b/>
          <w:color w:val="444444"/>
          <w:sz w:val="18"/>
          <w:szCs w:val="18"/>
        </w:rPr>
        <w:t xml:space="preserve"> </w:t>
      </w:r>
      <w:r w:rsidR="00616C4B" w:rsidRPr="00DF7485">
        <w:rPr>
          <w:rFonts w:cstheme="minorHAnsi"/>
          <w:b/>
          <w:color w:val="444444"/>
          <w:sz w:val="18"/>
          <w:szCs w:val="18"/>
        </w:rPr>
        <w:t>W</w:t>
      </w:r>
      <w:r w:rsidR="00DF7485" w:rsidRPr="00DF7485">
        <w:rPr>
          <w:rFonts w:cstheme="minorHAnsi"/>
          <w:b/>
          <w:color w:val="444444"/>
          <w:sz w:val="18"/>
          <w:szCs w:val="18"/>
        </w:rPr>
        <w:t>e</w:t>
      </w:r>
      <w:r w:rsidR="00616C4B">
        <w:rPr>
          <w:rFonts w:cstheme="minorHAnsi"/>
          <w:b/>
          <w:color w:val="444444"/>
          <w:sz w:val="18"/>
          <w:szCs w:val="18"/>
        </w:rPr>
        <w:t xml:space="preserve"> </w:t>
      </w:r>
      <w:ins w:id="100" w:author="Office" w:date="2020-10-07T23:48:00Z">
        <w:r>
          <w:rPr>
            <w:rFonts w:cstheme="minorHAnsi"/>
            <w:b/>
            <w:color w:val="444444"/>
            <w:sz w:val="18"/>
            <w:szCs w:val="18"/>
          </w:rPr>
          <w:t xml:space="preserve">hope we </w:t>
        </w:r>
      </w:ins>
      <w:r w:rsidR="00616C4B">
        <w:rPr>
          <w:rFonts w:cstheme="minorHAnsi"/>
          <w:b/>
          <w:color w:val="444444"/>
          <w:sz w:val="18"/>
          <w:szCs w:val="18"/>
        </w:rPr>
        <w:t>can</w:t>
      </w:r>
      <w:r w:rsidR="00DF7485" w:rsidRPr="00DF7485">
        <w:rPr>
          <w:rFonts w:cstheme="minorHAnsi"/>
          <w:b/>
          <w:color w:val="444444"/>
          <w:sz w:val="18"/>
          <w:szCs w:val="18"/>
        </w:rPr>
        <w:t xml:space="preserve"> use the approach of synthetic biology to improve their living environment and protect their health</w:t>
      </w:r>
      <w:r w:rsidR="00616C4B">
        <w:rPr>
          <w:rFonts w:cstheme="minorHAnsi"/>
          <w:b/>
          <w:color w:val="444444"/>
          <w:sz w:val="18"/>
          <w:szCs w:val="18"/>
        </w:rPr>
        <w:t>.</w:t>
      </w:r>
    </w:p>
    <w:p w14:paraId="238AFED6" w14:textId="77777777" w:rsidR="00DF7485" w:rsidRPr="005C79F6" w:rsidRDefault="00DF7485">
      <w:pPr>
        <w:spacing w:line="276" w:lineRule="auto"/>
        <w:rPr>
          <w:rFonts w:cstheme="minorHAnsi"/>
          <w:bCs/>
          <w:sz w:val="18"/>
          <w:szCs w:val="18"/>
        </w:rPr>
      </w:pPr>
    </w:p>
    <w:p w14:paraId="078868FA" w14:textId="77777777" w:rsidR="00472A52" w:rsidRDefault="00472A52">
      <w:pPr>
        <w:spacing w:line="276" w:lineRule="auto"/>
        <w:rPr>
          <w:rFonts w:cstheme="minorHAnsi"/>
          <w:bCs/>
          <w:color w:val="444444"/>
          <w:sz w:val="18"/>
          <w:szCs w:val="18"/>
        </w:rPr>
      </w:pPr>
    </w:p>
    <w:p w14:paraId="7F8B2FA6"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1A62D877" wp14:editId="5D17147C">
            <wp:extent cx="2630170" cy="2667000"/>
            <wp:effectExtent l="0" t="0" r="0" b="0"/>
            <wp:docPr id="2" name="图片 2" descr="F:\Betris呀\iGEM\wiki\照片\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Betris呀\iGEM\wiki\照片\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30892" cy="2667465"/>
                    </a:xfrm>
                    <a:prstGeom prst="rect">
                      <a:avLst/>
                    </a:prstGeom>
                    <a:noFill/>
                    <a:ln>
                      <a:noFill/>
                    </a:ln>
                  </pic:spPr>
                </pic:pic>
              </a:graphicData>
            </a:graphic>
          </wp:inline>
        </w:drawing>
      </w:r>
    </w:p>
    <w:p w14:paraId="19AFFC0D" w14:textId="438B1ADD" w:rsidR="00F61F1B" w:rsidRDefault="007E6785">
      <w:pPr>
        <w:spacing w:line="276" w:lineRule="auto"/>
        <w:rPr>
          <w:rFonts w:cstheme="minorHAnsi"/>
          <w:b/>
          <w:bCs/>
          <w:color w:val="000000"/>
          <w:szCs w:val="21"/>
          <w:shd w:val="clear" w:color="auto" w:fill="FFFFFF"/>
        </w:rPr>
      </w:pPr>
      <w:r>
        <w:rPr>
          <w:rFonts w:cstheme="minorHAnsi"/>
          <w:b/>
          <w:bCs/>
          <w:color w:val="000000"/>
          <w:szCs w:val="21"/>
          <w:shd w:val="clear" w:color="auto" w:fill="FFFFFF"/>
        </w:rPr>
        <w:t xml:space="preserve">Conversation </w:t>
      </w:r>
      <w:r>
        <w:rPr>
          <w:rFonts w:cstheme="minorHAnsi" w:hint="eastAsia"/>
          <w:b/>
          <w:bCs/>
          <w:color w:val="000000"/>
          <w:szCs w:val="21"/>
          <w:shd w:val="clear" w:color="auto" w:fill="FFFFFF"/>
        </w:rPr>
        <w:t>with</w:t>
      </w:r>
      <w:r>
        <w:rPr>
          <w:rFonts w:cstheme="minorHAnsi"/>
          <w:b/>
          <w:bCs/>
          <w:color w:val="000000"/>
          <w:szCs w:val="21"/>
          <w:shd w:val="clear" w:color="auto" w:fill="FFFFFF"/>
        </w:rPr>
        <w:t xml:space="preserve"> </w:t>
      </w:r>
      <w:r w:rsidR="007D115C">
        <w:rPr>
          <w:rFonts w:cstheme="minorHAnsi"/>
          <w:b/>
          <w:bCs/>
          <w:color w:val="000000"/>
          <w:szCs w:val="21"/>
          <w:shd w:val="clear" w:color="auto" w:fill="FFFFFF"/>
        </w:rPr>
        <w:t>P</w:t>
      </w:r>
      <w:r w:rsidR="007D115C">
        <w:rPr>
          <w:rFonts w:cstheme="minorHAnsi" w:hint="eastAsia"/>
          <w:b/>
          <w:bCs/>
          <w:color w:val="000000"/>
          <w:szCs w:val="21"/>
          <w:shd w:val="clear" w:color="auto" w:fill="FFFFFF"/>
        </w:rPr>
        <w:t xml:space="preserve">easant Wang Ping </w:t>
      </w:r>
    </w:p>
    <w:p w14:paraId="72D869F5" w14:textId="6553884D" w:rsidR="00A2361F" w:rsidDel="00B20B70" w:rsidRDefault="007D115C">
      <w:pPr>
        <w:wordWrap w:val="0"/>
        <w:spacing w:line="276" w:lineRule="auto"/>
        <w:rPr>
          <w:del w:id="101" w:author="Office" w:date="2020-10-07T23:52:00Z"/>
          <w:rFonts w:cstheme="minorHAnsi"/>
          <w:bCs/>
          <w:color w:val="444444"/>
          <w:sz w:val="18"/>
          <w:szCs w:val="18"/>
        </w:rPr>
      </w:pPr>
      <w:r>
        <w:rPr>
          <w:rFonts w:cstheme="minorHAnsi" w:hint="eastAsia"/>
          <w:bCs/>
          <w:color w:val="444444"/>
          <w:sz w:val="18"/>
          <w:szCs w:val="18"/>
        </w:rPr>
        <w:t xml:space="preserve">We called </w:t>
      </w:r>
      <w:r>
        <w:rPr>
          <w:rFonts w:cstheme="minorHAnsi"/>
          <w:bCs/>
          <w:color w:val="444444"/>
          <w:sz w:val="18"/>
          <w:szCs w:val="18"/>
        </w:rPr>
        <w:t>Wang Ping</w:t>
      </w:r>
      <w:ins w:id="102" w:author="Office" w:date="2020-10-07T23:58:00Z">
        <w:r w:rsidR="008541ED">
          <w:rPr>
            <w:rFonts w:cstheme="minorHAnsi" w:hint="eastAsia"/>
            <w:bCs/>
            <w:color w:val="444444"/>
            <w:sz w:val="18"/>
            <w:szCs w:val="18"/>
          </w:rPr>
          <w:t>，</w:t>
        </w:r>
        <w:r w:rsidR="008541ED">
          <w:rPr>
            <w:rFonts w:cstheme="minorHAnsi" w:hint="eastAsia"/>
            <w:bCs/>
            <w:color w:val="444444"/>
            <w:sz w:val="18"/>
            <w:szCs w:val="18"/>
          </w:rPr>
          <w:t>who</w:t>
        </w:r>
        <w:r w:rsidR="008541ED" w:rsidDel="008541ED">
          <w:rPr>
            <w:rFonts w:cstheme="minorHAnsi"/>
            <w:bCs/>
            <w:color w:val="444444"/>
            <w:sz w:val="18"/>
            <w:szCs w:val="18"/>
          </w:rPr>
          <w:t xml:space="preserve"> </w:t>
        </w:r>
      </w:ins>
      <w:del w:id="103" w:author="Office" w:date="2020-10-07T23:58:00Z">
        <w:r w:rsidR="005666D8" w:rsidDel="008541ED">
          <w:rPr>
            <w:rFonts w:cstheme="minorHAnsi"/>
            <w:bCs/>
            <w:color w:val="444444"/>
            <w:sz w:val="18"/>
            <w:szCs w:val="18"/>
          </w:rPr>
          <w:delText>. H</w:delText>
        </w:r>
        <w:r w:rsidDel="008541ED">
          <w:rPr>
            <w:rFonts w:cstheme="minorHAnsi" w:hint="eastAsia"/>
            <w:bCs/>
            <w:color w:val="444444"/>
            <w:sz w:val="18"/>
            <w:szCs w:val="18"/>
          </w:rPr>
          <w:delText>e</w:delText>
        </w:r>
        <w:r w:rsidDel="008541ED">
          <w:rPr>
            <w:rFonts w:cstheme="minorHAnsi"/>
            <w:bCs/>
            <w:color w:val="444444"/>
            <w:sz w:val="18"/>
            <w:szCs w:val="18"/>
          </w:rPr>
          <w:delText> </w:delText>
        </w:r>
      </w:del>
      <w:r>
        <w:rPr>
          <w:rFonts w:cstheme="minorHAnsi"/>
          <w:bCs/>
          <w:color w:val="444444"/>
          <w:sz w:val="18"/>
          <w:szCs w:val="18"/>
        </w:rPr>
        <w:t>said </w:t>
      </w:r>
      <w:r w:rsidR="00472A52">
        <w:rPr>
          <w:rFonts w:cstheme="minorHAnsi"/>
          <w:bCs/>
          <w:color w:val="444444"/>
          <w:sz w:val="18"/>
          <w:szCs w:val="18"/>
        </w:rPr>
        <w:t>their income</w:t>
      </w:r>
      <w:r w:rsidR="008734F7">
        <w:rPr>
          <w:rFonts w:cstheme="minorHAnsi"/>
          <w:bCs/>
          <w:color w:val="444444"/>
          <w:sz w:val="18"/>
          <w:szCs w:val="18"/>
        </w:rPr>
        <w:t xml:space="preserve"> reduced obviously</w:t>
      </w:r>
      <w:del w:id="104" w:author="Office" w:date="2020-10-07T23:58:00Z">
        <w:r w:rsidR="008734F7" w:rsidDel="008541ED">
          <w:rPr>
            <w:rFonts w:cstheme="minorHAnsi"/>
            <w:bCs/>
            <w:color w:val="444444"/>
            <w:sz w:val="18"/>
            <w:szCs w:val="18"/>
          </w:rPr>
          <w:delText xml:space="preserve"> </w:delText>
        </w:r>
      </w:del>
      <w:del w:id="105" w:author="Office" w:date="2020-10-07T23:49:00Z">
        <w:r w:rsidR="008734F7" w:rsidDel="005C79F6">
          <w:rPr>
            <w:rFonts w:cstheme="minorHAnsi"/>
            <w:bCs/>
            <w:color w:val="444444"/>
            <w:sz w:val="18"/>
            <w:szCs w:val="18"/>
          </w:rPr>
          <w:delText>than before</w:delText>
        </w:r>
        <w:r w:rsidR="005728CA" w:rsidDel="005C79F6">
          <w:rPr>
            <w:rFonts w:cstheme="minorHAnsi"/>
            <w:bCs/>
            <w:color w:val="444444"/>
            <w:sz w:val="18"/>
            <w:szCs w:val="18"/>
          </w:rPr>
          <w:delText xml:space="preserve"> </w:delText>
        </w:r>
      </w:del>
      <w:del w:id="106" w:author="Office" w:date="2020-10-07T23:58:00Z">
        <w:r w:rsidR="005728CA" w:rsidDel="008541ED">
          <w:rPr>
            <w:rFonts w:cstheme="minorHAnsi"/>
            <w:bCs/>
            <w:color w:val="444444"/>
            <w:sz w:val="18"/>
            <w:szCs w:val="18"/>
          </w:rPr>
          <w:delText xml:space="preserve">due to low </w:delText>
        </w:r>
      </w:del>
      <w:del w:id="107" w:author="Office" w:date="2020-10-07T23:55:00Z">
        <w:r w:rsidR="005728CA" w:rsidDel="003664CF">
          <w:rPr>
            <w:rFonts w:cstheme="minorHAnsi"/>
            <w:bCs/>
            <w:color w:val="444444"/>
            <w:sz w:val="18"/>
            <w:szCs w:val="18"/>
          </w:rPr>
          <w:delText xml:space="preserve">grain </w:delText>
        </w:r>
        <w:r w:rsidR="005728CA" w:rsidDel="004062EC">
          <w:rPr>
            <w:rFonts w:cstheme="minorHAnsi"/>
            <w:bCs/>
            <w:color w:val="444444"/>
            <w:sz w:val="18"/>
            <w:szCs w:val="18"/>
          </w:rPr>
          <w:delText>yield</w:delText>
        </w:r>
      </w:del>
      <w:r w:rsidR="008734F7">
        <w:rPr>
          <w:rFonts w:cstheme="minorHAnsi"/>
          <w:bCs/>
          <w:color w:val="444444"/>
          <w:sz w:val="18"/>
          <w:szCs w:val="18"/>
        </w:rPr>
        <w:t xml:space="preserve">. </w:t>
      </w:r>
      <w:ins w:id="108" w:author="Office" w:date="2020-10-07T23:58:00Z">
        <w:r w:rsidR="008541ED">
          <w:rPr>
            <w:rFonts w:cstheme="minorHAnsi"/>
            <w:bCs/>
            <w:color w:val="444444"/>
            <w:sz w:val="18"/>
            <w:szCs w:val="18"/>
          </w:rPr>
          <w:t>He said that v</w:t>
        </w:r>
      </w:ins>
      <w:del w:id="109" w:author="Office" w:date="2020-10-07T23:58:00Z">
        <w:r w:rsidR="00A2361F" w:rsidDel="008541ED">
          <w:rPr>
            <w:rFonts w:cstheme="minorHAnsi"/>
            <w:bCs/>
            <w:color w:val="444444"/>
            <w:sz w:val="18"/>
            <w:szCs w:val="18"/>
          </w:rPr>
          <w:delText>V</w:delText>
        </w:r>
      </w:del>
      <w:r w:rsidR="00A2361F">
        <w:rPr>
          <w:rFonts w:cstheme="minorHAnsi"/>
          <w:bCs/>
          <w:color w:val="444444"/>
          <w:sz w:val="18"/>
          <w:szCs w:val="18"/>
        </w:rPr>
        <w:t xml:space="preserve">egetables were </w:t>
      </w:r>
      <w:del w:id="110" w:author="Office" w:date="2020-10-07T23:51:00Z">
        <w:r w:rsidR="00A2361F" w:rsidDel="00B20B70">
          <w:rPr>
            <w:rFonts w:cstheme="minorHAnsi"/>
            <w:bCs/>
            <w:color w:val="444444"/>
            <w:sz w:val="18"/>
            <w:szCs w:val="18"/>
          </w:rPr>
          <w:delText xml:space="preserve">inclined to be </w:delText>
        </w:r>
      </w:del>
      <w:r w:rsidR="00A2361F">
        <w:rPr>
          <w:rFonts w:cstheme="minorHAnsi"/>
          <w:bCs/>
          <w:color w:val="444444"/>
          <w:sz w:val="18"/>
          <w:szCs w:val="18"/>
        </w:rPr>
        <w:t>attacked by pests</w:t>
      </w:r>
      <w:del w:id="111" w:author="Office" w:date="2020-10-07T23:51:00Z">
        <w:r w:rsidR="00A2361F" w:rsidDel="00B20B70">
          <w:rPr>
            <w:rFonts w:cstheme="minorHAnsi"/>
            <w:bCs/>
            <w:color w:val="444444"/>
            <w:sz w:val="18"/>
            <w:szCs w:val="18"/>
          </w:rPr>
          <w:delText xml:space="preserve">. He thought it was the health of soil. </w:delText>
        </w:r>
      </w:del>
      <w:ins w:id="112" w:author="Office" w:date="2020-10-07T23:51:00Z">
        <w:r w:rsidR="00B20B70">
          <w:rPr>
            <w:rFonts w:cstheme="minorHAnsi"/>
            <w:bCs/>
            <w:color w:val="444444"/>
            <w:sz w:val="18"/>
            <w:szCs w:val="18"/>
          </w:rPr>
          <w:t xml:space="preserve">, </w:t>
        </w:r>
      </w:ins>
      <w:ins w:id="113" w:author="Office" w:date="2020-10-07T23:52:00Z">
        <w:r w:rsidR="00B20B70">
          <w:rPr>
            <w:rFonts w:cstheme="minorHAnsi"/>
            <w:bCs/>
            <w:color w:val="444444"/>
            <w:sz w:val="18"/>
            <w:szCs w:val="18"/>
          </w:rPr>
          <w:t>while t</w:t>
        </w:r>
      </w:ins>
      <w:del w:id="114" w:author="Office" w:date="2020-10-07T23:52:00Z">
        <w:r w:rsidR="00A2361F" w:rsidDel="00B20B70">
          <w:rPr>
            <w:rFonts w:cstheme="minorHAnsi"/>
            <w:bCs/>
            <w:color w:val="444444"/>
            <w:sz w:val="18"/>
            <w:szCs w:val="18"/>
          </w:rPr>
          <w:delText>T</w:delText>
        </w:r>
      </w:del>
      <w:r w:rsidR="00A2361F">
        <w:rPr>
          <w:rFonts w:cstheme="minorHAnsi"/>
          <w:bCs/>
          <w:color w:val="444444"/>
          <w:sz w:val="18"/>
          <w:szCs w:val="18"/>
        </w:rPr>
        <w:t>he only solution he c</w:t>
      </w:r>
      <w:r w:rsidR="009524D8">
        <w:rPr>
          <w:rFonts w:cstheme="minorHAnsi"/>
          <w:bCs/>
          <w:color w:val="444444"/>
          <w:sz w:val="18"/>
          <w:szCs w:val="18"/>
        </w:rPr>
        <w:t>ould</w:t>
      </w:r>
      <w:r w:rsidR="00A2361F">
        <w:rPr>
          <w:rFonts w:cstheme="minorHAnsi"/>
          <w:bCs/>
          <w:color w:val="444444"/>
          <w:sz w:val="18"/>
          <w:szCs w:val="18"/>
        </w:rPr>
        <w:t xml:space="preserve"> c</w:t>
      </w:r>
      <w:r w:rsidR="009524D8">
        <w:rPr>
          <w:rFonts w:cstheme="minorHAnsi"/>
          <w:bCs/>
          <w:color w:val="444444"/>
          <w:sz w:val="18"/>
          <w:szCs w:val="18"/>
        </w:rPr>
        <w:t>o</w:t>
      </w:r>
      <w:r w:rsidR="00A2361F">
        <w:rPr>
          <w:rFonts w:cstheme="minorHAnsi"/>
          <w:bCs/>
          <w:color w:val="444444"/>
          <w:sz w:val="18"/>
          <w:szCs w:val="18"/>
        </w:rPr>
        <w:t xml:space="preserve">me up with was the application of pesticides and fertilizers. It seemed that vegetables grew better in a short </w:t>
      </w:r>
      <w:del w:id="115" w:author="Office" w:date="2020-10-07T23:53:00Z">
        <w:r w:rsidR="00A2361F" w:rsidDel="00CD14E9">
          <w:rPr>
            <w:rFonts w:cstheme="minorHAnsi"/>
            <w:bCs/>
            <w:color w:val="444444"/>
            <w:sz w:val="18"/>
            <w:szCs w:val="18"/>
          </w:rPr>
          <w:delText xml:space="preserve">space </w:delText>
        </w:r>
      </w:del>
      <w:ins w:id="116" w:author="Office" w:date="2020-10-07T23:53:00Z">
        <w:r w:rsidR="00CD14E9">
          <w:rPr>
            <w:rFonts w:cstheme="minorHAnsi"/>
            <w:bCs/>
            <w:color w:val="444444"/>
            <w:sz w:val="18"/>
            <w:szCs w:val="18"/>
          </w:rPr>
          <w:t xml:space="preserve">period </w:t>
        </w:r>
      </w:ins>
      <w:r w:rsidR="00A2361F">
        <w:rPr>
          <w:rFonts w:cstheme="minorHAnsi"/>
          <w:bCs/>
          <w:color w:val="444444"/>
          <w:sz w:val="18"/>
          <w:szCs w:val="18"/>
        </w:rPr>
        <w:t xml:space="preserve">of time. </w:t>
      </w:r>
    </w:p>
    <w:p w14:paraId="2448AD36" w14:textId="75E425AF" w:rsidR="00190337" w:rsidRPr="00D84F3D" w:rsidRDefault="00A2361F" w:rsidP="001B1953">
      <w:pPr>
        <w:wordWrap w:val="0"/>
        <w:spacing w:line="276" w:lineRule="auto"/>
        <w:rPr>
          <w:rFonts w:cstheme="minorHAnsi"/>
          <w:bCs/>
          <w:color w:val="444444"/>
          <w:sz w:val="18"/>
          <w:szCs w:val="18"/>
        </w:rPr>
      </w:pPr>
      <w:r>
        <w:rPr>
          <w:rFonts w:cstheme="minorHAnsi"/>
          <w:bCs/>
          <w:color w:val="444444"/>
          <w:sz w:val="18"/>
          <w:szCs w:val="18"/>
        </w:rPr>
        <w:t>However, with high frequency of</w:t>
      </w:r>
      <w:del w:id="117" w:author="Office" w:date="2020-10-07T23:54:00Z">
        <w:r w:rsidDel="00CD14E9">
          <w:rPr>
            <w:rFonts w:cstheme="minorHAnsi"/>
            <w:bCs/>
            <w:color w:val="444444"/>
            <w:sz w:val="18"/>
            <w:szCs w:val="18"/>
          </w:rPr>
          <w:delText xml:space="preserve"> application of</w:delText>
        </w:r>
      </w:del>
      <w:r>
        <w:rPr>
          <w:rFonts w:cstheme="minorHAnsi"/>
          <w:bCs/>
          <w:color w:val="444444"/>
          <w:sz w:val="18"/>
          <w:szCs w:val="18"/>
        </w:rPr>
        <w:t xml:space="preserve"> pesticide</w:t>
      </w:r>
      <w:del w:id="118" w:author="Office" w:date="2020-10-07T23:54:00Z">
        <w:r w:rsidDel="00CD14E9">
          <w:rPr>
            <w:rFonts w:cstheme="minorHAnsi"/>
            <w:bCs/>
            <w:color w:val="444444"/>
            <w:sz w:val="18"/>
            <w:szCs w:val="18"/>
          </w:rPr>
          <w:delText>s</w:delText>
        </w:r>
      </w:del>
      <w:r>
        <w:rPr>
          <w:rFonts w:cstheme="minorHAnsi"/>
          <w:bCs/>
          <w:color w:val="444444"/>
          <w:sz w:val="18"/>
          <w:szCs w:val="18"/>
        </w:rPr>
        <w:t xml:space="preserve"> and fertilizer</w:t>
      </w:r>
      <w:ins w:id="119" w:author="Office" w:date="2020-10-07T23:54:00Z">
        <w:r w:rsidR="00CD14E9">
          <w:rPr>
            <w:rFonts w:cstheme="minorHAnsi"/>
            <w:bCs/>
            <w:color w:val="444444"/>
            <w:sz w:val="18"/>
            <w:szCs w:val="18"/>
          </w:rPr>
          <w:t xml:space="preserve"> </w:t>
        </w:r>
      </w:ins>
      <w:del w:id="120" w:author="Office" w:date="2020-10-07T23:54:00Z">
        <w:r w:rsidDel="00CD14E9">
          <w:rPr>
            <w:rFonts w:cstheme="minorHAnsi"/>
            <w:bCs/>
            <w:color w:val="444444"/>
            <w:sz w:val="18"/>
            <w:szCs w:val="18"/>
          </w:rPr>
          <w:delText>,</w:delText>
        </w:r>
      </w:del>
      <w:ins w:id="121" w:author="Office" w:date="2020-10-07T23:54:00Z">
        <w:r w:rsidR="00CD14E9">
          <w:rPr>
            <w:rFonts w:cstheme="minorHAnsi"/>
            <w:bCs/>
            <w:color w:val="444444"/>
            <w:sz w:val="18"/>
            <w:szCs w:val="18"/>
          </w:rPr>
          <w:t>application,</w:t>
        </w:r>
      </w:ins>
      <w:r>
        <w:rPr>
          <w:rFonts w:cstheme="minorHAnsi"/>
          <w:bCs/>
          <w:color w:val="444444"/>
          <w:sz w:val="18"/>
          <w:szCs w:val="18"/>
        </w:rPr>
        <w:t xml:space="preserve"> </w:t>
      </w:r>
      <w:r w:rsidRPr="007E6785">
        <w:rPr>
          <w:rFonts w:cstheme="minorHAnsi"/>
          <w:b/>
          <w:color w:val="444444"/>
          <w:sz w:val="18"/>
          <w:szCs w:val="18"/>
        </w:rPr>
        <w:t>the soil was unhealthier and was inclined to agglomerate, and there were indeed fewer earthworms</w:t>
      </w:r>
      <w:r>
        <w:rPr>
          <w:rFonts w:cstheme="minorHAnsi"/>
          <w:bCs/>
          <w:color w:val="444444"/>
          <w:sz w:val="18"/>
          <w:szCs w:val="18"/>
        </w:rPr>
        <w:t xml:space="preserve">, </w:t>
      </w:r>
      <w:r w:rsidR="001B1953" w:rsidRPr="001B1953">
        <w:rPr>
          <w:rFonts w:cstheme="minorHAnsi"/>
          <w:bCs/>
          <w:color w:val="444444"/>
          <w:sz w:val="18"/>
          <w:szCs w:val="18"/>
        </w:rPr>
        <w:t xml:space="preserve">resulting in </w:t>
      </w:r>
      <w:del w:id="122" w:author="Office" w:date="2020-10-07T23:52:00Z">
        <w:r w:rsidR="001B1953" w:rsidRPr="001B1953" w:rsidDel="00B20B70">
          <w:rPr>
            <w:rFonts w:cstheme="minorHAnsi"/>
            <w:bCs/>
            <w:color w:val="444444"/>
            <w:sz w:val="18"/>
            <w:szCs w:val="18"/>
          </w:rPr>
          <w:delText xml:space="preserve">vegetables </w:delText>
        </w:r>
      </w:del>
      <w:r w:rsidR="001B1953" w:rsidRPr="001B1953">
        <w:rPr>
          <w:rFonts w:cstheme="minorHAnsi"/>
          <w:bCs/>
          <w:color w:val="444444"/>
          <w:sz w:val="18"/>
          <w:szCs w:val="18"/>
        </w:rPr>
        <w:t xml:space="preserve">a serious decline in </w:t>
      </w:r>
      <w:ins w:id="123" w:author="Office" w:date="2020-10-07T23:52:00Z">
        <w:r w:rsidR="00B20B70">
          <w:rPr>
            <w:rFonts w:cstheme="minorHAnsi"/>
            <w:bCs/>
            <w:color w:val="444444"/>
            <w:sz w:val="18"/>
            <w:szCs w:val="18"/>
          </w:rPr>
          <w:t>vegetable</w:t>
        </w:r>
        <w:r w:rsidR="00B20B70" w:rsidRPr="001B1953">
          <w:rPr>
            <w:rFonts w:cstheme="minorHAnsi"/>
            <w:bCs/>
            <w:color w:val="444444"/>
            <w:sz w:val="18"/>
            <w:szCs w:val="18"/>
          </w:rPr>
          <w:t xml:space="preserve"> </w:t>
        </w:r>
      </w:ins>
      <w:r w:rsidR="001B1953" w:rsidRPr="001B1953">
        <w:rPr>
          <w:rFonts w:cstheme="minorHAnsi"/>
          <w:bCs/>
          <w:color w:val="444444"/>
          <w:sz w:val="18"/>
          <w:szCs w:val="18"/>
        </w:rPr>
        <w:t>quality and yield</w:t>
      </w:r>
      <w:r w:rsidR="001B1953">
        <w:rPr>
          <w:rFonts w:cstheme="minorHAnsi"/>
          <w:bCs/>
          <w:color w:val="444444"/>
          <w:sz w:val="18"/>
          <w:szCs w:val="18"/>
        </w:rPr>
        <w:t xml:space="preserve">. </w:t>
      </w:r>
      <w:del w:id="124" w:author="Office" w:date="2020-10-07T23:53:00Z">
        <w:r w:rsidR="001B1953" w:rsidDel="00B20B70">
          <w:rPr>
            <w:rFonts w:cstheme="minorHAnsi"/>
            <w:bCs/>
            <w:color w:val="444444"/>
            <w:sz w:val="18"/>
            <w:szCs w:val="18"/>
          </w:rPr>
          <w:delText>So, h</w:delText>
        </w:r>
      </w:del>
      <w:ins w:id="125" w:author="Office" w:date="2020-10-07T23:53:00Z">
        <w:r w:rsidR="00B20B70">
          <w:rPr>
            <w:rFonts w:cstheme="minorHAnsi"/>
            <w:bCs/>
            <w:color w:val="444444"/>
            <w:sz w:val="18"/>
            <w:szCs w:val="18"/>
          </w:rPr>
          <w:t>H</w:t>
        </w:r>
      </w:ins>
      <w:r w:rsidR="001B1953">
        <w:rPr>
          <w:rFonts w:cstheme="minorHAnsi"/>
          <w:bCs/>
          <w:color w:val="444444"/>
          <w:sz w:val="18"/>
          <w:szCs w:val="18"/>
        </w:rPr>
        <w:t xml:space="preserve">e </w:t>
      </w:r>
      <w:ins w:id="126" w:author="Office" w:date="2020-10-07T23:53:00Z">
        <w:r w:rsidR="00B20B70">
          <w:rPr>
            <w:rFonts w:cstheme="minorHAnsi"/>
            <w:bCs/>
            <w:color w:val="444444"/>
            <w:sz w:val="18"/>
            <w:szCs w:val="18"/>
          </w:rPr>
          <w:t xml:space="preserve">consequently </w:t>
        </w:r>
      </w:ins>
      <w:del w:id="127" w:author="Office" w:date="2020-10-07T23:57:00Z">
        <w:r w:rsidR="001B1953" w:rsidDel="008541ED">
          <w:rPr>
            <w:rFonts w:cstheme="minorHAnsi"/>
            <w:bCs/>
            <w:color w:val="444444"/>
            <w:sz w:val="18"/>
            <w:szCs w:val="18"/>
          </w:rPr>
          <w:delText>had</w:delText>
        </w:r>
      </w:del>
      <w:ins w:id="128" w:author="Office" w:date="2020-10-07T23:57:00Z">
        <w:r w:rsidR="008541ED">
          <w:rPr>
            <w:rFonts w:cstheme="minorHAnsi" w:hint="eastAsia"/>
            <w:bCs/>
            <w:color w:val="444444"/>
            <w:sz w:val="18"/>
            <w:szCs w:val="18"/>
          </w:rPr>
          <w:t>suffered</w:t>
        </w:r>
      </w:ins>
      <w:r w:rsidR="001B1953">
        <w:rPr>
          <w:rFonts w:cstheme="minorHAnsi"/>
          <w:bCs/>
          <w:color w:val="444444"/>
          <w:sz w:val="18"/>
          <w:szCs w:val="18"/>
        </w:rPr>
        <w:t xml:space="preserve"> lower income. </w:t>
      </w:r>
    </w:p>
    <w:p w14:paraId="0F65453C" w14:textId="50A0F120" w:rsidR="00F61F1B" w:rsidRPr="00D84F3D" w:rsidRDefault="001B1953">
      <w:pPr>
        <w:wordWrap w:val="0"/>
        <w:spacing w:line="276" w:lineRule="auto"/>
        <w:rPr>
          <w:rFonts w:cstheme="minorHAnsi"/>
          <w:bCs/>
          <w:color w:val="444444"/>
          <w:sz w:val="18"/>
          <w:szCs w:val="18"/>
        </w:rPr>
      </w:pPr>
      <w:r w:rsidRPr="001B1953">
        <w:rPr>
          <w:rFonts w:cstheme="minorHAnsi"/>
          <w:bCs/>
          <w:color w:val="444444"/>
          <w:sz w:val="18"/>
          <w:szCs w:val="18"/>
        </w:rPr>
        <w:t xml:space="preserve"> </w:t>
      </w:r>
      <w:r>
        <w:rPr>
          <w:rFonts w:cstheme="minorHAnsi"/>
          <w:bCs/>
          <w:color w:val="444444"/>
          <w:sz w:val="18"/>
          <w:szCs w:val="18"/>
        </w:rPr>
        <w:t>Pesticides and fertilizer</w:t>
      </w:r>
      <w:ins w:id="129" w:author="Office" w:date="2020-10-07T23:59:00Z">
        <w:r w:rsidR="008541ED">
          <w:rPr>
            <w:rFonts w:cstheme="minorHAnsi"/>
            <w:bCs/>
            <w:color w:val="444444"/>
            <w:sz w:val="18"/>
            <w:szCs w:val="18"/>
          </w:rPr>
          <w:t>s</w:t>
        </w:r>
      </w:ins>
      <w:r>
        <w:rPr>
          <w:rFonts w:cstheme="minorHAnsi"/>
          <w:bCs/>
          <w:color w:val="444444"/>
          <w:sz w:val="18"/>
          <w:szCs w:val="18"/>
        </w:rPr>
        <w:t xml:space="preserve"> </w:t>
      </w:r>
      <w:r w:rsidR="00056FEE">
        <w:rPr>
          <w:rFonts w:cstheme="minorHAnsi"/>
          <w:bCs/>
          <w:color w:val="444444"/>
          <w:sz w:val="18"/>
          <w:szCs w:val="18"/>
        </w:rPr>
        <w:t>contain</w:t>
      </w:r>
      <w:r>
        <w:rPr>
          <w:rFonts w:cstheme="minorHAnsi"/>
          <w:bCs/>
          <w:color w:val="444444"/>
          <w:sz w:val="18"/>
          <w:szCs w:val="18"/>
        </w:rPr>
        <w:t xml:space="preserve"> lots of heavy metal</w:t>
      </w:r>
      <w:r w:rsidR="00056FEE">
        <w:rPr>
          <w:rFonts w:cstheme="minorHAnsi"/>
          <w:bCs/>
          <w:color w:val="444444"/>
          <w:sz w:val="18"/>
          <w:szCs w:val="18"/>
        </w:rPr>
        <w:t>s</w:t>
      </w:r>
      <w:r>
        <w:rPr>
          <w:rFonts w:cstheme="minorHAnsi"/>
          <w:bCs/>
          <w:color w:val="444444"/>
          <w:sz w:val="18"/>
          <w:szCs w:val="18"/>
        </w:rPr>
        <w:t xml:space="preserve">. </w:t>
      </w:r>
      <w:r w:rsidR="001523CB">
        <w:rPr>
          <w:rFonts w:cstheme="minorHAnsi"/>
          <w:bCs/>
          <w:color w:val="444444"/>
          <w:sz w:val="18"/>
          <w:szCs w:val="18"/>
        </w:rPr>
        <w:t xml:space="preserve">We </w:t>
      </w:r>
      <w:r w:rsidR="005666D8">
        <w:rPr>
          <w:rFonts w:cstheme="minorHAnsi"/>
          <w:bCs/>
          <w:color w:val="444444"/>
          <w:sz w:val="18"/>
          <w:szCs w:val="18"/>
        </w:rPr>
        <w:t xml:space="preserve">assume </w:t>
      </w:r>
      <w:r w:rsidR="001523CB">
        <w:rPr>
          <w:rFonts w:cstheme="minorHAnsi"/>
          <w:bCs/>
          <w:color w:val="444444"/>
          <w:sz w:val="18"/>
          <w:szCs w:val="18"/>
        </w:rPr>
        <w:t xml:space="preserve">there </w:t>
      </w:r>
      <w:r w:rsidR="005666D8">
        <w:rPr>
          <w:rFonts w:cstheme="minorHAnsi"/>
          <w:bCs/>
          <w:color w:val="444444"/>
          <w:sz w:val="18"/>
          <w:szCs w:val="18"/>
        </w:rPr>
        <w:t>were</w:t>
      </w:r>
      <w:r w:rsidR="001523CB">
        <w:rPr>
          <w:rFonts w:cstheme="minorHAnsi"/>
          <w:bCs/>
          <w:color w:val="444444"/>
          <w:sz w:val="18"/>
          <w:szCs w:val="18"/>
        </w:rPr>
        <w:t xml:space="preserve"> some relations between heavy metals, </w:t>
      </w:r>
      <w:r w:rsidR="00056FEE">
        <w:rPr>
          <w:rFonts w:cstheme="minorHAnsi"/>
          <w:bCs/>
          <w:color w:val="444444"/>
          <w:sz w:val="18"/>
          <w:szCs w:val="18"/>
        </w:rPr>
        <w:t xml:space="preserve">soil health, </w:t>
      </w:r>
      <w:r w:rsidR="001523CB">
        <w:rPr>
          <w:rFonts w:cstheme="minorHAnsi"/>
          <w:bCs/>
          <w:color w:val="444444"/>
          <w:sz w:val="18"/>
          <w:szCs w:val="18"/>
        </w:rPr>
        <w:t xml:space="preserve">earthworms and </w:t>
      </w:r>
      <w:r w:rsidR="00056FEE">
        <w:rPr>
          <w:rFonts w:cstheme="minorHAnsi"/>
          <w:bCs/>
          <w:color w:val="444444"/>
          <w:sz w:val="18"/>
          <w:szCs w:val="18"/>
        </w:rPr>
        <w:t>vegetables</w:t>
      </w:r>
      <w:r w:rsidR="001523CB">
        <w:rPr>
          <w:rFonts w:cstheme="minorHAnsi"/>
          <w:bCs/>
          <w:color w:val="444444"/>
          <w:sz w:val="18"/>
          <w:szCs w:val="18"/>
        </w:rPr>
        <w:t xml:space="preserve">. </w:t>
      </w:r>
      <w:r w:rsidR="005306D8" w:rsidRPr="00616C4B">
        <w:rPr>
          <w:rFonts w:cstheme="minorHAnsi"/>
          <w:b/>
          <w:color w:val="444444"/>
          <w:sz w:val="18"/>
          <w:szCs w:val="18"/>
        </w:rPr>
        <w:t xml:space="preserve">This little </w:t>
      </w:r>
      <w:r w:rsidR="005666D8" w:rsidRPr="00616C4B">
        <w:rPr>
          <w:rFonts w:cstheme="minorHAnsi"/>
          <w:b/>
          <w:color w:val="444444"/>
          <w:sz w:val="18"/>
          <w:szCs w:val="18"/>
        </w:rPr>
        <w:t xml:space="preserve">assumption </w:t>
      </w:r>
      <w:r w:rsidR="005306D8" w:rsidRPr="00616C4B">
        <w:rPr>
          <w:rFonts w:cstheme="minorHAnsi"/>
          <w:b/>
          <w:color w:val="444444"/>
          <w:sz w:val="18"/>
          <w:szCs w:val="18"/>
        </w:rPr>
        <w:t>inspired</w:t>
      </w:r>
      <w:r w:rsidR="007D115C" w:rsidRPr="00616C4B">
        <w:rPr>
          <w:rFonts w:cstheme="minorHAnsi"/>
          <w:b/>
          <w:color w:val="444444"/>
          <w:sz w:val="18"/>
          <w:szCs w:val="18"/>
        </w:rPr>
        <w:t> </w:t>
      </w:r>
      <w:r w:rsidR="001523CB" w:rsidRPr="00616C4B">
        <w:rPr>
          <w:rFonts w:cstheme="minorHAnsi"/>
          <w:b/>
          <w:color w:val="444444"/>
          <w:sz w:val="18"/>
          <w:szCs w:val="18"/>
        </w:rPr>
        <w:t xml:space="preserve">us </w:t>
      </w:r>
      <w:r w:rsidR="007D115C" w:rsidRPr="00616C4B">
        <w:rPr>
          <w:rFonts w:cstheme="minorHAnsi" w:hint="eastAsia"/>
          <w:b/>
          <w:color w:val="444444"/>
          <w:sz w:val="18"/>
          <w:szCs w:val="18"/>
        </w:rPr>
        <w:t>to</w:t>
      </w:r>
      <w:r w:rsidR="007D115C" w:rsidRPr="00616C4B">
        <w:rPr>
          <w:rFonts w:cstheme="minorHAnsi"/>
          <w:b/>
          <w:color w:val="444444"/>
          <w:sz w:val="18"/>
          <w:szCs w:val="18"/>
        </w:rPr>
        <w:t> us</w:t>
      </w:r>
      <w:r w:rsidR="007D115C" w:rsidRPr="00616C4B">
        <w:rPr>
          <w:rFonts w:cstheme="minorHAnsi" w:hint="eastAsia"/>
          <w:b/>
          <w:color w:val="444444"/>
          <w:sz w:val="18"/>
          <w:szCs w:val="18"/>
        </w:rPr>
        <w:t>e</w:t>
      </w:r>
      <w:r w:rsidR="007D115C" w:rsidRPr="00616C4B">
        <w:rPr>
          <w:rFonts w:cstheme="minorHAnsi"/>
          <w:b/>
          <w:color w:val="444444"/>
          <w:sz w:val="18"/>
          <w:szCs w:val="18"/>
        </w:rPr>
        <w:t> earthworms to</w:t>
      </w:r>
      <w:r w:rsidR="007D115C" w:rsidRPr="00616C4B">
        <w:rPr>
          <w:rFonts w:cstheme="minorHAnsi" w:hint="eastAsia"/>
          <w:b/>
          <w:color w:val="444444"/>
          <w:sz w:val="18"/>
          <w:szCs w:val="18"/>
        </w:rPr>
        <w:t xml:space="preserve"> </w:t>
      </w:r>
      <w:r w:rsidR="005666D8" w:rsidRPr="00616C4B">
        <w:rPr>
          <w:rFonts w:cstheme="minorHAnsi"/>
          <w:b/>
          <w:color w:val="444444"/>
          <w:sz w:val="18"/>
          <w:szCs w:val="18"/>
        </w:rPr>
        <w:t>improve </w:t>
      </w:r>
      <w:r w:rsidR="007D115C" w:rsidRPr="00616C4B">
        <w:rPr>
          <w:rFonts w:cstheme="minorHAnsi"/>
          <w:b/>
          <w:color w:val="444444"/>
          <w:sz w:val="18"/>
          <w:szCs w:val="18"/>
        </w:rPr>
        <w:t>the</w:t>
      </w:r>
      <w:r w:rsidR="007D115C" w:rsidRPr="00616C4B">
        <w:rPr>
          <w:rFonts w:cstheme="minorHAnsi" w:hint="eastAsia"/>
          <w:b/>
          <w:color w:val="444444"/>
          <w:sz w:val="18"/>
          <w:szCs w:val="18"/>
        </w:rPr>
        <w:t xml:space="preserve"> heavy metal contaminated</w:t>
      </w:r>
      <w:r w:rsidR="007D115C" w:rsidRPr="00616C4B">
        <w:rPr>
          <w:rFonts w:cstheme="minorHAnsi"/>
          <w:b/>
          <w:color w:val="444444"/>
          <w:sz w:val="18"/>
          <w:szCs w:val="18"/>
        </w:rPr>
        <w:t> </w:t>
      </w:r>
      <w:r w:rsidR="007D115C" w:rsidRPr="00616C4B">
        <w:rPr>
          <w:rFonts w:cstheme="minorHAnsi" w:hint="eastAsia"/>
          <w:b/>
          <w:color w:val="444444"/>
          <w:sz w:val="18"/>
          <w:szCs w:val="18"/>
        </w:rPr>
        <w:t>farmlands</w:t>
      </w:r>
      <w:r w:rsidR="00056FEE" w:rsidRPr="00616C4B">
        <w:rPr>
          <w:rFonts w:cstheme="minorHAnsi"/>
          <w:b/>
          <w:color w:val="444444"/>
          <w:sz w:val="18"/>
          <w:szCs w:val="18"/>
        </w:rPr>
        <w:t xml:space="preserve"> to increase farmland yield</w:t>
      </w:r>
      <w:r w:rsidR="007D115C" w:rsidRPr="00616C4B">
        <w:rPr>
          <w:rFonts w:cstheme="minorHAnsi"/>
          <w:b/>
          <w:color w:val="444444"/>
          <w:sz w:val="18"/>
          <w:szCs w:val="18"/>
        </w:rPr>
        <w:t>.</w:t>
      </w:r>
      <w:r w:rsidR="007D115C">
        <w:rPr>
          <w:rFonts w:cstheme="minorHAnsi" w:hint="eastAsia"/>
          <w:bCs/>
          <w:color w:val="444444"/>
          <w:sz w:val="18"/>
          <w:szCs w:val="18"/>
        </w:rPr>
        <w:t xml:space="preserve"> </w:t>
      </w:r>
      <w:r w:rsidR="007D115C" w:rsidRPr="00056FEE">
        <w:rPr>
          <w:rFonts w:cstheme="minorHAnsi"/>
          <w:bCs/>
          <w:color w:val="444444"/>
          <w:sz w:val="18"/>
          <w:szCs w:val="18"/>
        </w:rPr>
        <w:t>We do really want to help peasant</w:t>
      </w:r>
      <w:r w:rsidR="005666D8" w:rsidRPr="00056FEE">
        <w:rPr>
          <w:rFonts w:cstheme="minorHAnsi"/>
          <w:bCs/>
          <w:color w:val="444444"/>
          <w:sz w:val="18"/>
          <w:szCs w:val="18"/>
        </w:rPr>
        <w:t>s,</w:t>
      </w:r>
      <w:r w:rsidR="007D115C" w:rsidRPr="00056FEE">
        <w:rPr>
          <w:rFonts w:cstheme="minorHAnsi"/>
          <w:bCs/>
          <w:color w:val="444444"/>
          <w:sz w:val="18"/>
          <w:szCs w:val="18"/>
        </w:rPr>
        <w:t xml:space="preserve"> like Wang Ping</w:t>
      </w:r>
      <w:r w:rsidR="005666D8" w:rsidRPr="00056FEE">
        <w:rPr>
          <w:rFonts w:cstheme="minorHAnsi"/>
          <w:bCs/>
          <w:color w:val="444444"/>
          <w:sz w:val="18"/>
          <w:szCs w:val="18"/>
        </w:rPr>
        <w:t>,</w:t>
      </w:r>
      <w:r w:rsidR="007D115C" w:rsidRPr="00056FEE">
        <w:rPr>
          <w:rFonts w:cstheme="minorHAnsi"/>
          <w:bCs/>
          <w:color w:val="444444"/>
          <w:sz w:val="18"/>
          <w:szCs w:val="18"/>
        </w:rPr>
        <w:t xml:space="preserve"> reduce the </w:t>
      </w:r>
      <w:r w:rsidR="005666D8" w:rsidRPr="00056FEE">
        <w:rPr>
          <w:rFonts w:cstheme="minorHAnsi"/>
          <w:bCs/>
          <w:color w:val="444444"/>
          <w:sz w:val="18"/>
          <w:szCs w:val="18"/>
        </w:rPr>
        <w:t xml:space="preserve">economic </w:t>
      </w:r>
      <w:r w:rsidR="007D115C" w:rsidRPr="00056FEE">
        <w:rPr>
          <w:rFonts w:cstheme="minorHAnsi"/>
          <w:bCs/>
          <w:color w:val="444444"/>
          <w:sz w:val="18"/>
          <w:szCs w:val="18"/>
        </w:rPr>
        <w:t>loss.</w:t>
      </w:r>
    </w:p>
    <w:p w14:paraId="1920DA3E" w14:textId="614DFA63" w:rsidR="00F61F1B" w:rsidRDefault="007D115C">
      <w:pPr>
        <w:spacing w:line="276" w:lineRule="auto"/>
        <w:rPr>
          <w:rFonts w:cstheme="minorHAnsi"/>
          <w:b/>
          <w:bCs/>
          <w:color w:val="595959" w:themeColor="text1" w:themeTint="A6"/>
          <w:szCs w:val="21"/>
          <w:u w:val="single"/>
          <w:shd w:val="clear" w:color="auto" w:fill="FFFFFF"/>
        </w:rPr>
      </w:pPr>
      <w:r w:rsidRPr="007E6785">
        <w:rPr>
          <w:rFonts w:cstheme="minorHAnsi"/>
          <w:b/>
          <w:bCs/>
          <w:color w:val="595959" w:themeColor="text1" w:themeTint="A6"/>
          <w:szCs w:val="21"/>
          <w:u w:val="single"/>
          <w:shd w:val="clear" w:color="auto" w:fill="FFFFFF"/>
        </w:rPr>
        <w:t>What did we want to do?</w:t>
      </w:r>
      <w:r w:rsidR="00396489">
        <w:rPr>
          <w:rFonts w:cstheme="minorHAnsi"/>
          <w:b/>
          <w:bCs/>
          <w:color w:val="595959" w:themeColor="text1" w:themeTint="A6"/>
          <w:szCs w:val="21"/>
          <w:u w:val="single"/>
          <w:shd w:val="clear" w:color="auto" w:fill="FFFFFF"/>
        </w:rPr>
        <w:t xml:space="preserve"> </w:t>
      </w:r>
    </w:p>
    <w:p w14:paraId="6C5E330C" w14:textId="6357F989" w:rsidR="000F2A17" w:rsidRDefault="000F2A17" w:rsidP="000F2A17">
      <w:pPr>
        <w:spacing w:line="276" w:lineRule="auto"/>
        <w:jc w:val="left"/>
        <w:rPr>
          <w:rFonts w:cstheme="minorHAnsi"/>
          <w:bCs/>
          <w:color w:val="444444"/>
          <w:sz w:val="18"/>
          <w:szCs w:val="18"/>
        </w:rPr>
      </w:pPr>
      <w:r>
        <w:rPr>
          <w:rFonts w:cstheme="minorHAnsi"/>
          <w:bCs/>
          <w:color w:val="444444"/>
          <w:sz w:val="18"/>
          <w:szCs w:val="18"/>
        </w:rPr>
        <w:t>Human</w:t>
      </w:r>
      <w:ins w:id="130" w:author="Office" w:date="2020-10-08T00:00:00Z">
        <w:r w:rsidR="009C1591">
          <w:rPr>
            <w:rFonts w:cstheme="minorHAnsi"/>
            <w:bCs/>
            <w:color w:val="444444"/>
            <w:sz w:val="18"/>
            <w:szCs w:val="18"/>
          </w:rPr>
          <w:t>s</w:t>
        </w:r>
      </w:ins>
      <w:r>
        <w:rPr>
          <w:rFonts w:cstheme="minorHAnsi"/>
          <w:bCs/>
          <w:color w:val="444444"/>
          <w:sz w:val="18"/>
          <w:szCs w:val="18"/>
        </w:rPr>
        <w:t xml:space="preserve">, animals and </w:t>
      </w:r>
      <w:ins w:id="131" w:author="Office" w:date="2020-10-08T00:00:00Z">
        <w:r w:rsidR="009C1591">
          <w:rPr>
            <w:rFonts w:cstheme="minorHAnsi"/>
            <w:bCs/>
            <w:color w:val="444444"/>
            <w:sz w:val="18"/>
            <w:szCs w:val="18"/>
          </w:rPr>
          <w:t xml:space="preserve">the </w:t>
        </w:r>
      </w:ins>
      <w:r>
        <w:rPr>
          <w:rFonts w:cstheme="minorHAnsi"/>
          <w:bCs/>
          <w:color w:val="444444"/>
          <w:sz w:val="18"/>
          <w:szCs w:val="18"/>
        </w:rPr>
        <w:t xml:space="preserve">environment are connected. In order to </w:t>
      </w:r>
      <w:r w:rsidRPr="00396489">
        <w:rPr>
          <w:rFonts w:cstheme="minorHAnsi"/>
          <w:bCs/>
          <w:color w:val="444444"/>
          <w:sz w:val="18"/>
          <w:szCs w:val="18"/>
        </w:rPr>
        <w:t>promote harmonious development</w:t>
      </w:r>
      <w:r>
        <w:rPr>
          <w:rFonts w:cstheme="minorHAnsi"/>
          <w:bCs/>
          <w:color w:val="444444"/>
          <w:sz w:val="18"/>
          <w:szCs w:val="18"/>
        </w:rPr>
        <w:t xml:space="preserve"> between </w:t>
      </w:r>
      <w:ins w:id="132" w:author="Office" w:date="2020-10-08T00:01:00Z">
        <w:r w:rsidR="009C1591">
          <w:rPr>
            <w:rFonts w:cstheme="minorHAnsi"/>
            <w:bCs/>
            <w:color w:val="444444"/>
            <w:sz w:val="18"/>
            <w:szCs w:val="18"/>
          </w:rPr>
          <w:t xml:space="preserve">human </w:t>
        </w:r>
      </w:ins>
      <w:del w:id="133" w:author="Office" w:date="2020-10-08T00:01:00Z">
        <w:r w:rsidDel="009C1591">
          <w:rPr>
            <w:rFonts w:cstheme="minorHAnsi"/>
            <w:bCs/>
            <w:color w:val="444444"/>
            <w:sz w:val="18"/>
            <w:szCs w:val="18"/>
          </w:rPr>
          <w:delText xml:space="preserve">nature </w:delText>
        </w:r>
      </w:del>
      <w:r>
        <w:rPr>
          <w:rFonts w:cstheme="minorHAnsi"/>
          <w:bCs/>
          <w:color w:val="444444"/>
          <w:sz w:val="18"/>
          <w:szCs w:val="18"/>
        </w:rPr>
        <w:t>and</w:t>
      </w:r>
      <w:ins w:id="134" w:author="Office" w:date="2020-10-08T00:01:00Z">
        <w:r w:rsidR="009C1591" w:rsidRPr="009C1591">
          <w:rPr>
            <w:rFonts w:cstheme="minorHAnsi"/>
            <w:bCs/>
            <w:color w:val="444444"/>
            <w:sz w:val="18"/>
            <w:szCs w:val="18"/>
          </w:rPr>
          <w:t xml:space="preserve"> </w:t>
        </w:r>
        <w:r w:rsidR="009C1591">
          <w:rPr>
            <w:rFonts w:cstheme="minorHAnsi"/>
            <w:bCs/>
            <w:color w:val="444444"/>
            <w:sz w:val="18"/>
            <w:szCs w:val="18"/>
          </w:rPr>
          <w:t>nature</w:t>
        </w:r>
      </w:ins>
      <w:del w:id="135" w:author="Office" w:date="2020-10-08T00:01:00Z">
        <w:r w:rsidDel="009C1591">
          <w:rPr>
            <w:rFonts w:cstheme="minorHAnsi"/>
            <w:bCs/>
            <w:color w:val="444444"/>
            <w:sz w:val="18"/>
            <w:szCs w:val="18"/>
          </w:rPr>
          <w:delText xml:space="preserve"> human</w:delText>
        </w:r>
      </w:del>
      <w:r>
        <w:rPr>
          <w:rFonts w:cstheme="minorHAnsi"/>
          <w:bCs/>
          <w:color w:val="444444"/>
          <w:sz w:val="18"/>
          <w:szCs w:val="18"/>
        </w:rPr>
        <w:t xml:space="preserve">, we utilized synthetic biology to </w:t>
      </w:r>
      <w:del w:id="136" w:author="Office" w:date="2020-10-08T00:01:00Z">
        <w:r w:rsidR="00396489" w:rsidDel="009C1591">
          <w:rPr>
            <w:rFonts w:cstheme="minorHAnsi"/>
            <w:bCs/>
            <w:color w:val="444444"/>
            <w:sz w:val="18"/>
            <w:szCs w:val="18"/>
          </w:rPr>
          <w:delText xml:space="preserve">save </w:delText>
        </w:r>
      </w:del>
      <w:ins w:id="137" w:author="Office" w:date="2020-10-08T00:01:00Z">
        <w:r w:rsidR="009C1591">
          <w:rPr>
            <w:rFonts w:cstheme="minorHAnsi"/>
            <w:bCs/>
            <w:color w:val="444444"/>
            <w:sz w:val="18"/>
            <w:szCs w:val="18"/>
          </w:rPr>
          <w:t xml:space="preserve">remedy </w:t>
        </w:r>
      </w:ins>
      <w:r w:rsidR="00396489">
        <w:rPr>
          <w:rFonts w:cstheme="minorHAnsi"/>
          <w:bCs/>
          <w:color w:val="444444"/>
          <w:sz w:val="18"/>
          <w:szCs w:val="18"/>
        </w:rPr>
        <w:t>lead co</w:t>
      </w:r>
      <w:ins w:id="138" w:author="Office" w:date="2020-10-08T00:01:00Z">
        <w:r w:rsidR="009C1591">
          <w:rPr>
            <w:rFonts w:cstheme="minorHAnsi"/>
            <w:bCs/>
            <w:color w:val="444444"/>
            <w:sz w:val="18"/>
            <w:szCs w:val="18"/>
          </w:rPr>
          <w:t>n</w:t>
        </w:r>
      </w:ins>
      <w:del w:id="139" w:author="Office" w:date="2020-10-08T00:01:00Z">
        <w:r w:rsidR="00396489" w:rsidDel="009C1591">
          <w:rPr>
            <w:rFonts w:cstheme="minorHAnsi"/>
            <w:bCs/>
            <w:color w:val="444444"/>
            <w:sz w:val="18"/>
            <w:szCs w:val="18"/>
          </w:rPr>
          <w:delText>m</w:delText>
        </w:r>
      </w:del>
      <w:r w:rsidR="00396489">
        <w:rPr>
          <w:rFonts w:cstheme="minorHAnsi"/>
          <w:bCs/>
          <w:color w:val="444444"/>
          <w:sz w:val="18"/>
          <w:szCs w:val="18"/>
        </w:rPr>
        <w:t>taminated soil</w:t>
      </w:r>
      <w:r>
        <w:rPr>
          <w:rFonts w:cstheme="minorHAnsi"/>
          <w:bCs/>
          <w:color w:val="444444"/>
          <w:sz w:val="18"/>
          <w:szCs w:val="18"/>
        </w:rPr>
        <w:t>.</w:t>
      </w:r>
    </w:p>
    <w:p w14:paraId="5643A6C1" w14:textId="3D860D9B" w:rsidR="0040667E" w:rsidRDefault="00396489" w:rsidP="0040667E">
      <w:pPr>
        <w:wordWrap w:val="0"/>
        <w:spacing w:line="276" w:lineRule="auto"/>
        <w:rPr>
          <w:ins w:id="140" w:author="Office" w:date="2020-10-05T03:56:00Z"/>
          <w:rFonts w:cstheme="minorHAnsi"/>
          <w:bCs/>
          <w:color w:val="444444"/>
          <w:sz w:val="18"/>
          <w:szCs w:val="18"/>
        </w:rPr>
      </w:pPr>
      <w:r>
        <w:rPr>
          <w:rFonts w:cstheme="minorHAnsi"/>
          <w:bCs/>
          <w:color w:val="444444"/>
          <w:sz w:val="18"/>
          <w:szCs w:val="18"/>
        </w:rPr>
        <w:t xml:space="preserve">We believe </w:t>
      </w:r>
      <w:r w:rsidR="0040667E">
        <w:rPr>
          <w:rFonts w:cstheme="minorHAnsi" w:hint="eastAsia"/>
          <w:bCs/>
          <w:color w:val="444444"/>
          <w:sz w:val="18"/>
          <w:szCs w:val="18"/>
        </w:rPr>
        <w:t>one day, lead poisoning will</w:t>
      </w:r>
      <w:r w:rsidR="0040667E" w:rsidRPr="00131D24">
        <w:rPr>
          <w:rFonts w:cstheme="minorHAnsi" w:hint="eastAsia"/>
          <w:bCs/>
          <w:color w:val="444444"/>
          <w:sz w:val="18"/>
          <w:szCs w:val="18"/>
        </w:rPr>
        <w:t xml:space="preserve"> be away from </w:t>
      </w:r>
      <w:r w:rsidR="00C469DA" w:rsidRPr="00131D24">
        <w:rPr>
          <w:rFonts w:cstheme="minorHAnsi"/>
          <w:bCs/>
          <w:color w:val="444444"/>
          <w:sz w:val="18"/>
          <w:szCs w:val="18"/>
        </w:rPr>
        <w:t>children</w:t>
      </w:r>
      <w:r w:rsidR="00C469DA">
        <w:rPr>
          <w:rFonts w:cstheme="minorHAnsi"/>
          <w:bCs/>
          <w:color w:val="444444"/>
          <w:sz w:val="18"/>
          <w:szCs w:val="18"/>
        </w:rPr>
        <w:t>, the</w:t>
      </w:r>
      <w:r w:rsidR="0040667E">
        <w:rPr>
          <w:rFonts w:cstheme="minorHAnsi" w:hint="eastAsia"/>
          <w:bCs/>
          <w:color w:val="444444"/>
          <w:sz w:val="18"/>
          <w:szCs w:val="18"/>
        </w:rPr>
        <w:t xml:space="preserve"> </w:t>
      </w:r>
      <w:r w:rsidR="00145A88">
        <w:rPr>
          <w:rFonts w:cstheme="minorHAnsi" w:hint="eastAsia"/>
          <w:bCs/>
          <w:color w:val="444444"/>
          <w:sz w:val="18"/>
          <w:szCs w:val="18"/>
        </w:rPr>
        <w:t>income</w:t>
      </w:r>
      <w:r w:rsidR="0040667E">
        <w:rPr>
          <w:rFonts w:cstheme="minorHAnsi" w:hint="eastAsia"/>
          <w:bCs/>
          <w:color w:val="444444"/>
          <w:sz w:val="18"/>
          <w:szCs w:val="18"/>
        </w:rPr>
        <w:t xml:space="preserve"> of peasants will</w:t>
      </w:r>
      <w:r w:rsidR="0040667E" w:rsidRPr="00131D24">
        <w:rPr>
          <w:rFonts w:cstheme="minorHAnsi" w:hint="eastAsia"/>
          <w:bCs/>
          <w:color w:val="444444"/>
          <w:sz w:val="18"/>
          <w:szCs w:val="18"/>
        </w:rPr>
        <w:t xml:space="preserve"> be protect</w:t>
      </w:r>
      <w:r w:rsidR="0040667E" w:rsidRPr="00131D24">
        <w:rPr>
          <w:rFonts w:cstheme="minorHAnsi" w:hint="eastAsia"/>
          <w:bCs/>
          <w:color w:val="444444"/>
          <w:sz w:val="18"/>
          <w:szCs w:val="18"/>
        </w:rPr>
        <w:lastRenderedPageBreak/>
        <w:t xml:space="preserve">ed, and the </w:t>
      </w:r>
      <w:r w:rsidR="0040667E">
        <w:rPr>
          <w:rFonts w:cstheme="minorHAnsi" w:hint="eastAsia"/>
          <w:bCs/>
          <w:color w:val="444444"/>
          <w:sz w:val="18"/>
          <w:szCs w:val="18"/>
        </w:rPr>
        <w:t>food safety crisis will not appear</w:t>
      </w:r>
      <w:r w:rsidR="0040667E" w:rsidRPr="00131D24">
        <w:rPr>
          <w:rFonts w:cstheme="minorHAnsi" w:hint="eastAsia"/>
          <w:bCs/>
          <w:color w:val="444444"/>
          <w:sz w:val="18"/>
          <w:szCs w:val="18"/>
        </w:rPr>
        <w:t>.</w:t>
      </w:r>
    </w:p>
    <w:p w14:paraId="59330DE2" w14:textId="77777777" w:rsidR="00F61F1B" w:rsidRPr="00145A88" w:rsidRDefault="00F61F1B">
      <w:pPr>
        <w:wordWrap w:val="0"/>
        <w:spacing w:line="276" w:lineRule="auto"/>
        <w:rPr>
          <w:rFonts w:cstheme="minorHAnsi"/>
          <w:bCs/>
          <w:color w:val="444444"/>
          <w:sz w:val="18"/>
          <w:szCs w:val="18"/>
        </w:rPr>
      </w:pPr>
    </w:p>
    <w:p w14:paraId="16A88626" w14:textId="4A73DF28" w:rsidR="00F61F1B" w:rsidRDefault="007D115C">
      <w:pPr>
        <w:spacing w:line="276" w:lineRule="auto"/>
        <w:rPr>
          <w:ins w:id="141" w:author="Rachel" w:date="2020-10-05T09:33:00Z"/>
          <w:rFonts w:eastAsia="Microsoft JhengHei Light" w:cstheme="minorHAnsi"/>
          <w:b/>
          <w:bCs/>
          <w:color w:val="000000"/>
          <w:szCs w:val="21"/>
          <w:shd w:val="clear" w:color="auto" w:fill="FFFFFF"/>
        </w:rPr>
      </w:pPr>
      <w:r w:rsidRPr="000514C7">
        <w:rPr>
          <w:rFonts w:cstheme="minorHAnsi"/>
          <w:b/>
          <w:bCs/>
          <w:color w:val="000000"/>
          <w:szCs w:val="21"/>
          <w:highlight w:val="yellow"/>
          <w:shd w:val="clear" w:color="auto" w:fill="FFFFFF"/>
          <w:rPrChange w:id="142" w:author="Rachel" w:date="2020-10-05T09:35:00Z">
            <w:rPr>
              <w:rFonts w:cstheme="minorHAnsi"/>
              <w:b/>
              <w:bCs/>
              <w:color w:val="000000"/>
              <w:szCs w:val="21"/>
              <w:shd w:val="clear" w:color="auto" w:fill="FFFFFF"/>
            </w:rPr>
          </w:rPrChange>
        </w:rPr>
        <w:t xml:space="preserve">2 </w:t>
      </w:r>
      <w:r w:rsidRPr="000514C7">
        <w:rPr>
          <w:rFonts w:eastAsia="Microsoft JhengHei Light" w:cstheme="minorHAnsi"/>
          <w:b/>
          <w:bCs/>
          <w:color w:val="000000"/>
          <w:szCs w:val="21"/>
          <w:highlight w:val="yellow"/>
          <w:shd w:val="clear" w:color="auto" w:fill="FFFFFF"/>
          <w:rPrChange w:id="143" w:author="Rachel" w:date="2020-10-05T09:35:00Z">
            <w:rPr>
              <w:rFonts w:eastAsia="Microsoft JhengHei Light" w:cstheme="minorHAnsi"/>
              <w:b/>
              <w:bCs/>
              <w:color w:val="000000"/>
              <w:szCs w:val="21"/>
              <w:shd w:val="clear" w:color="auto" w:fill="FFFFFF"/>
            </w:rPr>
          </w:rPrChange>
        </w:rPr>
        <w:t>Understand</w:t>
      </w:r>
    </w:p>
    <w:p w14:paraId="7505C036" w14:textId="50C36140" w:rsidR="006247BF" w:rsidRPr="00522901" w:rsidRDefault="006247BF">
      <w:pPr>
        <w:spacing w:line="276" w:lineRule="auto"/>
        <w:rPr>
          <w:rFonts w:cstheme="minorHAnsi"/>
          <w:sz w:val="18"/>
          <w:szCs w:val="18"/>
        </w:rPr>
      </w:pPr>
      <w:r w:rsidRPr="00522901">
        <w:rPr>
          <w:rFonts w:cstheme="minorHAnsi"/>
          <w:sz w:val="18"/>
          <w:szCs w:val="18"/>
        </w:rPr>
        <w:t>To get a better understanding of the relations between human</w:t>
      </w:r>
      <w:ins w:id="144" w:author="Office" w:date="2020-10-08T00:02:00Z">
        <w:r w:rsidR="001736DD">
          <w:rPr>
            <w:rFonts w:cstheme="minorHAnsi"/>
            <w:sz w:val="18"/>
            <w:szCs w:val="18"/>
          </w:rPr>
          <w:t>s</w:t>
        </w:r>
      </w:ins>
      <w:r w:rsidRPr="00522901">
        <w:rPr>
          <w:rFonts w:cstheme="minorHAnsi"/>
          <w:sz w:val="18"/>
          <w:szCs w:val="18"/>
        </w:rPr>
        <w:t xml:space="preserve">, animals and </w:t>
      </w:r>
      <w:ins w:id="145" w:author="Office" w:date="2020-10-08T00:02:00Z">
        <w:r w:rsidR="001736DD">
          <w:rPr>
            <w:rFonts w:cstheme="minorHAnsi"/>
            <w:sz w:val="18"/>
            <w:szCs w:val="18"/>
          </w:rPr>
          <w:t xml:space="preserve">the </w:t>
        </w:r>
      </w:ins>
      <w:r w:rsidRPr="00522901">
        <w:rPr>
          <w:rFonts w:cstheme="minorHAnsi"/>
          <w:sz w:val="18"/>
          <w:szCs w:val="18"/>
        </w:rPr>
        <w:t xml:space="preserve">environment, we collaborated with One Health association. After taking the advice from </w:t>
      </w:r>
      <w:r w:rsidR="001D6146" w:rsidRPr="00522901">
        <w:rPr>
          <w:rFonts w:cstheme="minorHAnsi"/>
          <w:sz w:val="18"/>
          <w:szCs w:val="18"/>
        </w:rPr>
        <w:t xml:space="preserve">One Healthers, we integrated the concept of One Health into our </w:t>
      </w:r>
      <w:del w:id="146" w:author="Office" w:date="2020-10-08T00:03:00Z">
        <w:r w:rsidR="001D6146" w:rsidRPr="00522901" w:rsidDel="004E6D7A">
          <w:rPr>
            <w:rFonts w:cstheme="minorHAnsi"/>
            <w:sz w:val="18"/>
            <w:szCs w:val="18"/>
          </w:rPr>
          <w:delText xml:space="preserve">conduct </w:delText>
        </w:r>
      </w:del>
      <w:ins w:id="147" w:author="Office" w:date="2020-10-08T00:03:00Z">
        <w:r w:rsidR="004E6D7A">
          <w:rPr>
            <w:rFonts w:cstheme="minorHAnsi"/>
            <w:sz w:val="18"/>
            <w:szCs w:val="18"/>
          </w:rPr>
          <w:t>project</w:t>
        </w:r>
        <w:r w:rsidR="004E6D7A" w:rsidRPr="00522901">
          <w:rPr>
            <w:rFonts w:cstheme="minorHAnsi"/>
            <w:sz w:val="18"/>
            <w:szCs w:val="18"/>
          </w:rPr>
          <w:t xml:space="preserve"> </w:t>
        </w:r>
      </w:ins>
      <w:r w:rsidR="001D6146" w:rsidRPr="00522901">
        <w:rPr>
          <w:rFonts w:cstheme="minorHAnsi"/>
          <w:sz w:val="18"/>
          <w:szCs w:val="18"/>
        </w:rPr>
        <w:t>to shape SLIM</w:t>
      </w:r>
      <w:r w:rsidR="002D14E8">
        <w:rPr>
          <w:rFonts w:cstheme="minorHAnsi"/>
          <w:sz w:val="18"/>
          <w:szCs w:val="18"/>
        </w:rPr>
        <w:t>.</w:t>
      </w:r>
      <w:r w:rsidR="001D6146" w:rsidRPr="00522901">
        <w:rPr>
          <w:rFonts w:cstheme="minorHAnsi"/>
          <w:sz w:val="18"/>
          <w:szCs w:val="18"/>
        </w:rPr>
        <w:t xml:space="preserve"> </w:t>
      </w:r>
    </w:p>
    <w:p w14:paraId="5A2F1A9F" w14:textId="770F4F1D" w:rsidR="00F61F1B" w:rsidRPr="00522901" w:rsidRDefault="007D115C">
      <w:pPr>
        <w:spacing w:line="276" w:lineRule="auto"/>
        <w:rPr>
          <w:rFonts w:cstheme="minorHAnsi"/>
          <w:b/>
          <w:bCs/>
          <w:sz w:val="18"/>
          <w:szCs w:val="18"/>
          <w:u w:val="single"/>
        </w:rPr>
      </w:pPr>
      <w:r w:rsidRPr="00522901">
        <w:rPr>
          <w:rFonts w:cstheme="minorHAnsi" w:hint="eastAsia"/>
          <w:b/>
          <w:bCs/>
          <w:sz w:val="18"/>
          <w:szCs w:val="18"/>
          <w:u w:val="single"/>
        </w:rPr>
        <w:t>Co</w:t>
      </w:r>
      <w:r w:rsidR="006247BF" w:rsidRPr="00522901">
        <w:rPr>
          <w:rFonts w:cstheme="minorHAnsi"/>
          <w:b/>
          <w:bCs/>
          <w:sz w:val="18"/>
          <w:szCs w:val="18"/>
          <w:u w:val="single"/>
        </w:rPr>
        <w:t>llaboration</w:t>
      </w:r>
      <w:r w:rsidRPr="00522901">
        <w:rPr>
          <w:rFonts w:cstheme="minorHAnsi" w:hint="eastAsia"/>
          <w:b/>
          <w:bCs/>
          <w:sz w:val="18"/>
          <w:szCs w:val="18"/>
          <w:u w:val="single"/>
        </w:rPr>
        <w:t xml:space="preserve"> with One health</w:t>
      </w:r>
    </w:p>
    <w:p w14:paraId="67B361B0" w14:textId="58157896" w:rsidR="00F61F1B" w:rsidRDefault="007D115C">
      <w:pPr>
        <w:spacing w:line="276" w:lineRule="auto"/>
        <w:rPr>
          <w:rFonts w:cstheme="minorHAnsi"/>
          <w:sz w:val="18"/>
          <w:szCs w:val="18"/>
        </w:rPr>
      </w:pPr>
      <w:r>
        <w:rPr>
          <w:rFonts w:cstheme="minorHAnsi"/>
          <w:b/>
          <w:bCs/>
          <w:sz w:val="18"/>
          <w:szCs w:val="18"/>
        </w:rPr>
        <w:t>One Health</w:t>
      </w:r>
      <w:r>
        <w:rPr>
          <w:rFonts w:cstheme="minorHAnsi"/>
          <w:sz w:val="18"/>
          <w:szCs w:val="18"/>
        </w:rPr>
        <w:t xml:space="preserve"> is a collaborative, multi</w:t>
      </w:r>
      <w:ins w:id="148" w:author="Office" w:date="2020-10-08T00:04:00Z">
        <w:r w:rsidR="00D97590">
          <w:rPr>
            <w:rFonts w:cstheme="minorHAnsi"/>
            <w:sz w:val="18"/>
            <w:szCs w:val="18"/>
          </w:rPr>
          <w:t>-</w:t>
        </w:r>
      </w:ins>
      <w:r>
        <w:rPr>
          <w:rFonts w:cstheme="minorHAnsi"/>
          <w:sz w:val="18"/>
          <w:szCs w:val="18"/>
        </w:rPr>
        <w:t>sectoral, and transdisciplinary approach—working at the local, regional, national, and global levels—with the goal of achieving optimal health outcomes recognizing the interconnection between people, animals, plants, and their shared environment.</w:t>
      </w:r>
    </w:p>
    <w:p w14:paraId="67B78FE0" w14:textId="77777777" w:rsidR="00F61F1B" w:rsidRDefault="007D115C">
      <w:pPr>
        <w:spacing w:line="276" w:lineRule="auto"/>
        <w:rPr>
          <w:ins w:id="149" w:author="Office" w:date="2020-10-05T03:58:00Z"/>
          <w:rFonts w:cstheme="minorHAnsi"/>
          <w:sz w:val="18"/>
          <w:szCs w:val="18"/>
        </w:rPr>
      </w:pPr>
      <w:r>
        <w:rPr>
          <w:rFonts w:cstheme="minorHAnsi"/>
          <w:noProof/>
          <w:sz w:val="18"/>
          <w:szCs w:val="18"/>
        </w:rPr>
        <w:drawing>
          <wp:inline distT="0" distB="0" distL="0" distR="0" wp14:anchorId="180F5CAB" wp14:editId="2062CEE2">
            <wp:extent cx="5274310" cy="2336800"/>
            <wp:effectExtent l="0" t="0" r="2540" b="0"/>
            <wp:docPr id="11" name="图片 11" descr="F:\Betris呀\iGEM\wiki\照片\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etris呀\iGEM\wiki\照片\2-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337213"/>
                    </a:xfrm>
                    <a:prstGeom prst="rect">
                      <a:avLst/>
                    </a:prstGeom>
                    <a:noFill/>
                    <a:ln>
                      <a:noFill/>
                    </a:ln>
                  </pic:spPr>
                </pic:pic>
              </a:graphicData>
            </a:graphic>
          </wp:inline>
        </w:drawing>
      </w:r>
    </w:p>
    <w:p w14:paraId="1ED35E19" w14:textId="1FF73BFA" w:rsidR="00145A88" w:rsidRDefault="003470F6" w:rsidP="00522901">
      <w:pPr>
        <w:spacing w:line="276" w:lineRule="auto"/>
        <w:jc w:val="center"/>
        <w:rPr>
          <w:rFonts w:cstheme="minorHAnsi"/>
          <w:sz w:val="18"/>
          <w:szCs w:val="18"/>
        </w:rPr>
      </w:pPr>
      <w:ins w:id="150" w:author="15310893653@163.com" w:date="2020-10-07T16:58:00Z">
        <w:r w:rsidRPr="003470F6">
          <w:rPr>
            <w:rFonts w:cstheme="minorHAnsi"/>
            <w:sz w:val="18"/>
            <w:szCs w:val="18"/>
            <w:rPrChange w:id="151" w:author="15310893653@163.com" w:date="2020-10-07T16:58:00Z">
              <w:rPr>
                <w:rFonts w:cstheme="minorHAnsi"/>
                <w:sz w:val="18"/>
                <w:szCs w:val="18"/>
                <w:highlight w:val="yellow"/>
              </w:rPr>
            </w:rPrChange>
          </w:rPr>
          <w:t>Provided by One Health Association</w:t>
        </w:r>
      </w:ins>
      <w:del w:id="152" w:author="15310893653@163.com" w:date="2020-10-07T16:57:00Z">
        <w:r w:rsidR="00522901" w:rsidRPr="003470F6" w:rsidDel="003470F6">
          <w:rPr>
            <w:rFonts w:cstheme="minorHAnsi" w:hint="eastAsia"/>
            <w:sz w:val="18"/>
            <w:szCs w:val="18"/>
            <w:rPrChange w:id="153" w:author="15310893653@163.com" w:date="2020-10-07T16:58:00Z">
              <w:rPr>
                <w:rFonts w:cstheme="minorHAnsi" w:hint="eastAsia"/>
                <w:sz w:val="18"/>
                <w:szCs w:val="18"/>
                <w:highlight w:val="yellow"/>
              </w:rPr>
            </w:rPrChange>
          </w:rPr>
          <w:delText>出处</w:delText>
        </w:r>
      </w:del>
    </w:p>
    <w:p w14:paraId="081776A5" w14:textId="57DA5F98" w:rsidR="00F61F1B" w:rsidRDefault="007D115C">
      <w:pPr>
        <w:spacing w:line="276" w:lineRule="auto"/>
        <w:rPr>
          <w:rFonts w:cstheme="minorHAnsi"/>
          <w:sz w:val="18"/>
          <w:szCs w:val="18"/>
        </w:rPr>
      </w:pPr>
      <w:r>
        <w:rPr>
          <w:rFonts w:cstheme="minorHAnsi" w:hint="eastAsia"/>
          <w:b/>
          <w:sz w:val="18"/>
          <w:szCs w:val="18"/>
        </w:rPr>
        <w:t>One Health Club NAU</w:t>
      </w:r>
      <w:r w:rsidR="00145A88">
        <w:rPr>
          <w:rFonts w:cstheme="minorHAnsi"/>
          <w:b/>
          <w:sz w:val="18"/>
          <w:szCs w:val="18"/>
        </w:rPr>
        <w:t>,</w:t>
      </w:r>
      <w:r>
        <w:rPr>
          <w:rFonts w:cstheme="minorHAnsi" w:hint="eastAsia"/>
          <w:sz w:val="18"/>
          <w:szCs w:val="18"/>
        </w:rPr>
        <w:t xml:space="preserve"> a</w:t>
      </w:r>
      <w:r w:rsidR="00966707">
        <w:rPr>
          <w:rFonts w:cstheme="minorHAnsi" w:hint="eastAsia"/>
          <w:sz w:val="18"/>
          <w:szCs w:val="18"/>
        </w:rPr>
        <w:t xml:space="preserve"> club </w:t>
      </w:r>
      <w:r w:rsidR="00145A88">
        <w:rPr>
          <w:rFonts w:cstheme="minorHAnsi" w:hint="eastAsia"/>
          <w:sz w:val="18"/>
          <w:szCs w:val="18"/>
        </w:rPr>
        <w:t>organi</w:t>
      </w:r>
      <w:r w:rsidR="00145A88">
        <w:rPr>
          <w:rFonts w:cstheme="minorHAnsi"/>
          <w:sz w:val="18"/>
          <w:szCs w:val="18"/>
        </w:rPr>
        <w:t>z</w:t>
      </w:r>
      <w:r w:rsidR="00145A88">
        <w:rPr>
          <w:rFonts w:cstheme="minorHAnsi" w:hint="eastAsia"/>
          <w:sz w:val="18"/>
          <w:szCs w:val="18"/>
        </w:rPr>
        <w:t xml:space="preserve">ed </w:t>
      </w:r>
      <w:r w:rsidR="00966707">
        <w:rPr>
          <w:rFonts w:cstheme="minorHAnsi" w:hint="eastAsia"/>
          <w:sz w:val="18"/>
          <w:szCs w:val="18"/>
        </w:rPr>
        <w:t>by students</w:t>
      </w:r>
      <w:r>
        <w:rPr>
          <w:rFonts w:cstheme="minorHAnsi" w:hint="eastAsia"/>
          <w:sz w:val="18"/>
          <w:szCs w:val="18"/>
        </w:rPr>
        <w:t xml:space="preserve">, </w:t>
      </w:r>
      <w:r w:rsidR="00145A88">
        <w:rPr>
          <w:rFonts w:cstheme="minorHAnsi" w:hint="eastAsia"/>
          <w:sz w:val="18"/>
          <w:szCs w:val="18"/>
        </w:rPr>
        <w:t xml:space="preserve">is </w:t>
      </w:r>
      <w:r>
        <w:rPr>
          <w:rFonts w:cstheme="minorHAnsi" w:hint="eastAsia"/>
          <w:sz w:val="18"/>
          <w:szCs w:val="18"/>
        </w:rPr>
        <w:t xml:space="preserve">building the NAU-UCDavis One Health Joint Center with </w:t>
      </w:r>
      <w:r w:rsidR="00522901">
        <w:rPr>
          <w:rFonts w:cstheme="minorHAnsi"/>
          <w:sz w:val="18"/>
          <w:szCs w:val="18"/>
        </w:rPr>
        <w:t>University of California, Davis (UCD)</w:t>
      </w:r>
      <w:r>
        <w:rPr>
          <w:rFonts w:cstheme="minorHAnsi" w:hint="eastAsia"/>
          <w:sz w:val="18"/>
          <w:szCs w:val="18"/>
        </w:rPr>
        <w:t xml:space="preserve">. With environmental degradation, the </w:t>
      </w:r>
      <w:r w:rsidR="002D14E8">
        <w:rPr>
          <w:rFonts w:cstheme="minorHAnsi"/>
          <w:sz w:val="18"/>
          <w:szCs w:val="18"/>
        </w:rPr>
        <w:t xml:space="preserve">balance </w:t>
      </w:r>
      <w:r>
        <w:rPr>
          <w:rFonts w:cstheme="minorHAnsi" w:hint="eastAsia"/>
          <w:sz w:val="18"/>
          <w:szCs w:val="18"/>
        </w:rPr>
        <w:t xml:space="preserve">between human society and nature </w:t>
      </w:r>
      <w:r w:rsidR="002D14E8" w:rsidRPr="00AB7D0E">
        <w:rPr>
          <w:rFonts w:cstheme="minorHAnsi"/>
          <w:sz w:val="18"/>
          <w:szCs w:val="18"/>
          <w:highlight w:val="yellow"/>
          <w:rPrChange w:id="154" w:author="15310893653@163.com" w:date="2020-10-08T14:03:00Z">
            <w:rPr>
              <w:rFonts w:cstheme="minorHAnsi"/>
              <w:sz w:val="18"/>
              <w:szCs w:val="18"/>
            </w:rPr>
          </w:rPrChange>
        </w:rPr>
        <w:t>has been broken</w:t>
      </w:r>
      <w:r w:rsidRPr="00AB7D0E">
        <w:rPr>
          <w:rFonts w:cstheme="minorHAnsi"/>
          <w:sz w:val="18"/>
          <w:szCs w:val="18"/>
          <w:highlight w:val="yellow"/>
          <w:rPrChange w:id="155" w:author="15310893653@163.com" w:date="2020-10-08T14:03:00Z">
            <w:rPr>
              <w:rFonts w:cstheme="minorHAnsi"/>
              <w:sz w:val="18"/>
              <w:szCs w:val="18"/>
            </w:rPr>
          </w:rPrChange>
        </w:rPr>
        <w:t>,</w:t>
      </w:r>
      <w:commentRangeStart w:id="156"/>
      <w:r w:rsidRPr="00AB7D0E">
        <w:rPr>
          <w:rFonts w:cstheme="minorHAnsi"/>
          <w:sz w:val="18"/>
          <w:szCs w:val="18"/>
          <w:highlight w:val="yellow"/>
          <w:rPrChange w:id="157" w:author="15310893653@163.com" w:date="2020-10-08T14:03:00Z">
            <w:rPr>
              <w:rFonts w:cstheme="minorHAnsi"/>
              <w:sz w:val="18"/>
              <w:szCs w:val="18"/>
            </w:rPr>
          </w:rPrChange>
        </w:rPr>
        <w:t xml:space="preserve"> causing a threat to human health</w:t>
      </w:r>
      <w:commentRangeEnd w:id="156"/>
      <w:r w:rsidR="00145A88" w:rsidRPr="00AB7D0E">
        <w:rPr>
          <w:rStyle w:val="af0"/>
          <w:highlight w:val="yellow"/>
          <w:rPrChange w:id="158" w:author="15310893653@163.com" w:date="2020-10-08T14:03:00Z">
            <w:rPr>
              <w:rStyle w:val="af0"/>
            </w:rPr>
          </w:rPrChange>
        </w:rPr>
        <w:commentReference w:id="156"/>
      </w:r>
      <w:r>
        <w:rPr>
          <w:rFonts w:cstheme="minorHAnsi" w:hint="eastAsia"/>
          <w:sz w:val="18"/>
          <w:szCs w:val="18"/>
        </w:rPr>
        <w:t xml:space="preserve">. </w:t>
      </w:r>
      <w:r>
        <w:rPr>
          <w:rFonts w:cstheme="minorHAnsi"/>
          <w:sz w:val="18"/>
          <w:szCs w:val="18"/>
        </w:rPr>
        <w:t>T</w:t>
      </w:r>
      <w:r>
        <w:rPr>
          <w:rFonts w:cstheme="minorHAnsi" w:hint="eastAsia"/>
          <w:sz w:val="18"/>
          <w:szCs w:val="18"/>
        </w:rPr>
        <w:t>o solve the problem, One Health was born, holding a promise to attain optimal health for</w:t>
      </w:r>
      <w:r>
        <w:rPr>
          <w:rFonts w:cstheme="minorHAnsi" w:hint="eastAsia"/>
          <w:b/>
          <w:sz w:val="18"/>
          <w:szCs w:val="18"/>
        </w:rPr>
        <w:t xml:space="preserve"> people, animals and </w:t>
      </w:r>
      <w:ins w:id="159" w:author="Office" w:date="2020-10-08T00:06:00Z">
        <w:r w:rsidR="00E46DB3">
          <w:rPr>
            <w:rFonts w:cstheme="minorHAnsi"/>
            <w:b/>
            <w:sz w:val="18"/>
            <w:szCs w:val="18"/>
          </w:rPr>
          <w:t xml:space="preserve">the </w:t>
        </w:r>
      </w:ins>
      <w:r>
        <w:rPr>
          <w:rFonts w:cstheme="minorHAnsi" w:hint="eastAsia"/>
          <w:b/>
          <w:sz w:val="18"/>
          <w:szCs w:val="18"/>
        </w:rPr>
        <w:t>environment</w:t>
      </w:r>
      <w:r>
        <w:rPr>
          <w:rFonts w:cstheme="minorHAnsi" w:hint="eastAsia"/>
          <w:sz w:val="18"/>
          <w:szCs w:val="18"/>
        </w:rPr>
        <w:t xml:space="preserve"> with the </w:t>
      </w:r>
      <w:r>
        <w:rPr>
          <w:rFonts w:cstheme="minorHAnsi" w:hint="eastAsia"/>
          <w:b/>
          <w:sz w:val="18"/>
          <w:szCs w:val="18"/>
        </w:rPr>
        <w:t>effort of multiple disciplines</w:t>
      </w:r>
      <w:r>
        <w:rPr>
          <w:rFonts w:cstheme="minorHAnsi" w:hint="eastAsia"/>
          <w:sz w:val="18"/>
          <w:szCs w:val="18"/>
        </w:rPr>
        <w:t>.</w:t>
      </w:r>
    </w:p>
    <w:p w14:paraId="231A1972" w14:textId="203B9535" w:rsidR="00343782" w:rsidRPr="007E6785" w:rsidRDefault="00D20EFF">
      <w:pPr>
        <w:spacing w:line="276" w:lineRule="auto"/>
        <w:rPr>
          <w:rFonts w:cstheme="minorHAnsi"/>
          <w:b/>
          <w:bCs/>
          <w:sz w:val="18"/>
          <w:szCs w:val="18"/>
          <w:u w:val="single"/>
        </w:rPr>
      </w:pPr>
      <w:r w:rsidRPr="007E6785">
        <w:rPr>
          <w:rFonts w:cstheme="minorHAnsi"/>
          <w:b/>
          <w:bCs/>
          <w:sz w:val="18"/>
          <w:szCs w:val="18"/>
          <w:u w:val="single"/>
        </w:rPr>
        <w:t xml:space="preserve">How do we integrate the concept of One Health into SLIM? </w:t>
      </w:r>
      <w:r w:rsidR="00343782" w:rsidRPr="007E6785">
        <w:rPr>
          <w:rFonts w:cstheme="minorHAnsi" w:hint="eastAsia"/>
          <w:b/>
          <w:bCs/>
          <w:sz w:val="18"/>
          <w:szCs w:val="18"/>
          <w:u w:val="single"/>
        </w:rPr>
        <w:t>O</w:t>
      </w:r>
      <w:r w:rsidR="00343782" w:rsidRPr="007E6785">
        <w:rPr>
          <w:rFonts w:cstheme="minorHAnsi"/>
          <w:b/>
          <w:bCs/>
          <w:sz w:val="18"/>
          <w:szCs w:val="18"/>
          <w:u w:val="single"/>
        </w:rPr>
        <w:t xml:space="preserve">n the one </w:t>
      </w:r>
      <w:del w:id="160" w:author="Office" w:date="2020-10-08T00:07:00Z">
        <w:r w:rsidR="00343782" w:rsidRPr="007E6785" w:rsidDel="00E46DB3">
          <w:rPr>
            <w:rFonts w:cstheme="minorHAnsi"/>
            <w:b/>
            <w:bCs/>
            <w:sz w:val="18"/>
            <w:szCs w:val="18"/>
            <w:u w:val="single"/>
          </w:rPr>
          <w:delText>side</w:delText>
        </w:r>
      </w:del>
      <w:ins w:id="161" w:author="Office" w:date="2020-10-08T00:07:00Z">
        <w:r w:rsidR="00E46DB3">
          <w:rPr>
            <w:rFonts w:cstheme="minorHAnsi"/>
            <w:b/>
            <w:bCs/>
            <w:sz w:val="18"/>
            <w:szCs w:val="18"/>
            <w:u w:val="single"/>
          </w:rPr>
          <w:t>hand</w:t>
        </w:r>
      </w:ins>
      <w:r w:rsidR="00343782" w:rsidRPr="007E6785">
        <w:rPr>
          <w:rFonts w:cstheme="minorHAnsi"/>
          <w:b/>
          <w:bCs/>
          <w:sz w:val="18"/>
          <w:szCs w:val="18"/>
          <w:u w:val="single"/>
        </w:rPr>
        <w:t>, the tol</w:t>
      </w:r>
      <w:ins w:id="162" w:author="Office" w:date="2020-10-08T00:07:00Z">
        <w:r w:rsidR="00E46DB3">
          <w:rPr>
            <w:rFonts w:cstheme="minorHAnsi"/>
            <w:b/>
            <w:bCs/>
            <w:sz w:val="18"/>
            <w:szCs w:val="18"/>
            <w:u w:val="single"/>
          </w:rPr>
          <w:t>e</w:t>
        </w:r>
      </w:ins>
      <w:del w:id="163" w:author="Office" w:date="2020-10-08T00:07:00Z">
        <w:r w:rsidR="00343782" w:rsidRPr="007E6785" w:rsidDel="00E46DB3">
          <w:rPr>
            <w:rFonts w:cstheme="minorHAnsi"/>
            <w:b/>
            <w:bCs/>
            <w:sz w:val="18"/>
            <w:szCs w:val="18"/>
            <w:u w:val="single"/>
          </w:rPr>
          <w:delText>o</w:delText>
        </w:r>
      </w:del>
      <w:r w:rsidR="00343782" w:rsidRPr="007E6785">
        <w:rPr>
          <w:rFonts w:cstheme="minorHAnsi"/>
          <w:b/>
          <w:bCs/>
          <w:sz w:val="18"/>
          <w:szCs w:val="18"/>
          <w:u w:val="single"/>
        </w:rPr>
        <w:t xml:space="preserve">rance of earthworms is strengthened, protecting earthworms’ safety. On the other </w:t>
      </w:r>
      <w:del w:id="164" w:author="Office" w:date="2020-10-08T00:07:00Z">
        <w:r w:rsidR="00343782" w:rsidRPr="007E6785" w:rsidDel="00E46DB3">
          <w:rPr>
            <w:rFonts w:cstheme="minorHAnsi"/>
            <w:b/>
            <w:bCs/>
            <w:sz w:val="18"/>
            <w:szCs w:val="18"/>
            <w:u w:val="single"/>
          </w:rPr>
          <w:delText>side</w:delText>
        </w:r>
      </w:del>
      <w:ins w:id="165" w:author="Office" w:date="2020-10-08T00:07:00Z">
        <w:r w:rsidR="00E46DB3">
          <w:rPr>
            <w:rFonts w:cstheme="minorHAnsi"/>
            <w:b/>
            <w:bCs/>
            <w:sz w:val="18"/>
            <w:szCs w:val="18"/>
            <w:u w:val="single"/>
          </w:rPr>
          <w:t>hand</w:t>
        </w:r>
      </w:ins>
      <w:r w:rsidR="00343782" w:rsidRPr="007E6785">
        <w:rPr>
          <w:rFonts w:cstheme="minorHAnsi"/>
          <w:b/>
          <w:bCs/>
          <w:sz w:val="18"/>
          <w:szCs w:val="18"/>
          <w:u w:val="single"/>
        </w:rPr>
        <w:t xml:space="preserve">, soil environmental pollution </w:t>
      </w:r>
      <w:commentRangeStart w:id="166"/>
      <w:r w:rsidR="00343782" w:rsidRPr="00E46DB3">
        <w:rPr>
          <w:rFonts w:cstheme="minorHAnsi"/>
          <w:b/>
          <w:bCs/>
          <w:sz w:val="18"/>
          <w:szCs w:val="18"/>
          <w:highlight w:val="yellow"/>
          <w:u w:val="single"/>
          <w:rPrChange w:id="167" w:author="Office" w:date="2020-10-08T00:07:00Z">
            <w:rPr>
              <w:rFonts w:cstheme="minorHAnsi"/>
              <w:b/>
              <w:bCs/>
              <w:sz w:val="18"/>
              <w:szCs w:val="18"/>
              <w:u w:val="single"/>
            </w:rPr>
          </w:rPrChange>
        </w:rPr>
        <w:t>is figure</w:t>
      </w:r>
      <w:commentRangeEnd w:id="166"/>
      <w:r w:rsidR="00E46DB3">
        <w:rPr>
          <w:rStyle w:val="af0"/>
        </w:rPr>
        <w:commentReference w:id="166"/>
      </w:r>
      <w:r w:rsidR="00343782" w:rsidRPr="00E46DB3">
        <w:rPr>
          <w:rFonts w:cstheme="minorHAnsi"/>
          <w:b/>
          <w:bCs/>
          <w:sz w:val="18"/>
          <w:szCs w:val="18"/>
          <w:highlight w:val="yellow"/>
          <w:u w:val="single"/>
          <w:rPrChange w:id="168" w:author="Office" w:date="2020-10-08T00:07:00Z">
            <w:rPr>
              <w:rFonts w:cstheme="minorHAnsi"/>
              <w:b/>
              <w:bCs/>
              <w:sz w:val="18"/>
              <w:szCs w:val="18"/>
              <w:u w:val="single"/>
            </w:rPr>
          </w:rPrChange>
        </w:rPr>
        <w:t>d out</w:t>
      </w:r>
      <w:r w:rsidR="00343782" w:rsidRPr="007E6785">
        <w:rPr>
          <w:rFonts w:cstheme="minorHAnsi"/>
          <w:b/>
          <w:bCs/>
          <w:sz w:val="18"/>
          <w:szCs w:val="18"/>
          <w:u w:val="single"/>
        </w:rPr>
        <w:t>, so that we can ensure agricultural development, food safety and human health</w:t>
      </w:r>
      <w:r w:rsidRPr="007E6785">
        <w:rPr>
          <w:rFonts w:cstheme="minorHAnsi"/>
          <w:b/>
          <w:bCs/>
          <w:sz w:val="18"/>
          <w:szCs w:val="18"/>
          <w:u w:val="single"/>
        </w:rPr>
        <w:t>.</w:t>
      </w:r>
      <w:r w:rsidR="00312994" w:rsidRPr="007E6785">
        <w:rPr>
          <w:rFonts w:cstheme="minorHAnsi"/>
          <w:b/>
          <w:bCs/>
          <w:sz w:val="18"/>
          <w:szCs w:val="18"/>
          <w:u w:val="single"/>
        </w:rPr>
        <w:t xml:space="preserve"> </w:t>
      </w:r>
    </w:p>
    <w:p w14:paraId="072F4B7F" w14:textId="638F57C7" w:rsidR="00F61F1B" w:rsidRDefault="007D115C">
      <w:pPr>
        <w:spacing w:line="276" w:lineRule="auto"/>
        <w:rPr>
          <w:rFonts w:cstheme="minorHAnsi"/>
          <w:sz w:val="18"/>
          <w:szCs w:val="18"/>
        </w:rPr>
      </w:pPr>
      <w:r w:rsidRPr="001429B4">
        <w:rPr>
          <w:rFonts w:cstheme="minorHAnsi"/>
          <w:sz w:val="18"/>
          <w:szCs w:val="18"/>
        </w:rPr>
        <w:t>W</w:t>
      </w:r>
      <w:r w:rsidRPr="001429B4">
        <w:rPr>
          <w:rFonts w:cstheme="minorHAnsi" w:hint="eastAsia"/>
          <w:sz w:val="18"/>
          <w:szCs w:val="18"/>
        </w:rPr>
        <w:t xml:space="preserve">e </w:t>
      </w:r>
      <w:r w:rsidR="001429B4" w:rsidRPr="001429B4">
        <w:rPr>
          <w:rFonts w:cstheme="minorHAnsi"/>
          <w:sz w:val="18"/>
          <w:szCs w:val="18"/>
        </w:rPr>
        <w:t xml:space="preserve">talked with Dr. Osburn, Christie and One Healthers </w:t>
      </w:r>
      <w:r w:rsidRPr="001429B4">
        <w:rPr>
          <w:rFonts w:cstheme="minorHAnsi" w:hint="eastAsia"/>
          <w:sz w:val="18"/>
          <w:szCs w:val="18"/>
        </w:rPr>
        <w:t>in Lunch Time Challenge to share the story of SLIM</w:t>
      </w:r>
      <w:del w:id="169" w:author="Office" w:date="2020-10-08T00:09:00Z">
        <w:r w:rsidRPr="001429B4" w:rsidDel="009C1DA4">
          <w:rPr>
            <w:rFonts w:cstheme="minorHAnsi" w:hint="eastAsia"/>
            <w:sz w:val="18"/>
            <w:szCs w:val="18"/>
          </w:rPr>
          <w:delText xml:space="preserve">, </w:delText>
        </w:r>
      </w:del>
      <w:ins w:id="170" w:author="Office" w:date="2020-10-08T00:09:00Z">
        <w:r w:rsidR="009C1DA4">
          <w:rPr>
            <w:rFonts w:cstheme="minorHAnsi"/>
            <w:sz w:val="18"/>
            <w:szCs w:val="18"/>
          </w:rPr>
          <w:t>.</w:t>
        </w:r>
        <w:r w:rsidR="009C1DA4" w:rsidRPr="001429B4">
          <w:rPr>
            <w:rFonts w:cstheme="minorHAnsi" w:hint="eastAsia"/>
            <w:sz w:val="18"/>
            <w:szCs w:val="18"/>
          </w:rPr>
          <w:t xml:space="preserve"> </w:t>
        </w:r>
      </w:ins>
      <w:del w:id="171" w:author="Office" w:date="2020-10-08T00:09:00Z">
        <w:r w:rsidRPr="001429B4" w:rsidDel="009C1DA4">
          <w:rPr>
            <w:rFonts w:cstheme="minorHAnsi" w:hint="eastAsia"/>
            <w:sz w:val="18"/>
            <w:szCs w:val="18"/>
          </w:rPr>
          <w:delText>w</w:delText>
        </w:r>
        <w:r w:rsidDel="009C1DA4">
          <w:rPr>
            <w:rFonts w:cstheme="minorHAnsi" w:hint="eastAsia"/>
            <w:sz w:val="18"/>
            <w:szCs w:val="18"/>
          </w:rPr>
          <w:delText xml:space="preserve">here </w:delText>
        </w:r>
      </w:del>
      <w:ins w:id="172" w:author="Office" w:date="2020-10-08T00:09:00Z">
        <w:r w:rsidR="009C1DA4">
          <w:rPr>
            <w:rFonts w:cstheme="minorHAnsi"/>
            <w:sz w:val="18"/>
            <w:szCs w:val="18"/>
          </w:rPr>
          <w:t>With them,</w:t>
        </w:r>
        <w:r w:rsidR="009C1DA4">
          <w:rPr>
            <w:rFonts w:cstheme="minorHAnsi" w:hint="eastAsia"/>
            <w:sz w:val="18"/>
            <w:szCs w:val="18"/>
          </w:rPr>
          <w:t xml:space="preserve"> </w:t>
        </w:r>
      </w:ins>
      <w:r>
        <w:rPr>
          <w:rFonts w:cstheme="minorHAnsi" w:hint="eastAsia"/>
          <w:sz w:val="18"/>
          <w:szCs w:val="18"/>
        </w:rPr>
        <w:t xml:space="preserve">we </w:t>
      </w:r>
      <w:del w:id="173" w:author="Office" w:date="2020-10-08T00:10:00Z">
        <w:r w:rsidRPr="005C7DF4" w:rsidDel="005C7DF4">
          <w:rPr>
            <w:rFonts w:cstheme="minorHAnsi"/>
            <w:b/>
            <w:sz w:val="18"/>
            <w:szCs w:val="18"/>
            <w:rPrChange w:id="174" w:author="Office" w:date="2020-10-08T00:10:00Z">
              <w:rPr>
                <w:rFonts w:cstheme="minorHAnsi"/>
                <w:sz w:val="18"/>
                <w:szCs w:val="18"/>
              </w:rPr>
            </w:rPrChange>
          </w:rPr>
          <w:delText xml:space="preserve">knew </w:delText>
        </w:r>
      </w:del>
      <w:ins w:id="175" w:author="Office" w:date="2020-10-08T00:10:00Z">
        <w:r w:rsidR="005C7DF4" w:rsidRPr="005C7DF4">
          <w:rPr>
            <w:rFonts w:cstheme="minorHAnsi"/>
            <w:b/>
            <w:sz w:val="18"/>
            <w:szCs w:val="18"/>
            <w:rPrChange w:id="176" w:author="Office" w:date="2020-10-08T00:10:00Z">
              <w:rPr>
                <w:rFonts w:cstheme="minorHAnsi"/>
                <w:sz w:val="18"/>
                <w:szCs w:val="18"/>
              </w:rPr>
            </w:rPrChange>
          </w:rPr>
          <w:t>learnt</w:t>
        </w:r>
        <w:r w:rsidR="005C7DF4">
          <w:rPr>
            <w:rFonts w:cstheme="minorHAnsi" w:hint="eastAsia"/>
            <w:sz w:val="18"/>
            <w:szCs w:val="18"/>
          </w:rPr>
          <w:t xml:space="preserve"> </w:t>
        </w:r>
      </w:ins>
      <w:r>
        <w:rPr>
          <w:rFonts w:cstheme="minorHAnsi" w:hint="eastAsia"/>
          <w:sz w:val="18"/>
          <w:szCs w:val="18"/>
        </w:rPr>
        <w:t xml:space="preserve">how to </w:t>
      </w:r>
      <w:r>
        <w:rPr>
          <w:rFonts w:cstheme="minorHAnsi"/>
          <w:sz w:val="18"/>
          <w:szCs w:val="18"/>
        </w:rPr>
        <w:t>explore the communities, institutions, or individuals affected by the problems</w:t>
      </w:r>
      <w:r>
        <w:rPr>
          <w:rFonts w:cstheme="minorHAnsi" w:hint="eastAsia"/>
          <w:sz w:val="18"/>
          <w:szCs w:val="18"/>
        </w:rPr>
        <w:t xml:space="preserve">. </w:t>
      </w:r>
      <w:r>
        <w:rPr>
          <w:rFonts w:cstheme="minorHAnsi"/>
          <w:sz w:val="18"/>
          <w:szCs w:val="18"/>
        </w:rPr>
        <w:t>M</w:t>
      </w:r>
      <w:r>
        <w:rPr>
          <w:rFonts w:cstheme="minorHAnsi" w:hint="eastAsia"/>
          <w:sz w:val="18"/>
          <w:szCs w:val="18"/>
        </w:rPr>
        <w:t xml:space="preserve">ost important of all is that we got kind suggestions and help from Dr. Osburn and Christie, which helped to </w:t>
      </w:r>
      <w:ins w:id="177" w:author="Office" w:date="2020-10-08T00:09:00Z">
        <w:r w:rsidR="005C7DF4">
          <w:rPr>
            <w:rFonts w:cstheme="minorHAnsi" w:hint="eastAsia"/>
            <w:sz w:val="18"/>
            <w:szCs w:val="18"/>
          </w:rPr>
          <w:t xml:space="preserve">better </w:t>
        </w:r>
      </w:ins>
      <w:r>
        <w:rPr>
          <w:rFonts w:cstheme="minorHAnsi" w:hint="eastAsia"/>
          <w:sz w:val="18"/>
          <w:szCs w:val="18"/>
        </w:rPr>
        <w:t>shape SLIM</w:t>
      </w:r>
      <w:del w:id="178" w:author="Office" w:date="2020-10-08T00:09:00Z">
        <w:r w:rsidDel="005C7DF4">
          <w:rPr>
            <w:rFonts w:cstheme="minorHAnsi" w:hint="eastAsia"/>
            <w:sz w:val="18"/>
            <w:szCs w:val="18"/>
          </w:rPr>
          <w:delText xml:space="preserve"> better</w:delText>
        </w:r>
      </w:del>
      <w:r>
        <w:rPr>
          <w:rFonts w:cstheme="minorHAnsi" w:hint="eastAsia"/>
          <w:sz w:val="18"/>
          <w:szCs w:val="18"/>
        </w:rPr>
        <w:t>.</w:t>
      </w:r>
    </w:p>
    <w:p w14:paraId="3C6FF96A" w14:textId="77777777" w:rsidR="00F61F1B" w:rsidRDefault="007D115C">
      <w:pPr>
        <w:spacing w:line="276" w:lineRule="auto"/>
        <w:jc w:val="center"/>
        <w:rPr>
          <w:rFonts w:cstheme="minorHAnsi"/>
          <w:sz w:val="18"/>
          <w:szCs w:val="18"/>
        </w:rPr>
      </w:pPr>
      <w:r>
        <w:rPr>
          <w:rFonts w:cstheme="minorHAnsi"/>
          <w:noProof/>
          <w:sz w:val="18"/>
          <w:szCs w:val="18"/>
        </w:rPr>
        <w:lastRenderedPageBreak/>
        <w:drawing>
          <wp:inline distT="0" distB="0" distL="0" distR="0" wp14:anchorId="09A787E0" wp14:editId="7B1452B2">
            <wp:extent cx="2476500" cy="2476500"/>
            <wp:effectExtent l="0" t="0" r="0" b="0"/>
            <wp:docPr id="13" name="图片 13" descr="F:\Betris呀\iGEM\wiki\照片\QQ图片202008202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etris呀\iGEM\wiki\照片\QQ图片202008202244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14:paraId="1D550A68" w14:textId="28E240A9" w:rsidR="00937C5B" w:rsidRPr="00937C5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Dr. Bennie I. Osburn</w:t>
      </w:r>
    </w:p>
    <w:p w14:paraId="71A81022" w14:textId="6058C904" w:rsidR="00937C5B" w:rsidRDefault="00937C5B" w:rsidP="00937C5B">
      <w:pPr>
        <w:widowControl/>
        <w:shd w:val="clear" w:color="auto" w:fill="FFFFFF"/>
        <w:spacing w:line="224" w:lineRule="atLeast"/>
        <w:jc w:val="left"/>
        <w:rPr>
          <w:ins w:id="179" w:author="15310893653@163.com" w:date="2020-10-06T14:09:00Z"/>
          <w:rFonts w:ascii="Sitka Display" w:hAnsi="Sitka Display" w:cstheme="minorHAnsi"/>
          <w:sz w:val="15"/>
          <w:szCs w:val="15"/>
        </w:rPr>
      </w:pPr>
      <w:r w:rsidRPr="00646B20">
        <w:rPr>
          <w:rFonts w:ascii="Sitka Display" w:hAnsi="Sitka Display" w:cstheme="minorHAnsi"/>
          <w:sz w:val="15"/>
          <w:szCs w:val="15"/>
        </w:rPr>
        <w:t>Dr Osburn is Dean Emeritus, School of Veterinary Medicine, UC Davis and the director of Outreach and Training in Western Institute for Food Safety &amp; Security. WIFSS is a University of California, Davis program of the School of Veterinary Medicine and the College of Agricultural and Environmental Sciences. In order to facilitate a better understanding of the complex interactions of humans, animals and the environment, multidisciplinary centers, institutes and programs, including WIFSS, were organized and developed during his tenure as dean.</w:t>
      </w:r>
    </w:p>
    <w:p w14:paraId="492484E1" w14:textId="77777777" w:rsidR="00713DE2" w:rsidRPr="00646B20" w:rsidRDefault="00713DE2" w:rsidP="00937C5B">
      <w:pPr>
        <w:widowControl/>
        <w:shd w:val="clear" w:color="auto" w:fill="FFFFFF"/>
        <w:spacing w:line="224" w:lineRule="atLeast"/>
        <w:jc w:val="left"/>
        <w:rPr>
          <w:rFonts w:ascii="Sitka Display" w:hAnsi="Sitka Display" w:cstheme="minorHAnsi"/>
          <w:sz w:val="15"/>
          <w:szCs w:val="15"/>
        </w:rPr>
      </w:pPr>
    </w:p>
    <w:p w14:paraId="577FECD3" w14:textId="4EF4F1BD" w:rsidR="00937C5B" w:rsidRPr="00646B20" w:rsidRDefault="00937C5B" w:rsidP="00937C5B">
      <w:pPr>
        <w:widowControl/>
        <w:shd w:val="clear" w:color="auto" w:fill="FFFFFF"/>
        <w:spacing w:line="224" w:lineRule="atLeast"/>
        <w:jc w:val="left"/>
        <w:rPr>
          <w:rFonts w:ascii="Sitka Display" w:hAnsi="Sitka Display" w:cstheme="minorHAnsi"/>
          <w:b/>
          <w:bCs/>
          <w:sz w:val="18"/>
          <w:szCs w:val="18"/>
          <w:u w:val="single"/>
        </w:rPr>
      </w:pPr>
      <w:r w:rsidRPr="00646B20">
        <w:rPr>
          <w:rFonts w:ascii="Sitka Display" w:hAnsi="Sitka Display" w:cstheme="minorHAnsi"/>
          <w:b/>
          <w:bCs/>
          <w:sz w:val="18"/>
          <w:szCs w:val="18"/>
          <w:u w:val="single"/>
        </w:rPr>
        <w:t> </w:t>
      </w:r>
      <w:r w:rsidR="007E6785" w:rsidRPr="00646B20">
        <w:rPr>
          <w:rFonts w:ascii="Sitka Display" w:hAnsi="Sitka Display" w:cstheme="minorHAnsi"/>
          <w:b/>
          <w:bCs/>
          <w:sz w:val="18"/>
          <w:szCs w:val="18"/>
          <w:u w:val="single"/>
        </w:rPr>
        <w:t>What did we know</w:t>
      </w:r>
      <w:ins w:id="180" w:author="Office" w:date="2020-10-08T08:15:00Z">
        <w:r w:rsidR="000445C1">
          <w:rPr>
            <w:rFonts w:ascii="Sitka Display" w:hAnsi="Sitka Display" w:cstheme="minorHAnsi"/>
            <w:b/>
            <w:bCs/>
            <w:sz w:val="18"/>
            <w:szCs w:val="18"/>
            <w:u w:val="single"/>
          </w:rPr>
          <w:t xml:space="preserve"> from him</w:t>
        </w:r>
      </w:ins>
      <w:r w:rsidR="007E6785" w:rsidRPr="00646B20">
        <w:rPr>
          <w:rFonts w:ascii="Sitka Display" w:hAnsi="Sitka Display" w:cstheme="minorHAnsi"/>
          <w:b/>
          <w:bCs/>
          <w:sz w:val="18"/>
          <w:szCs w:val="18"/>
          <w:u w:val="single"/>
        </w:rPr>
        <w:t>?</w:t>
      </w:r>
    </w:p>
    <w:p w14:paraId="2E97E57F" w14:textId="1CDF9B11"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del w:id="181" w:author="Office" w:date="2020-10-08T08:13:00Z">
        <w:r w:rsidRPr="00646B20" w:rsidDel="00CF7C73">
          <w:rPr>
            <w:rFonts w:ascii="Sitka Display" w:hAnsi="Sitka Display" w:cstheme="minorHAnsi"/>
            <w:sz w:val="18"/>
            <w:szCs w:val="18"/>
          </w:rPr>
          <w:delText>The c</w:delText>
        </w:r>
      </w:del>
      <w:ins w:id="182" w:author="Office" w:date="2020-10-08T08:13:00Z">
        <w:r w:rsidR="00CF7C73">
          <w:rPr>
            <w:rFonts w:ascii="Sitka Display" w:hAnsi="Sitka Display" w:cstheme="minorHAnsi"/>
            <w:sz w:val="18"/>
            <w:szCs w:val="18"/>
          </w:rPr>
          <w:t>C</w:t>
        </w:r>
      </w:ins>
      <w:r w:rsidRPr="00646B20">
        <w:rPr>
          <w:rFonts w:ascii="Sitka Display" w:hAnsi="Sitka Display" w:cstheme="minorHAnsi"/>
          <w:sz w:val="18"/>
          <w:szCs w:val="18"/>
        </w:rPr>
        <w:t>oncept of One Health</w:t>
      </w:r>
    </w:p>
    <w:p w14:paraId="533E7A6E" w14:textId="68E76B2D"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646B20">
        <w:rPr>
          <w:rFonts w:ascii="Sitka Display" w:hAnsi="Sitka Display" w:cstheme="minorHAnsi"/>
          <w:sz w:val="18"/>
          <w:szCs w:val="18"/>
        </w:rPr>
        <w:t>People’s concern about health</w:t>
      </w:r>
    </w:p>
    <w:p w14:paraId="11078C78" w14:textId="2E5746E9" w:rsidR="007E6785" w:rsidRDefault="00646B20"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del w:id="183" w:author="Office" w:date="2020-10-08T08:13:00Z">
        <w:r w:rsidRPr="00646B20" w:rsidDel="00CF7C73">
          <w:rPr>
            <w:rFonts w:ascii="Sitka Display" w:hAnsi="Sitka Display" w:cstheme="minorHAnsi"/>
            <w:sz w:val="18"/>
            <w:szCs w:val="18"/>
          </w:rPr>
          <w:delText>The e</w:delText>
        </w:r>
      </w:del>
      <w:ins w:id="184" w:author="Office" w:date="2020-10-08T08:13:00Z">
        <w:r w:rsidR="00CF7C73">
          <w:rPr>
            <w:rFonts w:ascii="Sitka Display" w:hAnsi="Sitka Display" w:cstheme="minorHAnsi"/>
            <w:sz w:val="18"/>
            <w:szCs w:val="18"/>
          </w:rPr>
          <w:t>E</w:t>
        </w:r>
      </w:ins>
      <w:r w:rsidRPr="00646B20">
        <w:rPr>
          <w:rFonts w:ascii="Sitka Display" w:hAnsi="Sitka Display" w:cstheme="minorHAnsi"/>
          <w:sz w:val="18"/>
          <w:szCs w:val="18"/>
        </w:rPr>
        <w:t>ffect of soil lead contamination on human health</w:t>
      </w:r>
    </w:p>
    <w:p w14:paraId="0F344B8F" w14:textId="5F9D40AB"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r w:rsidRPr="00646B20">
        <w:rPr>
          <w:rFonts w:ascii="Sitka Display" w:hAnsi="Sitka Display" w:cstheme="minorHAnsi"/>
          <w:sz w:val="18"/>
          <w:szCs w:val="18"/>
        </w:rPr>
        <w:t xml:space="preserve">What we do can contribute to the protection of food safety, and we can demonstrate our works by utilizing a One Health approach. So, we plan to consult experts in the health of humans (especially in blood lead), animals and </w:t>
      </w:r>
      <w:ins w:id="185" w:author="Office" w:date="2020-10-08T00:11:00Z">
        <w:r w:rsidR="001D1305">
          <w:rPr>
            <w:rFonts w:ascii="Sitka Display" w:hAnsi="Sitka Display" w:cstheme="minorHAnsi"/>
            <w:sz w:val="18"/>
            <w:szCs w:val="18"/>
          </w:rPr>
          <w:t xml:space="preserve">the </w:t>
        </w:r>
      </w:ins>
      <w:r w:rsidRPr="00646B20">
        <w:rPr>
          <w:rFonts w:ascii="Sitka Display" w:hAnsi="Sitka Display" w:cstheme="minorHAnsi"/>
          <w:sz w:val="18"/>
          <w:szCs w:val="18"/>
        </w:rPr>
        <w:t>environment.</w:t>
      </w:r>
    </w:p>
    <w:p w14:paraId="137F5881" w14:textId="77777777"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p>
    <w:p w14:paraId="61AD39E2" w14:textId="2246BB88" w:rsidR="00937C5B" w:rsidRPr="00646B20" w:rsidRDefault="00937C5B" w:rsidP="00937C5B">
      <w:pPr>
        <w:widowControl/>
        <w:shd w:val="clear" w:color="auto" w:fill="FFFFFF"/>
        <w:spacing w:line="224" w:lineRule="atLeast"/>
        <w:jc w:val="left"/>
        <w:rPr>
          <w:rFonts w:ascii="Sitka Display" w:hAnsi="Sitka Display" w:cstheme="minorHAnsi"/>
          <w:i/>
          <w:iCs/>
          <w:sz w:val="15"/>
          <w:szCs w:val="15"/>
        </w:rPr>
      </w:pPr>
      <w:r w:rsidRPr="00937C5B">
        <w:rPr>
          <w:rFonts w:ascii="Sitka Display" w:hAnsi="Sitka Display" w:cstheme="minorHAnsi"/>
          <w:sz w:val="18"/>
          <w:szCs w:val="18"/>
        </w:rPr>
        <w:t xml:space="preserve"> </w:t>
      </w:r>
      <w:r w:rsidR="00646B20" w:rsidRPr="00646B20">
        <w:rPr>
          <w:rFonts w:ascii="Sitka Display" w:hAnsi="Sitka Display" w:cstheme="minorHAnsi"/>
          <w:i/>
          <w:iCs/>
          <w:sz w:val="15"/>
          <w:szCs w:val="15"/>
        </w:rPr>
        <w:t>“</w:t>
      </w:r>
      <w:r w:rsidRPr="00646B20">
        <w:rPr>
          <w:rFonts w:ascii="Sitka Display" w:hAnsi="Sitka Display" w:cstheme="minorHAnsi"/>
          <w:i/>
          <w:iCs/>
          <w:sz w:val="15"/>
          <w:szCs w:val="15"/>
        </w:rPr>
        <w:t xml:space="preserve">Yes, </w:t>
      </w:r>
      <w:r w:rsidRPr="00646B20">
        <w:rPr>
          <w:rFonts w:ascii="Sitka Display" w:hAnsi="Sitka Display" w:cstheme="minorHAnsi"/>
          <w:b/>
          <w:bCs/>
          <w:i/>
          <w:iCs/>
          <w:sz w:val="15"/>
          <w:szCs w:val="15"/>
        </w:rPr>
        <w:t>One Health is the integrative effort of multiple disciplines working locally, nationally, and globally to attain optimal health for people, animals, and the environment.</w:t>
      </w:r>
      <w:r w:rsidRPr="00646B20">
        <w:rPr>
          <w:rFonts w:ascii="Sitka Display" w:hAnsi="Sitka Display" w:cstheme="minorHAnsi"/>
          <w:i/>
          <w:iCs/>
          <w:sz w:val="15"/>
          <w:szCs w:val="15"/>
        </w:rPr>
        <w:t xml:space="preserve"> I’m glad that you can utilize a One Health approach in your project. In my views, what people care about most is their health and freedom from disease. We often fail to consider the environments role with health problems affecting people, plants and animals. The topic your team has selected to study, lead toxicity, is an excellent example of an environmental problem affecting human health. Young children are often affected with lead poisoning because of contaminated, air, water or foods. Lead toxicity can affect neurological and cognitive development. There is a need for creative thinking of ways to mitigate the toxic effects of lead that is in the environment, so finding new ways of detoxifying the chemical or partitioning it out of the food or water supply is also attractive.</w:t>
      </w:r>
      <w:del w:id="186" w:author="Office" w:date="2020-10-08T00:12:00Z">
        <w:r w:rsidRPr="00646B20" w:rsidDel="001D1305">
          <w:rPr>
            <w:rFonts w:ascii="Sitka Display" w:hAnsi="Sitka Display" w:cstheme="minorHAnsi"/>
            <w:i/>
            <w:iCs/>
            <w:sz w:val="15"/>
            <w:szCs w:val="15"/>
          </w:rPr>
          <w:delText> </w:delText>
        </w:r>
      </w:del>
      <w:r w:rsidR="00646B20" w:rsidRPr="00646B20">
        <w:rPr>
          <w:rFonts w:ascii="Sitka Display" w:hAnsi="Sitka Display" w:cstheme="minorHAnsi"/>
          <w:i/>
          <w:iCs/>
          <w:sz w:val="15"/>
          <w:szCs w:val="15"/>
        </w:rPr>
        <w:t>”</w:t>
      </w:r>
    </w:p>
    <w:p w14:paraId="4D928E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36C9C56C" w14:textId="77777777" w:rsidR="00F61F1B" w:rsidRDefault="007D115C">
      <w:pPr>
        <w:spacing w:line="276" w:lineRule="auto"/>
        <w:jc w:val="center"/>
        <w:rPr>
          <w:rFonts w:cstheme="minorHAnsi"/>
          <w:sz w:val="18"/>
          <w:szCs w:val="18"/>
        </w:rPr>
      </w:pPr>
      <w:r>
        <w:rPr>
          <w:rFonts w:cstheme="minorHAnsi"/>
          <w:noProof/>
          <w:sz w:val="18"/>
          <w:szCs w:val="18"/>
        </w:rPr>
        <w:lastRenderedPageBreak/>
        <w:drawing>
          <wp:inline distT="0" distB="0" distL="0" distR="0" wp14:anchorId="55B56AF4" wp14:editId="2BD4E8E2">
            <wp:extent cx="2381250" cy="2381250"/>
            <wp:effectExtent l="0" t="0" r="0" b="0"/>
            <wp:docPr id="14" name="图片 14" descr="F:\Betris呀\iGEM\wiki\照片\QQ图片20200820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Betris呀\iGEM\wiki\照片\QQ图片202008202244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75A79DF7" w14:textId="77777777" w:rsidR="00F61F1B" w:rsidRDefault="007D115C">
      <w:pPr>
        <w:spacing w:line="276" w:lineRule="auto"/>
        <w:rPr>
          <w:rFonts w:cstheme="minorHAnsi"/>
          <w:sz w:val="18"/>
          <w:szCs w:val="18"/>
        </w:rPr>
      </w:pPr>
      <w:r>
        <w:rPr>
          <w:rFonts w:cstheme="minorHAnsi" w:hint="eastAsia"/>
          <w:b/>
          <w:bCs/>
          <w:color w:val="000000"/>
          <w:szCs w:val="21"/>
          <w:shd w:val="clear" w:color="auto" w:fill="FFFFFF"/>
        </w:rPr>
        <w:t xml:space="preserve">Christie Marie Brunner   </w:t>
      </w:r>
      <w:r>
        <w:rPr>
          <w:rFonts w:cstheme="minorHAnsi" w:hint="eastAsia"/>
          <w:sz w:val="18"/>
          <w:szCs w:val="18"/>
        </w:rPr>
        <w:t xml:space="preserve"> </w:t>
      </w:r>
    </w:p>
    <w:p w14:paraId="3BE93130" w14:textId="00E1033D" w:rsidR="00937C5B" w:rsidRDefault="00937C5B" w:rsidP="00937C5B">
      <w:pPr>
        <w:spacing w:line="276" w:lineRule="auto"/>
        <w:rPr>
          <w:ins w:id="187" w:author="15310893653@163.com" w:date="2020-10-06T14:09:00Z"/>
          <w:rFonts w:ascii="Sitka Display" w:hAnsi="Sitka Display" w:cstheme="minorHAnsi"/>
          <w:sz w:val="15"/>
          <w:szCs w:val="15"/>
        </w:rPr>
      </w:pPr>
      <w:r w:rsidRPr="00713DE2">
        <w:rPr>
          <w:rFonts w:ascii="Sitka Display" w:hAnsi="Sitka Display" w:cstheme="minorHAnsi"/>
          <w:sz w:val="15"/>
          <w:szCs w:val="15"/>
        </w:rPr>
        <w:t>Chris Brunner, as a communications and international programs director in WIFSS, devotes herself in education of One Health. She always holds an open mind to take in novel ideas and are kind enough to share relevant information</w:t>
      </w:r>
      <w:del w:id="188" w:author="Office" w:date="2020-10-08T08:12:00Z">
        <w:r w:rsidRPr="00713DE2" w:rsidDel="003B2765">
          <w:rPr>
            <w:rFonts w:ascii="Sitka Display" w:hAnsi="Sitka Display" w:cstheme="minorHAnsi"/>
            <w:sz w:val="15"/>
            <w:szCs w:val="15"/>
          </w:rPr>
          <w:delText xml:space="preserve"> with us, which help us a lot</w:delText>
        </w:r>
      </w:del>
      <w:r w:rsidRPr="00713DE2">
        <w:rPr>
          <w:rFonts w:ascii="Sitka Display" w:hAnsi="Sitka Display" w:cstheme="minorHAnsi"/>
          <w:sz w:val="15"/>
          <w:szCs w:val="15"/>
        </w:rPr>
        <w:t>.</w:t>
      </w:r>
    </w:p>
    <w:p w14:paraId="72C08FC7" w14:textId="77777777" w:rsidR="00713DE2" w:rsidRPr="00713DE2" w:rsidRDefault="00713DE2" w:rsidP="00937C5B">
      <w:pPr>
        <w:spacing w:line="276" w:lineRule="auto"/>
        <w:rPr>
          <w:rFonts w:ascii="Sitka Display" w:hAnsi="Sitka Display" w:cstheme="minorHAnsi"/>
          <w:sz w:val="15"/>
          <w:szCs w:val="15"/>
        </w:rPr>
      </w:pPr>
    </w:p>
    <w:p w14:paraId="31A618BA" w14:textId="25EAAC3D" w:rsidR="00713DE2" w:rsidRPr="00646B20" w:rsidRDefault="00937C5B" w:rsidP="00713DE2">
      <w:pPr>
        <w:widowControl/>
        <w:shd w:val="clear" w:color="auto" w:fill="FFFFFF"/>
        <w:spacing w:line="224" w:lineRule="atLeast"/>
        <w:jc w:val="left"/>
        <w:rPr>
          <w:ins w:id="189" w:author="15310893653@163.com" w:date="2020-10-06T13:59:00Z"/>
          <w:rFonts w:ascii="Sitka Display" w:hAnsi="Sitka Display" w:cstheme="minorHAnsi"/>
          <w:b/>
          <w:bCs/>
          <w:sz w:val="18"/>
          <w:szCs w:val="18"/>
          <w:u w:val="single"/>
        </w:rPr>
      </w:pPr>
      <w:r w:rsidRPr="00937C5B">
        <w:rPr>
          <w:rFonts w:cstheme="minorHAnsi"/>
          <w:sz w:val="18"/>
          <w:szCs w:val="18"/>
        </w:rPr>
        <w:t> </w:t>
      </w:r>
      <w:ins w:id="190" w:author="15310893653@163.com" w:date="2020-10-06T13:59:00Z">
        <w:r w:rsidR="00713DE2" w:rsidRPr="00646B20">
          <w:rPr>
            <w:rFonts w:ascii="Sitka Display" w:hAnsi="Sitka Display" w:cstheme="minorHAnsi"/>
            <w:b/>
            <w:bCs/>
            <w:sz w:val="18"/>
            <w:szCs w:val="18"/>
            <w:u w:val="single"/>
          </w:rPr>
          <w:t> What did we know</w:t>
        </w:r>
      </w:ins>
      <w:ins w:id="191" w:author="Office" w:date="2020-10-08T08:15:00Z">
        <w:r w:rsidR="000445C1">
          <w:rPr>
            <w:rFonts w:ascii="Sitka Display" w:hAnsi="Sitka Display" w:cstheme="minorHAnsi"/>
            <w:b/>
            <w:bCs/>
            <w:sz w:val="18"/>
            <w:szCs w:val="18"/>
            <w:u w:val="single"/>
          </w:rPr>
          <w:t xml:space="preserve"> from her</w:t>
        </w:r>
      </w:ins>
      <w:ins w:id="192" w:author="15310893653@163.com" w:date="2020-10-06T13:59:00Z">
        <w:r w:rsidR="00713DE2" w:rsidRPr="00646B20">
          <w:rPr>
            <w:rFonts w:ascii="Sitka Display" w:hAnsi="Sitka Display" w:cstheme="minorHAnsi"/>
            <w:b/>
            <w:bCs/>
            <w:sz w:val="18"/>
            <w:szCs w:val="18"/>
            <w:u w:val="single"/>
          </w:rPr>
          <w:t>?</w:t>
        </w:r>
      </w:ins>
    </w:p>
    <w:p w14:paraId="37B8AE52" w14:textId="286DBCC4" w:rsidR="00713DE2" w:rsidRPr="00646B20" w:rsidRDefault="00713DE2" w:rsidP="00713DE2">
      <w:pPr>
        <w:pStyle w:val="af"/>
        <w:widowControl/>
        <w:numPr>
          <w:ilvl w:val="0"/>
          <w:numId w:val="4"/>
        </w:numPr>
        <w:shd w:val="clear" w:color="auto" w:fill="FFFFFF"/>
        <w:spacing w:line="224" w:lineRule="atLeast"/>
        <w:ind w:firstLineChars="0"/>
        <w:jc w:val="left"/>
        <w:rPr>
          <w:ins w:id="193" w:author="15310893653@163.com" w:date="2020-10-06T14:00:00Z"/>
          <w:rFonts w:ascii="Sitka Display" w:hAnsi="Sitka Display" w:cstheme="minorHAnsi"/>
          <w:sz w:val="18"/>
          <w:szCs w:val="18"/>
        </w:rPr>
      </w:pPr>
      <w:ins w:id="194" w:author="15310893653@163.com" w:date="2020-10-06T14:01:00Z">
        <w:del w:id="195" w:author="Office" w:date="2020-10-08T08:12:00Z">
          <w:r w:rsidRPr="004167AC" w:rsidDel="00CF7C73">
            <w:rPr>
              <w:rFonts w:cstheme="minorHAnsi"/>
              <w:color w:val="000000" w:themeColor="text1"/>
              <w:sz w:val="18"/>
              <w:szCs w:val="18"/>
            </w:rPr>
            <w:delText>The h</w:delText>
          </w:r>
        </w:del>
      </w:ins>
      <w:ins w:id="196" w:author="Office" w:date="2020-10-08T08:12:00Z">
        <w:r w:rsidR="00CF7C73">
          <w:rPr>
            <w:rFonts w:cstheme="minorHAnsi"/>
            <w:color w:val="000000" w:themeColor="text1"/>
            <w:sz w:val="18"/>
            <w:szCs w:val="18"/>
          </w:rPr>
          <w:t>H</w:t>
        </w:r>
      </w:ins>
      <w:ins w:id="197" w:author="15310893653@163.com" w:date="2020-10-06T14:01:00Z">
        <w:r w:rsidRPr="004167AC">
          <w:rPr>
            <w:rFonts w:cstheme="minorHAnsi"/>
            <w:color w:val="000000" w:themeColor="text1"/>
            <w:sz w:val="18"/>
            <w:szCs w:val="18"/>
          </w:rPr>
          <w:t>ealth of the soil relate</w:t>
        </w:r>
      </w:ins>
      <w:ins w:id="198" w:author="Office" w:date="2020-10-08T08:12:00Z">
        <w:r w:rsidR="00CF7C73">
          <w:rPr>
            <w:rFonts w:cstheme="minorHAnsi"/>
            <w:color w:val="000000" w:themeColor="text1"/>
            <w:sz w:val="18"/>
            <w:szCs w:val="18"/>
          </w:rPr>
          <w:t>d</w:t>
        </w:r>
      </w:ins>
      <w:ins w:id="199" w:author="15310893653@163.com" w:date="2020-10-06T14:01:00Z">
        <w:del w:id="200" w:author="Office" w:date="2020-10-08T08:12:00Z">
          <w:r w:rsidRPr="004167AC" w:rsidDel="00CF7C73">
            <w:rPr>
              <w:rFonts w:cstheme="minorHAnsi"/>
              <w:color w:val="000000" w:themeColor="text1"/>
              <w:sz w:val="18"/>
              <w:szCs w:val="18"/>
            </w:rPr>
            <w:delText>s</w:delText>
          </w:r>
        </w:del>
        <w:r w:rsidRPr="004167AC">
          <w:rPr>
            <w:rFonts w:cstheme="minorHAnsi"/>
            <w:color w:val="000000" w:themeColor="text1"/>
            <w:sz w:val="18"/>
            <w:szCs w:val="18"/>
          </w:rPr>
          <w:t xml:space="preserve"> to</w:t>
        </w:r>
        <w:del w:id="201" w:author="Office" w:date="2020-10-08T08:13:00Z">
          <w:r w:rsidRPr="004167AC" w:rsidDel="00CF7C73">
            <w:rPr>
              <w:rFonts w:cstheme="minorHAnsi"/>
              <w:color w:val="000000" w:themeColor="text1"/>
              <w:sz w:val="18"/>
              <w:szCs w:val="18"/>
            </w:rPr>
            <w:delText xml:space="preserve"> the</w:delText>
          </w:r>
        </w:del>
        <w:r w:rsidRPr="004167AC">
          <w:rPr>
            <w:rFonts w:cstheme="minorHAnsi"/>
            <w:color w:val="000000" w:themeColor="text1"/>
            <w:sz w:val="18"/>
            <w:szCs w:val="18"/>
          </w:rPr>
          <w:t xml:space="preserve"> health of ALL living things</w:t>
        </w:r>
      </w:ins>
    </w:p>
    <w:p w14:paraId="7C10C9E3" w14:textId="2DD869C6" w:rsidR="00937C5B" w:rsidRPr="00713DE2" w:rsidRDefault="00713DE2" w:rsidP="00713DE2">
      <w:pPr>
        <w:pStyle w:val="af"/>
        <w:widowControl/>
        <w:numPr>
          <w:ilvl w:val="0"/>
          <w:numId w:val="4"/>
        </w:numPr>
        <w:shd w:val="clear" w:color="auto" w:fill="FFFFFF"/>
        <w:spacing w:line="224" w:lineRule="atLeast"/>
        <w:ind w:firstLineChars="0"/>
        <w:jc w:val="left"/>
        <w:rPr>
          <w:ins w:id="202" w:author="15310893653@163.com" w:date="2020-10-06T14:03:00Z"/>
          <w:rFonts w:ascii="Sitka Display" w:hAnsi="Sitka Display" w:cstheme="minorHAnsi"/>
          <w:sz w:val="18"/>
          <w:szCs w:val="18"/>
          <w:rPrChange w:id="203" w:author="15310893653@163.com" w:date="2020-10-06T14:03:00Z">
            <w:rPr>
              <w:ins w:id="204" w:author="15310893653@163.com" w:date="2020-10-06T14:03:00Z"/>
              <w:rFonts w:cstheme="minorHAnsi"/>
              <w:sz w:val="18"/>
              <w:szCs w:val="18"/>
            </w:rPr>
          </w:rPrChange>
        </w:rPr>
      </w:pPr>
      <w:ins w:id="205" w:author="15310893653@163.com" w:date="2020-10-06T14:03:00Z">
        <w:del w:id="206" w:author="Office" w:date="2020-10-08T08:13:00Z">
          <w:r w:rsidDel="00CF7C73">
            <w:rPr>
              <w:rFonts w:cstheme="minorHAnsi"/>
              <w:sz w:val="18"/>
              <w:szCs w:val="18"/>
            </w:rPr>
            <w:delText>T</w:delText>
          </w:r>
          <w:r w:rsidRPr="00937C5B" w:rsidDel="00CF7C73">
            <w:rPr>
              <w:rFonts w:cstheme="minorHAnsi"/>
              <w:sz w:val="18"/>
              <w:szCs w:val="18"/>
            </w:rPr>
            <w:delText>he i</w:delText>
          </w:r>
        </w:del>
      </w:ins>
      <w:ins w:id="207" w:author="Office" w:date="2020-10-08T08:13:00Z">
        <w:r w:rsidR="00CF7C73">
          <w:rPr>
            <w:rFonts w:cstheme="minorHAnsi"/>
            <w:sz w:val="18"/>
            <w:szCs w:val="18"/>
          </w:rPr>
          <w:t>I</w:t>
        </w:r>
      </w:ins>
      <w:ins w:id="208" w:author="15310893653@163.com" w:date="2020-10-06T14:03:00Z">
        <w:r w:rsidRPr="00937C5B">
          <w:rPr>
            <w:rFonts w:cstheme="minorHAnsi"/>
            <w:sz w:val="18"/>
            <w:szCs w:val="18"/>
          </w:rPr>
          <w:t>mportance of teamwork and collaboration</w:t>
        </w:r>
      </w:ins>
    </w:p>
    <w:p w14:paraId="3A262A62" w14:textId="77777777" w:rsidR="000445C1" w:rsidRDefault="000445C1" w:rsidP="00713DE2">
      <w:pPr>
        <w:pStyle w:val="af"/>
        <w:widowControl/>
        <w:numPr>
          <w:ilvl w:val="0"/>
          <w:numId w:val="4"/>
        </w:numPr>
        <w:shd w:val="clear" w:color="auto" w:fill="FFFFFF"/>
        <w:spacing w:line="224" w:lineRule="atLeast"/>
        <w:ind w:firstLineChars="0"/>
        <w:jc w:val="left"/>
        <w:rPr>
          <w:ins w:id="209" w:author="Office" w:date="2020-10-08T08:15:00Z"/>
          <w:rFonts w:ascii="Sitka Display" w:hAnsi="Sitka Display" w:cstheme="minorHAnsi"/>
          <w:sz w:val="18"/>
          <w:szCs w:val="18"/>
        </w:rPr>
      </w:pPr>
      <w:ins w:id="210" w:author="Office" w:date="2020-10-08T08:15:00Z">
        <w:r>
          <w:rPr>
            <w:rFonts w:ascii="Sitka Display" w:hAnsi="Sitka Display" w:cstheme="minorHAnsi"/>
            <w:sz w:val="18"/>
            <w:szCs w:val="18"/>
          </w:rPr>
          <w:t>Information about relative researches</w:t>
        </w:r>
      </w:ins>
    </w:p>
    <w:p w14:paraId="0C6A7263" w14:textId="6534B9E8" w:rsidR="00713DE2" w:rsidRPr="00713DE2" w:rsidDel="000445C1" w:rsidRDefault="00713DE2" w:rsidP="00713DE2">
      <w:pPr>
        <w:pStyle w:val="af"/>
        <w:widowControl/>
        <w:numPr>
          <w:ilvl w:val="0"/>
          <w:numId w:val="4"/>
        </w:numPr>
        <w:shd w:val="clear" w:color="auto" w:fill="FFFFFF"/>
        <w:spacing w:line="224" w:lineRule="atLeast"/>
        <w:ind w:firstLineChars="0"/>
        <w:jc w:val="left"/>
        <w:rPr>
          <w:ins w:id="211" w:author="15310893653@163.com" w:date="2020-10-06T14:04:00Z"/>
          <w:del w:id="212" w:author="Office" w:date="2020-10-08T08:16:00Z"/>
          <w:rFonts w:ascii="Sitka Display" w:hAnsi="Sitka Display" w:cstheme="minorHAnsi"/>
          <w:sz w:val="18"/>
          <w:szCs w:val="18"/>
          <w:rPrChange w:id="213" w:author="15310893653@163.com" w:date="2020-10-06T14:04:00Z">
            <w:rPr>
              <w:ins w:id="214" w:author="15310893653@163.com" w:date="2020-10-06T14:04:00Z"/>
              <w:del w:id="215" w:author="Office" w:date="2020-10-08T08:16:00Z"/>
              <w:rFonts w:cstheme="minorHAnsi"/>
              <w:sz w:val="18"/>
              <w:szCs w:val="18"/>
            </w:rPr>
          </w:rPrChange>
        </w:rPr>
      </w:pPr>
      <w:ins w:id="216" w:author="15310893653@163.com" w:date="2020-10-06T14:03:00Z">
        <w:r w:rsidRPr="00937C5B">
          <w:rPr>
            <w:rFonts w:cstheme="minorHAnsi"/>
            <w:sz w:val="18"/>
            <w:szCs w:val="18"/>
          </w:rPr>
          <w:t>Recommend</w:t>
        </w:r>
      </w:ins>
      <w:ins w:id="217" w:author="15310893653@163.com" w:date="2020-10-06T14:06:00Z">
        <w:r>
          <w:rPr>
            <w:rFonts w:cstheme="minorHAnsi"/>
            <w:sz w:val="18"/>
            <w:szCs w:val="18"/>
          </w:rPr>
          <w:t>ation</w:t>
        </w:r>
      </w:ins>
      <w:ins w:id="218" w:author="15310893653@163.com" w:date="2020-10-06T14:03:00Z">
        <w:r w:rsidRPr="00937C5B">
          <w:rPr>
            <w:rFonts w:cstheme="minorHAnsi"/>
            <w:sz w:val="18"/>
            <w:szCs w:val="18"/>
          </w:rPr>
          <w:t xml:space="preserve"> Dr. Jorge L. Mazza Rodrigues to us</w:t>
        </w:r>
      </w:ins>
    </w:p>
    <w:p w14:paraId="62FF44CB" w14:textId="2E42A2F5" w:rsidR="00713DE2" w:rsidRPr="000445C1" w:rsidRDefault="00713DE2" w:rsidP="000445C1">
      <w:pPr>
        <w:pStyle w:val="af"/>
        <w:widowControl/>
        <w:numPr>
          <w:ilvl w:val="0"/>
          <w:numId w:val="4"/>
        </w:numPr>
        <w:shd w:val="clear" w:color="auto" w:fill="FFFFFF"/>
        <w:spacing w:line="224" w:lineRule="atLeast"/>
        <w:ind w:firstLineChars="0"/>
        <w:jc w:val="left"/>
        <w:rPr>
          <w:ins w:id="219" w:author="15310893653@163.com" w:date="2020-10-06T14:07:00Z"/>
          <w:rFonts w:ascii="Sitka Display" w:hAnsi="Sitka Display" w:cstheme="minorHAnsi"/>
          <w:sz w:val="18"/>
          <w:szCs w:val="18"/>
          <w:rPrChange w:id="220" w:author="Office" w:date="2020-10-08T08:16:00Z">
            <w:rPr>
              <w:ins w:id="221" w:author="15310893653@163.com" w:date="2020-10-06T14:07:00Z"/>
            </w:rPr>
          </w:rPrChange>
        </w:rPr>
      </w:pPr>
      <w:ins w:id="222" w:author="15310893653@163.com" w:date="2020-10-06T14:05:00Z">
        <w:del w:id="223" w:author="Office" w:date="2020-10-08T08:15:00Z">
          <w:r w:rsidRPr="000445C1" w:rsidDel="000445C1">
            <w:rPr>
              <w:rFonts w:ascii="Sitka Display" w:hAnsi="Sitka Display" w:cstheme="minorHAnsi"/>
              <w:sz w:val="18"/>
              <w:szCs w:val="18"/>
              <w:rPrChange w:id="224" w:author="Office" w:date="2020-10-08T08:16:00Z">
                <w:rPr/>
              </w:rPrChange>
            </w:rPr>
            <w:delText xml:space="preserve">Sharing </w:delText>
          </w:r>
        </w:del>
      </w:ins>
      <w:ins w:id="225" w:author="15310893653@163.com" w:date="2020-10-06T14:07:00Z">
        <w:del w:id="226" w:author="Office" w:date="2020-10-08T08:15:00Z">
          <w:r w:rsidRPr="000445C1" w:rsidDel="000445C1">
            <w:rPr>
              <w:rFonts w:ascii="Sitka Display" w:hAnsi="Sitka Display" w:cstheme="minorHAnsi"/>
              <w:sz w:val="18"/>
              <w:szCs w:val="18"/>
              <w:rPrChange w:id="227" w:author="Office" w:date="2020-10-08T08:16:00Z">
                <w:rPr/>
              </w:rPrChange>
            </w:rPr>
            <w:delText xml:space="preserve">relative </w:delText>
          </w:r>
        </w:del>
      </w:ins>
      <w:ins w:id="228" w:author="15310893653@163.com" w:date="2020-10-06T14:05:00Z">
        <w:del w:id="229" w:author="Office" w:date="2020-10-08T08:15:00Z">
          <w:r w:rsidRPr="000445C1" w:rsidDel="000445C1">
            <w:rPr>
              <w:rFonts w:ascii="Sitka Display" w:hAnsi="Sitka Display" w:cstheme="minorHAnsi"/>
              <w:sz w:val="18"/>
              <w:szCs w:val="18"/>
              <w:rPrChange w:id="230" w:author="Office" w:date="2020-10-08T08:16:00Z">
                <w:rPr/>
              </w:rPrChange>
            </w:rPr>
            <w:delText>re</w:delText>
          </w:r>
        </w:del>
      </w:ins>
      <w:ins w:id="231" w:author="15310893653@163.com" w:date="2020-10-06T14:07:00Z">
        <w:del w:id="232" w:author="Office" w:date="2020-10-08T08:15:00Z">
          <w:r w:rsidRPr="000445C1" w:rsidDel="000445C1">
            <w:rPr>
              <w:rFonts w:ascii="Sitka Display" w:hAnsi="Sitka Display" w:cstheme="minorHAnsi"/>
              <w:sz w:val="18"/>
              <w:szCs w:val="18"/>
              <w:rPrChange w:id="233" w:author="Office" w:date="2020-10-08T08:16:00Z">
                <w:rPr/>
              </w:rPrChange>
            </w:rPr>
            <w:delText>seaches</w:delText>
          </w:r>
        </w:del>
      </w:ins>
    </w:p>
    <w:p w14:paraId="33B00CAC" w14:textId="36D6E16B" w:rsidR="00713DE2" w:rsidRPr="00713DE2" w:rsidRDefault="00713DE2">
      <w:pPr>
        <w:spacing w:line="276" w:lineRule="auto"/>
        <w:rPr>
          <w:ins w:id="234" w:author="15310893653@163.com" w:date="2020-10-06T14:08:00Z"/>
          <w:rFonts w:cstheme="minorHAnsi"/>
          <w:sz w:val="18"/>
          <w:szCs w:val="18"/>
          <w:rPrChange w:id="235" w:author="15310893653@163.com" w:date="2020-10-06T14:08:00Z">
            <w:rPr>
              <w:ins w:id="236" w:author="15310893653@163.com" w:date="2020-10-06T14:08:00Z"/>
            </w:rPr>
          </w:rPrChange>
        </w:rPr>
        <w:pPrChange w:id="237" w:author="15310893653@163.com" w:date="2020-10-06T14:09:00Z">
          <w:pPr>
            <w:pStyle w:val="af"/>
            <w:numPr>
              <w:numId w:val="4"/>
            </w:numPr>
            <w:spacing w:line="276" w:lineRule="auto"/>
            <w:ind w:left="420" w:firstLineChars="0" w:hanging="420"/>
          </w:pPr>
        </w:pPrChange>
      </w:pPr>
      <w:ins w:id="238" w:author="15310893653@163.com" w:date="2020-10-06T14:08:00Z">
        <w:r>
          <w:rPr>
            <w:rFonts w:cstheme="minorHAnsi"/>
            <w:sz w:val="18"/>
            <w:szCs w:val="18"/>
          </w:rPr>
          <w:t xml:space="preserve">We </w:t>
        </w:r>
        <w:r w:rsidRPr="00713DE2">
          <w:rPr>
            <w:rFonts w:cstheme="minorHAnsi"/>
            <w:sz w:val="18"/>
            <w:szCs w:val="18"/>
            <w:rPrChange w:id="239" w:author="15310893653@163.com" w:date="2020-10-06T14:08:00Z">
              <w:rPr/>
            </w:rPrChange>
          </w:rPr>
          <w:t xml:space="preserve">are determined to make a brochure to help people understand </w:t>
        </w:r>
      </w:ins>
      <w:ins w:id="240" w:author="Office" w:date="2020-10-08T08:17:00Z">
        <w:r w:rsidR="00D466FE">
          <w:rPr>
            <w:rFonts w:cstheme="minorHAnsi"/>
            <w:sz w:val="18"/>
            <w:szCs w:val="18"/>
          </w:rPr>
          <w:t xml:space="preserve">that </w:t>
        </w:r>
      </w:ins>
      <w:ins w:id="241" w:author="15310893653@163.com" w:date="2020-10-06T14:08:00Z">
        <w:r w:rsidRPr="00713DE2">
          <w:rPr>
            <w:rFonts w:cstheme="minorHAnsi"/>
            <w:sz w:val="18"/>
            <w:szCs w:val="18"/>
            <w:rPrChange w:id="242" w:author="15310893653@163.com" w:date="2020-10-06T14:08:00Z">
              <w:rPr/>
            </w:rPrChange>
          </w:rPr>
          <w:t>we are all connected, from the soil to the table, and that goes for everything in between: plants, animals, water, air</w:t>
        </w:r>
      </w:ins>
      <w:ins w:id="243" w:author="Office" w:date="2020-10-08T08:17:00Z">
        <w:r w:rsidR="00D466FE">
          <w:rPr>
            <w:rFonts w:cstheme="minorHAnsi"/>
            <w:sz w:val="18"/>
            <w:szCs w:val="18"/>
          </w:rPr>
          <w:t xml:space="preserve"> ..</w:t>
        </w:r>
      </w:ins>
      <w:ins w:id="244" w:author="15310893653@163.com" w:date="2020-10-06T14:08:00Z">
        <w:r w:rsidRPr="00713DE2">
          <w:rPr>
            <w:rFonts w:cstheme="minorHAnsi"/>
            <w:sz w:val="18"/>
            <w:szCs w:val="18"/>
            <w:rPrChange w:id="245" w:author="15310893653@163.com" w:date="2020-10-06T14:08:00Z">
              <w:rPr/>
            </w:rPrChange>
          </w:rPr>
          <w:t>.</w:t>
        </w:r>
        <w:r>
          <w:rPr>
            <w:rFonts w:cstheme="minorHAnsi"/>
            <w:sz w:val="18"/>
            <w:szCs w:val="18"/>
          </w:rPr>
          <w:t xml:space="preserve"> Besides, </w:t>
        </w:r>
        <w:r w:rsidRPr="00937C5B">
          <w:rPr>
            <w:rFonts w:cstheme="minorHAnsi"/>
            <w:sz w:val="18"/>
            <w:szCs w:val="18"/>
          </w:rPr>
          <w:t>we spread the good word about One Health in cooperation with other iGEM teams</w:t>
        </w:r>
      </w:ins>
      <w:ins w:id="246" w:author="Office" w:date="2020-10-08T08:17:00Z">
        <w:r w:rsidR="00D466FE">
          <w:rPr>
            <w:rFonts w:cstheme="minorHAnsi"/>
            <w:sz w:val="18"/>
            <w:szCs w:val="18"/>
          </w:rPr>
          <w:t>.</w:t>
        </w:r>
      </w:ins>
    </w:p>
    <w:p w14:paraId="483B8345" w14:textId="77777777" w:rsidR="00713DE2" w:rsidRPr="00713DE2" w:rsidRDefault="00713DE2">
      <w:pPr>
        <w:widowControl/>
        <w:shd w:val="clear" w:color="auto" w:fill="FFFFFF"/>
        <w:spacing w:line="224" w:lineRule="atLeast"/>
        <w:jc w:val="left"/>
        <w:rPr>
          <w:rFonts w:ascii="Sitka Display" w:hAnsi="Sitka Display" w:cstheme="minorHAnsi"/>
          <w:sz w:val="18"/>
          <w:szCs w:val="18"/>
          <w:rPrChange w:id="247" w:author="15310893653@163.com" w:date="2020-10-06T14:08:00Z">
            <w:rPr/>
          </w:rPrChange>
        </w:rPr>
        <w:pPrChange w:id="248" w:author="15310893653@163.com" w:date="2020-10-06T14:07:00Z">
          <w:pPr>
            <w:spacing w:line="276" w:lineRule="auto"/>
          </w:pPr>
        </w:pPrChange>
      </w:pPr>
    </w:p>
    <w:p w14:paraId="2B1E064C" w14:textId="479387C3" w:rsidR="00937C5B" w:rsidRPr="00713DE2" w:rsidRDefault="00937C5B" w:rsidP="00937C5B">
      <w:pPr>
        <w:spacing w:line="276" w:lineRule="auto"/>
        <w:rPr>
          <w:rFonts w:ascii="Sitka Display" w:hAnsi="Sitka Display" w:cstheme="minorHAnsi"/>
          <w:i/>
          <w:iCs/>
          <w:sz w:val="15"/>
          <w:szCs w:val="15"/>
          <w:rPrChange w:id="249" w:author="15310893653@163.com" w:date="2020-10-06T14:09:00Z">
            <w:rPr>
              <w:rFonts w:cstheme="minorHAnsi"/>
              <w:sz w:val="18"/>
              <w:szCs w:val="18"/>
            </w:rPr>
          </w:rPrChange>
        </w:rPr>
      </w:pPr>
      <w:del w:id="250" w:author="15310893653@163.com" w:date="2020-10-06T14:08:00Z">
        <w:r w:rsidRPr="00713DE2" w:rsidDel="00713DE2">
          <w:rPr>
            <w:rFonts w:ascii="Sitka Display" w:hAnsi="Sitka Display" w:cstheme="minorHAnsi"/>
            <w:i/>
            <w:iCs/>
            <w:sz w:val="15"/>
            <w:szCs w:val="15"/>
            <w:rPrChange w:id="251" w:author="15310893653@163.com" w:date="2020-10-06T14:09:00Z">
              <w:rPr>
                <w:rFonts w:cstheme="minorHAnsi"/>
                <w:sz w:val="18"/>
                <w:szCs w:val="18"/>
              </w:rPr>
            </w:rPrChange>
          </w:rPr>
          <w:delText>We emailed her and talked with her in LTC. She said,</w:delText>
        </w:r>
      </w:del>
      <w:r w:rsidRPr="00713DE2">
        <w:rPr>
          <w:rFonts w:ascii="Sitka Display" w:hAnsi="Sitka Display" w:cstheme="minorHAnsi"/>
          <w:i/>
          <w:iCs/>
          <w:sz w:val="15"/>
          <w:szCs w:val="15"/>
          <w:rPrChange w:id="252" w:author="15310893653@163.com" w:date="2020-10-06T14:09:00Z">
            <w:rPr>
              <w:rFonts w:cstheme="minorHAnsi"/>
              <w:sz w:val="18"/>
              <w:szCs w:val="18"/>
            </w:rPr>
          </w:rPrChange>
        </w:rPr>
        <w:t xml:space="preserve"> “I am thrilled to know young adults such as yourself are addressing soil health and food safety through the comprehensive One Health approach. You and I know that One Health helps us by understanding that lead is naturally in the earth’s crust and once it is mined and processed it does not break down, instead it again covers the air and landscape where it is picked up by plants, animals and people.   Once it enters animals and people it causes illness and even death.  For this reason, it is important that we attempt to find ways to prevent plant, animal and human illnesses.  We care about the health of the soil as it relates to the health of ALL living things.  One Health is a difficult thing to translate to a farmer who is concerned about meeting financial obligations. When you can demonstrate that having healthy soil will allow him or her to grow more crops and make more money and provide healthy food for his or her family, and the community, the light bulb goes off and it becomes easier to make the connection between the health of the soil and the health of people.”</w:t>
      </w:r>
    </w:p>
    <w:p w14:paraId="39E45CC3" w14:textId="77777777" w:rsidR="00937C5B" w:rsidRPr="00937C5B" w:rsidDel="00713DE2" w:rsidRDefault="00937C5B" w:rsidP="00937C5B">
      <w:pPr>
        <w:spacing w:line="276" w:lineRule="auto"/>
        <w:rPr>
          <w:del w:id="253" w:author="15310893653@163.com" w:date="2020-10-06T14:09:00Z"/>
          <w:rFonts w:cstheme="minorHAnsi"/>
          <w:sz w:val="18"/>
          <w:szCs w:val="18"/>
        </w:rPr>
      </w:pPr>
      <w:r w:rsidRPr="00937C5B">
        <w:rPr>
          <w:rFonts w:cstheme="minorHAnsi"/>
          <w:sz w:val="18"/>
          <w:szCs w:val="18"/>
        </w:rPr>
        <w:t> </w:t>
      </w:r>
    </w:p>
    <w:p w14:paraId="08C785CD" w14:textId="7A88FB87" w:rsidR="00937C5B" w:rsidRPr="00937C5B" w:rsidDel="00713DE2" w:rsidRDefault="00937C5B" w:rsidP="00937C5B">
      <w:pPr>
        <w:spacing w:line="276" w:lineRule="auto"/>
        <w:rPr>
          <w:del w:id="254" w:author="15310893653@163.com" w:date="2020-10-06T14:09:00Z"/>
          <w:rFonts w:cstheme="minorHAnsi"/>
          <w:sz w:val="18"/>
          <w:szCs w:val="18"/>
        </w:rPr>
      </w:pPr>
      <w:del w:id="255" w:author="15310893653@163.com" w:date="2020-10-06T14:09:00Z">
        <w:r w:rsidRPr="00937C5B" w:rsidDel="00713DE2">
          <w:rPr>
            <w:rFonts w:cstheme="minorHAnsi"/>
            <w:sz w:val="18"/>
            <w:szCs w:val="18"/>
          </w:rPr>
          <w:delText>Chris still emphasized the importance of teamwork and collaboration. So,</w:delText>
        </w:r>
      </w:del>
      <w:del w:id="256" w:author="15310893653@163.com" w:date="2020-10-06T14:08:00Z">
        <w:r w:rsidRPr="00937C5B" w:rsidDel="00713DE2">
          <w:rPr>
            <w:rFonts w:cstheme="minorHAnsi"/>
            <w:sz w:val="18"/>
            <w:szCs w:val="18"/>
          </w:rPr>
          <w:delText xml:space="preserve"> we spread the good word about One Health in cooperation with other iGEM teams</w:delText>
        </w:r>
      </w:del>
      <w:del w:id="257" w:author="15310893653@163.com" w:date="2020-10-06T14:09:00Z">
        <w:r w:rsidRPr="00937C5B" w:rsidDel="00713DE2">
          <w:rPr>
            <w:rFonts w:cstheme="minorHAnsi"/>
            <w:sz w:val="18"/>
            <w:szCs w:val="18"/>
          </w:rPr>
          <w:delText xml:space="preserve"> and are determined to make a brochure to help people understand we are all connected, from the soil to the table, and that goes for everything in between: plants, animals, water, air.</w:delText>
        </w:r>
      </w:del>
    </w:p>
    <w:p w14:paraId="6964BE98" w14:textId="77777777" w:rsidR="00937C5B" w:rsidRPr="00937C5B" w:rsidRDefault="00937C5B" w:rsidP="00937C5B">
      <w:pPr>
        <w:spacing w:line="276" w:lineRule="auto"/>
        <w:rPr>
          <w:rFonts w:cstheme="minorHAnsi"/>
          <w:sz w:val="18"/>
          <w:szCs w:val="18"/>
        </w:rPr>
      </w:pPr>
      <w:r w:rsidRPr="00937C5B">
        <w:rPr>
          <w:rFonts w:cstheme="minorHAnsi"/>
          <w:sz w:val="18"/>
          <w:szCs w:val="18"/>
        </w:rPr>
        <w:t> </w:t>
      </w:r>
    </w:p>
    <w:p w14:paraId="58F0C51A" w14:textId="55B07853" w:rsidR="00937C5B" w:rsidRPr="00937C5B" w:rsidDel="00713DE2" w:rsidRDefault="00937C5B" w:rsidP="00937C5B">
      <w:pPr>
        <w:spacing w:line="276" w:lineRule="auto"/>
        <w:rPr>
          <w:del w:id="258" w:author="15310893653@163.com" w:date="2020-10-06T14:09:00Z"/>
          <w:rFonts w:cstheme="minorHAnsi"/>
          <w:sz w:val="18"/>
          <w:szCs w:val="18"/>
        </w:rPr>
      </w:pPr>
      <w:del w:id="259" w:author="15310893653@163.com" w:date="2020-10-06T14:09:00Z">
        <w:r w:rsidRPr="00937C5B" w:rsidDel="00713DE2">
          <w:rPr>
            <w:rFonts w:cstheme="minorHAnsi"/>
            <w:sz w:val="18"/>
            <w:szCs w:val="18"/>
          </w:rPr>
          <w:delText>Besides, she recommended Dr. Jorge L. Mazza Rodrigues to us and shared some research papers with us like </w:delText>
        </w:r>
        <w:commentRangeStart w:id="260"/>
        <w:r w:rsidR="009E534A" w:rsidDel="00713DE2">
          <w:fldChar w:fldCharType="begin"/>
        </w:r>
        <w:r w:rsidR="009E534A" w:rsidDel="00713DE2">
          <w:delInstrText xml:space="preserve"> HYPERLINK "https://www.nature.com/articles/s41467-019-10472-x" \t "_blank" </w:delInstrText>
        </w:r>
        <w:r w:rsidR="009E534A" w:rsidDel="00713DE2">
          <w:fldChar w:fldCharType="separate"/>
        </w:r>
        <w:r w:rsidRPr="005A48DC" w:rsidDel="00713DE2">
          <w:rPr>
            <w:rFonts w:cstheme="minorHAnsi"/>
            <w:sz w:val="18"/>
            <w:szCs w:val="18"/>
          </w:rPr>
          <w:delText>Remediation of heavy metal contaminated soil by asymmetrical alternating current electrochemistry</w:delText>
        </w:r>
        <w:r w:rsidR="009E534A" w:rsidDel="00713DE2">
          <w:rPr>
            <w:rFonts w:cstheme="minorHAnsi"/>
            <w:sz w:val="18"/>
            <w:szCs w:val="18"/>
          </w:rPr>
          <w:fldChar w:fldCharType="end"/>
        </w:r>
        <w:r w:rsidRPr="00937C5B" w:rsidDel="00713DE2">
          <w:rPr>
            <w:rFonts w:cstheme="minorHAnsi"/>
            <w:sz w:val="18"/>
            <w:szCs w:val="18"/>
          </w:rPr>
          <w:delText> </w:delText>
        </w:r>
        <w:commentRangeEnd w:id="260"/>
        <w:r w:rsidR="00062D06" w:rsidDel="00713DE2">
          <w:rPr>
            <w:rStyle w:val="af0"/>
          </w:rPr>
          <w:commentReference w:id="260"/>
        </w:r>
        <w:r w:rsidRPr="00937C5B" w:rsidDel="00713DE2">
          <w:rPr>
            <w:rFonts w:cstheme="minorHAnsi"/>
            <w:sz w:val="18"/>
            <w:szCs w:val="18"/>
          </w:rPr>
          <w:delText>, which always inspired us.</w:delText>
        </w:r>
      </w:del>
      <w:ins w:id="261" w:author="Office" w:date="2020-10-05T04:06:00Z">
        <w:del w:id="262" w:author="15310893653@163.com" w:date="2020-10-06T14:09:00Z">
          <w:r w:rsidR="00062D06" w:rsidDel="00713DE2">
            <w:rPr>
              <w:rFonts w:cstheme="minorHAnsi" w:hint="eastAsia"/>
              <w:sz w:val="18"/>
              <w:szCs w:val="18"/>
            </w:rPr>
            <w:delText xml:space="preserve"> </w:delText>
          </w:r>
        </w:del>
      </w:ins>
    </w:p>
    <w:p w14:paraId="20012042" w14:textId="297FE0DB" w:rsidR="00F61F1B" w:rsidRDefault="007D115C">
      <w:pPr>
        <w:spacing w:line="276" w:lineRule="auto"/>
        <w:rPr>
          <w:rFonts w:cstheme="minorHAnsi"/>
          <w:b/>
          <w:bCs/>
          <w:color w:val="595959" w:themeColor="text1" w:themeTint="A6"/>
          <w:szCs w:val="21"/>
          <w:u w:val="single"/>
          <w:shd w:val="clear" w:color="auto" w:fill="FFFFFF"/>
        </w:rPr>
      </w:pPr>
      <w:r>
        <w:rPr>
          <w:rFonts w:cstheme="minorHAnsi" w:hint="eastAsia"/>
          <w:b/>
          <w:bCs/>
          <w:color w:val="595959" w:themeColor="text1" w:themeTint="A6"/>
          <w:szCs w:val="21"/>
          <w:u w:val="single"/>
          <w:shd w:val="clear" w:color="auto" w:fill="FFFFFF"/>
        </w:rPr>
        <w:t xml:space="preserve">Key stakeholders and </w:t>
      </w:r>
      <w:del w:id="263" w:author="15310893653@163.com" w:date="2020-10-06T14:10:00Z">
        <w:r w:rsidDel="00713DE2">
          <w:rPr>
            <w:rFonts w:cstheme="minorHAnsi" w:hint="eastAsia"/>
            <w:b/>
            <w:bCs/>
            <w:color w:val="595959" w:themeColor="text1" w:themeTint="A6"/>
            <w:szCs w:val="21"/>
            <w:u w:val="single"/>
            <w:shd w:val="clear" w:color="auto" w:fill="FFFFFF"/>
          </w:rPr>
          <w:delText>experts</w:delText>
        </w:r>
      </w:del>
      <w:ins w:id="264" w:author="15310893653@163.com" w:date="2020-10-06T14:10:00Z">
        <w:r w:rsidR="00713DE2">
          <w:rPr>
            <w:rFonts w:cstheme="minorHAnsi"/>
            <w:b/>
            <w:bCs/>
            <w:color w:val="595959" w:themeColor="text1" w:themeTint="A6"/>
            <w:szCs w:val="21"/>
            <w:u w:val="single"/>
            <w:shd w:val="clear" w:color="auto" w:fill="FFFFFF"/>
          </w:rPr>
          <w:t>experts’</w:t>
        </w:r>
      </w:ins>
      <w:r>
        <w:rPr>
          <w:rFonts w:cstheme="minorHAnsi" w:hint="eastAsia"/>
          <w:b/>
          <w:bCs/>
          <w:color w:val="595959" w:themeColor="text1" w:themeTint="A6"/>
          <w:szCs w:val="21"/>
          <w:u w:val="single"/>
          <w:shd w:val="clear" w:color="auto" w:fill="FFFFFF"/>
        </w:rPr>
        <w:t xml:space="preserve"> interview</w:t>
      </w:r>
    </w:p>
    <w:p w14:paraId="663F502D" w14:textId="4B903FD5" w:rsidR="00F61F1B" w:rsidRPr="00713DE2" w:rsidRDefault="007D115C">
      <w:pPr>
        <w:pStyle w:val="af"/>
        <w:numPr>
          <w:ilvl w:val="0"/>
          <w:numId w:val="5"/>
        </w:numPr>
        <w:spacing w:line="276" w:lineRule="auto"/>
        <w:ind w:firstLineChars="0"/>
        <w:rPr>
          <w:rFonts w:cstheme="minorHAnsi"/>
          <w:b/>
          <w:bCs/>
          <w:color w:val="000000"/>
          <w:szCs w:val="21"/>
          <w:shd w:val="clear" w:color="auto" w:fill="FFFFFF"/>
          <w:rPrChange w:id="265" w:author="15310893653@163.com" w:date="2020-10-06T14:10:00Z">
            <w:rPr>
              <w:shd w:val="clear" w:color="auto" w:fill="FFFFFF"/>
            </w:rPr>
          </w:rPrChange>
        </w:rPr>
        <w:pPrChange w:id="266" w:author="15310893653@163.com" w:date="2020-10-06T14:10:00Z">
          <w:pPr>
            <w:spacing w:line="276" w:lineRule="auto"/>
          </w:pPr>
        </w:pPrChange>
      </w:pPr>
      <w:del w:id="267" w:author="15310893653@163.com" w:date="2020-10-06T14:10:00Z">
        <w:r w:rsidRPr="00713DE2" w:rsidDel="00713DE2">
          <w:rPr>
            <w:rFonts w:cstheme="minorHAnsi"/>
            <w:b/>
            <w:bCs/>
            <w:color w:val="000000"/>
            <w:szCs w:val="21"/>
            <w:shd w:val="clear" w:color="auto" w:fill="FFFFFF"/>
            <w:rPrChange w:id="268" w:author="15310893653@163.com" w:date="2020-10-06T14:10:00Z">
              <w:rPr>
                <w:shd w:val="clear" w:color="auto" w:fill="FFFFFF"/>
              </w:rPr>
            </w:rPrChange>
          </w:rPr>
          <w:delText>(1)</w:delText>
        </w:r>
      </w:del>
      <w:r w:rsidRPr="00713DE2">
        <w:rPr>
          <w:rFonts w:cstheme="minorHAnsi"/>
          <w:b/>
          <w:bCs/>
          <w:color w:val="000000"/>
          <w:szCs w:val="21"/>
          <w:shd w:val="clear" w:color="auto" w:fill="FFFFFF"/>
          <w:rPrChange w:id="269" w:author="15310893653@163.com" w:date="2020-10-06T14:10:00Z">
            <w:rPr>
              <w:shd w:val="clear" w:color="auto" w:fill="FFFFFF"/>
            </w:rPr>
          </w:rPrChange>
        </w:rPr>
        <w:t>Human Health</w:t>
      </w:r>
    </w:p>
    <w:p w14:paraId="25F3C423"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21F70291" wp14:editId="1C2A2DB3">
            <wp:extent cx="2127250" cy="1905000"/>
            <wp:effectExtent l="0" t="0" r="6350" b="0"/>
            <wp:docPr id="15" name="图片 15" descr="F:\Betris呀\iGEM\wiki\照片\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Betris呀\iGEM\wiki\照片\2-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27250" cy="1905000"/>
                    </a:xfrm>
                    <a:prstGeom prst="rect">
                      <a:avLst/>
                    </a:prstGeom>
                    <a:noFill/>
                    <a:ln>
                      <a:noFill/>
                    </a:ln>
                  </pic:spPr>
                </pic:pic>
              </a:graphicData>
            </a:graphic>
          </wp:inline>
        </w:drawing>
      </w:r>
    </w:p>
    <w:p w14:paraId="13B83AE0"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Joseph Bressler </w:t>
      </w:r>
    </w:p>
    <w:p w14:paraId="1DB753C8" w14:textId="1A2F6AB0" w:rsidR="00F61F1B" w:rsidRDefault="007D115C">
      <w:pPr>
        <w:wordWrap w:val="0"/>
        <w:spacing w:line="276" w:lineRule="auto"/>
        <w:rPr>
          <w:ins w:id="270" w:author="15310893653@163.com" w:date="2020-10-06T14:10:00Z"/>
          <w:rFonts w:ascii="Sitka Display" w:hAnsi="Sitka Display" w:cstheme="minorHAnsi"/>
          <w:sz w:val="15"/>
          <w:szCs w:val="15"/>
        </w:rPr>
      </w:pPr>
      <w:r w:rsidRPr="00713DE2">
        <w:rPr>
          <w:rFonts w:ascii="Sitka Display" w:hAnsi="Sitka Display" w:cstheme="minorHAnsi"/>
          <w:sz w:val="15"/>
          <w:szCs w:val="15"/>
          <w:rPrChange w:id="271" w:author="15310893653@163.com" w:date="2020-10-06T14:10:00Z">
            <w:rPr>
              <w:rFonts w:cstheme="minorHAnsi"/>
              <w:bCs/>
              <w:color w:val="444444"/>
              <w:sz w:val="18"/>
              <w:szCs w:val="18"/>
            </w:rPr>
          </w:rPrChange>
        </w:rPr>
        <w:t xml:space="preserve">Dr. Joseph Bressler is an expert in environmental health and blood lead </w:t>
      </w:r>
      <w:del w:id="272" w:author="Office" w:date="2020-10-08T08:19:00Z">
        <w:r w:rsidRPr="00713DE2" w:rsidDel="00CC1118">
          <w:rPr>
            <w:rFonts w:ascii="Sitka Display" w:hAnsi="Sitka Display" w:cstheme="minorHAnsi"/>
            <w:sz w:val="15"/>
            <w:szCs w:val="15"/>
            <w:rPrChange w:id="273" w:author="15310893653@163.com" w:date="2020-10-06T14:10:00Z">
              <w:rPr>
                <w:rFonts w:cstheme="minorHAnsi"/>
                <w:bCs/>
                <w:color w:val="444444"/>
                <w:sz w:val="18"/>
                <w:szCs w:val="18"/>
              </w:rPr>
            </w:rPrChange>
          </w:rPr>
          <w:delText xml:space="preserve">of </w:delText>
        </w:r>
      </w:del>
      <w:ins w:id="274" w:author="Office" w:date="2020-10-08T08:19:00Z">
        <w:r w:rsidR="00CC1118">
          <w:rPr>
            <w:rFonts w:ascii="Sitka Display" w:hAnsi="Sitka Display" w:cstheme="minorHAnsi"/>
            <w:sz w:val="15"/>
            <w:szCs w:val="15"/>
          </w:rPr>
          <w:t>from</w:t>
        </w:r>
        <w:r w:rsidR="00CC1118" w:rsidRPr="00713DE2">
          <w:rPr>
            <w:rFonts w:ascii="Sitka Display" w:hAnsi="Sitka Display" w:cstheme="minorHAnsi"/>
            <w:sz w:val="15"/>
            <w:szCs w:val="15"/>
            <w:rPrChange w:id="275" w:author="15310893653@163.com" w:date="2020-10-06T14:10:00Z">
              <w:rPr>
                <w:rFonts w:cstheme="minorHAnsi"/>
                <w:bCs/>
                <w:color w:val="444444"/>
                <w:sz w:val="18"/>
                <w:szCs w:val="18"/>
              </w:rPr>
            </w:rPrChange>
          </w:rPr>
          <w:t xml:space="preserve"> </w:t>
        </w:r>
      </w:ins>
      <w:r w:rsidRPr="00713DE2">
        <w:rPr>
          <w:rFonts w:ascii="Sitka Display" w:hAnsi="Sitka Display" w:cstheme="minorHAnsi"/>
          <w:sz w:val="15"/>
          <w:szCs w:val="15"/>
          <w:rPrChange w:id="276" w:author="15310893653@163.com" w:date="2020-10-06T14:10:00Z">
            <w:rPr>
              <w:rFonts w:cstheme="minorHAnsi"/>
              <w:bCs/>
              <w:color w:val="444444"/>
              <w:sz w:val="18"/>
              <w:szCs w:val="18"/>
            </w:rPr>
          </w:rPrChange>
        </w:rPr>
        <w:t>The Johns Hopkins University.</w:t>
      </w:r>
    </w:p>
    <w:p w14:paraId="2CEE8A77" w14:textId="77777777" w:rsidR="00713DE2" w:rsidRPr="00713DE2" w:rsidRDefault="00713DE2">
      <w:pPr>
        <w:wordWrap w:val="0"/>
        <w:spacing w:line="276" w:lineRule="auto"/>
        <w:rPr>
          <w:rFonts w:ascii="Sitka Display" w:hAnsi="Sitka Display" w:cstheme="minorHAnsi"/>
          <w:sz w:val="15"/>
          <w:szCs w:val="15"/>
          <w:rPrChange w:id="277" w:author="15310893653@163.com" w:date="2020-10-06T14:10:00Z">
            <w:rPr>
              <w:rFonts w:cstheme="minorHAnsi"/>
              <w:bCs/>
              <w:color w:val="444444"/>
              <w:sz w:val="18"/>
              <w:szCs w:val="18"/>
            </w:rPr>
          </w:rPrChange>
        </w:rPr>
      </w:pPr>
    </w:p>
    <w:p w14:paraId="1D15E02C" w14:textId="10994208" w:rsidR="00F61F1B" w:rsidRPr="00713DE2" w:rsidRDefault="007D115C">
      <w:pPr>
        <w:widowControl/>
        <w:shd w:val="clear" w:color="auto" w:fill="FFFFFF"/>
        <w:spacing w:line="224" w:lineRule="atLeast"/>
        <w:jc w:val="left"/>
        <w:rPr>
          <w:rFonts w:ascii="Sitka Display" w:hAnsi="Sitka Display" w:cstheme="minorHAnsi"/>
          <w:b/>
          <w:bCs/>
          <w:sz w:val="18"/>
          <w:szCs w:val="18"/>
          <w:u w:val="single"/>
          <w:rPrChange w:id="278" w:author="15310893653@163.com" w:date="2020-10-06T14:10:00Z">
            <w:rPr>
              <w:rFonts w:cstheme="minorHAnsi"/>
              <w:bCs/>
              <w:color w:val="444444"/>
              <w:sz w:val="18"/>
              <w:szCs w:val="18"/>
              <w:u w:val="single"/>
            </w:rPr>
          </w:rPrChange>
        </w:rPr>
        <w:pPrChange w:id="279" w:author="15310893653@163.com" w:date="2020-10-06T14:10:00Z">
          <w:pPr>
            <w:wordWrap w:val="0"/>
            <w:spacing w:line="276" w:lineRule="auto"/>
          </w:pPr>
        </w:pPrChange>
      </w:pPr>
      <w:del w:id="280" w:author="15310893653@163.com" w:date="2020-10-06T14:11:00Z">
        <w:r w:rsidRPr="00713DE2" w:rsidDel="00713DE2">
          <w:rPr>
            <w:rFonts w:ascii="Sitka Display" w:hAnsi="Sitka Display" w:cstheme="minorHAnsi"/>
            <w:b/>
            <w:bCs/>
            <w:sz w:val="18"/>
            <w:szCs w:val="18"/>
            <w:u w:val="single"/>
            <w:rPrChange w:id="281" w:author="15310893653@163.com" w:date="2020-10-06T14:10:00Z">
              <w:rPr>
                <w:rFonts w:cstheme="minorHAnsi"/>
                <w:bCs/>
                <w:color w:val="444444"/>
                <w:sz w:val="18"/>
                <w:szCs w:val="18"/>
                <w:u w:val="single"/>
              </w:rPr>
            </w:rPrChange>
          </w:rPr>
          <w:delText>Why did we want to ask him?</w:delText>
        </w:r>
      </w:del>
      <w:ins w:id="282" w:author="15310893653@163.com" w:date="2020-10-06T14:11:00Z">
        <w:r w:rsidR="00713DE2">
          <w:rPr>
            <w:rFonts w:ascii="Sitka Display" w:hAnsi="Sitka Display" w:cstheme="minorHAnsi"/>
            <w:b/>
            <w:bCs/>
            <w:sz w:val="18"/>
            <w:szCs w:val="18"/>
            <w:u w:val="single"/>
          </w:rPr>
          <w:t>We want to know…</w:t>
        </w:r>
      </w:ins>
    </w:p>
    <w:p w14:paraId="1E8D1CF7" w14:textId="6C0170A7" w:rsidR="00C92224" w:rsidRPr="008B0FF6" w:rsidRDefault="00713DE2">
      <w:pPr>
        <w:pStyle w:val="af"/>
        <w:widowControl/>
        <w:numPr>
          <w:ilvl w:val="0"/>
          <w:numId w:val="11"/>
        </w:numPr>
        <w:shd w:val="clear" w:color="auto" w:fill="FFFFFF"/>
        <w:spacing w:line="224" w:lineRule="atLeast"/>
        <w:ind w:firstLineChars="0"/>
        <w:jc w:val="left"/>
        <w:rPr>
          <w:ins w:id="283" w:author="Rachel" w:date="2020-10-05T09:56:00Z"/>
          <w:rFonts w:cstheme="minorHAnsi"/>
          <w:sz w:val="18"/>
          <w:szCs w:val="18"/>
          <w:rPrChange w:id="284" w:author="15310893653@163.com" w:date="2020-10-06T14:31:00Z">
            <w:rPr>
              <w:ins w:id="285" w:author="Rachel" w:date="2020-10-05T09:56:00Z"/>
            </w:rPr>
          </w:rPrChange>
        </w:rPr>
        <w:pPrChange w:id="286" w:author="15310893653@163.com" w:date="2020-10-06T14:31:00Z">
          <w:pPr>
            <w:wordWrap w:val="0"/>
            <w:spacing w:line="276" w:lineRule="auto"/>
          </w:pPr>
        </w:pPrChange>
      </w:pPr>
      <w:ins w:id="287" w:author="Rachel" w:date="2020-10-05T09:56:00Z">
        <w:r w:rsidRPr="008B0FF6">
          <w:rPr>
            <w:rFonts w:cstheme="minorHAnsi"/>
            <w:sz w:val="18"/>
            <w:szCs w:val="18"/>
            <w:rPrChange w:id="288" w:author="15310893653@163.com" w:date="2020-10-06T14:31:00Z">
              <w:rPr/>
            </w:rPrChange>
          </w:rPr>
          <w:t>H</w:t>
        </w:r>
        <w:r w:rsidR="00C92224" w:rsidRPr="008B0FF6">
          <w:rPr>
            <w:rFonts w:cstheme="minorHAnsi"/>
            <w:sz w:val="18"/>
            <w:szCs w:val="18"/>
            <w:rPrChange w:id="289" w:author="15310893653@163.com" w:date="2020-10-06T14:31:00Z">
              <w:rPr/>
            </w:rPrChange>
          </w:rPr>
          <w:t xml:space="preserve">ow </w:t>
        </w:r>
        <w:del w:id="290" w:author="Office" w:date="2020-10-08T08:19:00Z">
          <w:r w:rsidR="00C92224" w:rsidRPr="008B0FF6" w:rsidDel="00CC1118">
            <w:rPr>
              <w:rFonts w:cstheme="minorHAnsi"/>
              <w:sz w:val="18"/>
              <w:szCs w:val="18"/>
              <w:rPrChange w:id="291" w:author="15310893653@163.com" w:date="2020-10-06T14:31:00Z">
                <w:rPr/>
              </w:rPrChange>
            </w:rPr>
            <w:delText>it</w:delText>
          </w:r>
        </w:del>
      </w:ins>
      <w:ins w:id="292" w:author="Office" w:date="2020-10-08T08:19:00Z">
        <w:r w:rsidR="00CC1118">
          <w:rPr>
            <w:rFonts w:cstheme="minorHAnsi"/>
            <w:sz w:val="18"/>
            <w:szCs w:val="18"/>
          </w:rPr>
          <w:t>blood lead</w:t>
        </w:r>
      </w:ins>
      <w:ins w:id="293" w:author="Rachel" w:date="2020-10-05T09:56:00Z">
        <w:r w:rsidR="00C92224" w:rsidRPr="008B0FF6">
          <w:rPr>
            <w:rFonts w:cstheme="minorHAnsi"/>
            <w:sz w:val="18"/>
            <w:szCs w:val="18"/>
            <w:rPrChange w:id="294" w:author="15310893653@163.com" w:date="2020-10-06T14:31:00Z">
              <w:rPr/>
            </w:rPrChange>
          </w:rPr>
          <w:t xml:space="preserve"> affects children</w:t>
        </w:r>
      </w:ins>
    </w:p>
    <w:p w14:paraId="0084450F" w14:textId="5B9345DD" w:rsidR="00C92224" w:rsidRPr="008B0FF6" w:rsidRDefault="00713DE2">
      <w:pPr>
        <w:pStyle w:val="af"/>
        <w:widowControl/>
        <w:numPr>
          <w:ilvl w:val="0"/>
          <w:numId w:val="11"/>
        </w:numPr>
        <w:shd w:val="clear" w:color="auto" w:fill="FFFFFF"/>
        <w:spacing w:line="224" w:lineRule="atLeast"/>
        <w:ind w:firstLineChars="0"/>
        <w:jc w:val="left"/>
        <w:rPr>
          <w:ins w:id="295" w:author="Rachel" w:date="2020-10-05T09:56:00Z"/>
          <w:rFonts w:cstheme="minorHAnsi"/>
          <w:sz w:val="18"/>
          <w:szCs w:val="18"/>
          <w:rPrChange w:id="296" w:author="15310893653@163.com" w:date="2020-10-06T14:31:00Z">
            <w:rPr>
              <w:ins w:id="297" w:author="Rachel" w:date="2020-10-05T09:56:00Z"/>
            </w:rPr>
          </w:rPrChange>
        </w:rPr>
        <w:pPrChange w:id="298" w:author="15310893653@163.com" w:date="2020-10-06T14:31:00Z">
          <w:pPr>
            <w:wordWrap w:val="0"/>
            <w:spacing w:line="276" w:lineRule="auto"/>
          </w:pPr>
        </w:pPrChange>
      </w:pPr>
      <w:ins w:id="299" w:author="Rachel" w:date="2020-10-05T09:56:00Z">
        <w:del w:id="300" w:author="Office" w:date="2020-10-08T08:20:00Z">
          <w:r w:rsidRPr="008B0FF6" w:rsidDel="00CC1118">
            <w:rPr>
              <w:rFonts w:cstheme="minorHAnsi"/>
              <w:sz w:val="18"/>
              <w:szCs w:val="18"/>
              <w:rPrChange w:id="301" w:author="15310893653@163.com" w:date="2020-10-06T14:31:00Z">
                <w:rPr/>
              </w:rPrChange>
            </w:rPr>
            <w:delText>A</w:delText>
          </w:r>
          <w:r w:rsidR="00C92224" w:rsidRPr="008B0FF6" w:rsidDel="00CC1118">
            <w:rPr>
              <w:rFonts w:cstheme="minorHAnsi"/>
              <w:sz w:val="18"/>
              <w:szCs w:val="18"/>
              <w:rPrChange w:id="302" w:author="15310893653@163.com" w:date="2020-10-06T14:31:00Z">
                <w:rPr/>
              </w:rPrChange>
            </w:rPr>
            <w:delText>ny e</w:delText>
          </w:r>
        </w:del>
      </w:ins>
      <w:ins w:id="303" w:author="Office" w:date="2020-10-08T08:20:00Z">
        <w:r w:rsidR="00CC1118">
          <w:rPr>
            <w:rFonts w:cstheme="minorHAnsi"/>
            <w:sz w:val="18"/>
            <w:szCs w:val="18"/>
          </w:rPr>
          <w:t>E</w:t>
        </w:r>
      </w:ins>
      <w:ins w:id="304" w:author="Rachel" w:date="2020-10-05T09:56:00Z">
        <w:r w:rsidR="00C92224" w:rsidRPr="008B0FF6">
          <w:rPr>
            <w:rFonts w:cstheme="minorHAnsi"/>
            <w:sz w:val="18"/>
            <w:szCs w:val="18"/>
            <w:rPrChange w:id="305" w:author="15310893653@163.com" w:date="2020-10-06T14:31:00Z">
              <w:rPr/>
            </w:rPrChange>
          </w:rPr>
          <w:t>ffective treatment</w:t>
        </w:r>
      </w:ins>
      <w:ins w:id="306" w:author="Office" w:date="2020-10-08T08:20:00Z">
        <w:r w:rsidR="00CC1118">
          <w:rPr>
            <w:rFonts w:cstheme="minorHAnsi"/>
            <w:sz w:val="18"/>
            <w:szCs w:val="18"/>
          </w:rPr>
          <w:t>s of blood lead</w:t>
        </w:r>
      </w:ins>
      <w:ins w:id="307" w:author="Rachel" w:date="2020-10-05T09:56:00Z">
        <w:del w:id="308" w:author="15310893653@163.com" w:date="2020-10-06T14:11:00Z">
          <w:r w:rsidR="00C92224" w:rsidRPr="008B0FF6" w:rsidDel="00713DE2">
            <w:rPr>
              <w:rFonts w:cstheme="minorHAnsi"/>
              <w:sz w:val="18"/>
              <w:szCs w:val="18"/>
              <w:rPrChange w:id="309" w:author="15310893653@163.com" w:date="2020-10-06T14:31:00Z">
                <w:rPr/>
              </w:rPrChange>
            </w:rPr>
            <w:delText>.</w:delText>
          </w:r>
          <w:commentRangeStart w:id="310"/>
          <w:commentRangeEnd w:id="310"/>
          <w:r w:rsidR="00C92224" w:rsidRPr="008B0FF6" w:rsidDel="00713DE2">
            <w:rPr>
              <w:rFonts w:cstheme="minorHAnsi"/>
              <w:sz w:val="18"/>
              <w:szCs w:val="18"/>
              <w:rPrChange w:id="311" w:author="15310893653@163.com" w:date="2020-10-06T14:31:00Z">
                <w:rPr>
                  <w:rStyle w:val="af0"/>
                </w:rPr>
              </w:rPrChange>
            </w:rPr>
            <w:commentReference w:id="310"/>
          </w:r>
        </w:del>
      </w:ins>
    </w:p>
    <w:p w14:paraId="6B45BA85" w14:textId="56E01A1E" w:rsidR="00F61F1B" w:rsidRPr="00713DE2" w:rsidDel="00713DE2" w:rsidRDefault="007D115C">
      <w:pPr>
        <w:widowControl/>
        <w:shd w:val="clear" w:color="auto" w:fill="FFFFFF"/>
        <w:spacing w:line="224" w:lineRule="atLeast"/>
        <w:jc w:val="left"/>
        <w:rPr>
          <w:del w:id="312" w:author="15310893653@163.com" w:date="2020-10-06T14:11:00Z"/>
          <w:rFonts w:ascii="Sitka Display" w:hAnsi="Sitka Display" w:cstheme="minorHAnsi"/>
          <w:b/>
          <w:bCs/>
          <w:sz w:val="18"/>
          <w:szCs w:val="18"/>
          <w:u w:val="single"/>
          <w:rPrChange w:id="313" w:author="15310893653@163.com" w:date="2020-10-06T14:12:00Z">
            <w:rPr>
              <w:del w:id="314" w:author="15310893653@163.com" w:date="2020-10-06T14:11:00Z"/>
              <w:rFonts w:cstheme="minorHAnsi"/>
              <w:bCs/>
              <w:color w:val="444444"/>
              <w:sz w:val="18"/>
              <w:szCs w:val="18"/>
            </w:rPr>
          </w:rPrChange>
        </w:rPr>
        <w:pPrChange w:id="315" w:author="15310893653@163.com" w:date="2020-10-06T14:12:00Z">
          <w:pPr>
            <w:wordWrap w:val="0"/>
            <w:spacing w:line="276" w:lineRule="auto"/>
          </w:pPr>
        </w:pPrChange>
      </w:pPr>
      <w:del w:id="316" w:author="15310893653@163.com" w:date="2020-10-06T14:11:00Z">
        <w:r w:rsidRPr="00713DE2" w:rsidDel="00713DE2">
          <w:rPr>
            <w:rFonts w:ascii="Sitka Display" w:hAnsi="Sitka Display" w:cstheme="minorHAnsi"/>
            <w:b/>
            <w:bCs/>
            <w:sz w:val="18"/>
            <w:szCs w:val="18"/>
            <w:u w:val="single"/>
            <w:rPrChange w:id="317" w:author="15310893653@163.com" w:date="2020-10-06T14:12:00Z">
              <w:rPr>
                <w:rFonts w:cstheme="minorHAnsi"/>
                <w:bCs/>
                <w:color w:val="444444"/>
                <w:sz w:val="18"/>
                <w:szCs w:val="18"/>
              </w:rPr>
            </w:rPrChange>
          </w:rPr>
          <w:delText xml:space="preserve">Since Lead does harm to children severely, </w:delText>
        </w:r>
        <w:commentRangeStart w:id="318"/>
        <w:r w:rsidRPr="00713DE2" w:rsidDel="00713DE2">
          <w:rPr>
            <w:rFonts w:ascii="Sitka Display" w:hAnsi="Sitka Display" w:cstheme="minorHAnsi"/>
            <w:b/>
            <w:bCs/>
            <w:sz w:val="18"/>
            <w:szCs w:val="18"/>
            <w:u w:val="single"/>
            <w:rPrChange w:id="319" w:author="15310893653@163.com" w:date="2020-10-06T14:12:00Z">
              <w:rPr>
                <w:rFonts w:cstheme="minorHAnsi"/>
                <w:bCs/>
                <w:color w:val="444444"/>
                <w:sz w:val="18"/>
                <w:szCs w:val="18"/>
              </w:rPr>
            </w:rPrChange>
          </w:rPr>
          <w:delText xml:space="preserve">we wanted to know how it affects children and </w:delText>
        </w:r>
      </w:del>
      <w:ins w:id="320" w:author="Rachel" w:date="2020-10-05T09:58:00Z">
        <w:del w:id="321" w:author="15310893653@163.com" w:date="2020-10-06T14:11:00Z">
          <w:r w:rsidR="00C92224" w:rsidRPr="00713DE2" w:rsidDel="00713DE2">
            <w:rPr>
              <w:rFonts w:ascii="Sitka Display" w:hAnsi="Sitka Display" w:cstheme="minorHAnsi"/>
              <w:b/>
              <w:bCs/>
              <w:sz w:val="18"/>
              <w:szCs w:val="18"/>
              <w:u w:val="single"/>
              <w:rPrChange w:id="322" w:author="15310893653@163.com" w:date="2020-10-06T14:12:00Z">
                <w:rPr>
                  <w:rFonts w:cstheme="minorHAnsi"/>
                  <w:bCs/>
                  <w:color w:val="444444"/>
                  <w:sz w:val="18"/>
                  <w:szCs w:val="18"/>
                </w:rPr>
              </w:rPrChange>
            </w:rPr>
            <w:delText xml:space="preserve">whether </w:delText>
          </w:r>
        </w:del>
      </w:ins>
      <w:del w:id="323" w:author="15310893653@163.com" w:date="2020-10-06T14:11:00Z">
        <w:r w:rsidRPr="00713DE2" w:rsidDel="00713DE2">
          <w:rPr>
            <w:rFonts w:ascii="Sitka Display" w:hAnsi="Sitka Display" w:cstheme="minorHAnsi"/>
            <w:b/>
            <w:bCs/>
            <w:sz w:val="18"/>
            <w:szCs w:val="18"/>
            <w:u w:val="single"/>
            <w:rPrChange w:id="324" w:author="15310893653@163.com" w:date="2020-10-06T14:12:00Z">
              <w:rPr>
                <w:rFonts w:cstheme="minorHAnsi"/>
                <w:bCs/>
                <w:color w:val="444444"/>
                <w:sz w:val="18"/>
                <w:szCs w:val="18"/>
              </w:rPr>
            </w:rPrChange>
          </w:rPr>
          <w:delText xml:space="preserve">is there </w:delText>
        </w:r>
      </w:del>
      <w:ins w:id="325" w:author="Rachel" w:date="2020-10-05T09:59:00Z">
        <w:del w:id="326" w:author="15310893653@163.com" w:date="2020-10-06T14:11:00Z">
          <w:r w:rsidR="00C92224" w:rsidRPr="00713DE2" w:rsidDel="00713DE2">
            <w:rPr>
              <w:rFonts w:ascii="Sitka Display" w:hAnsi="Sitka Display" w:cstheme="minorHAnsi"/>
              <w:b/>
              <w:bCs/>
              <w:sz w:val="18"/>
              <w:szCs w:val="18"/>
              <w:u w:val="single"/>
              <w:rPrChange w:id="327" w:author="15310893653@163.com" w:date="2020-10-06T14:12:00Z">
                <w:rPr>
                  <w:rFonts w:cstheme="minorHAnsi"/>
                  <w:bCs/>
                  <w:color w:val="444444"/>
                  <w:sz w:val="18"/>
                  <w:szCs w:val="18"/>
                </w:rPr>
              </w:rPrChange>
            </w:rPr>
            <w:delText xml:space="preserve">is </w:delText>
          </w:r>
        </w:del>
      </w:ins>
      <w:del w:id="328" w:author="15310893653@163.com" w:date="2020-10-06T14:11:00Z">
        <w:r w:rsidRPr="00713DE2" w:rsidDel="00713DE2">
          <w:rPr>
            <w:rFonts w:ascii="Sitka Display" w:hAnsi="Sitka Display" w:cstheme="minorHAnsi"/>
            <w:b/>
            <w:bCs/>
            <w:sz w:val="18"/>
            <w:szCs w:val="18"/>
            <w:u w:val="single"/>
            <w:rPrChange w:id="329" w:author="15310893653@163.com" w:date="2020-10-06T14:12:00Z">
              <w:rPr>
                <w:rFonts w:cstheme="minorHAnsi"/>
                <w:bCs/>
                <w:color w:val="444444"/>
                <w:sz w:val="18"/>
                <w:szCs w:val="18"/>
              </w:rPr>
            </w:rPrChange>
          </w:rPr>
          <w:delText>any effective treatment.</w:delText>
        </w:r>
        <w:commentRangeEnd w:id="318"/>
        <w:r w:rsidR="00062D06" w:rsidRPr="00713DE2" w:rsidDel="00713DE2">
          <w:rPr>
            <w:rFonts w:ascii="Sitka Display" w:hAnsi="Sitka Display" w:cstheme="minorHAnsi"/>
            <w:b/>
            <w:bCs/>
            <w:sz w:val="18"/>
            <w:szCs w:val="18"/>
            <w:u w:val="single"/>
            <w:rPrChange w:id="330" w:author="15310893653@163.com" w:date="2020-10-06T14:12:00Z">
              <w:rPr>
                <w:rStyle w:val="af0"/>
              </w:rPr>
            </w:rPrChange>
          </w:rPr>
          <w:commentReference w:id="318"/>
        </w:r>
      </w:del>
    </w:p>
    <w:p w14:paraId="6D11658B" w14:textId="7C812052" w:rsidR="00F61F1B" w:rsidRDefault="007D115C" w:rsidP="00713DE2">
      <w:pPr>
        <w:widowControl/>
        <w:shd w:val="clear" w:color="auto" w:fill="FFFFFF"/>
        <w:spacing w:line="224" w:lineRule="atLeast"/>
        <w:jc w:val="left"/>
        <w:rPr>
          <w:ins w:id="331" w:author="15310893653@163.com" w:date="2020-10-06T14:12:00Z"/>
          <w:rFonts w:ascii="Sitka Display" w:hAnsi="Sitka Display" w:cstheme="minorHAnsi"/>
          <w:b/>
          <w:bCs/>
          <w:sz w:val="18"/>
          <w:szCs w:val="18"/>
          <w:u w:val="single"/>
        </w:rPr>
      </w:pPr>
      <w:r w:rsidRPr="00713DE2">
        <w:rPr>
          <w:rFonts w:ascii="Sitka Display" w:hAnsi="Sitka Display" w:cstheme="minorHAnsi"/>
          <w:b/>
          <w:bCs/>
          <w:sz w:val="18"/>
          <w:szCs w:val="18"/>
          <w:u w:val="single"/>
          <w:rPrChange w:id="332" w:author="15310893653@163.com" w:date="2020-10-06T14:12:00Z">
            <w:rPr>
              <w:rFonts w:cstheme="minorHAnsi"/>
              <w:bCs/>
              <w:color w:val="444444"/>
              <w:sz w:val="18"/>
              <w:szCs w:val="18"/>
              <w:u w:val="single"/>
            </w:rPr>
          </w:rPrChange>
        </w:rPr>
        <w:t>What did we know?</w:t>
      </w:r>
      <w:ins w:id="333" w:author="Rachel" w:date="2020-10-05T09:57:00Z">
        <w:del w:id="334" w:author="15310893653@163.com" w:date="2020-10-06T14:11:00Z">
          <w:r w:rsidR="00C92224" w:rsidRPr="00713DE2" w:rsidDel="00713DE2">
            <w:rPr>
              <w:rFonts w:ascii="Sitka Display" w:hAnsi="Sitka Display" w:cstheme="minorHAnsi"/>
              <w:b/>
              <w:bCs/>
              <w:sz w:val="18"/>
              <w:szCs w:val="18"/>
              <w:u w:val="single"/>
              <w:rPrChange w:id="335" w:author="15310893653@163.com" w:date="2020-10-06T14:12:00Z">
                <w:rPr>
                  <w:rFonts w:cstheme="minorHAnsi"/>
                  <w:bCs/>
                  <w:color w:val="444444"/>
                  <w:sz w:val="18"/>
                  <w:szCs w:val="18"/>
                  <w:u w:val="single"/>
                </w:rPr>
              </w:rPrChange>
            </w:rPr>
            <w:delText>(bullets</w:delText>
          </w:r>
        </w:del>
      </w:ins>
      <w:ins w:id="336" w:author="Rachel" w:date="2020-10-05T09:58:00Z">
        <w:del w:id="337" w:author="15310893653@163.com" w:date="2020-10-06T14:11:00Z">
          <w:r w:rsidR="00C92224" w:rsidRPr="00713DE2" w:rsidDel="00713DE2">
            <w:rPr>
              <w:rFonts w:ascii="Sitka Display" w:hAnsi="Sitka Display" w:cstheme="minorHAnsi"/>
              <w:b/>
              <w:bCs/>
              <w:sz w:val="18"/>
              <w:szCs w:val="18"/>
              <w:u w:val="single"/>
              <w:rPrChange w:id="338" w:author="15310893653@163.com" w:date="2020-10-06T14:12:00Z">
                <w:rPr>
                  <w:rFonts w:cstheme="minorHAnsi"/>
                  <w:bCs/>
                  <w:color w:val="444444"/>
                  <w:sz w:val="18"/>
                  <w:szCs w:val="18"/>
                  <w:u w:val="single"/>
                </w:rPr>
              </w:rPrChange>
            </w:rPr>
            <w:delText>:</w:delText>
          </w:r>
          <w:r w:rsidR="00C92224" w:rsidRPr="00713DE2" w:rsidDel="00713DE2">
            <w:rPr>
              <w:rFonts w:ascii="Sitka Display" w:hAnsi="Sitka Display" w:cstheme="minorHAnsi" w:hint="eastAsia"/>
              <w:b/>
              <w:bCs/>
              <w:sz w:val="18"/>
              <w:szCs w:val="18"/>
              <w:u w:val="single"/>
              <w:rPrChange w:id="339" w:author="15310893653@163.com" w:date="2020-10-06T14:12:00Z">
                <w:rPr>
                  <w:rFonts w:cstheme="minorHAnsi" w:hint="eastAsia"/>
                  <w:bCs/>
                  <w:color w:val="444444"/>
                  <w:sz w:val="18"/>
                  <w:szCs w:val="18"/>
                  <w:u w:val="single"/>
                </w:rPr>
              </w:rPrChange>
            </w:rPr>
            <w:delText>概括</w:delText>
          </w:r>
        </w:del>
      </w:ins>
      <w:ins w:id="340" w:author="Rachel" w:date="2020-10-05T09:57:00Z">
        <w:del w:id="341" w:author="15310893653@163.com" w:date="2020-10-06T14:11:00Z">
          <w:r w:rsidR="00C92224" w:rsidRPr="00713DE2" w:rsidDel="00713DE2">
            <w:rPr>
              <w:rFonts w:ascii="Sitka Display" w:hAnsi="Sitka Display" w:cstheme="minorHAnsi"/>
              <w:b/>
              <w:bCs/>
              <w:sz w:val="18"/>
              <w:szCs w:val="18"/>
              <w:u w:val="single"/>
              <w:rPrChange w:id="342" w:author="15310893653@163.com" w:date="2020-10-06T14:12:00Z">
                <w:rPr>
                  <w:rFonts w:cstheme="minorHAnsi"/>
                  <w:bCs/>
                  <w:color w:val="444444"/>
                  <w:sz w:val="18"/>
                  <w:szCs w:val="18"/>
                  <w:u w:val="single"/>
                </w:rPr>
              </w:rPrChange>
            </w:rPr>
            <w:delText>)</w:delText>
          </w:r>
        </w:del>
      </w:ins>
    </w:p>
    <w:p w14:paraId="4D755720" w14:textId="09D08FA4" w:rsidR="00713DE2" w:rsidDel="00F96D39" w:rsidRDefault="00713DE2" w:rsidP="00F96D39">
      <w:pPr>
        <w:pStyle w:val="af"/>
        <w:ind w:firstLineChars="0" w:firstLine="0"/>
        <w:rPr>
          <w:del w:id="343" w:author="15310893653@163.com" w:date="2020-10-06T14:16:00Z"/>
          <w:rFonts w:cstheme="minorHAnsi"/>
          <w:sz w:val="18"/>
          <w:szCs w:val="18"/>
        </w:rPr>
      </w:pPr>
      <w:ins w:id="344" w:author="15310893653@163.com" w:date="2020-10-06T14:16:00Z">
        <w:r w:rsidRPr="00F96D39">
          <w:rPr>
            <w:rFonts w:cstheme="minorHAnsi"/>
            <w:sz w:val="18"/>
            <w:szCs w:val="18"/>
            <w:rPrChange w:id="345" w:author="15310893653@163.com" w:date="2020-10-06T14:21:00Z">
              <w:rPr>
                <w:rFonts w:ascii="Sitka Display" w:hAnsi="Sitka Display" w:cstheme="minorHAnsi"/>
                <w:b/>
                <w:bCs/>
                <w:sz w:val="18"/>
                <w:szCs w:val="18"/>
                <w:u w:val="single"/>
              </w:rPr>
            </w:rPrChange>
          </w:rPr>
          <w:t>Lead disease is d</w:t>
        </w:r>
      </w:ins>
      <w:ins w:id="346" w:author="15310893653@163.com" w:date="2020-10-06T14:13:00Z">
        <w:r w:rsidRPr="00F96D39">
          <w:rPr>
            <w:rFonts w:cstheme="minorHAnsi"/>
            <w:sz w:val="18"/>
            <w:szCs w:val="18"/>
            <w:rPrChange w:id="347" w:author="15310893653@163.com" w:date="2020-10-06T14:21:00Z">
              <w:rPr>
                <w:rFonts w:ascii="Sitka Display" w:hAnsi="Sitka Display" w:cstheme="minorHAnsi"/>
                <w:b/>
                <w:bCs/>
                <w:sz w:val="18"/>
                <w:szCs w:val="18"/>
                <w:u w:val="single"/>
              </w:rPr>
            </w:rPrChange>
          </w:rPr>
          <w:t>ifficul</w:t>
        </w:r>
      </w:ins>
      <w:ins w:id="348" w:author="15310893653@163.com" w:date="2020-10-06T14:14:00Z">
        <w:r w:rsidRPr="00F96D39">
          <w:rPr>
            <w:rFonts w:cstheme="minorHAnsi"/>
            <w:sz w:val="18"/>
            <w:szCs w:val="18"/>
            <w:rPrChange w:id="349" w:author="15310893653@163.com" w:date="2020-10-06T14:21:00Z">
              <w:rPr>
                <w:rFonts w:ascii="Sitka Display" w:hAnsi="Sitka Display" w:cstheme="minorHAnsi"/>
                <w:b/>
                <w:bCs/>
                <w:sz w:val="18"/>
                <w:szCs w:val="18"/>
                <w:u w:val="single"/>
              </w:rPr>
            </w:rPrChange>
          </w:rPr>
          <w:t>t</w:t>
        </w:r>
      </w:ins>
      <w:ins w:id="350" w:author="15310893653@163.com" w:date="2020-10-06T14:13:00Z">
        <w:r w:rsidRPr="00F96D39">
          <w:rPr>
            <w:rFonts w:cstheme="minorHAnsi"/>
            <w:sz w:val="18"/>
            <w:szCs w:val="18"/>
            <w:rPrChange w:id="351" w:author="15310893653@163.com" w:date="2020-10-06T14:21:00Z">
              <w:rPr>
                <w:rFonts w:ascii="Sitka Display" w:hAnsi="Sitka Display" w:cstheme="minorHAnsi"/>
                <w:b/>
                <w:bCs/>
                <w:sz w:val="18"/>
                <w:szCs w:val="18"/>
                <w:u w:val="single"/>
              </w:rPr>
            </w:rPrChange>
          </w:rPr>
          <w:t xml:space="preserve"> to cure</w:t>
        </w:r>
      </w:ins>
      <w:ins w:id="352" w:author="15310893653@163.com" w:date="2020-10-06T14:16:00Z">
        <w:r w:rsidRPr="00F96D39">
          <w:rPr>
            <w:rFonts w:cstheme="minorHAnsi"/>
            <w:sz w:val="18"/>
            <w:szCs w:val="18"/>
            <w:rPrChange w:id="353" w:author="15310893653@163.com" w:date="2020-10-06T14:21:00Z">
              <w:rPr>
                <w:rFonts w:ascii="Sitka Display" w:hAnsi="Sitka Display" w:cstheme="minorHAnsi"/>
                <w:b/>
                <w:bCs/>
                <w:sz w:val="18"/>
                <w:szCs w:val="18"/>
                <w:u w:val="single"/>
              </w:rPr>
            </w:rPrChange>
          </w:rPr>
          <w:t>, and the best treatment is to prevent</w:t>
        </w:r>
      </w:ins>
      <w:ins w:id="354" w:author="Office" w:date="2020-10-08T08:23:00Z">
        <w:r w:rsidR="00A463DE">
          <w:rPr>
            <w:rFonts w:cstheme="minorHAnsi"/>
            <w:sz w:val="18"/>
            <w:szCs w:val="18"/>
          </w:rPr>
          <w:t>.</w:t>
        </w:r>
      </w:ins>
    </w:p>
    <w:p w14:paraId="2918B7EC" w14:textId="77777777" w:rsidR="00713DE2" w:rsidRPr="00F96D39" w:rsidRDefault="00713DE2">
      <w:pPr>
        <w:pStyle w:val="af"/>
        <w:widowControl/>
        <w:numPr>
          <w:ilvl w:val="0"/>
          <w:numId w:val="11"/>
        </w:numPr>
        <w:shd w:val="clear" w:color="auto" w:fill="FFFFFF"/>
        <w:spacing w:line="224" w:lineRule="atLeast"/>
        <w:ind w:firstLineChars="0"/>
        <w:jc w:val="left"/>
        <w:rPr>
          <w:ins w:id="355" w:author="15310893653@163.com" w:date="2020-10-06T14:17:00Z"/>
          <w:rFonts w:cstheme="minorHAnsi"/>
          <w:sz w:val="18"/>
          <w:szCs w:val="18"/>
          <w:rPrChange w:id="356" w:author="15310893653@163.com" w:date="2020-10-06T14:22:00Z">
            <w:rPr>
              <w:ins w:id="357" w:author="15310893653@163.com" w:date="2020-10-06T14:17:00Z"/>
              <w:rFonts w:cstheme="minorHAnsi"/>
              <w:b/>
              <w:sz w:val="18"/>
              <w:szCs w:val="18"/>
            </w:rPr>
          </w:rPrChange>
        </w:rPr>
        <w:pPrChange w:id="358" w:author="15310893653@163.com" w:date="2020-10-06T14:22:00Z">
          <w:pPr>
            <w:widowControl/>
            <w:shd w:val="clear" w:color="auto" w:fill="FFFFFF"/>
            <w:jc w:val="left"/>
          </w:pPr>
        </w:pPrChange>
      </w:pPr>
    </w:p>
    <w:p w14:paraId="30D2EADB" w14:textId="7DCF4FF1" w:rsidR="00713DE2" w:rsidRPr="00F96D39" w:rsidRDefault="00F96D39">
      <w:pPr>
        <w:pStyle w:val="af"/>
        <w:widowControl/>
        <w:numPr>
          <w:ilvl w:val="0"/>
          <w:numId w:val="11"/>
        </w:numPr>
        <w:shd w:val="clear" w:color="auto" w:fill="FFFFFF"/>
        <w:spacing w:line="224" w:lineRule="atLeast"/>
        <w:ind w:firstLineChars="0"/>
        <w:jc w:val="left"/>
        <w:rPr>
          <w:ins w:id="359" w:author="15310893653@163.com" w:date="2020-10-06T14:16:00Z"/>
          <w:rFonts w:ascii="Sitka Display" w:hAnsi="Sitka Display" w:cstheme="minorHAnsi"/>
          <w:b/>
          <w:bCs/>
          <w:sz w:val="18"/>
          <w:szCs w:val="18"/>
          <w:u w:val="single"/>
          <w:rPrChange w:id="360" w:author="15310893653@163.com" w:date="2020-10-06T14:21:00Z">
            <w:rPr>
              <w:ins w:id="361" w:author="15310893653@163.com" w:date="2020-10-06T14:16:00Z"/>
              <w:rFonts w:cstheme="minorHAnsi"/>
              <w:bCs/>
              <w:color w:val="444444"/>
              <w:sz w:val="18"/>
              <w:szCs w:val="18"/>
              <w:u w:val="single"/>
            </w:rPr>
          </w:rPrChange>
        </w:rPr>
        <w:pPrChange w:id="362" w:author="15310893653@163.com" w:date="2020-10-06T14:21:00Z">
          <w:pPr>
            <w:wordWrap w:val="0"/>
            <w:spacing w:line="276" w:lineRule="auto"/>
          </w:pPr>
        </w:pPrChange>
      </w:pPr>
      <w:ins w:id="363" w:author="15310893653@163.com" w:date="2020-10-06T14:18:00Z">
        <w:r w:rsidRPr="00F96D39">
          <w:rPr>
            <w:rFonts w:cstheme="minorHAnsi"/>
            <w:sz w:val="18"/>
            <w:szCs w:val="18"/>
            <w:rPrChange w:id="364" w:author="15310893653@163.com" w:date="2020-10-06T14:21:00Z">
              <w:rPr/>
            </w:rPrChange>
          </w:rPr>
          <w:t>C</w:t>
        </w:r>
        <w:r w:rsidR="00713DE2" w:rsidRPr="00F96D39">
          <w:rPr>
            <w:rFonts w:cstheme="minorHAnsi"/>
            <w:sz w:val="18"/>
            <w:szCs w:val="18"/>
            <w:rPrChange w:id="365" w:author="15310893653@163.com" w:date="2020-10-06T14:21:00Z">
              <w:rPr/>
            </w:rPrChange>
          </w:rPr>
          <w:t xml:space="preserve">hemical phosphate </w:t>
        </w:r>
      </w:ins>
      <w:ins w:id="366" w:author="15310893653@163.com" w:date="2020-10-06T14:19:00Z">
        <w:r w:rsidRPr="00F96D39">
          <w:rPr>
            <w:rFonts w:cstheme="minorHAnsi"/>
            <w:sz w:val="18"/>
            <w:szCs w:val="18"/>
            <w:rPrChange w:id="367" w:author="15310893653@163.com" w:date="2020-10-06T14:21:00Z">
              <w:rPr/>
            </w:rPrChange>
          </w:rPr>
          <w:t>can</w:t>
        </w:r>
      </w:ins>
      <w:ins w:id="368" w:author="15310893653@163.com" w:date="2020-10-06T14:18:00Z">
        <w:r w:rsidR="00713DE2" w:rsidRPr="00F96D39">
          <w:rPr>
            <w:rFonts w:cstheme="minorHAnsi"/>
            <w:sz w:val="18"/>
            <w:szCs w:val="18"/>
            <w:rPrChange w:id="369" w:author="15310893653@163.com" w:date="2020-10-06T14:21:00Z">
              <w:rPr/>
            </w:rPrChange>
          </w:rPr>
          <w:t xml:space="preserve"> insolubilize </w:t>
        </w:r>
        <w:del w:id="370" w:author="Office" w:date="2020-10-08T08:22:00Z">
          <w:r w:rsidR="00713DE2" w:rsidRPr="00F96D39" w:rsidDel="00A463DE">
            <w:rPr>
              <w:rFonts w:cstheme="minorHAnsi"/>
              <w:sz w:val="18"/>
              <w:szCs w:val="18"/>
              <w:rPrChange w:id="371" w:author="15310893653@163.com" w:date="2020-10-06T14:21:00Z">
                <w:rPr/>
              </w:rPrChange>
            </w:rPr>
            <w:delText xml:space="preserve">the </w:delText>
          </w:r>
        </w:del>
        <w:r w:rsidR="00713DE2" w:rsidRPr="00F96D39">
          <w:rPr>
            <w:rFonts w:cstheme="minorHAnsi"/>
            <w:sz w:val="18"/>
            <w:szCs w:val="18"/>
            <w:rPrChange w:id="372" w:author="15310893653@163.com" w:date="2020-10-06T14:21:00Z">
              <w:rPr/>
            </w:rPrChange>
          </w:rPr>
          <w:t>lead</w:t>
        </w:r>
      </w:ins>
      <w:ins w:id="373" w:author="Office" w:date="2020-10-08T08:22:00Z">
        <w:r w:rsidR="00A463DE">
          <w:rPr>
            <w:rFonts w:cstheme="minorHAnsi"/>
            <w:sz w:val="18"/>
            <w:szCs w:val="18"/>
          </w:rPr>
          <w:t>,</w:t>
        </w:r>
      </w:ins>
      <w:ins w:id="374" w:author="15310893653@163.com" w:date="2020-10-06T14:20:00Z">
        <w:r w:rsidRPr="00F96D39">
          <w:rPr>
            <w:rFonts w:cstheme="minorHAnsi"/>
            <w:sz w:val="18"/>
            <w:szCs w:val="18"/>
            <w:rPrChange w:id="375" w:author="15310893653@163.com" w:date="2020-10-06T14:21:00Z">
              <w:rPr/>
            </w:rPrChange>
          </w:rPr>
          <w:t xml:space="preserve"> thereby preventing lead </w:t>
        </w:r>
      </w:ins>
      <w:ins w:id="376" w:author="15310893653@163.com" w:date="2020-10-06T14:21:00Z">
        <w:r w:rsidRPr="00F96D39">
          <w:rPr>
            <w:rFonts w:cstheme="minorHAnsi"/>
            <w:sz w:val="18"/>
            <w:szCs w:val="18"/>
            <w:rPrChange w:id="377" w:author="15310893653@163.com" w:date="2020-10-06T14:21:00Z">
              <w:rPr/>
            </w:rPrChange>
          </w:rPr>
          <w:t>diffusion.</w:t>
        </w:r>
      </w:ins>
    </w:p>
    <w:p w14:paraId="2946CC48" w14:textId="0B78B886" w:rsidR="00F96D39" w:rsidRPr="008B0FF6" w:rsidRDefault="00F96D39">
      <w:pPr>
        <w:widowControl/>
        <w:shd w:val="clear" w:color="auto" w:fill="FFFFFF"/>
        <w:jc w:val="left"/>
        <w:rPr>
          <w:ins w:id="378" w:author="15310893653@163.com" w:date="2020-10-06T14:25:00Z"/>
          <w:rFonts w:cstheme="minorHAnsi"/>
          <w:b/>
          <w:bCs/>
          <w:sz w:val="18"/>
          <w:szCs w:val="18"/>
          <w:rPrChange w:id="379" w:author="15310893653@163.com" w:date="2020-10-06T14:31:00Z">
            <w:rPr>
              <w:ins w:id="380" w:author="15310893653@163.com" w:date="2020-10-06T14:25:00Z"/>
              <w:rFonts w:cstheme="minorHAnsi"/>
              <w:sz w:val="18"/>
              <w:szCs w:val="18"/>
            </w:rPr>
          </w:rPrChange>
        </w:rPr>
      </w:pPr>
      <w:ins w:id="381" w:author="15310893653@163.com" w:date="2020-10-06T14:28:00Z">
        <w:r>
          <w:rPr>
            <w:rFonts w:cstheme="minorHAnsi"/>
            <w:sz w:val="18"/>
            <w:szCs w:val="18"/>
          </w:rPr>
          <w:t xml:space="preserve">Inspired by Dr. Joseph, </w:t>
        </w:r>
        <w:r w:rsidR="008B0FF6" w:rsidRPr="008B0FF6">
          <w:rPr>
            <w:rFonts w:cstheme="minorHAnsi"/>
            <w:b/>
            <w:bCs/>
            <w:sz w:val="18"/>
            <w:szCs w:val="18"/>
            <w:rPrChange w:id="382" w:author="15310893653@163.com" w:date="2020-10-06T14:31:00Z">
              <w:rPr>
                <w:rFonts w:cstheme="minorHAnsi"/>
                <w:sz w:val="18"/>
                <w:szCs w:val="18"/>
              </w:rPr>
            </w:rPrChange>
          </w:rPr>
          <w:t>we</w:t>
        </w:r>
      </w:ins>
      <w:ins w:id="383" w:author="15310893653@163.com" w:date="2020-10-06T14:29:00Z">
        <w:r w:rsidR="008B0FF6" w:rsidRPr="008B0FF6">
          <w:rPr>
            <w:rFonts w:cstheme="minorHAnsi"/>
            <w:b/>
            <w:bCs/>
            <w:sz w:val="18"/>
            <w:szCs w:val="18"/>
            <w:rPrChange w:id="384" w:author="15310893653@163.com" w:date="2020-10-06T14:31:00Z">
              <w:rPr>
                <w:rFonts w:cstheme="minorHAnsi"/>
                <w:sz w:val="18"/>
                <w:szCs w:val="18"/>
              </w:rPr>
            </w:rPrChange>
          </w:rPr>
          <w:t xml:space="preserve"> plan</w:t>
        </w:r>
      </w:ins>
      <w:ins w:id="385" w:author="Office" w:date="2020-10-08T08:22:00Z">
        <w:r w:rsidR="00A463DE">
          <w:rPr>
            <w:rFonts w:cstheme="minorHAnsi"/>
            <w:b/>
            <w:bCs/>
            <w:sz w:val="18"/>
            <w:szCs w:val="18"/>
          </w:rPr>
          <w:t>n</w:t>
        </w:r>
      </w:ins>
      <w:ins w:id="386" w:author="15310893653@163.com" w:date="2020-10-06T14:29:00Z">
        <w:r w:rsidR="008B0FF6" w:rsidRPr="008B0FF6">
          <w:rPr>
            <w:rFonts w:cstheme="minorHAnsi"/>
            <w:b/>
            <w:bCs/>
            <w:sz w:val="18"/>
            <w:szCs w:val="18"/>
            <w:rPrChange w:id="387" w:author="15310893653@163.com" w:date="2020-10-06T14:31:00Z">
              <w:rPr>
                <w:rFonts w:cstheme="minorHAnsi"/>
                <w:sz w:val="18"/>
                <w:szCs w:val="18"/>
              </w:rPr>
            </w:rPrChange>
          </w:rPr>
          <w:t xml:space="preserve">ed </w:t>
        </w:r>
        <w:del w:id="388" w:author="Office" w:date="2020-10-08T08:22:00Z">
          <w:r w:rsidR="008B0FF6" w:rsidRPr="008B0FF6" w:rsidDel="00A463DE">
            <w:rPr>
              <w:rFonts w:cstheme="minorHAnsi"/>
              <w:b/>
              <w:bCs/>
              <w:sz w:val="18"/>
              <w:szCs w:val="18"/>
              <w:rPrChange w:id="389" w:author="15310893653@163.com" w:date="2020-10-06T14:31:00Z">
                <w:rPr>
                  <w:rFonts w:cstheme="minorHAnsi"/>
                  <w:sz w:val="18"/>
                  <w:szCs w:val="18"/>
                </w:rPr>
              </w:rPrChange>
            </w:rPr>
            <w:delText xml:space="preserve">intended </w:delText>
          </w:r>
        </w:del>
        <w:r w:rsidR="008B0FF6" w:rsidRPr="008B0FF6">
          <w:rPr>
            <w:rFonts w:cstheme="minorHAnsi"/>
            <w:b/>
            <w:bCs/>
            <w:sz w:val="18"/>
            <w:szCs w:val="18"/>
            <w:rPrChange w:id="390" w:author="15310893653@163.com" w:date="2020-10-06T14:31:00Z">
              <w:rPr>
                <w:rFonts w:cstheme="minorHAnsi"/>
                <w:sz w:val="18"/>
                <w:szCs w:val="18"/>
              </w:rPr>
            </w:rPrChange>
          </w:rPr>
          <w:t>to use engineered bacteria to produce pho</w:t>
        </w:r>
      </w:ins>
      <w:ins w:id="391" w:author="15310893653@163.com" w:date="2020-10-06T14:30:00Z">
        <w:r w:rsidR="008B0FF6" w:rsidRPr="008B0FF6">
          <w:rPr>
            <w:rFonts w:cstheme="minorHAnsi"/>
            <w:b/>
            <w:bCs/>
            <w:sz w:val="18"/>
            <w:szCs w:val="18"/>
            <w:rPrChange w:id="392" w:author="15310893653@163.com" w:date="2020-10-06T14:31:00Z">
              <w:rPr>
                <w:rFonts w:cstheme="minorHAnsi"/>
                <w:sz w:val="18"/>
                <w:szCs w:val="18"/>
              </w:rPr>
            </w:rPrChange>
          </w:rPr>
          <w:t>sephate.</w:t>
        </w:r>
      </w:ins>
    </w:p>
    <w:p w14:paraId="649FF900" w14:textId="77777777" w:rsidR="008B0FF6" w:rsidRPr="00A463DE" w:rsidRDefault="008B0FF6">
      <w:pPr>
        <w:widowControl/>
        <w:shd w:val="clear" w:color="auto" w:fill="FFFFFF"/>
        <w:jc w:val="left"/>
        <w:rPr>
          <w:ins w:id="393" w:author="15310893653@163.com" w:date="2020-10-06T14:31:00Z"/>
          <w:rFonts w:cstheme="minorHAnsi"/>
          <w:sz w:val="18"/>
          <w:szCs w:val="18"/>
        </w:rPr>
      </w:pPr>
    </w:p>
    <w:p w14:paraId="4F716E9F" w14:textId="3B16614F" w:rsidR="00F61F1B" w:rsidRDefault="007D115C">
      <w:pPr>
        <w:widowControl/>
        <w:shd w:val="clear" w:color="auto" w:fill="FFFFFF"/>
        <w:jc w:val="left"/>
        <w:rPr>
          <w:ins w:id="394" w:author="15310893653@163.com" w:date="2020-10-06T14:24:00Z"/>
          <w:rFonts w:ascii="Sitka Display" w:hAnsi="Sitka Display" w:cstheme="minorHAnsi"/>
          <w:i/>
          <w:iCs/>
          <w:sz w:val="15"/>
          <w:szCs w:val="15"/>
        </w:rPr>
      </w:pPr>
      <w:del w:id="395" w:author="15310893653@163.com" w:date="2020-10-06T14:31:00Z">
        <w:r w:rsidDel="008B0FF6">
          <w:rPr>
            <w:rFonts w:cstheme="minorHAnsi" w:hint="eastAsia"/>
            <w:sz w:val="18"/>
            <w:szCs w:val="18"/>
          </w:rPr>
          <w:delText xml:space="preserve">He shared the mechanism of lead </w:delText>
        </w:r>
        <w:r w:rsidR="00C459FE" w:rsidDel="008B0FF6">
          <w:rPr>
            <w:rFonts w:cstheme="minorHAnsi"/>
            <w:sz w:val="18"/>
            <w:szCs w:val="18"/>
          </w:rPr>
          <w:delText>poisoning</w:delText>
        </w:r>
        <w:r w:rsidDel="008B0FF6">
          <w:rPr>
            <w:rFonts w:cstheme="minorHAnsi" w:hint="eastAsia"/>
            <w:sz w:val="18"/>
            <w:szCs w:val="18"/>
          </w:rPr>
          <w:delText xml:space="preserve"> </w:delText>
        </w:r>
        <w:commentRangeStart w:id="396"/>
        <w:r w:rsidDel="008B0FF6">
          <w:rPr>
            <w:rFonts w:cstheme="minorHAnsi" w:hint="eastAsia"/>
            <w:sz w:val="18"/>
            <w:szCs w:val="18"/>
          </w:rPr>
          <w:delText>where we kne</w:delText>
        </w:r>
        <w:r w:rsidR="00C459FE" w:rsidDel="008B0FF6">
          <w:rPr>
            <w:rFonts w:cstheme="minorHAnsi"/>
            <w:sz w:val="18"/>
            <w:szCs w:val="18"/>
          </w:rPr>
          <w:delText>w</w:delText>
        </w:r>
        <w:commentRangeEnd w:id="396"/>
        <w:r w:rsidR="00062D06" w:rsidDel="008B0FF6">
          <w:rPr>
            <w:rStyle w:val="af0"/>
          </w:rPr>
          <w:commentReference w:id="396"/>
        </w:r>
        <w:r w:rsidDel="008B0FF6">
          <w:rPr>
            <w:rFonts w:cstheme="minorHAnsi" w:hint="eastAsia"/>
            <w:b/>
            <w:sz w:val="18"/>
            <w:szCs w:val="18"/>
          </w:rPr>
          <w:delText xml:space="preserve"> it</w:delText>
        </w:r>
        <w:r w:rsidDel="008B0FF6">
          <w:rPr>
            <w:rFonts w:cstheme="minorHAnsi"/>
            <w:b/>
            <w:sz w:val="18"/>
            <w:szCs w:val="18"/>
          </w:rPr>
          <w:delText>’</w:delText>
        </w:r>
        <w:r w:rsidDel="008B0FF6">
          <w:rPr>
            <w:rFonts w:cstheme="minorHAnsi" w:hint="eastAsia"/>
            <w:b/>
            <w:sz w:val="18"/>
            <w:szCs w:val="18"/>
          </w:rPr>
          <w:delText xml:space="preserve">s difficult to cure and the best treatment is to prevent. </w:delText>
        </w:r>
        <w:r w:rsidDel="008B0FF6">
          <w:rPr>
            <w:rFonts w:cstheme="minorHAnsi"/>
            <w:sz w:val="18"/>
            <w:szCs w:val="18"/>
          </w:rPr>
          <w:delText>H</w:delText>
        </w:r>
        <w:r w:rsidDel="008B0FF6">
          <w:rPr>
            <w:rFonts w:cstheme="minorHAnsi" w:hint="eastAsia"/>
            <w:sz w:val="18"/>
            <w:szCs w:val="18"/>
          </w:rPr>
          <w:delText>e said,</w:delText>
        </w:r>
      </w:del>
      <w:r>
        <w:rPr>
          <w:rFonts w:cstheme="minorHAnsi" w:hint="eastAsia"/>
          <w:sz w:val="18"/>
          <w:szCs w:val="18"/>
        </w:rPr>
        <w:t xml:space="preserve"> </w:t>
      </w:r>
      <w:r w:rsidRPr="00F96D39">
        <w:rPr>
          <w:rFonts w:ascii="Sitka Display" w:hAnsi="Sitka Display" w:cstheme="minorHAnsi"/>
          <w:i/>
          <w:iCs/>
          <w:sz w:val="15"/>
          <w:szCs w:val="15"/>
          <w:rPrChange w:id="397" w:author="15310893653@163.com" w:date="2020-10-06T14:23:00Z">
            <w:rPr>
              <w:rFonts w:cstheme="minorHAnsi"/>
              <w:sz w:val="18"/>
              <w:szCs w:val="18"/>
            </w:rPr>
          </w:rPrChange>
        </w:rPr>
        <w:t>“</w:t>
      </w:r>
      <w:ins w:id="398" w:author="15310893653@163.com" w:date="2020-10-06T14:23:00Z">
        <w:r w:rsidR="00F96D39" w:rsidRPr="00F96D39">
          <w:rPr>
            <w:rFonts w:ascii="Sitka Display" w:hAnsi="Sitka Display" w:cstheme="minorHAnsi"/>
            <w:i/>
            <w:iCs/>
            <w:sz w:val="15"/>
            <w:szCs w:val="15"/>
            <w:rPrChange w:id="399" w:author="15310893653@163.com" w:date="2020-10-06T14:23:00Z">
              <w:rPr>
                <w:rFonts w:cstheme="minorHAnsi"/>
                <w:b/>
                <w:sz w:val="18"/>
                <w:szCs w:val="18"/>
              </w:rPr>
            </w:rPrChange>
          </w:rPr>
          <w:t xml:space="preserve">It’s difficult to cure and the best treatment is to prevent. </w:t>
        </w:r>
      </w:ins>
      <w:r w:rsidRPr="00F96D39">
        <w:rPr>
          <w:rFonts w:ascii="Sitka Display" w:hAnsi="Sitka Display" w:cstheme="minorHAnsi"/>
          <w:i/>
          <w:iCs/>
          <w:sz w:val="15"/>
          <w:szCs w:val="15"/>
          <w:rPrChange w:id="400" w:author="15310893653@163.com" w:date="2020-10-06T14:23:00Z">
            <w:rPr>
              <w:rFonts w:cstheme="minorHAnsi"/>
              <w:sz w:val="18"/>
              <w:szCs w:val="18"/>
            </w:rPr>
          </w:rPrChange>
        </w:rPr>
        <w:t xml:space="preserve">In children, the </w:t>
      </w:r>
      <w:r w:rsidR="00C459FE" w:rsidRPr="00F96D39">
        <w:rPr>
          <w:rFonts w:ascii="Sitka Display" w:hAnsi="Sitka Display" w:cstheme="minorHAnsi"/>
          <w:i/>
          <w:iCs/>
          <w:sz w:val="15"/>
          <w:szCs w:val="15"/>
          <w:rPrChange w:id="401" w:author="15310893653@163.com" w:date="2020-10-06T14:23:00Z">
            <w:rPr>
              <w:rFonts w:cstheme="minorHAnsi"/>
              <w:sz w:val="18"/>
              <w:szCs w:val="18"/>
            </w:rPr>
          </w:rPrChange>
        </w:rPr>
        <w:t>toxicokinetic</w:t>
      </w:r>
      <w:r w:rsidRPr="00F96D39">
        <w:rPr>
          <w:rFonts w:ascii="Sitka Display" w:hAnsi="Sitka Display" w:cstheme="minorHAnsi"/>
          <w:i/>
          <w:iCs/>
          <w:sz w:val="15"/>
          <w:szCs w:val="15"/>
          <w:rPrChange w:id="402" w:author="15310893653@163.com" w:date="2020-10-06T14:23:00Z">
            <w:rPr>
              <w:rFonts w:cstheme="minorHAnsi"/>
              <w:sz w:val="18"/>
              <w:szCs w:val="18"/>
            </w:rPr>
          </w:rPrChange>
        </w:rPr>
        <w:t xml:space="preserve"> of lead include absorption through the intestine via iron and calcium transporters, transfer to the blood (99% in rbc and 1% in serum), distribution to soft tissues (e.g. brain and kidney), and storage in the bone.  The bone lead remains throughout one’s life and might re-enter the blood when there is bone loss during aging. There is a strong relationship between blood and impaired cognitive development at all blood lead levels. There is no blood level thought to be safe.</w:t>
      </w:r>
      <w:del w:id="403" w:author="15310893653@163.com" w:date="2020-10-06T14:23:00Z">
        <w:r w:rsidRPr="00F96D39" w:rsidDel="00F96D39">
          <w:rPr>
            <w:rFonts w:ascii="Sitka Display" w:hAnsi="Sitka Display" w:cstheme="minorHAnsi"/>
            <w:i/>
            <w:iCs/>
            <w:sz w:val="15"/>
            <w:szCs w:val="15"/>
            <w:rPrChange w:id="404" w:author="15310893653@163.com" w:date="2020-10-06T14:23:00Z">
              <w:rPr>
                <w:rFonts w:cstheme="minorHAnsi"/>
                <w:sz w:val="18"/>
                <w:szCs w:val="18"/>
              </w:rPr>
            </w:rPrChange>
          </w:rPr>
          <w:delText> </w:delText>
        </w:r>
      </w:del>
      <w:r w:rsidRPr="00F96D39">
        <w:rPr>
          <w:rFonts w:ascii="Sitka Display" w:hAnsi="Sitka Display" w:cstheme="minorHAnsi"/>
          <w:i/>
          <w:iCs/>
          <w:sz w:val="15"/>
          <w:szCs w:val="15"/>
          <w:rPrChange w:id="405" w:author="15310893653@163.com" w:date="2020-10-06T14:23:00Z">
            <w:rPr>
              <w:rFonts w:cstheme="minorHAnsi"/>
              <w:sz w:val="18"/>
              <w:szCs w:val="18"/>
            </w:rPr>
          </w:rPrChange>
        </w:rPr>
        <w:t xml:space="preserve"> This is very different from other contaminants that do not increase the risk of cancer.”</w:t>
      </w:r>
    </w:p>
    <w:p w14:paraId="1ABA99A2" w14:textId="5C994429" w:rsidR="00F96D39" w:rsidRPr="00F96D39" w:rsidRDefault="00F96D39">
      <w:pPr>
        <w:widowControl/>
        <w:shd w:val="clear" w:color="auto" w:fill="FFFFFF"/>
        <w:jc w:val="left"/>
        <w:rPr>
          <w:rFonts w:ascii="Sitka Display" w:hAnsi="Sitka Display" w:cstheme="minorHAnsi"/>
          <w:i/>
          <w:iCs/>
          <w:sz w:val="15"/>
          <w:szCs w:val="15"/>
          <w:rPrChange w:id="406" w:author="15310893653@163.com" w:date="2020-10-06T14:23:00Z">
            <w:rPr>
              <w:rFonts w:cstheme="minorHAnsi"/>
              <w:sz w:val="18"/>
              <w:szCs w:val="18"/>
            </w:rPr>
          </w:rPrChange>
        </w:rPr>
      </w:pPr>
      <w:ins w:id="407" w:author="15310893653@163.com" w:date="2020-10-06T14:24:00Z">
        <w:r w:rsidRPr="00F96D39">
          <w:rPr>
            <w:rFonts w:ascii="Sitka Display" w:hAnsi="Sitka Display" w:cstheme="minorHAnsi" w:hint="eastAsia"/>
            <w:i/>
            <w:iCs/>
            <w:sz w:val="15"/>
            <w:szCs w:val="15"/>
            <w:rPrChange w:id="408" w:author="15310893653@163.com" w:date="2020-10-06T14:24:00Z">
              <w:rPr>
                <w:rFonts w:cstheme="minorHAnsi" w:hint="eastAsia"/>
                <w:sz w:val="18"/>
                <w:szCs w:val="18"/>
              </w:rPr>
            </w:rPrChange>
          </w:rPr>
          <w:t>“</w:t>
        </w:r>
        <w:r w:rsidRPr="00F96D39">
          <w:rPr>
            <w:rFonts w:ascii="Sitka Display" w:hAnsi="Sitka Display" w:cstheme="minorHAnsi"/>
            <w:i/>
            <w:iCs/>
            <w:sz w:val="15"/>
            <w:szCs w:val="15"/>
            <w:rPrChange w:id="409" w:author="15310893653@163.com" w:date="2020-10-06T14:24:00Z">
              <w:rPr>
                <w:rFonts w:cstheme="minorHAnsi"/>
                <w:sz w:val="18"/>
                <w:szCs w:val="18"/>
              </w:rPr>
            </w:rPrChange>
          </w:rPr>
          <w:t>The rate of lead poisoning in America has declined sharply. Polluted soil is not often to see in America. However, old water pipes remain the most important problem. When water is treated with chlorine, the acidity increases leaching of the lead from the pipe, the water companies are obligated to test and adds a chemical (phosphate) to insolubilize the lead thereby preventing lead from entering the water supply. This is what happened in Flint, MI but the water company did not add phosphate.</w:t>
        </w:r>
        <w:r w:rsidRPr="00F96D39">
          <w:rPr>
            <w:rFonts w:ascii="Sitka Display" w:hAnsi="Sitka Display" w:cstheme="minorHAnsi" w:hint="eastAsia"/>
            <w:i/>
            <w:iCs/>
            <w:sz w:val="15"/>
            <w:szCs w:val="15"/>
            <w:rPrChange w:id="410" w:author="15310893653@163.com" w:date="2020-10-06T14:24:00Z">
              <w:rPr>
                <w:rFonts w:cstheme="minorHAnsi" w:hint="eastAsia"/>
                <w:sz w:val="18"/>
                <w:szCs w:val="18"/>
              </w:rPr>
            </w:rPrChange>
          </w:rPr>
          <w:t>”</w:t>
        </w:r>
      </w:ins>
    </w:p>
    <w:p w14:paraId="4DAD9D9B" w14:textId="15D836F2" w:rsidR="00F61F1B" w:rsidDel="008B0FF6" w:rsidRDefault="007D115C">
      <w:pPr>
        <w:widowControl/>
        <w:shd w:val="clear" w:color="auto" w:fill="FFFFFF"/>
        <w:jc w:val="left"/>
        <w:rPr>
          <w:del w:id="411" w:author="15310893653@163.com" w:date="2020-10-06T14:31:00Z"/>
          <w:rFonts w:cstheme="minorHAnsi"/>
          <w:b/>
          <w:sz w:val="18"/>
          <w:szCs w:val="18"/>
        </w:rPr>
      </w:pPr>
      <w:del w:id="412" w:author="15310893653@163.com" w:date="2020-10-06T14:31:00Z">
        <w:r w:rsidDel="008B0FF6">
          <w:rPr>
            <w:rFonts w:cstheme="minorHAnsi"/>
            <w:sz w:val="18"/>
            <w:szCs w:val="18"/>
          </w:rPr>
          <w:delText>H</w:delText>
        </w:r>
        <w:r w:rsidDel="008B0FF6">
          <w:rPr>
            <w:rFonts w:cstheme="minorHAnsi" w:hint="eastAsia"/>
            <w:sz w:val="18"/>
            <w:szCs w:val="18"/>
          </w:rPr>
          <w:delText xml:space="preserve">e also said </w:delText>
        </w:r>
        <w:r w:rsidDel="008B0FF6">
          <w:rPr>
            <w:rFonts w:cstheme="minorHAnsi"/>
            <w:sz w:val="18"/>
            <w:szCs w:val="18"/>
          </w:rPr>
          <w:delText>the rate of lead poisoning in America has declined sharply</w:delText>
        </w:r>
        <w:r w:rsidDel="008B0FF6">
          <w:rPr>
            <w:rFonts w:cstheme="minorHAnsi" w:hint="eastAsia"/>
            <w:sz w:val="18"/>
            <w:szCs w:val="18"/>
          </w:rPr>
          <w:delText xml:space="preserve">. </w:delText>
        </w:r>
        <w:r w:rsidDel="008B0FF6">
          <w:rPr>
            <w:rFonts w:cstheme="minorHAnsi"/>
            <w:sz w:val="18"/>
            <w:szCs w:val="18"/>
          </w:rPr>
          <w:delText>P</w:delText>
        </w:r>
        <w:r w:rsidDel="008B0FF6">
          <w:rPr>
            <w:rFonts w:cstheme="minorHAnsi" w:hint="eastAsia"/>
            <w:sz w:val="18"/>
            <w:szCs w:val="18"/>
          </w:rPr>
          <w:delText xml:space="preserve">olluted soil is not </w:delText>
        </w:r>
        <w:commentRangeStart w:id="413"/>
        <w:r w:rsidDel="008B0FF6">
          <w:rPr>
            <w:rFonts w:cstheme="minorHAnsi" w:hint="eastAsia"/>
            <w:sz w:val="18"/>
            <w:szCs w:val="18"/>
          </w:rPr>
          <w:delText>often to see</w:delText>
        </w:r>
        <w:commentRangeEnd w:id="413"/>
        <w:r w:rsidR="00062D06" w:rsidDel="008B0FF6">
          <w:rPr>
            <w:rStyle w:val="af0"/>
          </w:rPr>
          <w:commentReference w:id="413"/>
        </w:r>
        <w:r w:rsidDel="008B0FF6">
          <w:rPr>
            <w:rFonts w:cstheme="minorHAnsi" w:hint="eastAsia"/>
            <w:sz w:val="18"/>
            <w:szCs w:val="18"/>
          </w:rPr>
          <w:delText xml:space="preserve"> in America. However, o</w:delText>
        </w:r>
        <w:r w:rsidDel="008B0FF6">
          <w:rPr>
            <w:rFonts w:cstheme="minorHAnsi"/>
            <w:sz w:val="18"/>
            <w:szCs w:val="18"/>
          </w:rPr>
          <w:delText xml:space="preserve">ld water pipes </w:delText>
        </w:r>
        <w:commentRangeStart w:id="414"/>
        <w:r w:rsidDel="008B0FF6">
          <w:rPr>
            <w:rFonts w:cstheme="minorHAnsi"/>
            <w:sz w:val="18"/>
            <w:szCs w:val="18"/>
          </w:rPr>
          <w:delText>remain</w:delText>
        </w:r>
        <w:commentRangeEnd w:id="414"/>
        <w:r w:rsidR="00062D06" w:rsidDel="008B0FF6">
          <w:rPr>
            <w:rStyle w:val="af0"/>
          </w:rPr>
          <w:commentReference w:id="414"/>
        </w:r>
        <w:r w:rsidDel="008B0FF6">
          <w:rPr>
            <w:rFonts w:cstheme="minorHAnsi"/>
            <w:sz w:val="18"/>
            <w:szCs w:val="18"/>
          </w:rPr>
          <w:delText xml:space="preserve"> the most important problem. When water is treated with chlorine, the acidity increases </w:delText>
        </w:r>
        <w:r w:rsidRPr="00062D06" w:rsidDel="008B0FF6">
          <w:rPr>
            <w:rFonts w:cstheme="minorHAnsi"/>
            <w:sz w:val="18"/>
            <w:szCs w:val="18"/>
            <w:highlight w:val="yellow"/>
            <w:rPrChange w:id="415" w:author="Office" w:date="2020-10-05T04:09:00Z">
              <w:rPr>
                <w:rFonts w:cstheme="minorHAnsi"/>
                <w:sz w:val="18"/>
                <w:szCs w:val="18"/>
              </w:rPr>
            </w:rPrChange>
          </w:rPr>
          <w:delText>leaching of the lead</w:delText>
        </w:r>
        <w:r w:rsidDel="008B0FF6">
          <w:rPr>
            <w:rFonts w:cstheme="minorHAnsi"/>
            <w:sz w:val="18"/>
            <w:szCs w:val="18"/>
          </w:rPr>
          <w:delText xml:space="preserve"> from the pipe</w:delText>
        </w:r>
        <w:r w:rsidRPr="0040667E" w:rsidDel="008B0FF6">
          <w:rPr>
            <w:rFonts w:cstheme="minorHAnsi"/>
            <w:sz w:val="18"/>
            <w:szCs w:val="18"/>
          </w:rPr>
          <w:delText xml:space="preserve">, the water </w:delText>
        </w:r>
        <w:r w:rsidR="00C459FE" w:rsidRPr="0040667E" w:rsidDel="008B0FF6">
          <w:rPr>
            <w:rFonts w:cstheme="minorHAnsi"/>
            <w:sz w:val="18"/>
            <w:szCs w:val="18"/>
          </w:rPr>
          <w:delText>companies</w:delText>
        </w:r>
        <w:r w:rsidRPr="0040667E" w:rsidDel="008B0FF6">
          <w:rPr>
            <w:rFonts w:cstheme="minorHAnsi"/>
            <w:sz w:val="18"/>
            <w:szCs w:val="18"/>
          </w:rPr>
          <w:delText xml:space="preserve"> are obligated</w:delText>
        </w:r>
        <w:r w:rsidDel="008B0FF6">
          <w:rPr>
            <w:rFonts w:cstheme="minorHAnsi"/>
            <w:sz w:val="18"/>
            <w:szCs w:val="18"/>
          </w:rPr>
          <w:delText xml:space="preserve"> to test and ad</w:delText>
        </w:r>
      </w:del>
      <w:ins w:id="416" w:author="Office" w:date="2020-10-05T04:09:00Z">
        <w:del w:id="417" w:author="15310893653@163.com" w:date="2020-10-06T14:31:00Z">
          <w:r w:rsidR="00062D06" w:rsidDel="008B0FF6">
            <w:rPr>
              <w:rFonts w:cstheme="minorHAnsi" w:hint="eastAsia"/>
              <w:sz w:val="18"/>
              <w:szCs w:val="18"/>
            </w:rPr>
            <w:delText>d</w:delText>
          </w:r>
        </w:del>
      </w:ins>
      <w:del w:id="418" w:author="15310893653@163.com" w:date="2020-10-06T14:31:00Z">
        <w:r w:rsidDel="008B0FF6">
          <w:rPr>
            <w:rFonts w:cstheme="minorHAnsi"/>
            <w:sz w:val="18"/>
            <w:szCs w:val="18"/>
          </w:rPr>
          <w:delText>s a chemical (phosphate) to insolubilize the lead thereby preventing lead from entering the water supply. This is what happened in Flint, MI but the water company did not add phosphate.</w:delText>
        </w:r>
        <w:r w:rsidDel="008B0FF6">
          <w:rPr>
            <w:rFonts w:cstheme="minorHAnsi" w:hint="eastAsia"/>
            <w:sz w:val="18"/>
            <w:szCs w:val="18"/>
          </w:rPr>
          <w:delText xml:space="preserve"> </w:delText>
        </w:r>
        <w:commentRangeStart w:id="419"/>
        <w:r w:rsidDel="008B0FF6">
          <w:rPr>
            <w:rFonts w:cstheme="minorHAnsi"/>
            <w:b/>
            <w:sz w:val="18"/>
            <w:szCs w:val="18"/>
          </w:rPr>
          <w:delText>S</w:delText>
        </w:r>
        <w:r w:rsidDel="008B0FF6">
          <w:rPr>
            <w:rFonts w:cstheme="minorHAnsi" w:hint="eastAsia"/>
            <w:b/>
            <w:sz w:val="18"/>
            <w:szCs w:val="18"/>
          </w:rPr>
          <w:delText>o your idea</w:delText>
        </w:r>
        <w:commentRangeEnd w:id="419"/>
        <w:r w:rsidR="00062D06" w:rsidDel="008B0FF6">
          <w:rPr>
            <w:rStyle w:val="af0"/>
          </w:rPr>
          <w:commentReference w:id="419"/>
        </w:r>
        <w:r w:rsidDel="008B0FF6">
          <w:rPr>
            <w:rFonts w:cstheme="minorHAnsi" w:hint="eastAsia"/>
            <w:b/>
            <w:sz w:val="18"/>
            <w:szCs w:val="18"/>
          </w:rPr>
          <w:delText xml:space="preserve"> to produce phosphate is right.</w:delText>
        </w:r>
      </w:del>
    </w:p>
    <w:p w14:paraId="188426F7" w14:textId="77777777" w:rsidR="00F61F1B" w:rsidRDefault="00F61F1B">
      <w:pPr>
        <w:wordWrap w:val="0"/>
        <w:spacing w:line="276" w:lineRule="auto"/>
        <w:rPr>
          <w:rFonts w:cstheme="minorHAnsi"/>
          <w:bCs/>
          <w:color w:val="444444"/>
          <w:sz w:val="18"/>
          <w:szCs w:val="18"/>
          <w:u w:val="single"/>
        </w:rPr>
      </w:pPr>
    </w:p>
    <w:p w14:paraId="20D79B89"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1927E846" wp14:editId="2B067A68">
            <wp:extent cx="2421890" cy="2419350"/>
            <wp:effectExtent l="0" t="0" r="0" b="0"/>
            <wp:docPr id="17" name="图片 17" descr="C:\Users\HP\Desktop\照片\照片\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esktop\照片\照片\2-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27047" cy="2424351"/>
                    </a:xfrm>
                    <a:prstGeom prst="rect">
                      <a:avLst/>
                    </a:prstGeom>
                    <a:noFill/>
                    <a:ln>
                      <a:noFill/>
                    </a:ln>
                  </pic:spPr>
                </pic:pic>
              </a:graphicData>
            </a:graphic>
          </wp:inline>
        </w:drawing>
      </w:r>
    </w:p>
    <w:p w14:paraId="0A76AD64" w14:textId="77777777" w:rsidR="00F61F1B" w:rsidRDefault="007D115C">
      <w:pPr>
        <w:spacing w:line="276" w:lineRule="auto"/>
        <w:jc w:val="left"/>
        <w:rPr>
          <w:rFonts w:cstheme="minorHAnsi"/>
          <w:b/>
          <w:bCs/>
          <w:color w:val="000000"/>
          <w:szCs w:val="21"/>
          <w:shd w:val="clear" w:color="auto" w:fill="FFFFFF"/>
        </w:rPr>
      </w:pPr>
      <w:r>
        <w:rPr>
          <w:rFonts w:cstheme="minorHAnsi" w:hint="eastAsia"/>
          <w:b/>
          <w:bCs/>
          <w:color w:val="000000"/>
          <w:szCs w:val="21"/>
          <w:shd w:val="clear" w:color="auto" w:fill="FFFFFF"/>
        </w:rPr>
        <w:lastRenderedPageBreak/>
        <w:t>Inspector Xu Ningyue</w:t>
      </w:r>
    </w:p>
    <w:p w14:paraId="05E687E9" w14:textId="20960C86" w:rsidR="00F61F1B" w:rsidDel="00FB5A57" w:rsidRDefault="007D115C" w:rsidP="008B0FF6">
      <w:pPr>
        <w:spacing w:line="276" w:lineRule="auto"/>
        <w:rPr>
          <w:del w:id="420" w:author="15310893653@163.com" w:date="2020-10-06T14:38:00Z"/>
          <w:rFonts w:ascii="Sitka Display" w:hAnsi="Sitka Display" w:cstheme="minorHAnsi"/>
          <w:sz w:val="15"/>
          <w:szCs w:val="15"/>
        </w:rPr>
      </w:pPr>
      <w:r w:rsidRPr="008B0FF6">
        <w:rPr>
          <w:rFonts w:ascii="Sitka Display" w:hAnsi="Sitka Display" w:cstheme="minorHAnsi"/>
          <w:sz w:val="15"/>
          <w:szCs w:val="15"/>
          <w:rPrChange w:id="421" w:author="15310893653@163.com" w:date="2020-10-06T14:32:00Z">
            <w:rPr>
              <w:rFonts w:cstheme="minorHAnsi"/>
              <w:b/>
              <w:bCs/>
              <w:color w:val="000000"/>
              <w:szCs w:val="21"/>
              <w:shd w:val="clear" w:color="auto" w:fill="FFFFFF"/>
            </w:rPr>
          </w:rPrChange>
        </w:rPr>
        <w:t xml:space="preserve">Xu Ningyue is an inspector of agricultural products from </w:t>
      </w:r>
      <w:commentRangeStart w:id="422"/>
      <w:r w:rsidRPr="008B0FF6">
        <w:rPr>
          <w:rFonts w:ascii="Sitka Display" w:hAnsi="Sitka Display" w:cstheme="minorHAnsi"/>
          <w:sz w:val="15"/>
          <w:szCs w:val="15"/>
          <w:rPrChange w:id="423" w:author="15310893653@163.com" w:date="2020-10-06T14:32:00Z">
            <w:rPr>
              <w:rFonts w:cstheme="minorHAnsi"/>
              <w:b/>
              <w:bCs/>
              <w:color w:val="000000"/>
              <w:szCs w:val="21"/>
              <w:shd w:val="clear" w:color="auto" w:fill="FFFFFF"/>
            </w:rPr>
          </w:rPrChange>
        </w:rPr>
        <w:t>The Committee on Agriculture</w:t>
      </w:r>
      <w:commentRangeEnd w:id="422"/>
      <w:r w:rsidR="002360B8">
        <w:rPr>
          <w:rStyle w:val="af0"/>
        </w:rPr>
        <w:commentReference w:id="422"/>
      </w:r>
      <w:ins w:id="424" w:author="15310893653@163.com" w:date="2020-10-06T14:32:00Z">
        <w:r w:rsidR="008B0FF6">
          <w:rPr>
            <w:rFonts w:ascii="Sitka Display" w:hAnsi="Sitka Display" w:cstheme="minorHAnsi" w:hint="eastAsia"/>
            <w:sz w:val="15"/>
            <w:szCs w:val="15"/>
          </w:rPr>
          <w:t>.</w:t>
        </w:r>
      </w:ins>
    </w:p>
    <w:p w14:paraId="376B3D2F" w14:textId="77777777" w:rsidR="00FB5A57" w:rsidRDefault="00FB5A57" w:rsidP="008B0FF6">
      <w:pPr>
        <w:spacing w:line="276" w:lineRule="auto"/>
        <w:rPr>
          <w:ins w:id="425" w:author="15310893653@163.com" w:date="2020-10-06T15:53:00Z"/>
          <w:rFonts w:ascii="Sitka Display" w:hAnsi="Sitka Display" w:cstheme="minorHAnsi"/>
          <w:b/>
          <w:bCs/>
          <w:sz w:val="18"/>
          <w:szCs w:val="18"/>
          <w:u w:val="single"/>
        </w:rPr>
      </w:pPr>
    </w:p>
    <w:p w14:paraId="20303C48" w14:textId="77777777" w:rsidR="008B0FF6" w:rsidRDefault="008B0FF6" w:rsidP="008B0FF6">
      <w:pPr>
        <w:spacing w:line="276" w:lineRule="auto"/>
        <w:rPr>
          <w:ins w:id="426" w:author="15310893653@163.com" w:date="2020-10-06T14:38:00Z"/>
          <w:rFonts w:ascii="Sitka Display" w:hAnsi="Sitka Display" w:cstheme="minorHAnsi"/>
          <w:sz w:val="15"/>
          <w:szCs w:val="15"/>
        </w:rPr>
      </w:pPr>
    </w:p>
    <w:p w14:paraId="77F89A0E" w14:textId="3ACA8816" w:rsidR="00F61F1B" w:rsidRPr="008B0FF6" w:rsidRDefault="007D115C">
      <w:pPr>
        <w:spacing w:line="276" w:lineRule="auto"/>
        <w:rPr>
          <w:rFonts w:ascii="Sitka Display" w:hAnsi="Sitka Display" w:cstheme="minorHAnsi"/>
          <w:b/>
          <w:bCs/>
          <w:sz w:val="18"/>
          <w:szCs w:val="18"/>
          <w:u w:val="single"/>
          <w:rPrChange w:id="427" w:author="15310893653@163.com" w:date="2020-10-06T14:38:00Z">
            <w:rPr>
              <w:rFonts w:cstheme="minorHAnsi"/>
              <w:bCs/>
              <w:color w:val="444444"/>
              <w:sz w:val="18"/>
              <w:szCs w:val="18"/>
              <w:u w:val="single"/>
            </w:rPr>
          </w:rPrChange>
        </w:rPr>
        <w:pPrChange w:id="428" w:author="15310893653@163.com" w:date="2020-10-06T14:38:00Z">
          <w:pPr>
            <w:wordWrap w:val="0"/>
            <w:spacing w:line="276" w:lineRule="auto"/>
          </w:pPr>
        </w:pPrChange>
      </w:pPr>
      <w:del w:id="429" w:author="15310893653@163.com" w:date="2020-10-06T14:38:00Z">
        <w:r w:rsidRPr="008B0FF6" w:rsidDel="008B0FF6">
          <w:rPr>
            <w:rFonts w:ascii="Sitka Display" w:hAnsi="Sitka Display" w:cstheme="minorHAnsi"/>
            <w:b/>
            <w:bCs/>
            <w:sz w:val="18"/>
            <w:szCs w:val="18"/>
            <w:u w:val="single"/>
            <w:rPrChange w:id="430" w:author="15310893653@163.com" w:date="2020-10-06T14:38:00Z">
              <w:rPr>
                <w:rFonts w:cstheme="minorHAnsi"/>
                <w:bCs/>
                <w:color w:val="444444"/>
                <w:sz w:val="18"/>
                <w:szCs w:val="18"/>
                <w:u w:val="single"/>
              </w:rPr>
            </w:rPrChange>
          </w:rPr>
          <w:delText>Why did we want to ask her</w:delText>
        </w:r>
      </w:del>
      <w:ins w:id="431" w:author="15310893653@163.com" w:date="2020-10-06T14:38:00Z">
        <w:r w:rsidR="008B0FF6">
          <w:rPr>
            <w:rFonts w:ascii="Sitka Display" w:hAnsi="Sitka Display" w:cstheme="minorHAnsi"/>
            <w:b/>
            <w:bCs/>
            <w:sz w:val="18"/>
            <w:szCs w:val="18"/>
            <w:u w:val="single"/>
          </w:rPr>
          <w:t>We want to know…</w:t>
        </w:r>
      </w:ins>
      <w:del w:id="432" w:author="15310893653@163.com" w:date="2020-10-06T14:38:00Z">
        <w:r w:rsidRPr="008B0FF6" w:rsidDel="008B0FF6">
          <w:rPr>
            <w:rFonts w:ascii="Sitka Display" w:hAnsi="Sitka Display" w:cstheme="minorHAnsi"/>
            <w:b/>
            <w:bCs/>
            <w:sz w:val="18"/>
            <w:szCs w:val="18"/>
            <w:u w:val="single"/>
            <w:rPrChange w:id="433" w:author="15310893653@163.com" w:date="2020-10-06T14:38:00Z">
              <w:rPr>
                <w:rFonts w:cstheme="minorHAnsi"/>
                <w:bCs/>
                <w:color w:val="444444"/>
                <w:sz w:val="18"/>
                <w:szCs w:val="18"/>
                <w:u w:val="single"/>
              </w:rPr>
            </w:rPrChange>
          </w:rPr>
          <w:delText>?</w:delText>
        </w:r>
      </w:del>
    </w:p>
    <w:p w14:paraId="2D64E05D" w14:textId="31CC04C9" w:rsidR="008B0FF6" w:rsidRPr="008B0FF6" w:rsidRDefault="008B0FF6">
      <w:pPr>
        <w:pStyle w:val="af"/>
        <w:numPr>
          <w:ilvl w:val="0"/>
          <w:numId w:val="12"/>
        </w:numPr>
        <w:spacing w:line="276" w:lineRule="auto"/>
        <w:ind w:firstLineChars="0"/>
        <w:rPr>
          <w:ins w:id="434" w:author="15310893653@163.com" w:date="2020-10-06T14:36:00Z"/>
          <w:rFonts w:cstheme="minorHAnsi"/>
          <w:sz w:val="18"/>
          <w:szCs w:val="18"/>
          <w:rPrChange w:id="435" w:author="15310893653@163.com" w:date="2020-10-06T14:38:00Z">
            <w:rPr>
              <w:ins w:id="436" w:author="15310893653@163.com" w:date="2020-10-06T14:36:00Z"/>
            </w:rPr>
          </w:rPrChange>
        </w:rPr>
        <w:pPrChange w:id="437" w:author="15310893653@163.com" w:date="2020-10-06T14:38:00Z">
          <w:pPr>
            <w:spacing w:line="276" w:lineRule="auto"/>
          </w:pPr>
        </w:pPrChange>
      </w:pPr>
      <w:ins w:id="438" w:author="15310893653@163.com" w:date="2020-10-06T14:36:00Z">
        <w:del w:id="439" w:author="Office" w:date="2020-10-08T08:25:00Z">
          <w:r w:rsidRPr="008B0FF6" w:rsidDel="002360B8">
            <w:rPr>
              <w:rFonts w:cstheme="minorHAnsi"/>
              <w:sz w:val="18"/>
              <w:szCs w:val="18"/>
              <w:rPrChange w:id="440" w:author="15310893653@163.com" w:date="2020-10-06T14:38:00Z">
                <w:rPr/>
              </w:rPrChange>
            </w:rPr>
            <w:delText>The s</w:delText>
          </w:r>
        </w:del>
      </w:ins>
      <w:ins w:id="441" w:author="Office" w:date="2020-10-08T08:25:00Z">
        <w:r w:rsidR="002360B8">
          <w:rPr>
            <w:rFonts w:cstheme="minorHAnsi"/>
            <w:sz w:val="18"/>
            <w:szCs w:val="18"/>
          </w:rPr>
          <w:t>S</w:t>
        </w:r>
      </w:ins>
      <w:ins w:id="442" w:author="15310893653@163.com" w:date="2020-10-06T14:36:00Z">
        <w:r w:rsidRPr="008B0FF6">
          <w:rPr>
            <w:rFonts w:cstheme="minorHAnsi"/>
            <w:sz w:val="18"/>
            <w:szCs w:val="18"/>
            <w:rPrChange w:id="443" w:author="15310893653@163.com" w:date="2020-10-06T14:38:00Z">
              <w:rPr/>
            </w:rPrChange>
          </w:rPr>
          <w:t>ources of heavy metals</w:t>
        </w:r>
      </w:ins>
    </w:p>
    <w:p w14:paraId="173B15EE" w14:textId="6F51DBE6" w:rsidR="00F61F1B" w:rsidRPr="001B28F9" w:rsidRDefault="008B0FF6">
      <w:pPr>
        <w:pStyle w:val="af"/>
        <w:numPr>
          <w:ilvl w:val="0"/>
          <w:numId w:val="12"/>
        </w:numPr>
        <w:spacing w:line="276" w:lineRule="auto"/>
        <w:ind w:firstLineChars="0"/>
        <w:rPr>
          <w:rFonts w:cstheme="minorHAnsi"/>
          <w:sz w:val="18"/>
          <w:szCs w:val="18"/>
          <w:rPrChange w:id="444" w:author="15310893653@163.com" w:date="2020-10-06T15:41:00Z">
            <w:rPr/>
          </w:rPrChange>
        </w:rPr>
        <w:pPrChange w:id="445" w:author="15310893653@163.com" w:date="2020-10-06T15:41:00Z">
          <w:pPr>
            <w:spacing w:line="276" w:lineRule="auto"/>
          </w:pPr>
        </w:pPrChange>
      </w:pPr>
      <w:ins w:id="446" w:author="15310893653@163.com" w:date="2020-10-06T14:37:00Z">
        <w:r w:rsidRPr="008B0FF6">
          <w:rPr>
            <w:rFonts w:cstheme="minorHAnsi"/>
            <w:sz w:val="18"/>
            <w:szCs w:val="18"/>
            <w:rPrChange w:id="447" w:author="15310893653@163.com" w:date="2020-10-06T14:38:00Z">
              <w:rPr/>
            </w:rPrChange>
          </w:rPr>
          <w:t>Impact of heavy-metal-polllution on food safet</w:t>
        </w:r>
      </w:ins>
      <w:ins w:id="448" w:author="15310893653@163.com" w:date="2020-10-06T14:38:00Z">
        <w:r w:rsidRPr="008B0FF6">
          <w:rPr>
            <w:rFonts w:cstheme="minorHAnsi"/>
            <w:sz w:val="18"/>
            <w:szCs w:val="18"/>
            <w:rPrChange w:id="449" w:author="15310893653@163.com" w:date="2020-10-06T14:38:00Z">
              <w:rPr/>
            </w:rPrChange>
          </w:rPr>
          <w:t>y</w:t>
        </w:r>
      </w:ins>
      <w:del w:id="450" w:author="15310893653@163.com" w:date="2020-10-06T15:41:00Z">
        <w:r w:rsidR="007D115C" w:rsidRPr="001B28F9" w:rsidDel="001B28F9">
          <w:rPr>
            <w:rFonts w:cstheme="minorHAnsi"/>
            <w:sz w:val="18"/>
            <w:szCs w:val="18"/>
            <w:rPrChange w:id="451" w:author="15310893653@163.com" w:date="2020-10-06T15:41:00Z">
              <w:rPr/>
            </w:rPrChange>
          </w:rPr>
          <w:delText xml:space="preserve">The lead in soil can be accumulated in vegetables, then which are eaten by us. </w:delText>
        </w:r>
      </w:del>
      <w:ins w:id="452" w:author="Office" w:date="2020-10-05T04:10:00Z">
        <w:del w:id="453" w:author="15310893653@163.com" w:date="2020-10-06T15:41:00Z">
          <w:r w:rsidR="00C74FE3" w:rsidRPr="001B28F9" w:rsidDel="001B28F9">
            <w:rPr>
              <w:rFonts w:cstheme="minorHAnsi" w:hint="eastAsia"/>
              <w:sz w:val="18"/>
              <w:szCs w:val="18"/>
              <w:rPrChange w:id="454" w:author="15310893653@163.com" w:date="2020-10-06T15:41:00Z">
                <w:rPr>
                  <w:rFonts w:hint="eastAsia"/>
                </w:rPr>
              </w:rPrChange>
            </w:rPr>
            <w:delText>？</w:delText>
          </w:r>
        </w:del>
      </w:ins>
      <w:del w:id="455" w:author="15310893653@163.com" w:date="2020-10-06T15:41:00Z">
        <w:r w:rsidR="007D115C" w:rsidRPr="001B28F9" w:rsidDel="001B28F9">
          <w:rPr>
            <w:rFonts w:cstheme="minorHAnsi"/>
            <w:sz w:val="18"/>
            <w:szCs w:val="18"/>
            <w:rPrChange w:id="456" w:author="15310893653@163.com" w:date="2020-10-06T15:41:00Z">
              <w:rPr/>
            </w:rPrChange>
          </w:rPr>
          <w:delText>So food safety is important to human health.</w:delText>
        </w:r>
        <w:commentRangeStart w:id="457"/>
        <w:r w:rsidR="007D115C" w:rsidRPr="001B28F9" w:rsidDel="001B28F9">
          <w:rPr>
            <w:rFonts w:cstheme="minorHAnsi"/>
            <w:sz w:val="18"/>
            <w:szCs w:val="18"/>
            <w:rPrChange w:id="458" w:author="15310893653@163.com" w:date="2020-10-06T15:41:00Z">
              <w:rPr/>
            </w:rPrChange>
          </w:rPr>
          <w:delText xml:space="preserve"> To know more about that, we wanted to ask her. </w:delText>
        </w:r>
        <w:commentRangeEnd w:id="457"/>
        <w:r w:rsidR="00C74FE3" w:rsidDel="001B28F9">
          <w:rPr>
            <w:rStyle w:val="af0"/>
            <w:rFonts w:hint="eastAsia"/>
          </w:rPr>
          <w:commentReference w:id="457"/>
        </w:r>
      </w:del>
    </w:p>
    <w:p w14:paraId="50C51544" w14:textId="77777777" w:rsidR="00F61F1B" w:rsidRPr="001B28F9" w:rsidRDefault="007D115C">
      <w:pPr>
        <w:spacing w:line="276" w:lineRule="auto"/>
        <w:rPr>
          <w:rFonts w:ascii="Sitka Display" w:hAnsi="Sitka Display" w:cstheme="minorHAnsi"/>
          <w:b/>
          <w:bCs/>
          <w:sz w:val="18"/>
          <w:szCs w:val="18"/>
          <w:u w:val="single"/>
          <w:rPrChange w:id="459" w:author="15310893653@163.com" w:date="2020-10-06T15:41:00Z">
            <w:rPr>
              <w:rFonts w:cstheme="minorHAnsi"/>
              <w:bCs/>
              <w:color w:val="444444"/>
              <w:sz w:val="18"/>
              <w:szCs w:val="18"/>
              <w:u w:val="single"/>
            </w:rPr>
          </w:rPrChange>
        </w:rPr>
        <w:pPrChange w:id="460" w:author="15310893653@163.com" w:date="2020-10-06T15:41:00Z">
          <w:pPr>
            <w:wordWrap w:val="0"/>
            <w:spacing w:line="276" w:lineRule="auto"/>
          </w:pPr>
        </w:pPrChange>
      </w:pPr>
      <w:r w:rsidRPr="001B28F9">
        <w:rPr>
          <w:rFonts w:ascii="Sitka Display" w:hAnsi="Sitka Display" w:cstheme="minorHAnsi"/>
          <w:b/>
          <w:bCs/>
          <w:sz w:val="18"/>
          <w:szCs w:val="18"/>
          <w:u w:val="single"/>
          <w:rPrChange w:id="461" w:author="15310893653@163.com" w:date="2020-10-06T15:41:00Z">
            <w:rPr>
              <w:rFonts w:cstheme="minorHAnsi"/>
              <w:bCs/>
              <w:color w:val="444444"/>
              <w:sz w:val="18"/>
              <w:szCs w:val="18"/>
              <w:u w:val="single"/>
            </w:rPr>
          </w:rPrChange>
        </w:rPr>
        <w:t>What did we know?</w:t>
      </w:r>
    </w:p>
    <w:p w14:paraId="7566F290" w14:textId="4D69B624" w:rsidR="001B28F9" w:rsidRPr="00A27755" w:rsidRDefault="001B28F9">
      <w:pPr>
        <w:pStyle w:val="af"/>
        <w:numPr>
          <w:ilvl w:val="0"/>
          <w:numId w:val="12"/>
        </w:numPr>
        <w:spacing w:line="276" w:lineRule="auto"/>
        <w:ind w:firstLineChars="0"/>
        <w:rPr>
          <w:ins w:id="462" w:author="15310893653@163.com" w:date="2020-10-06T15:42:00Z"/>
          <w:rFonts w:cstheme="minorHAnsi"/>
          <w:b/>
          <w:bCs/>
          <w:sz w:val="18"/>
          <w:szCs w:val="18"/>
          <w:rPrChange w:id="463" w:author="15310893653@163.com" w:date="2020-10-06T16:19:00Z">
            <w:rPr>
              <w:ins w:id="464" w:author="15310893653@163.com" w:date="2020-10-06T15:42:00Z"/>
              <w:rFonts w:cstheme="minorHAnsi"/>
              <w:sz w:val="18"/>
              <w:szCs w:val="18"/>
            </w:rPr>
          </w:rPrChange>
        </w:rPr>
        <w:pPrChange w:id="465" w:author="15310893653@163.com" w:date="2020-10-06T15:52:00Z">
          <w:pPr>
            <w:spacing w:line="276" w:lineRule="auto"/>
          </w:pPr>
        </w:pPrChange>
      </w:pPr>
      <w:ins w:id="466" w:author="15310893653@163.com" w:date="2020-10-06T15:43:00Z">
        <w:r w:rsidRPr="00A27755">
          <w:rPr>
            <w:rFonts w:cstheme="minorHAnsi"/>
            <w:b/>
            <w:bCs/>
            <w:sz w:val="18"/>
            <w:szCs w:val="18"/>
            <w:rPrChange w:id="467" w:author="15310893653@163.com" w:date="2020-10-06T16:19:00Z">
              <w:rPr>
                <w:rFonts w:cstheme="minorHAnsi"/>
                <w:sz w:val="18"/>
                <w:szCs w:val="18"/>
              </w:rPr>
            </w:rPrChange>
          </w:rPr>
          <w:t>I</w:t>
        </w:r>
      </w:ins>
      <w:ins w:id="468" w:author="15310893653@163.com" w:date="2020-10-06T15:42:00Z">
        <w:r w:rsidRPr="00A27755">
          <w:rPr>
            <w:rFonts w:cstheme="minorHAnsi"/>
            <w:b/>
            <w:bCs/>
            <w:sz w:val="18"/>
            <w:szCs w:val="18"/>
            <w:rPrChange w:id="469" w:author="15310893653@163.com" w:date="2020-10-06T16:19:00Z">
              <w:rPr>
                <w:rFonts w:cstheme="minorHAnsi"/>
                <w:sz w:val="18"/>
                <w:szCs w:val="18"/>
              </w:rPr>
            </w:rPrChange>
          </w:rPr>
          <w:t>t’s common to find problems of excessive heavy metals in agricultural products</w:t>
        </w:r>
      </w:ins>
      <w:ins w:id="470" w:author="Office" w:date="2020-10-08T08:26:00Z">
        <w:r w:rsidR="002360B8">
          <w:rPr>
            <w:rFonts w:cstheme="minorHAnsi"/>
            <w:b/>
            <w:bCs/>
            <w:sz w:val="18"/>
            <w:szCs w:val="18"/>
          </w:rPr>
          <w:t>.</w:t>
        </w:r>
      </w:ins>
    </w:p>
    <w:p w14:paraId="1F3DDDF5" w14:textId="4EAAB18F" w:rsidR="001B28F9" w:rsidRDefault="001B28F9">
      <w:pPr>
        <w:pStyle w:val="af"/>
        <w:numPr>
          <w:ilvl w:val="0"/>
          <w:numId w:val="12"/>
        </w:numPr>
        <w:spacing w:line="276" w:lineRule="auto"/>
        <w:ind w:firstLineChars="0"/>
        <w:rPr>
          <w:ins w:id="471" w:author="15310893653@163.com" w:date="2020-10-06T15:43:00Z"/>
          <w:rFonts w:cstheme="minorHAnsi"/>
          <w:sz w:val="18"/>
          <w:szCs w:val="18"/>
        </w:rPr>
        <w:pPrChange w:id="472" w:author="15310893653@163.com" w:date="2020-10-06T15:52:00Z">
          <w:pPr>
            <w:spacing w:line="276" w:lineRule="auto"/>
          </w:pPr>
        </w:pPrChange>
      </w:pPr>
      <w:ins w:id="473" w:author="15310893653@163.com" w:date="2020-10-06T15:43:00Z">
        <w:r>
          <w:rPr>
            <w:rFonts w:cstheme="minorHAnsi"/>
            <w:sz w:val="18"/>
            <w:szCs w:val="18"/>
          </w:rPr>
          <w:t>E</w:t>
        </w:r>
      </w:ins>
      <w:ins w:id="474" w:author="15310893653@163.com" w:date="2020-10-06T15:42:00Z">
        <w:r>
          <w:rPr>
            <w:rFonts w:cstheme="minorHAnsi" w:hint="eastAsia"/>
            <w:sz w:val="18"/>
            <w:szCs w:val="18"/>
          </w:rPr>
          <w:t>xogenous pollution and endogenous pollution</w:t>
        </w:r>
      </w:ins>
    </w:p>
    <w:p w14:paraId="22B026FE" w14:textId="0107A43E" w:rsidR="001B28F9" w:rsidRDefault="001B28F9">
      <w:pPr>
        <w:pStyle w:val="af"/>
        <w:numPr>
          <w:ilvl w:val="0"/>
          <w:numId w:val="12"/>
        </w:numPr>
        <w:spacing w:line="276" w:lineRule="auto"/>
        <w:ind w:firstLineChars="0"/>
        <w:rPr>
          <w:ins w:id="475" w:author="15310893653@163.com" w:date="2020-10-06T15:51:00Z"/>
          <w:rFonts w:cstheme="minorHAnsi"/>
          <w:sz w:val="18"/>
          <w:szCs w:val="18"/>
        </w:rPr>
        <w:pPrChange w:id="476" w:author="15310893653@163.com" w:date="2020-10-06T15:52:00Z">
          <w:pPr>
            <w:spacing w:line="276" w:lineRule="auto"/>
          </w:pPr>
        </w:pPrChange>
      </w:pPr>
      <w:commentRangeStart w:id="477"/>
      <w:ins w:id="478" w:author="15310893653@163.com" w:date="2020-10-06T15:43:00Z">
        <w:del w:id="479" w:author="Office" w:date="2020-10-08T08:26:00Z">
          <w:r w:rsidRPr="00FB5A57" w:rsidDel="002360B8">
            <w:rPr>
              <w:rFonts w:cstheme="minorHAnsi"/>
              <w:sz w:val="18"/>
              <w:szCs w:val="18"/>
              <w:rPrChange w:id="480" w:author="15310893653@163.com" w:date="2020-10-06T15:52:00Z">
                <w:rPr>
                  <w:rFonts w:cstheme="minorHAnsi"/>
                  <w:b/>
                  <w:bCs/>
                  <w:sz w:val="18"/>
                  <w:szCs w:val="18"/>
                </w:rPr>
              </w:rPrChange>
            </w:rPr>
            <w:delText>12</w:delText>
          </w:r>
        </w:del>
      </w:ins>
      <w:ins w:id="481" w:author="Office" w:date="2020-10-08T08:26:00Z">
        <w:r w:rsidR="002360B8">
          <w:rPr>
            <w:rFonts w:cstheme="minorHAnsi"/>
            <w:sz w:val="18"/>
            <w:szCs w:val="18"/>
          </w:rPr>
          <w:t>Twelve</w:t>
        </w:r>
      </w:ins>
      <w:commentRangeEnd w:id="477"/>
      <w:ins w:id="482" w:author="Office" w:date="2020-10-08T08:27:00Z">
        <w:r w:rsidR="002360B8">
          <w:rPr>
            <w:rStyle w:val="af0"/>
          </w:rPr>
          <w:commentReference w:id="477"/>
        </w:r>
      </w:ins>
      <w:ins w:id="483" w:author="15310893653@163.com" w:date="2020-10-06T15:43:00Z">
        <w:r w:rsidRPr="00FB5A57">
          <w:rPr>
            <w:rFonts w:cstheme="minorHAnsi"/>
            <w:sz w:val="18"/>
            <w:szCs w:val="18"/>
            <w:rPrChange w:id="484" w:author="15310893653@163.com" w:date="2020-10-06T15:52:00Z">
              <w:rPr>
                <w:rFonts w:cstheme="minorHAnsi"/>
                <w:b/>
                <w:bCs/>
                <w:sz w:val="18"/>
                <w:szCs w:val="18"/>
              </w:rPr>
            </w:rPrChange>
          </w:rPr>
          <w:t xml:space="preserve"> million tons</w:t>
        </w:r>
        <w:r w:rsidRPr="00530D60">
          <w:rPr>
            <w:rFonts w:cstheme="minorHAnsi"/>
            <w:sz w:val="18"/>
            <w:szCs w:val="18"/>
          </w:rPr>
          <w:t xml:space="preserve"> of vegetables and crops are polluted</w:t>
        </w:r>
      </w:ins>
      <w:ins w:id="485" w:author="Office" w:date="2020-10-08T08:28:00Z">
        <w:r w:rsidR="002360B8">
          <w:rPr>
            <w:rFonts w:cstheme="minorHAnsi"/>
            <w:sz w:val="18"/>
            <w:szCs w:val="18"/>
          </w:rPr>
          <w:t>.</w:t>
        </w:r>
      </w:ins>
      <w:ins w:id="486" w:author="15310893653@163.com" w:date="2020-10-06T15:50:00Z">
        <w:r w:rsidR="00FB5A57">
          <w:rPr>
            <w:rFonts w:cstheme="minorHAnsi"/>
            <w:sz w:val="18"/>
            <w:szCs w:val="18"/>
          </w:rPr>
          <w:t xml:space="preserve"> </w:t>
        </w:r>
      </w:ins>
    </w:p>
    <w:p w14:paraId="5F1F0014" w14:textId="1A045265" w:rsidR="00FB5A57" w:rsidRDefault="00FB5A57" w:rsidP="00FB5A57">
      <w:pPr>
        <w:pStyle w:val="af"/>
        <w:numPr>
          <w:ilvl w:val="0"/>
          <w:numId w:val="12"/>
        </w:numPr>
        <w:spacing w:line="276" w:lineRule="auto"/>
        <w:ind w:firstLineChars="0"/>
        <w:rPr>
          <w:ins w:id="487" w:author="15310893653@163.com" w:date="2020-10-06T15:55:00Z"/>
          <w:rFonts w:cstheme="minorHAnsi"/>
          <w:sz w:val="18"/>
          <w:szCs w:val="18"/>
        </w:rPr>
      </w:pPr>
      <w:ins w:id="488" w:author="15310893653@163.com" w:date="2020-10-06T15:51:00Z">
        <w:r w:rsidRPr="00FB5A57">
          <w:rPr>
            <w:rFonts w:cstheme="minorHAnsi"/>
            <w:sz w:val="18"/>
            <w:szCs w:val="18"/>
            <w:rPrChange w:id="489" w:author="15310893653@163.com" w:date="2020-10-06T15:52:00Z">
              <w:rPr>
                <w:rFonts w:cstheme="minorHAnsi"/>
                <w:b/>
                <w:bCs/>
                <w:sz w:val="18"/>
                <w:szCs w:val="18"/>
              </w:rPr>
            </w:rPrChange>
          </w:rPr>
          <w:t>A policy</w:t>
        </w:r>
        <w:del w:id="490" w:author="Office" w:date="2020-10-08T08:28:00Z">
          <w:r w:rsidRPr="00FB5A57" w:rsidDel="002360B8">
            <w:rPr>
              <w:rFonts w:cstheme="minorHAnsi"/>
              <w:sz w:val="18"/>
              <w:szCs w:val="18"/>
              <w:rPrChange w:id="491" w:author="15310893653@163.com" w:date="2020-10-06T15:52:00Z">
                <w:rPr>
                  <w:rFonts w:cstheme="minorHAnsi"/>
                  <w:b/>
                  <w:bCs/>
                  <w:sz w:val="18"/>
                  <w:szCs w:val="18"/>
                </w:rPr>
              </w:rPrChange>
            </w:rPr>
            <w:delText>--</w:delText>
          </w:r>
        </w:del>
      </w:ins>
      <w:ins w:id="492" w:author="Office" w:date="2020-10-08T08:28:00Z">
        <w:r w:rsidR="002360B8">
          <w:rPr>
            <w:rFonts w:cstheme="minorHAnsi"/>
            <w:sz w:val="18"/>
            <w:szCs w:val="18"/>
          </w:rPr>
          <w:t xml:space="preserve">: </w:t>
        </w:r>
      </w:ins>
      <w:ins w:id="493" w:author="15310893653@163.com" w:date="2020-10-06T15:51:00Z">
        <w:r w:rsidRPr="00FB5A57">
          <w:rPr>
            <w:rFonts w:cstheme="minorHAnsi"/>
            <w:sz w:val="18"/>
            <w:szCs w:val="18"/>
            <w:rPrChange w:id="494" w:author="15310893653@163.com" w:date="2020-10-06T15:52:00Z">
              <w:rPr>
                <w:rFonts w:cstheme="minorHAnsi"/>
                <w:b/>
                <w:bCs/>
                <w:sz w:val="18"/>
                <w:szCs w:val="18"/>
              </w:rPr>
            </w:rPrChange>
          </w:rPr>
          <w:t>Control of Soil Risk Management in Agricultural Land</w:t>
        </w:r>
      </w:ins>
    </w:p>
    <w:p w14:paraId="620A120E" w14:textId="77777777" w:rsidR="00FB5A57" w:rsidRPr="00FB5A57" w:rsidRDefault="00FB5A57">
      <w:pPr>
        <w:spacing w:line="276" w:lineRule="auto"/>
        <w:rPr>
          <w:ins w:id="495" w:author="15310893653@163.com" w:date="2020-10-06T15:42:00Z"/>
          <w:rFonts w:cstheme="minorHAnsi"/>
          <w:sz w:val="18"/>
          <w:szCs w:val="18"/>
          <w:rPrChange w:id="496" w:author="15310893653@163.com" w:date="2020-10-06T15:55:00Z">
            <w:rPr>
              <w:ins w:id="497" w:author="15310893653@163.com" w:date="2020-10-06T15:42:00Z"/>
            </w:rPr>
          </w:rPrChange>
        </w:rPr>
      </w:pPr>
    </w:p>
    <w:p w14:paraId="33CDA852" w14:textId="3927355D" w:rsidR="00F61F1B" w:rsidRPr="00FB5A57" w:rsidRDefault="00FB5A57">
      <w:pPr>
        <w:spacing w:line="276" w:lineRule="auto"/>
        <w:rPr>
          <w:rFonts w:ascii="Sitka Display" w:hAnsi="Sitka Display" w:cstheme="minorHAnsi"/>
          <w:i/>
          <w:iCs/>
          <w:sz w:val="15"/>
          <w:szCs w:val="15"/>
          <w:rPrChange w:id="498" w:author="15310893653@163.com" w:date="2020-10-06T15:53:00Z">
            <w:rPr>
              <w:rFonts w:cstheme="minorHAnsi"/>
              <w:sz w:val="18"/>
              <w:szCs w:val="18"/>
            </w:rPr>
          </w:rPrChange>
        </w:rPr>
      </w:pPr>
      <w:ins w:id="499" w:author="15310893653@163.com" w:date="2020-10-06T15:52:00Z">
        <w:r w:rsidRPr="00FB5A57">
          <w:rPr>
            <w:rFonts w:ascii="Sitka Display" w:hAnsi="Sitka Display" w:cstheme="minorHAnsi"/>
            <w:i/>
            <w:iCs/>
            <w:sz w:val="15"/>
            <w:szCs w:val="15"/>
            <w:rPrChange w:id="500" w:author="15310893653@163.com" w:date="2020-10-06T15:53:00Z">
              <w:rPr>
                <w:rFonts w:cstheme="minorHAnsi"/>
                <w:sz w:val="18"/>
                <w:szCs w:val="18"/>
              </w:rPr>
            </w:rPrChange>
          </w:rPr>
          <w:t>“</w:t>
        </w:r>
      </w:ins>
      <w:del w:id="501" w:author="15310893653@163.com" w:date="2020-10-06T15:52:00Z">
        <w:r w:rsidR="007D115C" w:rsidRPr="00FB5A57" w:rsidDel="00FB5A57">
          <w:rPr>
            <w:rFonts w:ascii="Sitka Display" w:hAnsi="Sitka Display" w:cstheme="minorHAnsi"/>
            <w:i/>
            <w:iCs/>
            <w:sz w:val="15"/>
            <w:szCs w:val="15"/>
            <w:rPrChange w:id="502" w:author="15310893653@163.com" w:date="2020-10-06T15:53:00Z">
              <w:rPr>
                <w:rFonts w:cstheme="minorHAnsi"/>
                <w:sz w:val="18"/>
                <w:szCs w:val="18"/>
              </w:rPr>
            </w:rPrChange>
          </w:rPr>
          <w:delText xml:space="preserve">Ms. Xu said that in her daily work, </w:delText>
        </w:r>
      </w:del>
      <w:ins w:id="503" w:author="15310893653@163.com" w:date="2020-10-06T15:52:00Z">
        <w:r w:rsidRPr="00FB5A57">
          <w:rPr>
            <w:rFonts w:ascii="Sitka Display" w:hAnsi="Sitka Display" w:cstheme="minorHAnsi"/>
            <w:i/>
            <w:iCs/>
            <w:sz w:val="15"/>
            <w:szCs w:val="15"/>
            <w:rPrChange w:id="504" w:author="15310893653@163.com" w:date="2020-10-06T15:53:00Z">
              <w:rPr>
                <w:rFonts w:cstheme="minorHAnsi"/>
                <w:sz w:val="18"/>
                <w:szCs w:val="18"/>
              </w:rPr>
            </w:rPrChange>
          </w:rPr>
          <w:t>I</w:t>
        </w:r>
      </w:ins>
      <w:del w:id="505" w:author="15310893653@163.com" w:date="2020-10-06T15:52:00Z">
        <w:r w:rsidR="007D115C" w:rsidRPr="00FB5A57" w:rsidDel="00FB5A57">
          <w:rPr>
            <w:rFonts w:ascii="Sitka Display" w:hAnsi="Sitka Display" w:cstheme="minorHAnsi"/>
            <w:i/>
            <w:iCs/>
            <w:sz w:val="15"/>
            <w:szCs w:val="15"/>
            <w:rPrChange w:id="506" w:author="15310893653@163.com" w:date="2020-10-06T15:53:00Z">
              <w:rPr>
                <w:rFonts w:cstheme="minorHAnsi"/>
                <w:sz w:val="18"/>
                <w:szCs w:val="18"/>
              </w:rPr>
            </w:rPrChange>
          </w:rPr>
          <w:delText>i</w:delText>
        </w:r>
      </w:del>
      <w:r w:rsidR="007D115C" w:rsidRPr="00FB5A57">
        <w:rPr>
          <w:rFonts w:ascii="Sitka Display" w:hAnsi="Sitka Display" w:cstheme="minorHAnsi"/>
          <w:i/>
          <w:iCs/>
          <w:sz w:val="15"/>
          <w:szCs w:val="15"/>
          <w:rPrChange w:id="507" w:author="15310893653@163.com" w:date="2020-10-06T15:53:00Z">
            <w:rPr>
              <w:rFonts w:cstheme="minorHAnsi"/>
              <w:sz w:val="18"/>
              <w:szCs w:val="18"/>
            </w:rPr>
          </w:rPrChange>
        </w:rPr>
        <w:t xml:space="preserve">t’s </w:t>
      </w:r>
      <w:r w:rsidR="00BA7D0C" w:rsidRPr="00FB5A57">
        <w:rPr>
          <w:rFonts w:ascii="Sitka Display" w:hAnsi="Sitka Display" w:cstheme="minorHAnsi"/>
          <w:i/>
          <w:iCs/>
          <w:sz w:val="15"/>
          <w:szCs w:val="15"/>
          <w:rPrChange w:id="508" w:author="15310893653@163.com" w:date="2020-10-06T15:53:00Z">
            <w:rPr>
              <w:rFonts w:cstheme="minorHAnsi"/>
              <w:sz w:val="18"/>
              <w:szCs w:val="18"/>
            </w:rPr>
          </w:rPrChange>
        </w:rPr>
        <w:t>common</w:t>
      </w:r>
      <w:r w:rsidR="007D115C" w:rsidRPr="00FB5A57">
        <w:rPr>
          <w:rFonts w:ascii="Sitka Display" w:hAnsi="Sitka Display" w:cstheme="minorHAnsi"/>
          <w:i/>
          <w:iCs/>
          <w:sz w:val="15"/>
          <w:szCs w:val="15"/>
          <w:rPrChange w:id="509" w:author="15310893653@163.com" w:date="2020-10-06T15:53:00Z">
            <w:rPr>
              <w:rFonts w:cstheme="minorHAnsi"/>
              <w:sz w:val="18"/>
              <w:szCs w:val="18"/>
            </w:rPr>
          </w:rPrChange>
        </w:rPr>
        <w:t xml:space="preserve"> to find problem</w:t>
      </w:r>
      <w:r w:rsidR="00BA7D0C" w:rsidRPr="00FB5A57">
        <w:rPr>
          <w:rFonts w:ascii="Sitka Display" w:hAnsi="Sitka Display" w:cstheme="minorHAnsi"/>
          <w:i/>
          <w:iCs/>
          <w:sz w:val="15"/>
          <w:szCs w:val="15"/>
          <w:rPrChange w:id="510" w:author="15310893653@163.com" w:date="2020-10-06T15:53:00Z">
            <w:rPr>
              <w:rFonts w:cstheme="minorHAnsi"/>
              <w:sz w:val="18"/>
              <w:szCs w:val="18"/>
            </w:rPr>
          </w:rPrChange>
        </w:rPr>
        <w:t>s</w:t>
      </w:r>
      <w:r w:rsidR="007D115C" w:rsidRPr="00FB5A57">
        <w:rPr>
          <w:rFonts w:ascii="Sitka Display" w:hAnsi="Sitka Display" w:cstheme="minorHAnsi"/>
          <w:i/>
          <w:iCs/>
          <w:sz w:val="15"/>
          <w:szCs w:val="15"/>
          <w:rPrChange w:id="511" w:author="15310893653@163.com" w:date="2020-10-06T15:53:00Z">
            <w:rPr>
              <w:rFonts w:cstheme="minorHAnsi"/>
              <w:sz w:val="18"/>
              <w:szCs w:val="18"/>
            </w:rPr>
          </w:rPrChange>
        </w:rPr>
        <w:t xml:space="preserve"> of </w:t>
      </w:r>
      <w:r w:rsidR="00BA7D0C" w:rsidRPr="00FB5A57">
        <w:rPr>
          <w:rFonts w:ascii="Sitka Display" w:hAnsi="Sitka Display" w:cstheme="minorHAnsi"/>
          <w:i/>
          <w:iCs/>
          <w:sz w:val="15"/>
          <w:szCs w:val="15"/>
          <w:rPrChange w:id="512" w:author="15310893653@163.com" w:date="2020-10-06T15:53:00Z">
            <w:rPr>
              <w:rFonts w:cstheme="minorHAnsi"/>
              <w:sz w:val="18"/>
              <w:szCs w:val="18"/>
            </w:rPr>
          </w:rPrChange>
        </w:rPr>
        <w:t>exce</w:t>
      </w:r>
      <w:del w:id="513" w:author="Office" w:date="2020-10-05T04:11:00Z">
        <w:r w:rsidR="00BA7D0C" w:rsidRPr="00FB5A57" w:rsidDel="00390ED0">
          <w:rPr>
            <w:rFonts w:ascii="Sitka Display" w:hAnsi="Sitka Display" w:cstheme="minorHAnsi"/>
            <w:i/>
            <w:iCs/>
            <w:sz w:val="15"/>
            <w:szCs w:val="15"/>
            <w:rPrChange w:id="514" w:author="15310893653@163.com" w:date="2020-10-06T15:53:00Z">
              <w:rPr>
                <w:rFonts w:cstheme="minorHAnsi"/>
                <w:sz w:val="18"/>
                <w:szCs w:val="18"/>
              </w:rPr>
            </w:rPrChange>
          </w:rPr>
          <w:delText>ed</w:delText>
        </w:r>
      </w:del>
      <w:ins w:id="515" w:author="Office" w:date="2020-10-05T04:11:00Z">
        <w:r w:rsidR="00390ED0" w:rsidRPr="00FB5A57">
          <w:rPr>
            <w:rFonts w:ascii="Sitka Display" w:hAnsi="Sitka Display" w:cstheme="minorHAnsi"/>
            <w:i/>
            <w:iCs/>
            <w:sz w:val="15"/>
            <w:szCs w:val="15"/>
            <w:rPrChange w:id="516" w:author="15310893653@163.com" w:date="2020-10-06T15:53:00Z">
              <w:rPr>
                <w:rFonts w:cstheme="minorHAnsi"/>
                <w:sz w:val="18"/>
                <w:szCs w:val="18"/>
              </w:rPr>
            </w:rPrChange>
          </w:rPr>
          <w:t>ssive</w:t>
        </w:r>
      </w:ins>
      <w:r w:rsidR="00BA7D0C" w:rsidRPr="00FB5A57">
        <w:rPr>
          <w:rFonts w:ascii="Sitka Display" w:hAnsi="Sitka Display" w:cstheme="minorHAnsi"/>
          <w:i/>
          <w:iCs/>
          <w:sz w:val="15"/>
          <w:szCs w:val="15"/>
          <w:rPrChange w:id="517" w:author="15310893653@163.com" w:date="2020-10-06T15:53:00Z">
            <w:rPr>
              <w:rFonts w:cstheme="minorHAnsi"/>
              <w:sz w:val="18"/>
              <w:szCs w:val="18"/>
            </w:rPr>
          </w:rPrChange>
        </w:rPr>
        <w:t xml:space="preserve"> </w:t>
      </w:r>
      <w:r w:rsidR="007D115C" w:rsidRPr="00FB5A57">
        <w:rPr>
          <w:rFonts w:ascii="Sitka Display" w:hAnsi="Sitka Display" w:cstheme="minorHAnsi"/>
          <w:i/>
          <w:iCs/>
          <w:sz w:val="15"/>
          <w:szCs w:val="15"/>
          <w:rPrChange w:id="518" w:author="15310893653@163.com" w:date="2020-10-06T15:53:00Z">
            <w:rPr>
              <w:rFonts w:cstheme="minorHAnsi"/>
              <w:sz w:val="18"/>
              <w:szCs w:val="18"/>
            </w:rPr>
          </w:rPrChange>
        </w:rPr>
        <w:t xml:space="preserve">heavy metals in agricultural products, such as cadmium in paddy and lead in vegetables. The sources of heavy metals are very extensive, like industrial pollution, pesticide residues and automobile exhaust. The pollution can be divided into two parts-- exogenous pollution and endogenous pollution. The former like pesticide residues and bacteria can be easily eliminated through common wash and cooking, but </w:t>
      </w:r>
      <w:del w:id="519" w:author="Office" w:date="2020-10-05T04:13:00Z">
        <w:r w:rsidR="007D115C" w:rsidRPr="00FB5A57" w:rsidDel="009312BC">
          <w:rPr>
            <w:rFonts w:ascii="Sitka Display" w:hAnsi="Sitka Display" w:cstheme="minorHAnsi"/>
            <w:i/>
            <w:iCs/>
            <w:sz w:val="15"/>
            <w:szCs w:val="15"/>
            <w:rPrChange w:id="520" w:author="15310893653@163.com" w:date="2020-10-06T15:53:00Z">
              <w:rPr>
                <w:rFonts w:cstheme="minorHAnsi"/>
                <w:sz w:val="18"/>
                <w:szCs w:val="18"/>
              </w:rPr>
            </w:rPrChange>
          </w:rPr>
          <w:delText xml:space="preserve">not </w:delText>
        </w:r>
      </w:del>
      <w:r w:rsidR="007D115C" w:rsidRPr="00FB5A57">
        <w:rPr>
          <w:rFonts w:ascii="Sitka Display" w:hAnsi="Sitka Display" w:cstheme="minorHAnsi"/>
          <w:i/>
          <w:iCs/>
          <w:sz w:val="15"/>
          <w:szCs w:val="15"/>
          <w:rPrChange w:id="521" w:author="15310893653@163.com" w:date="2020-10-06T15:53:00Z">
            <w:rPr>
              <w:rFonts w:cstheme="minorHAnsi"/>
              <w:sz w:val="18"/>
              <w:szCs w:val="18"/>
            </w:rPr>
          </w:rPrChange>
        </w:rPr>
        <w:t>the latter</w:t>
      </w:r>
      <w:ins w:id="522" w:author="Office" w:date="2020-10-05T04:13:00Z">
        <w:r w:rsidR="009312BC" w:rsidRPr="00FB5A57">
          <w:rPr>
            <w:rFonts w:ascii="Sitka Display" w:hAnsi="Sitka Display" w:cstheme="minorHAnsi"/>
            <w:i/>
            <w:iCs/>
            <w:sz w:val="15"/>
            <w:szCs w:val="15"/>
            <w:rPrChange w:id="523" w:author="15310893653@163.com" w:date="2020-10-06T15:53:00Z">
              <w:rPr>
                <w:rFonts w:cstheme="minorHAnsi"/>
                <w:sz w:val="18"/>
                <w:szCs w:val="18"/>
              </w:rPr>
            </w:rPrChange>
          </w:rPr>
          <w:t xml:space="preserve"> not</w:t>
        </w:r>
      </w:ins>
      <w:r w:rsidR="007D115C" w:rsidRPr="00FB5A57">
        <w:rPr>
          <w:rFonts w:ascii="Sitka Display" w:hAnsi="Sitka Display" w:cstheme="minorHAnsi"/>
          <w:i/>
          <w:iCs/>
          <w:sz w:val="15"/>
          <w:szCs w:val="15"/>
          <w:rPrChange w:id="524" w:author="15310893653@163.com" w:date="2020-10-06T15:53:00Z">
            <w:rPr>
              <w:rFonts w:cstheme="minorHAnsi"/>
              <w:sz w:val="18"/>
              <w:szCs w:val="18"/>
            </w:rPr>
          </w:rPrChange>
        </w:rPr>
        <w:t xml:space="preserve">. </w:t>
      </w:r>
      <w:r w:rsidR="00592FB0" w:rsidRPr="00FB5A57">
        <w:rPr>
          <w:rFonts w:ascii="Sitka Display" w:hAnsi="Sitka Display" w:cstheme="minorHAnsi"/>
          <w:i/>
          <w:iCs/>
          <w:sz w:val="15"/>
          <w:szCs w:val="15"/>
          <w:rPrChange w:id="525" w:author="15310893653@163.com" w:date="2020-10-06T15:53:00Z">
            <w:rPr>
              <w:rFonts w:cstheme="minorHAnsi"/>
              <w:sz w:val="18"/>
              <w:szCs w:val="18"/>
            </w:rPr>
          </w:rPrChange>
        </w:rPr>
        <w:t>So,</w:t>
      </w:r>
      <w:r w:rsidR="007D115C" w:rsidRPr="00FB5A57">
        <w:rPr>
          <w:rFonts w:ascii="Sitka Display" w:hAnsi="Sitka Display" w:cstheme="minorHAnsi"/>
          <w:i/>
          <w:iCs/>
          <w:sz w:val="15"/>
          <w:szCs w:val="15"/>
          <w:rPrChange w:id="526" w:author="15310893653@163.com" w:date="2020-10-06T15:53:00Z">
            <w:rPr>
              <w:rFonts w:cstheme="minorHAnsi"/>
              <w:sz w:val="18"/>
              <w:szCs w:val="18"/>
            </w:rPr>
          </w:rPrChange>
        </w:rPr>
        <w:t xml:space="preserve"> the only way to prevent it is </w:t>
      </w:r>
      <w:r w:rsidR="00592FB0" w:rsidRPr="00FB5A57">
        <w:rPr>
          <w:rFonts w:ascii="Sitka Display" w:hAnsi="Sitka Display" w:cstheme="minorHAnsi"/>
          <w:i/>
          <w:iCs/>
          <w:sz w:val="15"/>
          <w:szCs w:val="15"/>
          <w:rPrChange w:id="527" w:author="15310893653@163.com" w:date="2020-10-06T15:53:00Z">
            <w:rPr>
              <w:rFonts w:cstheme="minorHAnsi"/>
              <w:sz w:val="18"/>
              <w:szCs w:val="18"/>
            </w:rPr>
          </w:rPrChange>
        </w:rPr>
        <w:t xml:space="preserve">to </w:t>
      </w:r>
      <w:r w:rsidR="007D115C" w:rsidRPr="00FB5A57">
        <w:rPr>
          <w:rFonts w:ascii="Sitka Display" w:hAnsi="Sitka Display" w:cstheme="minorHAnsi"/>
          <w:i/>
          <w:iCs/>
          <w:sz w:val="15"/>
          <w:szCs w:val="15"/>
          <w:rPrChange w:id="528" w:author="15310893653@163.com" w:date="2020-10-06T15:53:00Z">
            <w:rPr>
              <w:rFonts w:cstheme="minorHAnsi"/>
              <w:sz w:val="18"/>
              <w:szCs w:val="18"/>
            </w:rPr>
          </w:rPrChange>
        </w:rPr>
        <w:t xml:space="preserve">stop the gathering in vegetables. That is to solve the environmental problem. </w:t>
      </w:r>
      <w:ins w:id="529" w:author="15310893653@163.com" w:date="2020-10-06T15:52:00Z">
        <w:r w:rsidRPr="00FB5A57">
          <w:rPr>
            <w:rFonts w:ascii="Sitka Display" w:hAnsi="Sitka Display" w:cstheme="minorHAnsi"/>
            <w:i/>
            <w:iCs/>
            <w:sz w:val="15"/>
            <w:szCs w:val="15"/>
            <w:rPrChange w:id="530" w:author="15310893653@163.com" w:date="2020-10-06T15:53:00Z">
              <w:rPr>
                <w:rFonts w:cstheme="minorHAnsi"/>
                <w:sz w:val="18"/>
                <w:szCs w:val="18"/>
              </w:rPr>
            </w:rPrChange>
          </w:rPr>
          <w:t>In China, 12 million tons of vegetables and crops are polluted by heavy metals every year, causing an economical loss of 20 billion yuan. The biggest losers are peasants.”</w:t>
        </w:r>
      </w:ins>
      <w:ins w:id="531" w:author="15310893653@163.com" w:date="2020-10-06T15:53:00Z">
        <w:r w:rsidRPr="00FB5A57">
          <w:rPr>
            <w:rFonts w:ascii="Sitka Display" w:hAnsi="Sitka Display" w:cstheme="minorHAnsi"/>
            <w:i/>
            <w:iCs/>
            <w:sz w:val="15"/>
            <w:szCs w:val="15"/>
            <w:rPrChange w:id="532" w:author="15310893653@163.com" w:date="2020-10-06T15:53:00Z">
              <w:rPr>
                <w:rFonts w:cstheme="minorHAnsi"/>
                <w:sz w:val="18"/>
                <w:szCs w:val="18"/>
              </w:rPr>
            </w:rPrChange>
          </w:rPr>
          <w:t xml:space="preserve"> Ms. Xu advised us to get more information from the policy released by </w:t>
        </w:r>
      </w:ins>
      <w:ins w:id="533" w:author="Office" w:date="2020-10-08T08:29:00Z">
        <w:r w:rsidR="002360B8">
          <w:rPr>
            <w:rFonts w:ascii="Sitka Display" w:hAnsi="Sitka Display" w:cstheme="minorHAnsi"/>
            <w:i/>
            <w:iCs/>
            <w:sz w:val="15"/>
            <w:szCs w:val="15"/>
          </w:rPr>
          <w:t xml:space="preserve">the </w:t>
        </w:r>
      </w:ins>
      <w:ins w:id="534" w:author="15310893653@163.com" w:date="2020-10-06T15:53:00Z">
        <w:r w:rsidRPr="00FB5A57">
          <w:rPr>
            <w:rFonts w:ascii="Sitka Display" w:hAnsi="Sitka Display" w:cstheme="minorHAnsi"/>
            <w:i/>
            <w:iCs/>
            <w:sz w:val="15"/>
            <w:szCs w:val="15"/>
            <w:rPrChange w:id="535" w:author="15310893653@163.com" w:date="2020-10-06T15:53:00Z">
              <w:rPr>
                <w:rFonts w:cstheme="minorHAnsi"/>
                <w:sz w:val="18"/>
                <w:szCs w:val="18"/>
              </w:rPr>
            </w:rPrChange>
          </w:rPr>
          <w:t>government</w:t>
        </w:r>
        <w:del w:id="536" w:author="Office" w:date="2020-10-08T08:29:00Z">
          <w:r w:rsidRPr="00FB5A57" w:rsidDel="002360B8">
            <w:rPr>
              <w:rFonts w:ascii="Sitka Display" w:hAnsi="Sitka Display" w:cstheme="minorHAnsi"/>
              <w:i/>
              <w:iCs/>
              <w:sz w:val="15"/>
              <w:szCs w:val="15"/>
              <w:rPrChange w:id="537" w:author="15310893653@163.com" w:date="2020-10-06T15:53:00Z">
                <w:rPr>
                  <w:rFonts w:cstheme="minorHAnsi"/>
                  <w:sz w:val="18"/>
                  <w:szCs w:val="18"/>
                </w:rPr>
              </w:rPrChange>
            </w:rPr>
            <w:delText>s</w:delText>
          </w:r>
        </w:del>
        <w:r w:rsidRPr="00FB5A57">
          <w:rPr>
            <w:rFonts w:ascii="Sitka Display" w:hAnsi="Sitka Display" w:cstheme="minorHAnsi"/>
            <w:i/>
            <w:iCs/>
            <w:sz w:val="15"/>
            <w:szCs w:val="15"/>
            <w:rPrChange w:id="538" w:author="15310893653@163.com" w:date="2020-10-06T15:53:00Z">
              <w:rPr>
                <w:rFonts w:cstheme="minorHAnsi"/>
                <w:sz w:val="18"/>
                <w:szCs w:val="18"/>
              </w:rPr>
            </w:rPrChange>
          </w:rPr>
          <w:t>, Control of Soil Risk Management in Agricultural Land, from which we knew heavy metals pollution is widespread in China.</w:t>
        </w:r>
      </w:ins>
    </w:p>
    <w:p w14:paraId="3F1B7F2C" w14:textId="6B82B599" w:rsidR="00530D60" w:rsidRPr="00530D60" w:rsidDel="00FB5A57" w:rsidRDefault="00530D60">
      <w:pPr>
        <w:spacing w:line="276" w:lineRule="auto"/>
        <w:rPr>
          <w:del w:id="539" w:author="15310893653@163.com" w:date="2020-10-06T15:53:00Z"/>
          <w:rFonts w:cstheme="minorHAnsi"/>
          <w:sz w:val="18"/>
          <w:szCs w:val="18"/>
        </w:rPr>
      </w:pPr>
      <w:del w:id="540" w:author="15310893653@163.com" w:date="2020-10-06T15:53:00Z">
        <w:r w:rsidRPr="00530D60" w:rsidDel="00FB5A57">
          <w:rPr>
            <w:rFonts w:cstheme="minorHAnsi"/>
            <w:sz w:val="18"/>
            <w:szCs w:val="18"/>
          </w:rPr>
          <w:delText xml:space="preserve">In China, </w:delText>
        </w:r>
        <w:r w:rsidRPr="00530D60" w:rsidDel="00FB5A57">
          <w:rPr>
            <w:rFonts w:cstheme="minorHAnsi"/>
            <w:b/>
            <w:bCs/>
            <w:sz w:val="18"/>
            <w:szCs w:val="18"/>
          </w:rPr>
          <w:delText>12 million tons</w:delText>
        </w:r>
        <w:r w:rsidRPr="00530D60" w:rsidDel="00FB5A57">
          <w:rPr>
            <w:rFonts w:cstheme="minorHAnsi"/>
            <w:sz w:val="18"/>
            <w:szCs w:val="18"/>
          </w:rPr>
          <w:delText xml:space="preserve"> of vegetables and crops are polluted by heavy metals every year, causing an economical loss of </w:delText>
        </w:r>
        <w:r w:rsidRPr="00530D60" w:rsidDel="00FB5A57">
          <w:rPr>
            <w:rFonts w:cstheme="minorHAnsi"/>
            <w:b/>
            <w:bCs/>
            <w:sz w:val="18"/>
            <w:szCs w:val="18"/>
          </w:rPr>
          <w:delText>20 billion yuan</w:delText>
        </w:r>
        <w:r w:rsidRPr="00530D60" w:rsidDel="00FB5A57">
          <w:rPr>
            <w:rFonts w:cstheme="minorHAnsi"/>
            <w:sz w:val="18"/>
            <w:szCs w:val="18"/>
          </w:rPr>
          <w:delText xml:space="preserve">. </w:delText>
        </w:r>
        <w:r w:rsidRPr="009312BC" w:rsidDel="00FB5A57">
          <w:rPr>
            <w:rFonts w:cstheme="minorHAnsi"/>
            <w:b/>
            <w:bCs/>
            <w:sz w:val="18"/>
            <w:szCs w:val="18"/>
            <w:highlight w:val="yellow"/>
            <w:rPrChange w:id="541" w:author="Office" w:date="2020-10-05T04:13:00Z">
              <w:rPr>
                <w:rFonts w:cstheme="minorHAnsi"/>
                <w:b/>
                <w:bCs/>
                <w:sz w:val="18"/>
                <w:szCs w:val="18"/>
              </w:rPr>
            </w:rPrChange>
          </w:rPr>
          <w:delText>The biggest losers are peasants.</w:delText>
        </w:r>
      </w:del>
    </w:p>
    <w:p w14:paraId="37EF4E60" w14:textId="6D7A9E92" w:rsidR="00592FB0" w:rsidDel="00FB5A57" w:rsidRDefault="00592FB0">
      <w:pPr>
        <w:spacing w:line="276" w:lineRule="auto"/>
        <w:rPr>
          <w:del w:id="542" w:author="15310893653@163.com" w:date="2020-10-06T15:53:00Z"/>
          <w:rFonts w:cstheme="minorHAnsi"/>
          <w:bCs/>
          <w:color w:val="444444"/>
          <w:sz w:val="18"/>
          <w:szCs w:val="18"/>
          <w:u w:val="single"/>
        </w:rPr>
      </w:pPr>
      <w:del w:id="543" w:author="15310893653@163.com" w:date="2020-10-06T15:53:00Z">
        <w:r w:rsidDel="00FB5A57">
          <w:rPr>
            <w:rFonts w:cstheme="minorHAnsi" w:hint="eastAsia"/>
            <w:sz w:val="18"/>
            <w:szCs w:val="18"/>
          </w:rPr>
          <w:delText>B</w:delText>
        </w:r>
        <w:r w:rsidDel="00FB5A57">
          <w:rPr>
            <w:rFonts w:cstheme="minorHAnsi"/>
            <w:sz w:val="18"/>
            <w:szCs w:val="18"/>
          </w:rPr>
          <w:delText xml:space="preserve">esides, Ms. Xu advised us to get more information from the policy released by governments, </w:delText>
        </w:r>
        <w:r w:rsidRPr="00530D60" w:rsidDel="00FB5A57">
          <w:rPr>
            <w:rFonts w:cstheme="minorHAnsi"/>
            <w:b/>
            <w:bCs/>
            <w:sz w:val="18"/>
            <w:szCs w:val="18"/>
          </w:rPr>
          <w:delText>Control of Soil Risk Management in Agricultural Land</w:delText>
        </w:r>
        <w:r w:rsidDel="00FB5A57">
          <w:rPr>
            <w:rFonts w:cstheme="minorHAnsi"/>
            <w:sz w:val="18"/>
            <w:szCs w:val="18"/>
          </w:rPr>
          <w:delText>, from which we knew heavy metals pollution is widespread in China.</w:delText>
        </w:r>
      </w:del>
    </w:p>
    <w:p w14:paraId="73BF2ABA" w14:textId="46D06CF1"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w:t>
      </w:r>
      <w:r w:rsidR="00592FB0">
        <w:rPr>
          <w:rFonts w:cstheme="minorHAnsi"/>
          <w:b/>
          <w:bCs/>
          <w:color w:val="000000"/>
          <w:szCs w:val="21"/>
          <w:shd w:val="clear" w:color="auto" w:fill="FFFFFF"/>
        </w:rPr>
        <w:t>2) Environmental</w:t>
      </w:r>
      <w:r>
        <w:rPr>
          <w:rFonts w:cstheme="minorHAnsi" w:hint="eastAsia"/>
          <w:b/>
          <w:bCs/>
          <w:color w:val="000000"/>
          <w:szCs w:val="21"/>
          <w:shd w:val="clear" w:color="auto" w:fill="FFFFFF"/>
        </w:rPr>
        <w:t xml:space="preserve"> Health</w:t>
      </w:r>
    </w:p>
    <w:p w14:paraId="07D712B7"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3292AB5E" wp14:editId="3FC508D8">
            <wp:extent cx="1803400" cy="1809750"/>
            <wp:effectExtent l="0" t="0" r="6350" b="0"/>
            <wp:docPr id="18" name="图片 18" descr="C:\Users\HP\Desktop\照片\照片\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P\Desktop\照片\照片\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03400" cy="1809750"/>
                    </a:xfrm>
                    <a:prstGeom prst="rect">
                      <a:avLst/>
                    </a:prstGeom>
                    <a:noFill/>
                    <a:ln>
                      <a:noFill/>
                    </a:ln>
                  </pic:spPr>
                </pic:pic>
              </a:graphicData>
            </a:graphic>
          </wp:inline>
        </w:drawing>
      </w:r>
    </w:p>
    <w:p w14:paraId="60F5B4BF"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Professor Guo Xianhua </w:t>
      </w:r>
    </w:p>
    <w:p w14:paraId="4D23DB0D" w14:textId="3F75E5C4" w:rsidR="00F61F1B" w:rsidRDefault="007D115C">
      <w:pPr>
        <w:wordWrap w:val="0"/>
        <w:spacing w:line="276" w:lineRule="auto"/>
        <w:rPr>
          <w:ins w:id="544" w:author="15310893653@163.com" w:date="2020-10-06T15:55:00Z"/>
          <w:rFonts w:ascii="Sitka Display" w:hAnsi="Sitka Display" w:cstheme="minorHAnsi"/>
          <w:sz w:val="15"/>
          <w:szCs w:val="15"/>
        </w:rPr>
      </w:pPr>
      <w:r w:rsidRPr="00FB5A57">
        <w:rPr>
          <w:rFonts w:ascii="Sitka Display" w:hAnsi="Sitka Display" w:cstheme="minorHAnsi"/>
          <w:sz w:val="15"/>
          <w:szCs w:val="15"/>
          <w:rPrChange w:id="545" w:author="15310893653@163.com" w:date="2020-10-06T15:55:00Z">
            <w:rPr>
              <w:rFonts w:cstheme="minorHAnsi"/>
              <w:bCs/>
              <w:color w:val="444444"/>
              <w:sz w:val="18"/>
              <w:szCs w:val="18"/>
            </w:rPr>
          </w:rPrChange>
        </w:rPr>
        <w:t>Professor Guo Xianhua is an expert in heavy metal pollution treatment from Chongqing Three Gorges University.</w:t>
      </w:r>
    </w:p>
    <w:p w14:paraId="28FC6805" w14:textId="77777777" w:rsidR="00FB5A57" w:rsidRPr="00FB5A57" w:rsidRDefault="00FB5A57">
      <w:pPr>
        <w:wordWrap w:val="0"/>
        <w:spacing w:line="276" w:lineRule="auto"/>
        <w:rPr>
          <w:rFonts w:ascii="Sitka Display" w:hAnsi="Sitka Display" w:cstheme="minorHAnsi"/>
          <w:sz w:val="15"/>
          <w:szCs w:val="15"/>
          <w:rPrChange w:id="546" w:author="15310893653@163.com" w:date="2020-10-06T15:55:00Z">
            <w:rPr>
              <w:rFonts w:cstheme="minorHAnsi"/>
              <w:bCs/>
              <w:color w:val="444444"/>
              <w:sz w:val="18"/>
              <w:szCs w:val="18"/>
            </w:rPr>
          </w:rPrChange>
        </w:rPr>
      </w:pPr>
    </w:p>
    <w:p w14:paraId="1D902F5E" w14:textId="77777777" w:rsidR="00FB5A57" w:rsidRPr="0074565C" w:rsidRDefault="00FB5A57" w:rsidP="00FB5A57">
      <w:pPr>
        <w:spacing w:line="276" w:lineRule="auto"/>
        <w:rPr>
          <w:ins w:id="547" w:author="15310893653@163.com" w:date="2020-10-06T15:55:00Z"/>
          <w:rFonts w:ascii="Sitka Display" w:hAnsi="Sitka Display" w:cstheme="minorHAnsi"/>
          <w:b/>
          <w:bCs/>
          <w:sz w:val="18"/>
          <w:szCs w:val="18"/>
          <w:u w:val="single"/>
        </w:rPr>
      </w:pPr>
      <w:ins w:id="548" w:author="15310893653@163.com" w:date="2020-10-06T15:55:00Z">
        <w:r>
          <w:rPr>
            <w:rFonts w:ascii="Sitka Display" w:hAnsi="Sitka Display" w:cstheme="minorHAnsi"/>
            <w:b/>
            <w:bCs/>
            <w:sz w:val="18"/>
            <w:szCs w:val="18"/>
            <w:u w:val="single"/>
          </w:rPr>
          <w:t>We want to know…</w:t>
        </w:r>
      </w:ins>
    </w:p>
    <w:p w14:paraId="73976F7D" w14:textId="3C2964EB" w:rsidR="00F61F1B" w:rsidRPr="00A5509C" w:rsidDel="00A5509C" w:rsidRDefault="00A5509C">
      <w:pPr>
        <w:pStyle w:val="af"/>
        <w:numPr>
          <w:ilvl w:val="0"/>
          <w:numId w:val="12"/>
        </w:numPr>
        <w:spacing w:line="276" w:lineRule="auto"/>
        <w:ind w:firstLineChars="0"/>
        <w:rPr>
          <w:del w:id="549" w:author="15310893653@163.com" w:date="2020-10-06T15:55:00Z"/>
          <w:rFonts w:cstheme="minorHAnsi"/>
          <w:sz w:val="18"/>
          <w:szCs w:val="18"/>
          <w:rPrChange w:id="550" w:author="15310893653@163.com" w:date="2020-10-06T16:02:00Z">
            <w:rPr>
              <w:del w:id="551" w:author="15310893653@163.com" w:date="2020-10-06T15:55:00Z"/>
              <w:rFonts w:cstheme="minorHAnsi"/>
              <w:bCs/>
              <w:color w:val="444444"/>
              <w:sz w:val="18"/>
              <w:szCs w:val="18"/>
              <w:u w:val="single"/>
            </w:rPr>
          </w:rPrChange>
        </w:rPr>
        <w:pPrChange w:id="552" w:author="15310893653@163.com" w:date="2020-10-06T16:02:00Z">
          <w:pPr>
            <w:wordWrap w:val="0"/>
            <w:spacing w:line="276" w:lineRule="auto"/>
          </w:pPr>
        </w:pPrChange>
      </w:pPr>
      <w:ins w:id="553" w:author="15310893653@163.com" w:date="2020-10-06T15:59:00Z">
        <w:r w:rsidRPr="00A5509C">
          <w:rPr>
            <w:rFonts w:cstheme="minorHAnsi"/>
            <w:sz w:val="18"/>
            <w:szCs w:val="18"/>
            <w:rPrChange w:id="554" w:author="15310893653@163.com" w:date="2020-10-06T16:02:00Z">
              <w:rPr>
                <w:rFonts w:cstheme="minorHAnsi"/>
                <w:bCs/>
                <w:color w:val="444444"/>
                <w:sz w:val="18"/>
                <w:szCs w:val="18"/>
              </w:rPr>
            </w:rPrChange>
          </w:rPr>
          <w:t>The situation of lead contamination</w:t>
        </w:r>
      </w:ins>
      <w:del w:id="555" w:author="15310893653@163.com" w:date="2020-10-06T15:55:00Z">
        <w:r w:rsidR="007D115C" w:rsidRPr="00A5509C" w:rsidDel="00FB5A57">
          <w:rPr>
            <w:rFonts w:cstheme="minorHAnsi"/>
            <w:sz w:val="18"/>
            <w:szCs w:val="18"/>
            <w:rPrChange w:id="556" w:author="15310893653@163.com" w:date="2020-10-06T16:02:00Z">
              <w:rPr>
                <w:rFonts w:cstheme="minorHAnsi"/>
                <w:bCs/>
                <w:color w:val="444444"/>
                <w:sz w:val="18"/>
                <w:szCs w:val="18"/>
                <w:u w:val="single"/>
              </w:rPr>
            </w:rPrChange>
          </w:rPr>
          <w:delText>Why did we want to ask him?</w:delText>
        </w:r>
      </w:del>
    </w:p>
    <w:p w14:paraId="1B1172B3" w14:textId="77777777" w:rsidR="00A5509C" w:rsidRPr="00A5509C" w:rsidRDefault="00A5509C">
      <w:pPr>
        <w:pStyle w:val="af"/>
        <w:numPr>
          <w:ilvl w:val="0"/>
          <w:numId w:val="12"/>
        </w:numPr>
        <w:spacing w:line="276" w:lineRule="auto"/>
        <w:ind w:firstLineChars="0"/>
        <w:rPr>
          <w:ins w:id="557" w:author="15310893653@163.com" w:date="2020-10-06T16:00:00Z"/>
          <w:rFonts w:cstheme="minorHAnsi"/>
          <w:sz w:val="18"/>
          <w:szCs w:val="18"/>
          <w:rPrChange w:id="558" w:author="15310893653@163.com" w:date="2020-10-06T16:02:00Z">
            <w:rPr>
              <w:ins w:id="559" w:author="15310893653@163.com" w:date="2020-10-06T16:00:00Z"/>
              <w:rFonts w:cstheme="minorHAnsi"/>
              <w:bCs/>
              <w:color w:val="444444"/>
              <w:sz w:val="18"/>
              <w:szCs w:val="18"/>
              <w:u w:val="single"/>
            </w:rPr>
          </w:rPrChange>
        </w:rPr>
        <w:pPrChange w:id="560" w:author="15310893653@163.com" w:date="2020-10-06T16:02:00Z">
          <w:pPr>
            <w:wordWrap w:val="0"/>
            <w:spacing w:line="276" w:lineRule="auto"/>
          </w:pPr>
        </w:pPrChange>
      </w:pPr>
    </w:p>
    <w:p w14:paraId="55C00C74" w14:textId="72699346" w:rsidR="00A5509C" w:rsidRDefault="00A5509C" w:rsidP="00A5509C">
      <w:pPr>
        <w:pStyle w:val="af"/>
        <w:numPr>
          <w:ilvl w:val="0"/>
          <w:numId w:val="12"/>
        </w:numPr>
        <w:spacing w:line="276" w:lineRule="auto"/>
        <w:ind w:firstLineChars="0"/>
        <w:rPr>
          <w:ins w:id="561" w:author="15310893653@163.com" w:date="2020-10-06T16:02:00Z"/>
          <w:rFonts w:cstheme="minorHAnsi"/>
          <w:sz w:val="18"/>
          <w:szCs w:val="18"/>
        </w:rPr>
      </w:pPr>
      <w:ins w:id="562" w:author="15310893653@163.com" w:date="2020-10-06T16:01:00Z">
        <w:r w:rsidRPr="00A5509C">
          <w:rPr>
            <w:rFonts w:cstheme="minorHAnsi"/>
            <w:sz w:val="18"/>
            <w:szCs w:val="18"/>
            <w:rPrChange w:id="563" w:author="15310893653@163.com" w:date="2020-10-06T16:02:00Z">
              <w:rPr>
                <w:rFonts w:cstheme="minorHAnsi"/>
                <w:bCs/>
                <w:color w:val="444444"/>
                <w:sz w:val="18"/>
                <w:szCs w:val="18"/>
                <w:u w:val="single"/>
              </w:rPr>
            </w:rPrChange>
          </w:rPr>
          <w:t>Ex</w:t>
        </w:r>
        <w:del w:id="564" w:author="Office" w:date="2020-10-08T08:29:00Z">
          <w:r w:rsidRPr="00A5509C" w:rsidDel="002360B8">
            <w:rPr>
              <w:rFonts w:cstheme="minorHAnsi"/>
              <w:sz w:val="18"/>
              <w:szCs w:val="18"/>
              <w:rPrChange w:id="565" w:author="15310893653@163.com" w:date="2020-10-06T16:02:00Z">
                <w:rPr>
                  <w:rFonts w:cstheme="minorHAnsi"/>
                  <w:bCs/>
                  <w:color w:val="444444"/>
                  <w:sz w:val="18"/>
                  <w:szCs w:val="18"/>
                  <w:u w:val="single"/>
                </w:rPr>
              </w:rPrChange>
            </w:rPr>
            <w:delText>s</w:delText>
          </w:r>
        </w:del>
        <w:r w:rsidRPr="00A5509C">
          <w:rPr>
            <w:rFonts w:cstheme="minorHAnsi"/>
            <w:sz w:val="18"/>
            <w:szCs w:val="18"/>
            <w:rPrChange w:id="566" w:author="15310893653@163.com" w:date="2020-10-06T16:02:00Z">
              <w:rPr>
                <w:rFonts w:cstheme="minorHAnsi"/>
                <w:bCs/>
                <w:color w:val="444444"/>
                <w:sz w:val="18"/>
                <w:szCs w:val="18"/>
                <w:u w:val="single"/>
              </w:rPr>
            </w:rPrChange>
          </w:rPr>
          <w:t>i</w:t>
        </w:r>
      </w:ins>
      <w:ins w:id="567" w:author="Office" w:date="2020-10-08T08:29:00Z">
        <w:r w:rsidR="002360B8">
          <w:rPr>
            <w:rFonts w:cstheme="minorHAnsi"/>
            <w:sz w:val="18"/>
            <w:szCs w:val="18"/>
          </w:rPr>
          <w:t>s</w:t>
        </w:r>
      </w:ins>
      <w:ins w:id="568" w:author="15310893653@163.com" w:date="2020-10-06T16:01:00Z">
        <w:r w:rsidRPr="00A5509C">
          <w:rPr>
            <w:rFonts w:cstheme="minorHAnsi"/>
            <w:sz w:val="18"/>
            <w:szCs w:val="18"/>
            <w:rPrChange w:id="569" w:author="15310893653@163.com" w:date="2020-10-06T16:02:00Z">
              <w:rPr>
                <w:rFonts w:cstheme="minorHAnsi"/>
                <w:bCs/>
                <w:color w:val="444444"/>
                <w:sz w:val="18"/>
                <w:szCs w:val="18"/>
                <w:u w:val="single"/>
              </w:rPr>
            </w:rPrChange>
          </w:rPr>
          <w:t xml:space="preserve">ting methods of </w:t>
        </w:r>
      </w:ins>
      <w:ins w:id="570" w:author="15310893653@163.com" w:date="2020-10-06T16:02:00Z">
        <w:r w:rsidRPr="00A5509C">
          <w:rPr>
            <w:rFonts w:cstheme="minorHAnsi"/>
            <w:sz w:val="18"/>
            <w:szCs w:val="18"/>
            <w:rPrChange w:id="571" w:author="15310893653@163.com" w:date="2020-10-06T16:02:00Z">
              <w:rPr>
                <w:rFonts w:cstheme="minorHAnsi"/>
                <w:bCs/>
                <w:color w:val="444444"/>
                <w:sz w:val="18"/>
                <w:szCs w:val="18"/>
                <w:u w:val="single"/>
              </w:rPr>
            </w:rPrChange>
          </w:rPr>
          <w:t>heavy metal pollutio</w:t>
        </w:r>
      </w:ins>
      <w:ins w:id="572" w:author="Office" w:date="2020-10-08T08:29:00Z">
        <w:r w:rsidR="002360B8">
          <w:rPr>
            <w:rFonts w:cstheme="minorHAnsi"/>
            <w:sz w:val="18"/>
            <w:szCs w:val="18"/>
          </w:rPr>
          <w:t>n</w:t>
        </w:r>
      </w:ins>
    </w:p>
    <w:p w14:paraId="48F10E96" w14:textId="77777777" w:rsidR="00A5509C" w:rsidRPr="0074565C" w:rsidRDefault="00A5509C" w:rsidP="00A5509C">
      <w:pPr>
        <w:spacing w:line="276" w:lineRule="auto"/>
        <w:rPr>
          <w:ins w:id="573" w:author="15310893653@163.com" w:date="2020-10-06T16:03:00Z"/>
          <w:rFonts w:ascii="Sitka Display" w:hAnsi="Sitka Display" w:cstheme="minorHAnsi"/>
          <w:b/>
          <w:bCs/>
          <w:sz w:val="18"/>
          <w:szCs w:val="18"/>
          <w:u w:val="single"/>
        </w:rPr>
      </w:pPr>
      <w:ins w:id="574" w:author="15310893653@163.com" w:date="2020-10-06T16:03:00Z">
        <w:r w:rsidRPr="0074565C">
          <w:rPr>
            <w:rFonts w:ascii="Sitka Display" w:hAnsi="Sitka Display" w:cstheme="minorHAnsi" w:hint="eastAsia"/>
            <w:b/>
            <w:bCs/>
            <w:sz w:val="18"/>
            <w:szCs w:val="18"/>
            <w:u w:val="single"/>
          </w:rPr>
          <w:t>What did we know?</w:t>
        </w:r>
      </w:ins>
    </w:p>
    <w:p w14:paraId="62C964A3" w14:textId="383AF827" w:rsidR="00A5509C" w:rsidRPr="00A5509C" w:rsidRDefault="00A5509C" w:rsidP="00A5509C">
      <w:pPr>
        <w:pStyle w:val="af"/>
        <w:numPr>
          <w:ilvl w:val="0"/>
          <w:numId w:val="12"/>
        </w:numPr>
        <w:spacing w:line="276" w:lineRule="auto"/>
        <w:ind w:firstLineChars="0"/>
        <w:rPr>
          <w:ins w:id="575" w:author="15310893653@163.com" w:date="2020-10-06T16:03:00Z"/>
          <w:rFonts w:cstheme="minorHAnsi"/>
          <w:sz w:val="18"/>
          <w:szCs w:val="18"/>
          <w:rPrChange w:id="576" w:author="15310893653@163.com" w:date="2020-10-06T16:03:00Z">
            <w:rPr>
              <w:ins w:id="577" w:author="15310893653@163.com" w:date="2020-10-06T16:03:00Z"/>
              <w:rFonts w:cstheme="minorHAnsi"/>
              <w:bCs/>
              <w:color w:val="444444"/>
              <w:sz w:val="18"/>
              <w:szCs w:val="18"/>
            </w:rPr>
          </w:rPrChange>
        </w:rPr>
      </w:pPr>
      <w:ins w:id="578" w:author="15310893653@163.com" w:date="2020-10-06T16:04:00Z">
        <w:r>
          <w:rPr>
            <w:rFonts w:cstheme="minorHAnsi"/>
            <w:bCs/>
            <w:color w:val="444444"/>
            <w:sz w:val="18"/>
            <w:szCs w:val="18"/>
          </w:rPr>
          <w:t xml:space="preserve">Merits and </w:t>
        </w:r>
        <w:r>
          <w:rPr>
            <w:rFonts w:cstheme="minorHAnsi" w:hint="eastAsia"/>
            <w:bCs/>
            <w:color w:val="444444"/>
            <w:sz w:val="18"/>
            <w:szCs w:val="18"/>
          </w:rPr>
          <w:t>demerits</w:t>
        </w:r>
        <w:r>
          <w:rPr>
            <w:rFonts w:cstheme="minorHAnsi"/>
            <w:bCs/>
            <w:color w:val="444444"/>
            <w:sz w:val="18"/>
            <w:szCs w:val="18"/>
          </w:rPr>
          <w:t xml:space="preserve"> of ex</w:t>
        </w:r>
        <w:del w:id="579" w:author="Office" w:date="2020-10-08T08:30:00Z">
          <w:r w:rsidDel="002360B8">
            <w:rPr>
              <w:rFonts w:cstheme="minorHAnsi"/>
              <w:bCs/>
              <w:color w:val="444444"/>
              <w:sz w:val="18"/>
              <w:szCs w:val="18"/>
            </w:rPr>
            <w:delText>s</w:delText>
          </w:r>
        </w:del>
        <w:r>
          <w:rPr>
            <w:rFonts w:cstheme="minorHAnsi"/>
            <w:bCs/>
            <w:color w:val="444444"/>
            <w:sz w:val="18"/>
            <w:szCs w:val="18"/>
          </w:rPr>
          <w:t>i</w:t>
        </w:r>
      </w:ins>
      <w:ins w:id="580" w:author="Office" w:date="2020-10-08T08:30:00Z">
        <w:r w:rsidR="002360B8">
          <w:rPr>
            <w:rFonts w:cstheme="minorHAnsi"/>
            <w:bCs/>
            <w:color w:val="444444"/>
            <w:sz w:val="18"/>
            <w:szCs w:val="18"/>
          </w:rPr>
          <w:t>s</w:t>
        </w:r>
      </w:ins>
      <w:ins w:id="581" w:author="15310893653@163.com" w:date="2020-10-06T16:04:00Z">
        <w:r>
          <w:rPr>
            <w:rFonts w:cstheme="minorHAnsi"/>
            <w:bCs/>
            <w:color w:val="444444"/>
            <w:sz w:val="18"/>
            <w:szCs w:val="18"/>
          </w:rPr>
          <w:t>ting methods</w:t>
        </w:r>
      </w:ins>
    </w:p>
    <w:tbl>
      <w:tblPr>
        <w:tblStyle w:val="ad"/>
        <w:tblW w:w="0" w:type="auto"/>
        <w:tblLook w:val="04A0" w:firstRow="1" w:lastRow="0" w:firstColumn="1" w:lastColumn="0" w:noHBand="0" w:noVBand="1"/>
      </w:tblPr>
      <w:tblGrid>
        <w:gridCol w:w="2130"/>
        <w:gridCol w:w="2130"/>
        <w:gridCol w:w="2131"/>
        <w:gridCol w:w="2131"/>
      </w:tblGrid>
      <w:tr w:rsidR="00A5509C" w:rsidRPr="00407B79" w14:paraId="4906FDB6" w14:textId="77777777" w:rsidTr="0087226E">
        <w:trPr>
          <w:ins w:id="582" w:author="15310893653@163.com" w:date="2020-10-06T16:04:00Z"/>
        </w:trPr>
        <w:tc>
          <w:tcPr>
            <w:tcW w:w="2130" w:type="dxa"/>
          </w:tcPr>
          <w:p w14:paraId="218A36DE" w14:textId="77777777" w:rsidR="00A5509C" w:rsidRPr="00407B79" w:rsidRDefault="00A5509C" w:rsidP="0087226E">
            <w:pPr>
              <w:spacing w:line="276" w:lineRule="auto"/>
              <w:jc w:val="center"/>
              <w:rPr>
                <w:ins w:id="583" w:author="15310893653@163.com" w:date="2020-10-06T16:04:00Z"/>
                <w:rFonts w:cstheme="minorHAnsi"/>
                <w:bCs/>
                <w:color w:val="444444"/>
                <w:sz w:val="18"/>
                <w:szCs w:val="18"/>
              </w:rPr>
            </w:pPr>
            <w:ins w:id="584" w:author="15310893653@163.com" w:date="2020-10-06T16:04:00Z">
              <w:r w:rsidRPr="00407B79">
                <w:rPr>
                  <w:rFonts w:cstheme="minorHAnsi" w:hint="eastAsia"/>
                  <w:bCs/>
                  <w:color w:val="444444"/>
                  <w:sz w:val="18"/>
                  <w:szCs w:val="18"/>
                </w:rPr>
                <w:t>Methods</w:t>
              </w:r>
            </w:ins>
          </w:p>
        </w:tc>
        <w:tc>
          <w:tcPr>
            <w:tcW w:w="2130" w:type="dxa"/>
          </w:tcPr>
          <w:p w14:paraId="4E67A33C" w14:textId="77777777" w:rsidR="00A5509C" w:rsidRPr="00407B79" w:rsidRDefault="00A5509C" w:rsidP="0087226E">
            <w:pPr>
              <w:wordWrap w:val="0"/>
              <w:spacing w:line="276" w:lineRule="auto"/>
              <w:jc w:val="center"/>
              <w:rPr>
                <w:ins w:id="585" w:author="15310893653@163.com" w:date="2020-10-06T16:04:00Z"/>
                <w:rFonts w:cstheme="minorHAnsi"/>
                <w:bCs/>
                <w:color w:val="444444"/>
                <w:sz w:val="18"/>
                <w:szCs w:val="18"/>
              </w:rPr>
            </w:pPr>
            <w:ins w:id="586" w:author="15310893653@163.com" w:date="2020-10-06T16:04:00Z">
              <w:r w:rsidRPr="00407B79">
                <w:rPr>
                  <w:rFonts w:cstheme="minorHAnsi"/>
                  <w:bCs/>
                  <w:color w:val="444444"/>
                  <w:sz w:val="18"/>
                  <w:szCs w:val="18"/>
                </w:rPr>
                <w:t>A</w:t>
              </w:r>
              <w:r w:rsidRPr="00407B79">
                <w:rPr>
                  <w:rFonts w:cstheme="minorHAnsi" w:hint="eastAsia"/>
                  <w:bCs/>
                  <w:color w:val="444444"/>
                  <w:sz w:val="18"/>
                  <w:szCs w:val="18"/>
                </w:rPr>
                <w:t>pplied</w:t>
              </w:r>
              <w:r w:rsidRPr="00407B79">
                <w:rPr>
                  <w:rFonts w:cstheme="minorHAnsi"/>
                  <w:bCs/>
                  <w:color w:val="444444"/>
                  <w:sz w:val="18"/>
                  <w:szCs w:val="18"/>
                </w:rPr>
                <w:t xml:space="preserve"> R</w:t>
              </w:r>
              <w:r w:rsidRPr="00407B79">
                <w:rPr>
                  <w:rFonts w:cstheme="minorHAnsi" w:hint="eastAsia"/>
                  <w:bCs/>
                  <w:color w:val="444444"/>
                  <w:sz w:val="18"/>
                  <w:szCs w:val="18"/>
                </w:rPr>
                <w:t>ange</w:t>
              </w:r>
            </w:ins>
          </w:p>
        </w:tc>
        <w:tc>
          <w:tcPr>
            <w:tcW w:w="2131" w:type="dxa"/>
          </w:tcPr>
          <w:p w14:paraId="78EE24A9" w14:textId="77777777" w:rsidR="00A5509C" w:rsidRPr="00407B79" w:rsidRDefault="00A5509C" w:rsidP="0087226E">
            <w:pPr>
              <w:wordWrap w:val="0"/>
              <w:spacing w:line="276" w:lineRule="auto"/>
              <w:jc w:val="center"/>
              <w:rPr>
                <w:ins w:id="587" w:author="15310893653@163.com" w:date="2020-10-06T16:04:00Z"/>
                <w:rFonts w:cstheme="minorHAnsi"/>
                <w:bCs/>
                <w:color w:val="444444"/>
                <w:sz w:val="18"/>
                <w:szCs w:val="18"/>
              </w:rPr>
            </w:pPr>
            <w:ins w:id="588" w:author="15310893653@163.com" w:date="2020-10-06T16:04:00Z">
              <w:r w:rsidRPr="00407B79">
                <w:rPr>
                  <w:rFonts w:cstheme="minorHAnsi"/>
                  <w:bCs/>
                  <w:color w:val="444444"/>
                  <w:sz w:val="18"/>
                  <w:szCs w:val="18"/>
                </w:rPr>
                <w:t>C</w:t>
              </w:r>
              <w:r w:rsidRPr="00407B79">
                <w:rPr>
                  <w:rFonts w:cstheme="minorHAnsi" w:hint="eastAsia"/>
                  <w:bCs/>
                  <w:color w:val="444444"/>
                  <w:sz w:val="18"/>
                  <w:szCs w:val="18"/>
                </w:rPr>
                <w:t>ost</w:t>
              </w:r>
            </w:ins>
          </w:p>
        </w:tc>
        <w:tc>
          <w:tcPr>
            <w:tcW w:w="2131" w:type="dxa"/>
          </w:tcPr>
          <w:p w14:paraId="63016EDD" w14:textId="77777777" w:rsidR="00A5509C" w:rsidRPr="00407B79" w:rsidRDefault="00A5509C" w:rsidP="0087226E">
            <w:pPr>
              <w:wordWrap w:val="0"/>
              <w:spacing w:line="276" w:lineRule="auto"/>
              <w:jc w:val="center"/>
              <w:rPr>
                <w:ins w:id="589" w:author="15310893653@163.com" w:date="2020-10-06T16:04:00Z"/>
                <w:rFonts w:cstheme="minorHAnsi"/>
                <w:bCs/>
                <w:color w:val="444444"/>
                <w:sz w:val="18"/>
                <w:szCs w:val="18"/>
              </w:rPr>
            </w:pPr>
            <w:ins w:id="590" w:author="15310893653@163.com" w:date="2020-10-06T16:04:00Z">
              <w:r w:rsidRPr="00407B79">
                <w:rPr>
                  <w:rFonts w:cstheme="minorHAnsi"/>
                  <w:bCs/>
                  <w:color w:val="444444"/>
                  <w:sz w:val="18"/>
                  <w:szCs w:val="18"/>
                </w:rPr>
                <w:t>R</w:t>
              </w:r>
              <w:r w:rsidRPr="00407B79">
                <w:rPr>
                  <w:rFonts w:cstheme="minorHAnsi" w:hint="eastAsia"/>
                  <w:bCs/>
                  <w:color w:val="444444"/>
                  <w:sz w:val="18"/>
                  <w:szCs w:val="18"/>
                </w:rPr>
                <w:t>isk</w:t>
              </w:r>
            </w:ins>
          </w:p>
        </w:tc>
      </w:tr>
      <w:tr w:rsidR="00A5509C" w:rsidRPr="00407B79" w14:paraId="26766980" w14:textId="77777777" w:rsidTr="0087226E">
        <w:trPr>
          <w:ins w:id="591" w:author="15310893653@163.com" w:date="2020-10-06T16:04:00Z"/>
        </w:trPr>
        <w:tc>
          <w:tcPr>
            <w:tcW w:w="2130" w:type="dxa"/>
          </w:tcPr>
          <w:p w14:paraId="2C3FF866" w14:textId="77777777" w:rsidR="00A5509C" w:rsidRPr="00407B79" w:rsidRDefault="00A5509C" w:rsidP="0087226E">
            <w:pPr>
              <w:wordWrap w:val="0"/>
              <w:spacing w:line="276" w:lineRule="auto"/>
              <w:jc w:val="center"/>
              <w:rPr>
                <w:ins w:id="592" w:author="15310893653@163.com" w:date="2020-10-06T16:04:00Z"/>
                <w:rFonts w:cstheme="minorHAnsi"/>
                <w:bCs/>
                <w:color w:val="444444"/>
                <w:sz w:val="18"/>
                <w:szCs w:val="18"/>
              </w:rPr>
            </w:pPr>
            <w:ins w:id="593" w:author="15310893653@163.com" w:date="2020-10-06T16:04:00Z">
              <w:r w:rsidRPr="00ED7845">
                <w:rPr>
                  <w:rFonts w:cstheme="minorHAnsi"/>
                  <w:bCs/>
                  <w:color w:val="444444"/>
                  <w:sz w:val="18"/>
                  <w:szCs w:val="18"/>
                </w:rPr>
                <w:t>Plant processing</w:t>
              </w:r>
            </w:ins>
          </w:p>
        </w:tc>
        <w:tc>
          <w:tcPr>
            <w:tcW w:w="2130" w:type="dxa"/>
          </w:tcPr>
          <w:p w14:paraId="2D292D42" w14:textId="77777777" w:rsidR="00A5509C" w:rsidRPr="00407B79" w:rsidRDefault="00A5509C" w:rsidP="0087226E">
            <w:pPr>
              <w:wordWrap w:val="0"/>
              <w:spacing w:line="276" w:lineRule="auto"/>
              <w:ind w:firstLineChars="200" w:firstLine="360"/>
              <w:rPr>
                <w:ins w:id="594" w:author="15310893653@163.com" w:date="2020-10-06T16:04:00Z"/>
                <w:rFonts w:cstheme="minorHAnsi"/>
                <w:bCs/>
                <w:color w:val="444444"/>
                <w:sz w:val="18"/>
                <w:szCs w:val="18"/>
              </w:rPr>
            </w:pPr>
            <w:ins w:id="595" w:author="15310893653@163.com" w:date="2020-10-06T16:04:00Z">
              <w:r w:rsidRPr="00407B79">
                <w:rPr>
                  <w:rFonts w:cstheme="minorHAnsi"/>
                  <w:bCs/>
                  <w:color w:val="444444"/>
                  <w:sz w:val="18"/>
                  <w:szCs w:val="18"/>
                </w:rPr>
                <w:t>Heavy pollution</w:t>
              </w:r>
            </w:ins>
          </w:p>
          <w:p w14:paraId="1FBA0C67" w14:textId="77777777" w:rsidR="00A5509C" w:rsidRPr="00407B79" w:rsidRDefault="00A5509C" w:rsidP="0087226E">
            <w:pPr>
              <w:wordWrap w:val="0"/>
              <w:spacing w:line="276" w:lineRule="auto"/>
              <w:ind w:firstLineChars="300" w:firstLine="540"/>
              <w:rPr>
                <w:ins w:id="596" w:author="15310893653@163.com" w:date="2020-10-06T16:04:00Z"/>
                <w:rFonts w:cstheme="minorHAnsi"/>
                <w:bCs/>
                <w:color w:val="444444"/>
                <w:sz w:val="18"/>
                <w:szCs w:val="18"/>
              </w:rPr>
            </w:pPr>
            <w:ins w:id="597" w:author="15310893653@163.com" w:date="2020-10-06T16:04:00Z">
              <w:r w:rsidRPr="00407B79">
                <w:rPr>
                  <w:rFonts w:cstheme="minorHAnsi"/>
                  <w:bCs/>
                  <w:color w:val="444444"/>
                  <w:sz w:val="18"/>
                  <w:szCs w:val="18"/>
                </w:rPr>
                <w:lastRenderedPageBreak/>
                <w:t>L</w:t>
              </w:r>
              <w:r w:rsidRPr="00407B79">
                <w:rPr>
                  <w:rFonts w:cstheme="minorHAnsi" w:hint="eastAsia"/>
                  <w:bCs/>
                  <w:color w:val="444444"/>
                  <w:sz w:val="18"/>
                  <w:szCs w:val="18"/>
                </w:rPr>
                <w:t>arge</w:t>
              </w:r>
              <w:r w:rsidRPr="00407B79">
                <w:rPr>
                  <w:rFonts w:cstheme="minorHAnsi"/>
                  <w:bCs/>
                  <w:color w:val="444444"/>
                  <w:sz w:val="18"/>
                  <w:szCs w:val="18"/>
                </w:rPr>
                <w:t xml:space="preserve"> </w:t>
              </w:r>
              <w:r w:rsidRPr="00407B79">
                <w:rPr>
                  <w:rFonts w:cstheme="minorHAnsi" w:hint="eastAsia"/>
                  <w:bCs/>
                  <w:color w:val="444444"/>
                  <w:sz w:val="18"/>
                  <w:szCs w:val="18"/>
                </w:rPr>
                <w:t>area</w:t>
              </w:r>
            </w:ins>
          </w:p>
        </w:tc>
        <w:tc>
          <w:tcPr>
            <w:tcW w:w="2131" w:type="dxa"/>
          </w:tcPr>
          <w:p w14:paraId="3F7A9393" w14:textId="77777777" w:rsidR="00A5509C" w:rsidRPr="00407B79" w:rsidRDefault="00A5509C" w:rsidP="0087226E">
            <w:pPr>
              <w:wordWrap w:val="0"/>
              <w:spacing w:line="276" w:lineRule="auto"/>
              <w:jc w:val="center"/>
              <w:rPr>
                <w:ins w:id="598" w:author="15310893653@163.com" w:date="2020-10-06T16:04:00Z"/>
                <w:rFonts w:cstheme="minorHAnsi"/>
                <w:bCs/>
                <w:color w:val="444444"/>
                <w:sz w:val="18"/>
                <w:szCs w:val="18"/>
              </w:rPr>
            </w:pPr>
            <w:ins w:id="599" w:author="15310893653@163.com" w:date="2020-10-06T16:04:00Z">
              <w:r>
                <w:rPr>
                  <w:rFonts w:cstheme="minorHAnsi"/>
                  <w:bCs/>
                  <w:color w:val="444444"/>
                  <w:sz w:val="18"/>
                  <w:szCs w:val="18"/>
                </w:rPr>
                <w:lastRenderedPageBreak/>
                <w:t>R</w:t>
              </w:r>
              <w:r>
                <w:rPr>
                  <w:rFonts w:cstheme="minorHAnsi" w:hint="eastAsia"/>
                  <w:bCs/>
                  <w:color w:val="444444"/>
                  <w:sz w:val="18"/>
                  <w:szCs w:val="18"/>
                </w:rPr>
                <w:t>elative low cost</w:t>
              </w:r>
            </w:ins>
          </w:p>
        </w:tc>
        <w:tc>
          <w:tcPr>
            <w:tcW w:w="2131" w:type="dxa"/>
          </w:tcPr>
          <w:p w14:paraId="5C7C452B" w14:textId="781CCE61" w:rsidR="00A5509C" w:rsidRPr="00407B79" w:rsidRDefault="00A5509C" w:rsidP="0087226E">
            <w:pPr>
              <w:wordWrap w:val="0"/>
              <w:spacing w:line="276" w:lineRule="auto"/>
              <w:jc w:val="center"/>
              <w:rPr>
                <w:ins w:id="600" w:author="15310893653@163.com" w:date="2020-10-06T16:04:00Z"/>
                <w:rFonts w:cstheme="minorHAnsi"/>
                <w:bCs/>
                <w:color w:val="444444"/>
                <w:sz w:val="18"/>
                <w:szCs w:val="18"/>
              </w:rPr>
            </w:pPr>
            <w:ins w:id="601" w:author="15310893653@163.com" w:date="2020-10-06T16:04:00Z">
              <w:del w:id="602" w:author="Office" w:date="2020-10-08T09:47:00Z">
                <w:r w:rsidRPr="00407B79" w:rsidDel="00274355">
                  <w:rPr>
                    <w:rFonts w:cstheme="minorHAnsi" w:hint="eastAsia"/>
                    <w:bCs/>
                    <w:color w:val="444444"/>
                    <w:sz w:val="18"/>
                    <w:szCs w:val="18"/>
                  </w:rPr>
                  <w:delText>B</w:delText>
                </w:r>
                <w:r w:rsidRPr="00407B79" w:rsidDel="00274355">
                  <w:rPr>
                    <w:rFonts w:cstheme="minorHAnsi"/>
                    <w:bCs/>
                    <w:color w:val="444444"/>
                    <w:sz w:val="18"/>
                    <w:szCs w:val="18"/>
                  </w:rPr>
                  <w:delText>e e</w:delText>
                </w:r>
              </w:del>
            </w:ins>
            <w:ins w:id="603" w:author="Office" w:date="2020-10-08T09:47:00Z">
              <w:r w:rsidR="00274355">
                <w:rPr>
                  <w:rFonts w:cstheme="minorHAnsi"/>
                  <w:bCs/>
                  <w:color w:val="444444"/>
                  <w:sz w:val="18"/>
                  <w:szCs w:val="18"/>
                </w:rPr>
                <w:t>E</w:t>
              </w:r>
            </w:ins>
            <w:ins w:id="604" w:author="15310893653@163.com" w:date="2020-10-06T16:04:00Z">
              <w:r w:rsidRPr="00407B79">
                <w:rPr>
                  <w:rFonts w:cstheme="minorHAnsi"/>
                  <w:bCs/>
                  <w:color w:val="444444"/>
                  <w:sz w:val="18"/>
                  <w:szCs w:val="18"/>
                </w:rPr>
                <w:t>asy to cause second p</w:t>
              </w:r>
              <w:r w:rsidRPr="00407B79">
                <w:rPr>
                  <w:rFonts w:cstheme="minorHAnsi"/>
                  <w:bCs/>
                  <w:color w:val="444444"/>
                  <w:sz w:val="18"/>
                  <w:szCs w:val="18"/>
                </w:rPr>
                <w:lastRenderedPageBreak/>
                <w:t>ollution</w:t>
              </w:r>
            </w:ins>
          </w:p>
        </w:tc>
      </w:tr>
      <w:tr w:rsidR="00A5509C" w:rsidRPr="00407B79" w14:paraId="688BAFF7" w14:textId="77777777" w:rsidTr="0087226E">
        <w:trPr>
          <w:ins w:id="605" w:author="15310893653@163.com" w:date="2020-10-06T16:04:00Z"/>
        </w:trPr>
        <w:tc>
          <w:tcPr>
            <w:tcW w:w="2130" w:type="dxa"/>
          </w:tcPr>
          <w:p w14:paraId="27BA160A" w14:textId="77777777" w:rsidR="00A5509C" w:rsidRPr="00407B79" w:rsidRDefault="00A5509C" w:rsidP="0087226E">
            <w:pPr>
              <w:spacing w:line="276" w:lineRule="auto"/>
              <w:jc w:val="center"/>
              <w:rPr>
                <w:ins w:id="606" w:author="15310893653@163.com" w:date="2020-10-06T16:04:00Z"/>
                <w:rFonts w:cstheme="minorHAnsi"/>
                <w:bCs/>
                <w:color w:val="444444"/>
                <w:sz w:val="18"/>
                <w:szCs w:val="18"/>
              </w:rPr>
            </w:pPr>
            <w:ins w:id="607" w:author="15310893653@163.com" w:date="2020-10-06T16:04:00Z">
              <w:r w:rsidRPr="00ED7845">
                <w:rPr>
                  <w:rFonts w:cstheme="minorHAnsi"/>
                  <w:bCs/>
                  <w:color w:val="444444"/>
                  <w:sz w:val="18"/>
                  <w:szCs w:val="18"/>
                </w:rPr>
                <w:lastRenderedPageBreak/>
                <w:t>Soil</w:t>
              </w:r>
              <w:r w:rsidRPr="00407B79">
                <w:rPr>
                  <w:rFonts w:cstheme="minorHAnsi" w:hint="eastAsia"/>
                  <w:bCs/>
                  <w:color w:val="444444"/>
                  <w:sz w:val="18"/>
                  <w:szCs w:val="18"/>
                </w:rPr>
                <w:t xml:space="preserve"> </w:t>
              </w:r>
              <w:r w:rsidRPr="00ED7845">
                <w:rPr>
                  <w:rFonts w:cstheme="minorHAnsi"/>
                  <w:bCs/>
                  <w:color w:val="444444"/>
                  <w:sz w:val="18"/>
                  <w:szCs w:val="18"/>
                </w:rPr>
                <w:t>amendments</w:t>
              </w:r>
            </w:ins>
          </w:p>
        </w:tc>
        <w:tc>
          <w:tcPr>
            <w:tcW w:w="2130" w:type="dxa"/>
          </w:tcPr>
          <w:p w14:paraId="28EC3C80" w14:textId="77777777" w:rsidR="00A5509C" w:rsidRPr="00407B79" w:rsidRDefault="00A5509C" w:rsidP="0087226E">
            <w:pPr>
              <w:wordWrap w:val="0"/>
              <w:spacing w:line="276" w:lineRule="auto"/>
              <w:ind w:firstLineChars="50" w:firstLine="90"/>
              <w:jc w:val="center"/>
              <w:rPr>
                <w:ins w:id="608" w:author="15310893653@163.com" w:date="2020-10-06T16:04:00Z"/>
                <w:rFonts w:cstheme="minorHAnsi"/>
                <w:bCs/>
                <w:color w:val="444444"/>
                <w:sz w:val="18"/>
                <w:szCs w:val="18"/>
              </w:rPr>
            </w:pPr>
            <w:ins w:id="609" w:author="15310893653@163.com" w:date="2020-10-06T16:04:00Z">
              <w:r w:rsidRPr="00ED7845">
                <w:rPr>
                  <w:rFonts w:cstheme="minorHAnsi"/>
                  <w:bCs/>
                  <w:color w:val="444444"/>
                  <w:sz w:val="18"/>
                  <w:szCs w:val="18"/>
                </w:rPr>
                <w:t>Short-term emergency</w:t>
              </w:r>
            </w:ins>
          </w:p>
        </w:tc>
        <w:tc>
          <w:tcPr>
            <w:tcW w:w="2131" w:type="dxa"/>
          </w:tcPr>
          <w:p w14:paraId="09D9BD31" w14:textId="77777777" w:rsidR="00A5509C" w:rsidRPr="00407B79" w:rsidRDefault="00A5509C" w:rsidP="0087226E">
            <w:pPr>
              <w:wordWrap w:val="0"/>
              <w:spacing w:line="276" w:lineRule="auto"/>
              <w:jc w:val="center"/>
              <w:rPr>
                <w:ins w:id="610" w:author="15310893653@163.com" w:date="2020-10-06T16:04:00Z"/>
                <w:rFonts w:cstheme="minorHAnsi"/>
                <w:bCs/>
                <w:color w:val="444444"/>
                <w:sz w:val="18"/>
                <w:szCs w:val="18"/>
              </w:rPr>
            </w:pPr>
            <w:ins w:id="611" w:author="15310893653@163.com" w:date="2020-10-06T16:04:00Z">
              <w:r>
                <w:rPr>
                  <w:rFonts w:cstheme="minorHAnsi" w:hint="eastAsia"/>
                  <w:bCs/>
                  <w:color w:val="444444"/>
                  <w:sz w:val="18"/>
                  <w:szCs w:val="18"/>
                </w:rPr>
                <w:t>--</w:t>
              </w:r>
            </w:ins>
          </w:p>
        </w:tc>
        <w:tc>
          <w:tcPr>
            <w:tcW w:w="2131" w:type="dxa"/>
          </w:tcPr>
          <w:p w14:paraId="013BA73E" w14:textId="77777777" w:rsidR="00A5509C" w:rsidRPr="00407B79" w:rsidRDefault="00A5509C" w:rsidP="0087226E">
            <w:pPr>
              <w:wordWrap w:val="0"/>
              <w:spacing w:line="276" w:lineRule="auto"/>
              <w:jc w:val="center"/>
              <w:rPr>
                <w:ins w:id="612" w:author="15310893653@163.com" w:date="2020-10-06T16:04:00Z"/>
                <w:rFonts w:cstheme="minorHAnsi"/>
                <w:bCs/>
                <w:color w:val="444444"/>
                <w:sz w:val="18"/>
                <w:szCs w:val="18"/>
              </w:rPr>
            </w:pPr>
            <w:ins w:id="613" w:author="15310893653@163.com" w:date="2020-10-06T16:04:00Z">
              <w:r w:rsidRPr="00ED7845">
                <w:rPr>
                  <w:rFonts w:cstheme="minorHAnsi"/>
                  <w:bCs/>
                  <w:color w:val="444444"/>
                  <w:sz w:val="18"/>
                  <w:szCs w:val="18"/>
                </w:rPr>
                <w:t>Resorption of pollutants</w:t>
              </w:r>
            </w:ins>
          </w:p>
        </w:tc>
      </w:tr>
      <w:tr w:rsidR="00A5509C" w:rsidRPr="00407B79" w14:paraId="5A85A767" w14:textId="77777777" w:rsidTr="0087226E">
        <w:trPr>
          <w:ins w:id="614" w:author="15310893653@163.com" w:date="2020-10-06T16:04:00Z"/>
        </w:trPr>
        <w:tc>
          <w:tcPr>
            <w:tcW w:w="2130" w:type="dxa"/>
          </w:tcPr>
          <w:p w14:paraId="51EA8AA5" w14:textId="77777777" w:rsidR="00A5509C" w:rsidRPr="00407B79" w:rsidRDefault="00A5509C" w:rsidP="0087226E">
            <w:pPr>
              <w:wordWrap w:val="0"/>
              <w:spacing w:line="276" w:lineRule="auto"/>
              <w:jc w:val="center"/>
              <w:rPr>
                <w:ins w:id="615" w:author="15310893653@163.com" w:date="2020-10-06T16:04:00Z"/>
                <w:rFonts w:cstheme="minorHAnsi"/>
                <w:bCs/>
                <w:color w:val="444444"/>
                <w:sz w:val="18"/>
                <w:szCs w:val="18"/>
              </w:rPr>
            </w:pPr>
            <w:ins w:id="616" w:author="15310893653@163.com" w:date="2020-10-06T16:04:00Z">
              <w:r w:rsidRPr="00ED7845">
                <w:rPr>
                  <w:rFonts w:cstheme="minorHAnsi"/>
                  <w:bCs/>
                  <w:color w:val="444444"/>
                  <w:sz w:val="18"/>
                  <w:szCs w:val="18"/>
                </w:rPr>
                <w:t>Physical methods</w:t>
              </w:r>
            </w:ins>
          </w:p>
        </w:tc>
        <w:tc>
          <w:tcPr>
            <w:tcW w:w="2130" w:type="dxa"/>
          </w:tcPr>
          <w:p w14:paraId="2DD5C12C" w14:textId="77777777" w:rsidR="00A5509C" w:rsidRPr="00407B79" w:rsidRDefault="00A5509C" w:rsidP="0087226E">
            <w:pPr>
              <w:wordWrap w:val="0"/>
              <w:spacing w:line="276" w:lineRule="auto"/>
              <w:jc w:val="center"/>
              <w:rPr>
                <w:ins w:id="617" w:author="15310893653@163.com" w:date="2020-10-06T16:04:00Z"/>
                <w:rFonts w:cstheme="minorHAnsi"/>
                <w:bCs/>
                <w:color w:val="444444"/>
                <w:sz w:val="18"/>
                <w:szCs w:val="18"/>
              </w:rPr>
            </w:pPr>
            <w:ins w:id="618" w:author="15310893653@163.com" w:date="2020-10-06T16:04:00Z">
              <w:r w:rsidRPr="00407B79">
                <w:rPr>
                  <w:rFonts w:cstheme="minorHAnsi"/>
                  <w:bCs/>
                  <w:color w:val="444444"/>
                  <w:sz w:val="18"/>
                  <w:szCs w:val="18"/>
                </w:rPr>
                <w:t>Small area</w:t>
              </w:r>
            </w:ins>
          </w:p>
        </w:tc>
        <w:tc>
          <w:tcPr>
            <w:tcW w:w="2131" w:type="dxa"/>
          </w:tcPr>
          <w:p w14:paraId="7C6077AB" w14:textId="77777777" w:rsidR="00A5509C" w:rsidRPr="00407B79" w:rsidRDefault="00A5509C" w:rsidP="0087226E">
            <w:pPr>
              <w:wordWrap w:val="0"/>
              <w:spacing w:line="276" w:lineRule="auto"/>
              <w:jc w:val="center"/>
              <w:rPr>
                <w:ins w:id="619" w:author="15310893653@163.com" w:date="2020-10-06T16:04:00Z"/>
                <w:rFonts w:cstheme="minorHAnsi"/>
                <w:bCs/>
                <w:color w:val="444444"/>
                <w:sz w:val="18"/>
                <w:szCs w:val="18"/>
              </w:rPr>
            </w:pPr>
            <w:ins w:id="620" w:author="15310893653@163.com" w:date="2020-10-06T16:04:00Z">
              <w:r w:rsidRPr="00407B79">
                <w:rPr>
                  <w:rFonts w:cstheme="minorHAnsi"/>
                  <w:bCs/>
                  <w:color w:val="444444"/>
                  <w:sz w:val="18"/>
                  <w:szCs w:val="18"/>
                </w:rPr>
                <w:t>High cost</w:t>
              </w:r>
            </w:ins>
          </w:p>
        </w:tc>
        <w:tc>
          <w:tcPr>
            <w:tcW w:w="2131" w:type="dxa"/>
          </w:tcPr>
          <w:p w14:paraId="1BDBCE4A" w14:textId="77777777" w:rsidR="00A5509C" w:rsidRPr="00407B79" w:rsidRDefault="00A5509C" w:rsidP="0087226E">
            <w:pPr>
              <w:wordWrap w:val="0"/>
              <w:spacing w:line="276" w:lineRule="auto"/>
              <w:jc w:val="center"/>
              <w:rPr>
                <w:ins w:id="621" w:author="15310893653@163.com" w:date="2020-10-06T16:04:00Z"/>
                <w:rFonts w:cstheme="minorHAnsi"/>
                <w:bCs/>
                <w:color w:val="444444"/>
                <w:sz w:val="18"/>
                <w:szCs w:val="18"/>
              </w:rPr>
            </w:pPr>
            <w:ins w:id="622" w:author="15310893653@163.com" w:date="2020-10-06T16:04:00Z">
              <w:r>
                <w:rPr>
                  <w:rFonts w:cstheme="minorHAnsi" w:hint="eastAsia"/>
                  <w:bCs/>
                  <w:color w:val="444444"/>
                  <w:sz w:val="18"/>
                  <w:szCs w:val="18"/>
                </w:rPr>
                <w:t>--</w:t>
              </w:r>
            </w:ins>
          </w:p>
        </w:tc>
      </w:tr>
    </w:tbl>
    <w:p w14:paraId="61748927" w14:textId="6028975D" w:rsidR="00A5509C" w:rsidRDefault="00A5509C">
      <w:pPr>
        <w:pStyle w:val="af"/>
        <w:numPr>
          <w:ilvl w:val="0"/>
          <w:numId w:val="12"/>
        </w:numPr>
        <w:spacing w:line="276" w:lineRule="auto"/>
        <w:ind w:firstLineChars="0"/>
        <w:rPr>
          <w:ins w:id="623" w:author="15310893653@163.com" w:date="2020-10-06T16:06:00Z"/>
          <w:rFonts w:cstheme="minorHAnsi"/>
          <w:sz w:val="18"/>
          <w:szCs w:val="18"/>
        </w:rPr>
        <w:pPrChange w:id="624" w:author="15310893653@163.com" w:date="2020-10-06T16:15:00Z">
          <w:pPr>
            <w:pStyle w:val="af"/>
            <w:spacing w:line="276" w:lineRule="auto"/>
            <w:ind w:left="420" w:firstLineChars="0" w:firstLine="0"/>
          </w:pPr>
        </w:pPrChange>
      </w:pPr>
      <w:ins w:id="625" w:author="15310893653@163.com" w:date="2020-10-06T16:06:00Z">
        <w:r>
          <w:rPr>
            <w:rFonts w:cstheme="minorHAnsi"/>
            <w:sz w:val="18"/>
            <w:szCs w:val="18"/>
          </w:rPr>
          <w:t>Lead pollution map of China</w:t>
        </w:r>
      </w:ins>
    </w:p>
    <w:p w14:paraId="5B16BEEA" w14:textId="7849E16C" w:rsidR="00A5509C" w:rsidRPr="00456B77" w:rsidRDefault="00A5509C">
      <w:pPr>
        <w:spacing w:line="276" w:lineRule="auto"/>
        <w:rPr>
          <w:ins w:id="626" w:author="15310893653@163.com" w:date="2020-10-06T15:55:00Z"/>
          <w:rFonts w:cstheme="minorHAnsi"/>
          <w:b/>
          <w:sz w:val="18"/>
          <w:szCs w:val="18"/>
          <w:rPrChange w:id="627" w:author="15310893653@163.com" w:date="2020-10-06T16:18:00Z">
            <w:rPr>
              <w:ins w:id="628" w:author="15310893653@163.com" w:date="2020-10-06T15:55:00Z"/>
              <w:rFonts w:cstheme="minorHAnsi"/>
              <w:bCs/>
              <w:color w:val="444444"/>
              <w:sz w:val="18"/>
              <w:szCs w:val="18"/>
              <w:u w:val="single"/>
            </w:rPr>
          </w:rPrChange>
        </w:rPr>
        <w:pPrChange w:id="629" w:author="15310893653@163.com" w:date="2020-10-06T16:18:00Z">
          <w:pPr>
            <w:wordWrap w:val="0"/>
            <w:spacing w:line="276" w:lineRule="auto"/>
          </w:pPr>
        </w:pPrChange>
      </w:pPr>
      <w:ins w:id="630" w:author="15310893653@163.com" w:date="2020-10-06T16:08:00Z">
        <w:r>
          <w:rPr>
            <w:rFonts w:cstheme="minorHAnsi"/>
            <w:sz w:val="18"/>
            <w:szCs w:val="18"/>
          </w:rPr>
          <w:t>Professor Guo advised us to</w:t>
        </w:r>
        <w:r w:rsidRPr="00456B77">
          <w:rPr>
            <w:rFonts w:cstheme="minorHAnsi"/>
            <w:b/>
            <w:bCs/>
            <w:sz w:val="18"/>
            <w:szCs w:val="18"/>
            <w:rPrChange w:id="631" w:author="15310893653@163.com" w:date="2020-10-06T16:14:00Z">
              <w:rPr>
                <w:rFonts w:cstheme="minorHAnsi"/>
                <w:sz w:val="18"/>
                <w:szCs w:val="18"/>
              </w:rPr>
            </w:rPrChange>
          </w:rPr>
          <w:t xml:space="preserve"> produce phosphate enzyme</w:t>
        </w:r>
        <w:r>
          <w:rPr>
            <w:rFonts w:cstheme="minorHAnsi"/>
            <w:sz w:val="18"/>
            <w:szCs w:val="18"/>
          </w:rPr>
          <w:t>, because there</w:t>
        </w:r>
      </w:ins>
      <w:ins w:id="632" w:author="15310893653@163.com" w:date="2020-10-06T16:09:00Z">
        <w:r>
          <w:rPr>
            <w:rFonts w:cstheme="minorHAnsi"/>
            <w:sz w:val="18"/>
            <w:szCs w:val="18"/>
          </w:rPr>
          <w:t>’s much insoluble</w:t>
        </w:r>
        <w:r w:rsidR="00456B77">
          <w:rPr>
            <w:rFonts w:cstheme="minorHAnsi"/>
            <w:sz w:val="18"/>
            <w:szCs w:val="18"/>
          </w:rPr>
          <w:t xml:space="preserve"> </w:t>
        </w:r>
      </w:ins>
      <w:ins w:id="633" w:author="15310893653@163.com" w:date="2020-10-06T17:01:00Z">
        <w:r w:rsidR="002268CB">
          <w:rPr>
            <w:rFonts w:cstheme="minorHAnsi"/>
            <w:sz w:val="18"/>
            <w:szCs w:val="18"/>
          </w:rPr>
          <w:t>phoseph</w:t>
        </w:r>
      </w:ins>
      <w:ins w:id="634" w:author="15310893653@163.com" w:date="2020-10-06T17:03:00Z">
        <w:r w:rsidR="002268CB">
          <w:rPr>
            <w:rFonts w:cstheme="minorHAnsi"/>
            <w:sz w:val="18"/>
            <w:szCs w:val="18"/>
          </w:rPr>
          <w:t>orus</w:t>
        </w:r>
      </w:ins>
      <w:ins w:id="635" w:author="15310893653@163.com" w:date="2020-10-06T16:10:00Z">
        <w:r w:rsidR="00456B77">
          <w:rPr>
            <w:rFonts w:cstheme="minorHAnsi"/>
            <w:sz w:val="18"/>
            <w:szCs w:val="18"/>
          </w:rPr>
          <w:t xml:space="preserve"> but little phosephate enzyme. </w:t>
        </w:r>
      </w:ins>
      <w:ins w:id="636" w:author="15310893653@163.com" w:date="2020-10-06T16:11:00Z">
        <w:r w:rsidR="00456B77">
          <w:rPr>
            <w:rFonts w:cstheme="minorHAnsi"/>
            <w:sz w:val="18"/>
            <w:szCs w:val="18"/>
          </w:rPr>
          <w:t>Phosphate enzyme can tra</w:t>
        </w:r>
      </w:ins>
      <w:ins w:id="637" w:author="15310893653@163.com" w:date="2020-10-06T17:00:00Z">
        <w:r w:rsidR="002268CB">
          <w:rPr>
            <w:rFonts w:cstheme="minorHAnsi"/>
            <w:sz w:val="18"/>
            <w:szCs w:val="18"/>
          </w:rPr>
          <w:t>nsf</w:t>
        </w:r>
      </w:ins>
      <w:ins w:id="638" w:author="15310893653@163.com" w:date="2020-10-06T17:01:00Z">
        <w:r w:rsidR="002268CB">
          <w:rPr>
            <w:rFonts w:cstheme="minorHAnsi"/>
            <w:sz w:val="18"/>
            <w:szCs w:val="18"/>
          </w:rPr>
          <w:t>orm</w:t>
        </w:r>
      </w:ins>
      <w:ins w:id="639" w:author="15310893653@163.com" w:date="2020-10-06T16:11:00Z">
        <w:r w:rsidR="00456B77">
          <w:rPr>
            <w:rFonts w:cstheme="minorHAnsi"/>
            <w:sz w:val="18"/>
            <w:szCs w:val="18"/>
          </w:rPr>
          <w:t xml:space="preserve"> insoluble </w:t>
        </w:r>
      </w:ins>
      <w:ins w:id="640" w:author="15310893653@163.com" w:date="2020-10-06T17:02:00Z">
        <w:r w:rsidR="002268CB">
          <w:rPr>
            <w:rFonts w:cstheme="minorHAnsi"/>
            <w:sz w:val="18"/>
            <w:szCs w:val="18"/>
          </w:rPr>
          <w:t>phosephorus</w:t>
        </w:r>
      </w:ins>
      <w:ins w:id="641" w:author="15310893653@163.com" w:date="2020-10-06T16:11:00Z">
        <w:r w:rsidR="00456B77">
          <w:rPr>
            <w:rFonts w:cstheme="minorHAnsi"/>
            <w:sz w:val="18"/>
            <w:szCs w:val="18"/>
          </w:rPr>
          <w:t xml:space="preserve"> into soluble one</w:t>
        </w:r>
      </w:ins>
      <w:ins w:id="642" w:author="Office" w:date="2020-10-08T09:47:00Z">
        <w:r w:rsidR="00077D58">
          <w:rPr>
            <w:rFonts w:cstheme="minorHAnsi"/>
            <w:sz w:val="18"/>
            <w:szCs w:val="18"/>
          </w:rPr>
          <w:t>,</w:t>
        </w:r>
      </w:ins>
      <w:ins w:id="643" w:author="15310893653@163.com" w:date="2020-10-06T16:11:00Z">
        <w:r w:rsidR="00456B77">
          <w:rPr>
            <w:rFonts w:cstheme="minorHAnsi"/>
            <w:sz w:val="18"/>
            <w:szCs w:val="18"/>
          </w:rPr>
          <w:t xml:space="preserve"> </w:t>
        </w:r>
      </w:ins>
      <w:ins w:id="644" w:author="15310893653@163.com" w:date="2020-10-06T16:12:00Z">
        <w:del w:id="645" w:author="Office" w:date="2020-10-08T09:48:00Z">
          <w:r w:rsidR="00456B77" w:rsidDel="00077D58">
            <w:rPr>
              <w:rFonts w:cstheme="minorHAnsi"/>
              <w:sz w:val="18"/>
              <w:szCs w:val="18"/>
            </w:rPr>
            <w:delText xml:space="preserve">then </w:delText>
          </w:r>
        </w:del>
      </w:ins>
      <w:ins w:id="646" w:author="15310893653@163.com" w:date="2020-10-06T16:13:00Z">
        <w:del w:id="647" w:author="Office" w:date="2020-10-08T09:48:00Z">
          <w:r w:rsidR="00456B77" w:rsidDel="00077D58">
            <w:rPr>
              <w:rFonts w:cstheme="minorHAnsi"/>
              <w:sz w:val="18"/>
              <w:szCs w:val="18"/>
            </w:rPr>
            <w:delText>that</w:delText>
          </w:r>
        </w:del>
      </w:ins>
      <w:ins w:id="648" w:author="Office" w:date="2020-10-08T09:48:00Z">
        <w:r w:rsidR="00077D58">
          <w:rPr>
            <w:rFonts w:cstheme="minorHAnsi"/>
            <w:sz w:val="18"/>
            <w:szCs w:val="18"/>
          </w:rPr>
          <w:t xml:space="preserve">which in turn </w:t>
        </w:r>
      </w:ins>
      <w:ins w:id="649" w:author="15310893653@163.com" w:date="2020-10-06T16:13:00Z">
        <w:r w:rsidR="00456B77">
          <w:rPr>
            <w:rFonts w:cstheme="minorHAnsi"/>
            <w:sz w:val="18"/>
            <w:szCs w:val="18"/>
          </w:rPr>
          <w:t xml:space="preserve"> combines with</w:t>
        </w:r>
      </w:ins>
      <w:ins w:id="650" w:author="15310893653@163.com" w:date="2020-10-06T16:11:00Z">
        <w:r w:rsidR="00456B77">
          <w:rPr>
            <w:rFonts w:cstheme="minorHAnsi"/>
            <w:sz w:val="18"/>
            <w:szCs w:val="18"/>
          </w:rPr>
          <w:t xml:space="preserve"> </w:t>
        </w:r>
      </w:ins>
      <w:ins w:id="651" w:author="15310893653@163.com" w:date="2020-10-06T16:14:00Z">
        <w:r w:rsidR="00456B77">
          <w:rPr>
            <w:rFonts w:cstheme="minorHAnsi"/>
            <w:sz w:val="18"/>
            <w:szCs w:val="18"/>
          </w:rPr>
          <w:t>lead.</w:t>
        </w:r>
      </w:ins>
      <w:ins w:id="652" w:author="15310893653@163.com" w:date="2020-10-06T16:16:00Z">
        <w:r w:rsidR="00456B77">
          <w:rPr>
            <w:rFonts w:cstheme="minorHAnsi"/>
            <w:bCs/>
            <w:color w:val="444444"/>
            <w:sz w:val="18"/>
            <w:szCs w:val="18"/>
          </w:rPr>
          <w:t xml:space="preserve"> </w:t>
        </w:r>
      </w:ins>
      <w:ins w:id="653" w:author="15310893653@163.com" w:date="2020-10-06T16:15:00Z">
        <w:r w:rsidR="00456B77">
          <w:rPr>
            <w:rFonts w:cstheme="minorHAnsi" w:hint="eastAsia"/>
            <w:bCs/>
            <w:color w:val="444444"/>
            <w:sz w:val="18"/>
            <w:szCs w:val="18"/>
          </w:rPr>
          <w:t xml:space="preserve">According to the census shared by Professor Guo, polluted areas </w:t>
        </w:r>
      </w:ins>
      <w:ins w:id="654" w:author="Office" w:date="2020-10-08T09:50:00Z">
        <w:r w:rsidR="00D012BB">
          <w:rPr>
            <w:rFonts w:cstheme="minorHAnsi"/>
            <w:bCs/>
            <w:color w:val="444444"/>
            <w:sz w:val="18"/>
            <w:szCs w:val="18"/>
          </w:rPr>
          <w:t xml:space="preserve">are </w:t>
        </w:r>
      </w:ins>
      <w:ins w:id="655" w:author="15310893653@163.com" w:date="2020-10-06T16:15:00Z">
        <w:r w:rsidR="00456B77">
          <w:rPr>
            <w:rFonts w:cstheme="minorHAnsi" w:hint="eastAsia"/>
            <w:bCs/>
            <w:color w:val="444444"/>
            <w:sz w:val="18"/>
            <w:szCs w:val="18"/>
          </w:rPr>
          <w:t xml:space="preserve">often </w:t>
        </w:r>
        <w:del w:id="656" w:author="Office" w:date="2020-10-08T09:50:00Z">
          <w:r w:rsidR="00456B77" w:rsidDel="00D012BB">
            <w:rPr>
              <w:rFonts w:cstheme="minorHAnsi" w:hint="eastAsia"/>
              <w:bCs/>
              <w:color w:val="444444"/>
              <w:sz w:val="18"/>
              <w:szCs w:val="18"/>
            </w:rPr>
            <w:delText xml:space="preserve">come from places </w:delText>
          </w:r>
        </w:del>
        <w:r w:rsidR="00456B77">
          <w:rPr>
            <w:rFonts w:cstheme="minorHAnsi" w:hint="eastAsia"/>
            <w:bCs/>
            <w:color w:val="444444"/>
            <w:sz w:val="18"/>
            <w:szCs w:val="18"/>
          </w:rPr>
          <w:t>near lead-zinc deposits, like southwest and middle-of-south in China.</w:t>
        </w:r>
      </w:ins>
      <w:ins w:id="657" w:author="15310893653@163.com" w:date="2020-10-06T16:16:00Z">
        <w:r w:rsidR="00456B77">
          <w:rPr>
            <w:rFonts w:cstheme="minorHAnsi"/>
            <w:bCs/>
            <w:color w:val="444444"/>
            <w:sz w:val="18"/>
            <w:szCs w:val="18"/>
          </w:rPr>
          <w:t xml:space="preserve"> </w:t>
        </w:r>
        <w:r w:rsidR="00456B77" w:rsidRPr="00456B77">
          <w:rPr>
            <w:rFonts w:cstheme="minorHAnsi"/>
            <w:b/>
            <w:color w:val="444444"/>
            <w:sz w:val="18"/>
            <w:szCs w:val="18"/>
            <w:rPrChange w:id="658" w:author="15310893653@163.com" w:date="2020-10-06T16:17:00Z">
              <w:rPr>
                <w:rFonts w:cstheme="minorHAnsi"/>
                <w:bCs/>
                <w:color w:val="444444"/>
                <w:sz w:val="18"/>
                <w:szCs w:val="18"/>
              </w:rPr>
            </w:rPrChange>
          </w:rPr>
          <w:t>We aim to apply it</w:t>
        </w:r>
      </w:ins>
      <w:ins w:id="659" w:author="15310893653@163.com" w:date="2020-10-06T16:17:00Z">
        <w:r w:rsidR="00456B77" w:rsidRPr="00456B77">
          <w:rPr>
            <w:rFonts w:cstheme="minorHAnsi"/>
            <w:b/>
            <w:color w:val="444444"/>
            <w:sz w:val="18"/>
            <w:szCs w:val="18"/>
            <w:rPrChange w:id="660" w:author="15310893653@163.com" w:date="2020-10-06T16:17:00Z">
              <w:rPr>
                <w:rFonts w:cstheme="minorHAnsi"/>
                <w:bCs/>
                <w:color w:val="444444"/>
                <w:sz w:val="18"/>
                <w:szCs w:val="18"/>
              </w:rPr>
            </w:rPrChange>
          </w:rPr>
          <w:t xml:space="preserve"> to southern China.</w:t>
        </w:r>
      </w:ins>
    </w:p>
    <w:p w14:paraId="139D1296" w14:textId="5FB434AE" w:rsidR="00F61F1B" w:rsidDel="00456B77" w:rsidRDefault="007D115C">
      <w:pPr>
        <w:wordWrap w:val="0"/>
        <w:spacing w:line="276" w:lineRule="auto"/>
        <w:rPr>
          <w:del w:id="661" w:author="15310893653@163.com" w:date="2020-10-06T16:18:00Z"/>
          <w:rFonts w:cstheme="minorHAnsi"/>
          <w:bCs/>
          <w:color w:val="444444"/>
          <w:sz w:val="18"/>
          <w:szCs w:val="18"/>
        </w:rPr>
      </w:pPr>
      <w:commentRangeStart w:id="662"/>
      <w:del w:id="663" w:author="15310893653@163.com" w:date="2020-10-06T16:18:00Z">
        <w:r w:rsidDel="00456B77">
          <w:rPr>
            <w:rFonts w:cstheme="minorHAnsi" w:hint="eastAsia"/>
            <w:bCs/>
            <w:color w:val="444444"/>
            <w:sz w:val="18"/>
            <w:szCs w:val="18"/>
          </w:rPr>
          <w:delText xml:space="preserve">We wanted to know the situation lead contamination situation in </w:delText>
        </w:r>
        <w:r w:rsidRPr="0040667E" w:rsidDel="00456B77">
          <w:rPr>
            <w:rFonts w:cstheme="minorHAnsi" w:hint="eastAsia"/>
            <w:bCs/>
            <w:sz w:val="18"/>
            <w:szCs w:val="18"/>
          </w:rPr>
          <w:delText xml:space="preserve">China, </w:delText>
        </w:r>
        <w:r w:rsidRPr="0040667E" w:rsidDel="00456B77">
          <w:rPr>
            <w:rFonts w:cstheme="minorHAnsi"/>
            <w:bCs/>
            <w:sz w:val="18"/>
            <w:szCs w:val="18"/>
          </w:rPr>
          <w:delText xml:space="preserve">and </w:delText>
        </w:r>
        <w:r w:rsidRPr="0040667E" w:rsidDel="00456B77">
          <w:rPr>
            <w:rFonts w:cstheme="minorHAnsi" w:hint="eastAsia"/>
            <w:bCs/>
            <w:sz w:val="18"/>
            <w:szCs w:val="18"/>
          </w:rPr>
          <w:delText>make sure o</w:delText>
        </w:r>
        <w:r w:rsidDel="00456B77">
          <w:rPr>
            <w:rFonts w:cstheme="minorHAnsi" w:hint="eastAsia"/>
            <w:bCs/>
            <w:color w:val="444444"/>
            <w:sz w:val="18"/>
            <w:szCs w:val="18"/>
          </w:rPr>
          <w:delText>ur application-background and the advantages of our project.</w:delText>
        </w:r>
        <w:commentRangeEnd w:id="662"/>
        <w:r w:rsidR="009312BC" w:rsidDel="00456B77">
          <w:rPr>
            <w:rStyle w:val="af0"/>
          </w:rPr>
          <w:commentReference w:id="662"/>
        </w:r>
      </w:del>
    </w:p>
    <w:p w14:paraId="0BDEC7DB" w14:textId="14B4A3CF" w:rsidR="00F61F1B" w:rsidDel="00456B77" w:rsidRDefault="007D115C">
      <w:pPr>
        <w:wordWrap w:val="0"/>
        <w:spacing w:line="276" w:lineRule="auto"/>
        <w:rPr>
          <w:del w:id="664" w:author="15310893653@163.com" w:date="2020-10-06T16:18:00Z"/>
          <w:rFonts w:cstheme="minorHAnsi"/>
          <w:bCs/>
          <w:color w:val="444444"/>
          <w:sz w:val="18"/>
          <w:szCs w:val="18"/>
          <w:u w:val="single"/>
        </w:rPr>
      </w:pPr>
      <w:del w:id="665" w:author="15310893653@163.com" w:date="2020-10-06T16:18:00Z">
        <w:r w:rsidDel="00456B77">
          <w:rPr>
            <w:rFonts w:cstheme="minorHAnsi" w:hint="eastAsia"/>
            <w:bCs/>
            <w:color w:val="444444"/>
            <w:sz w:val="18"/>
            <w:szCs w:val="18"/>
            <w:u w:val="single"/>
          </w:rPr>
          <w:delText>What did we know?</w:delText>
        </w:r>
      </w:del>
    </w:p>
    <w:p w14:paraId="7CA5DB58" w14:textId="78475554" w:rsidR="00F61F1B" w:rsidDel="00456B77" w:rsidRDefault="007D115C">
      <w:pPr>
        <w:wordWrap w:val="0"/>
        <w:spacing w:line="276" w:lineRule="auto"/>
        <w:rPr>
          <w:del w:id="666" w:author="15310893653@163.com" w:date="2020-10-06T16:18:00Z"/>
          <w:rFonts w:cstheme="minorHAnsi"/>
          <w:bCs/>
          <w:color w:val="444444"/>
          <w:sz w:val="18"/>
          <w:szCs w:val="18"/>
        </w:rPr>
      </w:pPr>
      <w:del w:id="667" w:author="15310893653@163.com" w:date="2020-10-06T16:18:00Z">
        <w:r w:rsidDel="00456B77">
          <w:rPr>
            <w:rFonts w:cstheme="minorHAnsi" w:hint="eastAsia"/>
            <w:bCs/>
            <w:color w:val="444444"/>
            <w:sz w:val="18"/>
            <w:szCs w:val="18"/>
          </w:rPr>
          <w:delText xml:space="preserve">According to the census shared by Professor Guo, polluted areas often come from places near lead-zinc deposits, like southwest and middle-of-south in China. </w:delText>
        </w:r>
      </w:del>
    </w:p>
    <w:p w14:paraId="01DCC76B" w14:textId="5826C903" w:rsidR="00F61F1B" w:rsidDel="00456B77" w:rsidRDefault="007D115C">
      <w:pPr>
        <w:wordWrap w:val="0"/>
        <w:spacing w:line="276" w:lineRule="auto"/>
        <w:rPr>
          <w:del w:id="668" w:author="15310893653@163.com" w:date="2020-10-06T16:18:00Z"/>
          <w:rFonts w:cstheme="minorHAnsi"/>
          <w:bCs/>
          <w:color w:val="444444"/>
          <w:sz w:val="18"/>
          <w:szCs w:val="18"/>
        </w:rPr>
      </w:pPr>
      <w:del w:id="669" w:author="15310893653@163.com" w:date="2020-10-06T16:18:00Z">
        <w:r w:rsidDel="00456B77">
          <w:rPr>
            <w:rFonts w:cstheme="minorHAnsi" w:hint="eastAsia"/>
            <w:bCs/>
            <w:color w:val="444444"/>
            <w:sz w:val="18"/>
            <w:szCs w:val="18"/>
          </w:rPr>
          <w:delText>In addition</w:delText>
        </w:r>
        <w:r w:rsidDel="00456B77">
          <w:rPr>
            <w:rFonts w:cstheme="minorHAnsi" w:hint="eastAsia"/>
            <w:bCs/>
            <w:color w:val="444444"/>
            <w:sz w:val="18"/>
            <w:szCs w:val="18"/>
          </w:rPr>
          <w:delText>，</w:delText>
        </w:r>
        <w:r w:rsidDel="00456B77">
          <w:rPr>
            <w:rFonts w:cstheme="minorHAnsi" w:hint="eastAsia"/>
            <w:bCs/>
            <w:color w:val="444444"/>
            <w:sz w:val="18"/>
            <w:szCs w:val="18"/>
          </w:rPr>
          <w:delText xml:space="preserve">He </w:delText>
        </w:r>
        <w:r w:rsidDel="00456B77">
          <w:rPr>
            <w:rFonts w:cstheme="minorHAnsi"/>
            <w:bCs/>
            <w:color w:val="444444"/>
            <w:sz w:val="18"/>
            <w:szCs w:val="18"/>
          </w:rPr>
          <w:delText xml:space="preserve">shared merits and </w:delText>
        </w:r>
        <w:r w:rsidDel="00456B77">
          <w:rPr>
            <w:rFonts w:cstheme="minorHAnsi" w:hint="eastAsia"/>
            <w:bCs/>
            <w:color w:val="444444"/>
            <w:sz w:val="18"/>
            <w:szCs w:val="18"/>
          </w:rPr>
          <w:delText>demerits</w:delText>
        </w:r>
        <w:r w:rsidDel="00456B77">
          <w:rPr>
            <w:rFonts w:cstheme="minorHAnsi"/>
            <w:bCs/>
            <w:color w:val="444444"/>
            <w:sz w:val="18"/>
            <w:szCs w:val="18"/>
          </w:rPr>
          <w:delText xml:space="preserve"> of lots of methods nowadays</w:delText>
        </w:r>
        <w:r w:rsidDel="00456B77">
          <w:rPr>
            <w:rFonts w:cstheme="minorHAnsi" w:hint="eastAsia"/>
            <w:bCs/>
            <w:color w:val="444444"/>
            <w:sz w:val="18"/>
            <w:szCs w:val="18"/>
          </w:rPr>
          <w:delText xml:space="preserve"> (shown in Table 1)</w:delText>
        </w:r>
        <w:r w:rsidDel="00456B77">
          <w:rPr>
            <w:rFonts w:cstheme="minorHAnsi"/>
            <w:bCs/>
            <w:color w:val="444444"/>
            <w:sz w:val="18"/>
            <w:szCs w:val="18"/>
          </w:rPr>
          <w:delText xml:space="preserve"> with us and were kind enough to give us data of soil in Yunnan.</w:delText>
        </w:r>
      </w:del>
    </w:p>
    <w:p w14:paraId="2EDDA6ED" w14:textId="37A48EF4" w:rsidR="0040667E" w:rsidRPr="009E08B7" w:rsidDel="00456B77" w:rsidRDefault="0040667E" w:rsidP="0040667E">
      <w:pPr>
        <w:wordWrap w:val="0"/>
        <w:spacing w:line="276" w:lineRule="auto"/>
        <w:rPr>
          <w:del w:id="670" w:author="15310893653@163.com" w:date="2020-10-06T16:18:00Z"/>
          <w:rFonts w:cstheme="minorHAnsi"/>
          <w:bCs/>
          <w:sz w:val="18"/>
          <w:szCs w:val="18"/>
        </w:rPr>
      </w:pPr>
      <w:del w:id="671" w:author="15310893653@163.com" w:date="2020-10-06T16:18:00Z">
        <w:r w:rsidRPr="009E08B7" w:rsidDel="00456B77">
          <w:rPr>
            <w:rFonts w:cstheme="minorHAnsi" w:hint="eastAsia"/>
            <w:bCs/>
            <w:sz w:val="18"/>
            <w:szCs w:val="18"/>
          </w:rPr>
          <w:delText xml:space="preserve">Table 1 </w:delText>
        </w:r>
      </w:del>
    </w:p>
    <w:tbl>
      <w:tblPr>
        <w:tblStyle w:val="ad"/>
        <w:tblW w:w="0" w:type="auto"/>
        <w:tblLook w:val="04A0" w:firstRow="1" w:lastRow="0" w:firstColumn="1" w:lastColumn="0" w:noHBand="0" w:noVBand="1"/>
      </w:tblPr>
      <w:tblGrid>
        <w:gridCol w:w="2130"/>
        <w:gridCol w:w="2130"/>
        <w:gridCol w:w="2131"/>
        <w:gridCol w:w="2131"/>
      </w:tblGrid>
      <w:tr w:rsidR="0040667E" w:rsidRPr="00407B79" w:rsidDel="00456B77" w14:paraId="04DBC445" w14:textId="17E44DAC" w:rsidTr="001D6146">
        <w:trPr>
          <w:del w:id="672" w:author="15310893653@163.com" w:date="2020-10-06T16:18:00Z"/>
        </w:trPr>
        <w:tc>
          <w:tcPr>
            <w:tcW w:w="2130" w:type="dxa"/>
          </w:tcPr>
          <w:p w14:paraId="0859AEF0" w14:textId="6FD2AC1F" w:rsidR="0040667E" w:rsidRPr="00407B79" w:rsidDel="00456B77" w:rsidRDefault="0040667E" w:rsidP="001D6146">
            <w:pPr>
              <w:spacing w:line="276" w:lineRule="auto"/>
              <w:jc w:val="center"/>
              <w:rPr>
                <w:del w:id="673" w:author="15310893653@163.com" w:date="2020-10-06T16:18:00Z"/>
                <w:rFonts w:cstheme="minorHAnsi"/>
                <w:bCs/>
                <w:color w:val="444444"/>
                <w:sz w:val="18"/>
                <w:szCs w:val="18"/>
              </w:rPr>
            </w:pPr>
            <w:del w:id="674" w:author="15310893653@163.com" w:date="2020-10-06T16:18:00Z">
              <w:r w:rsidRPr="00407B79" w:rsidDel="00456B77">
                <w:rPr>
                  <w:rFonts w:cstheme="minorHAnsi" w:hint="eastAsia"/>
                  <w:bCs/>
                  <w:color w:val="444444"/>
                  <w:sz w:val="18"/>
                  <w:szCs w:val="18"/>
                </w:rPr>
                <w:delText>Methods</w:delText>
              </w:r>
            </w:del>
          </w:p>
        </w:tc>
        <w:tc>
          <w:tcPr>
            <w:tcW w:w="2130" w:type="dxa"/>
          </w:tcPr>
          <w:p w14:paraId="7398E2AF" w14:textId="70C33DC6" w:rsidR="0040667E" w:rsidRPr="00407B79" w:rsidDel="00456B77" w:rsidRDefault="0040667E" w:rsidP="001D6146">
            <w:pPr>
              <w:wordWrap w:val="0"/>
              <w:spacing w:line="276" w:lineRule="auto"/>
              <w:jc w:val="center"/>
              <w:rPr>
                <w:del w:id="675" w:author="15310893653@163.com" w:date="2020-10-06T16:18:00Z"/>
                <w:rFonts w:cstheme="minorHAnsi"/>
                <w:bCs/>
                <w:color w:val="444444"/>
                <w:sz w:val="18"/>
                <w:szCs w:val="18"/>
              </w:rPr>
            </w:pPr>
            <w:del w:id="676" w:author="15310893653@163.com" w:date="2020-10-06T16:18:00Z">
              <w:r w:rsidRPr="00407B79" w:rsidDel="00456B77">
                <w:rPr>
                  <w:rFonts w:cstheme="minorHAnsi"/>
                  <w:bCs/>
                  <w:color w:val="444444"/>
                  <w:sz w:val="18"/>
                  <w:szCs w:val="18"/>
                </w:rPr>
                <w:delText>A</w:delText>
              </w:r>
              <w:r w:rsidRPr="00407B79" w:rsidDel="00456B77">
                <w:rPr>
                  <w:rFonts w:cstheme="minorHAnsi" w:hint="eastAsia"/>
                  <w:bCs/>
                  <w:color w:val="444444"/>
                  <w:sz w:val="18"/>
                  <w:szCs w:val="18"/>
                </w:rPr>
                <w:delText>pplied</w:delText>
              </w:r>
              <w:r w:rsidRPr="00407B79" w:rsidDel="00456B77">
                <w:rPr>
                  <w:rFonts w:cstheme="minorHAnsi"/>
                  <w:bCs/>
                  <w:color w:val="444444"/>
                  <w:sz w:val="18"/>
                  <w:szCs w:val="18"/>
                </w:rPr>
                <w:delText xml:space="preserve"> R</w:delText>
              </w:r>
              <w:r w:rsidRPr="00407B79" w:rsidDel="00456B77">
                <w:rPr>
                  <w:rFonts w:cstheme="minorHAnsi" w:hint="eastAsia"/>
                  <w:bCs/>
                  <w:color w:val="444444"/>
                  <w:sz w:val="18"/>
                  <w:szCs w:val="18"/>
                </w:rPr>
                <w:delText>ange</w:delText>
              </w:r>
            </w:del>
          </w:p>
        </w:tc>
        <w:tc>
          <w:tcPr>
            <w:tcW w:w="2131" w:type="dxa"/>
          </w:tcPr>
          <w:p w14:paraId="4B3D47F0" w14:textId="23F5D080" w:rsidR="0040667E" w:rsidRPr="00407B79" w:rsidDel="00456B77" w:rsidRDefault="0040667E" w:rsidP="001D6146">
            <w:pPr>
              <w:wordWrap w:val="0"/>
              <w:spacing w:line="276" w:lineRule="auto"/>
              <w:jc w:val="center"/>
              <w:rPr>
                <w:del w:id="677" w:author="15310893653@163.com" w:date="2020-10-06T16:18:00Z"/>
                <w:rFonts w:cstheme="minorHAnsi"/>
                <w:bCs/>
                <w:color w:val="444444"/>
                <w:sz w:val="18"/>
                <w:szCs w:val="18"/>
              </w:rPr>
            </w:pPr>
            <w:del w:id="678" w:author="15310893653@163.com" w:date="2020-10-06T16:18:00Z">
              <w:r w:rsidRPr="00407B79" w:rsidDel="00456B77">
                <w:rPr>
                  <w:rFonts w:cstheme="minorHAnsi"/>
                  <w:bCs/>
                  <w:color w:val="444444"/>
                  <w:sz w:val="18"/>
                  <w:szCs w:val="18"/>
                </w:rPr>
                <w:delText>C</w:delText>
              </w:r>
              <w:r w:rsidRPr="00407B79" w:rsidDel="00456B77">
                <w:rPr>
                  <w:rFonts w:cstheme="minorHAnsi" w:hint="eastAsia"/>
                  <w:bCs/>
                  <w:color w:val="444444"/>
                  <w:sz w:val="18"/>
                  <w:szCs w:val="18"/>
                </w:rPr>
                <w:delText>ost</w:delText>
              </w:r>
            </w:del>
          </w:p>
        </w:tc>
        <w:tc>
          <w:tcPr>
            <w:tcW w:w="2131" w:type="dxa"/>
          </w:tcPr>
          <w:p w14:paraId="08FD9F7A" w14:textId="2F70DD3E" w:rsidR="0040667E" w:rsidRPr="00407B79" w:rsidDel="00456B77" w:rsidRDefault="0040667E" w:rsidP="001D6146">
            <w:pPr>
              <w:wordWrap w:val="0"/>
              <w:spacing w:line="276" w:lineRule="auto"/>
              <w:jc w:val="center"/>
              <w:rPr>
                <w:del w:id="679" w:author="15310893653@163.com" w:date="2020-10-06T16:18:00Z"/>
                <w:rFonts w:cstheme="minorHAnsi"/>
                <w:bCs/>
                <w:color w:val="444444"/>
                <w:sz w:val="18"/>
                <w:szCs w:val="18"/>
              </w:rPr>
            </w:pPr>
            <w:del w:id="680" w:author="15310893653@163.com" w:date="2020-10-06T16:18:00Z">
              <w:r w:rsidRPr="00407B79" w:rsidDel="00456B77">
                <w:rPr>
                  <w:rFonts w:cstheme="minorHAnsi"/>
                  <w:bCs/>
                  <w:color w:val="444444"/>
                  <w:sz w:val="18"/>
                  <w:szCs w:val="18"/>
                </w:rPr>
                <w:delText>R</w:delText>
              </w:r>
              <w:r w:rsidRPr="00407B79" w:rsidDel="00456B77">
                <w:rPr>
                  <w:rFonts w:cstheme="minorHAnsi" w:hint="eastAsia"/>
                  <w:bCs/>
                  <w:color w:val="444444"/>
                  <w:sz w:val="18"/>
                  <w:szCs w:val="18"/>
                </w:rPr>
                <w:delText>isk</w:delText>
              </w:r>
            </w:del>
          </w:p>
        </w:tc>
      </w:tr>
      <w:tr w:rsidR="0040667E" w:rsidRPr="00407B79" w:rsidDel="00456B77" w14:paraId="79353571" w14:textId="5A98277C" w:rsidTr="001D6146">
        <w:trPr>
          <w:del w:id="681" w:author="15310893653@163.com" w:date="2020-10-06T16:18:00Z"/>
        </w:trPr>
        <w:tc>
          <w:tcPr>
            <w:tcW w:w="2130" w:type="dxa"/>
          </w:tcPr>
          <w:p w14:paraId="7E054056" w14:textId="6FF61C24" w:rsidR="0040667E" w:rsidRPr="00407B79" w:rsidDel="00456B77" w:rsidRDefault="0040667E" w:rsidP="001D6146">
            <w:pPr>
              <w:wordWrap w:val="0"/>
              <w:spacing w:line="276" w:lineRule="auto"/>
              <w:jc w:val="center"/>
              <w:rPr>
                <w:del w:id="682" w:author="15310893653@163.com" w:date="2020-10-06T16:18:00Z"/>
                <w:rFonts w:cstheme="minorHAnsi"/>
                <w:bCs/>
                <w:color w:val="444444"/>
                <w:sz w:val="18"/>
                <w:szCs w:val="18"/>
              </w:rPr>
            </w:pPr>
            <w:del w:id="683" w:author="15310893653@163.com" w:date="2020-10-06T16:18:00Z">
              <w:r w:rsidRPr="00ED7845" w:rsidDel="00456B77">
                <w:rPr>
                  <w:rFonts w:cstheme="minorHAnsi"/>
                  <w:bCs/>
                  <w:color w:val="444444"/>
                  <w:sz w:val="18"/>
                  <w:szCs w:val="18"/>
                </w:rPr>
                <w:delText>Plant processing</w:delText>
              </w:r>
            </w:del>
          </w:p>
        </w:tc>
        <w:tc>
          <w:tcPr>
            <w:tcW w:w="2130" w:type="dxa"/>
          </w:tcPr>
          <w:p w14:paraId="2A822911" w14:textId="282E259D" w:rsidR="0040667E" w:rsidRPr="00407B79" w:rsidDel="00456B77" w:rsidRDefault="0040667E" w:rsidP="001D6146">
            <w:pPr>
              <w:wordWrap w:val="0"/>
              <w:spacing w:line="276" w:lineRule="auto"/>
              <w:ind w:firstLineChars="200" w:firstLine="360"/>
              <w:rPr>
                <w:del w:id="684" w:author="15310893653@163.com" w:date="2020-10-06T16:18:00Z"/>
                <w:rFonts w:cstheme="minorHAnsi"/>
                <w:bCs/>
                <w:color w:val="444444"/>
                <w:sz w:val="18"/>
                <w:szCs w:val="18"/>
              </w:rPr>
            </w:pPr>
            <w:del w:id="685" w:author="15310893653@163.com" w:date="2020-10-06T16:18:00Z">
              <w:r w:rsidRPr="00407B79" w:rsidDel="00456B77">
                <w:rPr>
                  <w:rFonts w:cstheme="minorHAnsi"/>
                  <w:bCs/>
                  <w:color w:val="444444"/>
                  <w:sz w:val="18"/>
                  <w:szCs w:val="18"/>
                </w:rPr>
                <w:delText>Heavy pollution</w:delText>
              </w:r>
            </w:del>
          </w:p>
          <w:p w14:paraId="5E6E3463" w14:textId="6F8D58E4" w:rsidR="0040667E" w:rsidRPr="00407B79" w:rsidDel="00456B77" w:rsidRDefault="0040667E" w:rsidP="001D6146">
            <w:pPr>
              <w:wordWrap w:val="0"/>
              <w:spacing w:line="276" w:lineRule="auto"/>
              <w:ind w:firstLineChars="300" w:firstLine="540"/>
              <w:rPr>
                <w:del w:id="686" w:author="15310893653@163.com" w:date="2020-10-06T16:18:00Z"/>
                <w:rFonts w:cstheme="minorHAnsi"/>
                <w:bCs/>
                <w:color w:val="444444"/>
                <w:sz w:val="18"/>
                <w:szCs w:val="18"/>
              </w:rPr>
            </w:pPr>
            <w:del w:id="687" w:author="15310893653@163.com" w:date="2020-10-06T16:18:00Z">
              <w:r w:rsidRPr="00407B79" w:rsidDel="00456B77">
                <w:rPr>
                  <w:rFonts w:cstheme="minorHAnsi"/>
                  <w:bCs/>
                  <w:color w:val="444444"/>
                  <w:sz w:val="18"/>
                  <w:szCs w:val="18"/>
                </w:rPr>
                <w:delText>L</w:delText>
              </w:r>
              <w:r w:rsidRPr="00407B79" w:rsidDel="00456B77">
                <w:rPr>
                  <w:rFonts w:cstheme="minorHAnsi" w:hint="eastAsia"/>
                  <w:bCs/>
                  <w:color w:val="444444"/>
                  <w:sz w:val="18"/>
                  <w:szCs w:val="18"/>
                </w:rPr>
                <w:delText>arge</w:delText>
              </w:r>
              <w:r w:rsidRPr="00407B79" w:rsidDel="00456B77">
                <w:rPr>
                  <w:rFonts w:cstheme="minorHAnsi"/>
                  <w:bCs/>
                  <w:color w:val="444444"/>
                  <w:sz w:val="18"/>
                  <w:szCs w:val="18"/>
                </w:rPr>
                <w:delText xml:space="preserve"> </w:delText>
              </w:r>
              <w:r w:rsidRPr="00407B79" w:rsidDel="00456B77">
                <w:rPr>
                  <w:rFonts w:cstheme="minorHAnsi" w:hint="eastAsia"/>
                  <w:bCs/>
                  <w:color w:val="444444"/>
                  <w:sz w:val="18"/>
                  <w:szCs w:val="18"/>
                </w:rPr>
                <w:delText>area</w:delText>
              </w:r>
            </w:del>
          </w:p>
        </w:tc>
        <w:tc>
          <w:tcPr>
            <w:tcW w:w="2131" w:type="dxa"/>
          </w:tcPr>
          <w:p w14:paraId="44DC912E" w14:textId="529E78F5" w:rsidR="0040667E" w:rsidRPr="00407B79" w:rsidDel="00456B77" w:rsidRDefault="0040667E" w:rsidP="001D6146">
            <w:pPr>
              <w:wordWrap w:val="0"/>
              <w:spacing w:line="276" w:lineRule="auto"/>
              <w:jc w:val="center"/>
              <w:rPr>
                <w:del w:id="688" w:author="15310893653@163.com" w:date="2020-10-06T16:18:00Z"/>
                <w:rFonts w:cstheme="minorHAnsi"/>
                <w:bCs/>
                <w:color w:val="444444"/>
                <w:sz w:val="18"/>
                <w:szCs w:val="18"/>
              </w:rPr>
            </w:pPr>
            <w:del w:id="689" w:author="15310893653@163.com" w:date="2020-10-06T16:18:00Z">
              <w:r w:rsidDel="00456B77">
                <w:rPr>
                  <w:rFonts w:cstheme="minorHAnsi"/>
                  <w:bCs/>
                  <w:color w:val="444444"/>
                  <w:sz w:val="18"/>
                  <w:szCs w:val="18"/>
                </w:rPr>
                <w:delText>R</w:delText>
              </w:r>
              <w:r w:rsidDel="00456B77">
                <w:rPr>
                  <w:rFonts w:cstheme="minorHAnsi" w:hint="eastAsia"/>
                  <w:bCs/>
                  <w:color w:val="444444"/>
                  <w:sz w:val="18"/>
                  <w:szCs w:val="18"/>
                </w:rPr>
                <w:delText>elative low cost</w:delText>
              </w:r>
            </w:del>
          </w:p>
        </w:tc>
        <w:tc>
          <w:tcPr>
            <w:tcW w:w="2131" w:type="dxa"/>
          </w:tcPr>
          <w:p w14:paraId="5CBA7C08" w14:textId="260CF823" w:rsidR="0040667E" w:rsidRPr="00407B79" w:rsidDel="00456B77" w:rsidRDefault="0040667E" w:rsidP="001D6146">
            <w:pPr>
              <w:wordWrap w:val="0"/>
              <w:spacing w:line="276" w:lineRule="auto"/>
              <w:jc w:val="center"/>
              <w:rPr>
                <w:del w:id="690" w:author="15310893653@163.com" w:date="2020-10-06T16:18:00Z"/>
                <w:rFonts w:cstheme="minorHAnsi"/>
                <w:bCs/>
                <w:color w:val="444444"/>
                <w:sz w:val="18"/>
                <w:szCs w:val="18"/>
              </w:rPr>
            </w:pPr>
            <w:del w:id="691" w:author="15310893653@163.com" w:date="2020-10-06T16:18:00Z">
              <w:r w:rsidRPr="00407B79" w:rsidDel="00456B77">
                <w:rPr>
                  <w:rFonts w:cstheme="minorHAnsi" w:hint="eastAsia"/>
                  <w:bCs/>
                  <w:color w:val="444444"/>
                  <w:sz w:val="18"/>
                  <w:szCs w:val="18"/>
                </w:rPr>
                <w:delText>B</w:delText>
              </w:r>
              <w:r w:rsidRPr="00407B79" w:rsidDel="00456B77">
                <w:rPr>
                  <w:rFonts w:cstheme="minorHAnsi"/>
                  <w:bCs/>
                  <w:color w:val="444444"/>
                  <w:sz w:val="18"/>
                  <w:szCs w:val="18"/>
                </w:rPr>
                <w:delText>e easy to cause second pollution</w:delText>
              </w:r>
            </w:del>
          </w:p>
        </w:tc>
      </w:tr>
      <w:tr w:rsidR="0040667E" w:rsidRPr="00407B79" w:rsidDel="00456B77" w14:paraId="36CC8B46" w14:textId="7750BB81" w:rsidTr="001D6146">
        <w:trPr>
          <w:del w:id="692" w:author="15310893653@163.com" w:date="2020-10-06T16:18:00Z"/>
        </w:trPr>
        <w:tc>
          <w:tcPr>
            <w:tcW w:w="2130" w:type="dxa"/>
          </w:tcPr>
          <w:p w14:paraId="09501788" w14:textId="58D748FA" w:rsidR="0040667E" w:rsidRPr="00407B79" w:rsidDel="00456B77" w:rsidRDefault="0040667E" w:rsidP="001D6146">
            <w:pPr>
              <w:spacing w:line="276" w:lineRule="auto"/>
              <w:jc w:val="center"/>
              <w:rPr>
                <w:del w:id="693" w:author="15310893653@163.com" w:date="2020-10-06T16:18:00Z"/>
                <w:rFonts w:cstheme="minorHAnsi"/>
                <w:bCs/>
                <w:color w:val="444444"/>
                <w:sz w:val="18"/>
                <w:szCs w:val="18"/>
              </w:rPr>
            </w:pPr>
            <w:del w:id="694" w:author="15310893653@163.com" w:date="2020-10-06T16:18:00Z">
              <w:r w:rsidRPr="00ED7845" w:rsidDel="00456B77">
                <w:rPr>
                  <w:rFonts w:cstheme="minorHAnsi"/>
                  <w:bCs/>
                  <w:color w:val="444444"/>
                  <w:sz w:val="18"/>
                  <w:szCs w:val="18"/>
                </w:rPr>
                <w:delText>Soil</w:delText>
              </w:r>
              <w:r w:rsidRPr="00407B79" w:rsidDel="00456B77">
                <w:rPr>
                  <w:rFonts w:cstheme="minorHAnsi" w:hint="eastAsia"/>
                  <w:bCs/>
                  <w:color w:val="444444"/>
                  <w:sz w:val="18"/>
                  <w:szCs w:val="18"/>
                </w:rPr>
                <w:delText xml:space="preserve"> </w:delText>
              </w:r>
              <w:r w:rsidRPr="00ED7845" w:rsidDel="00456B77">
                <w:rPr>
                  <w:rFonts w:cstheme="minorHAnsi"/>
                  <w:bCs/>
                  <w:color w:val="444444"/>
                  <w:sz w:val="18"/>
                  <w:szCs w:val="18"/>
                </w:rPr>
                <w:delText>amendments</w:delText>
              </w:r>
            </w:del>
          </w:p>
        </w:tc>
        <w:tc>
          <w:tcPr>
            <w:tcW w:w="2130" w:type="dxa"/>
          </w:tcPr>
          <w:p w14:paraId="60A36A09" w14:textId="611A536C" w:rsidR="0040667E" w:rsidRPr="00407B79" w:rsidDel="00456B77" w:rsidRDefault="0040667E" w:rsidP="001D6146">
            <w:pPr>
              <w:wordWrap w:val="0"/>
              <w:spacing w:line="276" w:lineRule="auto"/>
              <w:ind w:firstLineChars="50" w:firstLine="90"/>
              <w:jc w:val="center"/>
              <w:rPr>
                <w:del w:id="695" w:author="15310893653@163.com" w:date="2020-10-06T16:18:00Z"/>
                <w:rFonts w:cstheme="minorHAnsi"/>
                <w:bCs/>
                <w:color w:val="444444"/>
                <w:sz w:val="18"/>
                <w:szCs w:val="18"/>
              </w:rPr>
            </w:pPr>
            <w:del w:id="696" w:author="15310893653@163.com" w:date="2020-10-06T16:18:00Z">
              <w:r w:rsidRPr="00ED7845" w:rsidDel="00456B77">
                <w:rPr>
                  <w:rFonts w:cstheme="minorHAnsi"/>
                  <w:bCs/>
                  <w:color w:val="444444"/>
                  <w:sz w:val="18"/>
                  <w:szCs w:val="18"/>
                </w:rPr>
                <w:delText>Short-term emergency</w:delText>
              </w:r>
            </w:del>
          </w:p>
        </w:tc>
        <w:tc>
          <w:tcPr>
            <w:tcW w:w="2131" w:type="dxa"/>
          </w:tcPr>
          <w:p w14:paraId="7827CCDC" w14:textId="602E8031" w:rsidR="0040667E" w:rsidRPr="00407B79" w:rsidDel="00456B77" w:rsidRDefault="0040667E" w:rsidP="001D6146">
            <w:pPr>
              <w:wordWrap w:val="0"/>
              <w:spacing w:line="276" w:lineRule="auto"/>
              <w:jc w:val="center"/>
              <w:rPr>
                <w:del w:id="697" w:author="15310893653@163.com" w:date="2020-10-06T16:18:00Z"/>
                <w:rFonts w:cstheme="minorHAnsi"/>
                <w:bCs/>
                <w:color w:val="444444"/>
                <w:sz w:val="18"/>
                <w:szCs w:val="18"/>
              </w:rPr>
            </w:pPr>
            <w:del w:id="698" w:author="15310893653@163.com" w:date="2020-10-06T16:18:00Z">
              <w:r w:rsidDel="00456B77">
                <w:rPr>
                  <w:rFonts w:cstheme="minorHAnsi" w:hint="eastAsia"/>
                  <w:bCs/>
                  <w:color w:val="444444"/>
                  <w:sz w:val="18"/>
                  <w:szCs w:val="18"/>
                </w:rPr>
                <w:delText>--</w:delText>
              </w:r>
            </w:del>
          </w:p>
        </w:tc>
        <w:tc>
          <w:tcPr>
            <w:tcW w:w="2131" w:type="dxa"/>
          </w:tcPr>
          <w:p w14:paraId="29EAFBD9" w14:textId="520DD27C" w:rsidR="0040667E" w:rsidRPr="00407B79" w:rsidDel="00456B77" w:rsidRDefault="0040667E" w:rsidP="001D6146">
            <w:pPr>
              <w:wordWrap w:val="0"/>
              <w:spacing w:line="276" w:lineRule="auto"/>
              <w:jc w:val="center"/>
              <w:rPr>
                <w:del w:id="699" w:author="15310893653@163.com" w:date="2020-10-06T16:18:00Z"/>
                <w:rFonts w:cstheme="minorHAnsi"/>
                <w:bCs/>
                <w:color w:val="444444"/>
                <w:sz w:val="18"/>
                <w:szCs w:val="18"/>
              </w:rPr>
            </w:pPr>
            <w:del w:id="700" w:author="15310893653@163.com" w:date="2020-10-06T16:18:00Z">
              <w:r w:rsidRPr="00ED7845" w:rsidDel="00456B77">
                <w:rPr>
                  <w:rFonts w:cstheme="minorHAnsi"/>
                  <w:bCs/>
                  <w:color w:val="444444"/>
                  <w:sz w:val="18"/>
                  <w:szCs w:val="18"/>
                </w:rPr>
                <w:delText>Resorption of pollutants</w:delText>
              </w:r>
            </w:del>
          </w:p>
        </w:tc>
      </w:tr>
      <w:tr w:rsidR="0040667E" w:rsidRPr="00407B79" w:rsidDel="00456B77" w14:paraId="3AE5103C" w14:textId="3281C53C" w:rsidTr="001D6146">
        <w:trPr>
          <w:del w:id="701" w:author="15310893653@163.com" w:date="2020-10-06T16:18:00Z"/>
        </w:trPr>
        <w:tc>
          <w:tcPr>
            <w:tcW w:w="2130" w:type="dxa"/>
          </w:tcPr>
          <w:p w14:paraId="6007D54B" w14:textId="10B2C85B" w:rsidR="0040667E" w:rsidRPr="00407B79" w:rsidDel="00456B77" w:rsidRDefault="0040667E" w:rsidP="001D6146">
            <w:pPr>
              <w:wordWrap w:val="0"/>
              <w:spacing w:line="276" w:lineRule="auto"/>
              <w:jc w:val="center"/>
              <w:rPr>
                <w:del w:id="702" w:author="15310893653@163.com" w:date="2020-10-06T16:18:00Z"/>
                <w:rFonts w:cstheme="minorHAnsi"/>
                <w:bCs/>
                <w:color w:val="444444"/>
                <w:sz w:val="18"/>
                <w:szCs w:val="18"/>
              </w:rPr>
            </w:pPr>
            <w:del w:id="703" w:author="15310893653@163.com" w:date="2020-10-06T16:18:00Z">
              <w:r w:rsidRPr="00ED7845" w:rsidDel="00456B77">
                <w:rPr>
                  <w:rFonts w:cstheme="minorHAnsi"/>
                  <w:bCs/>
                  <w:color w:val="444444"/>
                  <w:sz w:val="18"/>
                  <w:szCs w:val="18"/>
                </w:rPr>
                <w:delText>Physical methods</w:delText>
              </w:r>
            </w:del>
          </w:p>
        </w:tc>
        <w:tc>
          <w:tcPr>
            <w:tcW w:w="2130" w:type="dxa"/>
          </w:tcPr>
          <w:p w14:paraId="278E886C" w14:textId="2FC550B3" w:rsidR="0040667E" w:rsidRPr="00407B79" w:rsidDel="00456B77" w:rsidRDefault="0040667E" w:rsidP="001D6146">
            <w:pPr>
              <w:wordWrap w:val="0"/>
              <w:spacing w:line="276" w:lineRule="auto"/>
              <w:jc w:val="center"/>
              <w:rPr>
                <w:del w:id="704" w:author="15310893653@163.com" w:date="2020-10-06T16:18:00Z"/>
                <w:rFonts w:cstheme="minorHAnsi"/>
                <w:bCs/>
                <w:color w:val="444444"/>
                <w:sz w:val="18"/>
                <w:szCs w:val="18"/>
              </w:rPr>
            </w:pPr>
            <w:del w:id="705" w:author="15310893653@163.com" w:date="2020-10-06T16:18:00Z">
              <w:r w:rsidRPr="00407B79" w:rsidDel="00456B77">
                <w:rPr>
                  <w:rFonts w:cstheme="minorHAnsi"/>
                  <w:bCs/>
                  <w:color w:val="444444"/>
                  <w:sz w:val="18"/>
                  <w:szCs w:val="18"/>
                </w:rPr>
                <w:delText>Small area</w:delText>
              </w:r>
            </w:del>
          </w:p>
        </w:tc>
        <w:tc>
          <w:tcPr>
            <w:tcW w:w="2131" w:type="dxa"/>
          </w:tcPr>
          <w:p w14:paraId="22145979" w14:textId="389FF364" w:rsidR="0040667E" w:rsidRPr="00407B79" w:rsidDel="00456B77" w:rsidRDefault="0040667E" w:rsidP="001D6146">
            <w:pPr>
              <w:wordWrap w:val="0"/>
              <w:spacing w:line="276" w:lineRule="auto"/>
              <w:jc w:val="center"/>
              <w:rPr>
                <w:del w:id="706" w:author="15310893653@163.com" w:date="2020-10-06T16:18:00Z"/>
                <w:rFonts w:cstheme="minorHAnsi"/>
                <w:bCs/>
                <w:color w:val="444444"/>
                <w:sz w:val="18"/>
                <w:szCs w:val="18"/>
              </w:rPr>
            </w:pPr>
            <w:del w:id="707" w:author="15310893653@163.com" w:date="2020-10-06T16:18:00Z">
              <w:r w:rsidRPr="00407B79" w:rsidDel="00456B77">
                <w:rPr>
                  <w:rFonts w:cstheme="minorHAnsi"/>
                  <w:bCs/>
                  <w:color w:val="444444"/>
                  <w:sz w:val="18"/>
                  <w:szCs w:val="18"/>
                </w:rPr>
                <w:delText>High cost</w:delText>
              </w:r>
            </w:del>
          </w:p>
        </w:tc>
        <w:tc>
          <w:tcPr>
            <w:tcW w:w="2131" w:type="dxa"/>
          </w:tcPr>
          <w:p w14:paraId="01B94051" w14:textId="6FE8012B" w:rsidR="0040667E" w:rsidRPr="00407B79" w:rsidDel="00456B77" w:rsidRDefault="0040667E" w:rsidP="001D6146">
            <w:pPr>
              <w:wordWrap w:val="0"/>
              <w:spacing w:line="276" w:lineRule="auto"/>
              <w:jc w:val="center"/>
              <w:rPr>
                <w:del w:id="708" w:author="15310893653@163.com" w:date="2020-10-06T16:18:00Z"/>
                <w:rFonts w:cstheme="minorHAnsi"/>
                <w:bCs/>
                <w:color w:val="444444"/>
                <w:sz w:val="18"/>
                <w:szCs w:val="18"/>
              </w:rPr>
            </w:pPr>
            <w:del w:id="709" w:author="15310893653@163.com" w:date="2020-10-06T16:18:00Z">
              <w:r w:rsidDel="00456B77">
                <w:rPr>
                  <w:rFonts w:cstheme="minorHAnsi" w:hint="eastAsia"/>
                  <w:bCs/>
                  <w:color w:val="444444"/>
                  <w:sz w:val="18"/>
                  <w:szCs w:val="18"/>
                </w:rPr>
                <w:delText>--</w:delText>
              </w:r>
            </w:del>
          </w:p>
        </w:tc>
      </w:tr>
    </w:tbl>
    <w:p w14:paraId="02359984" w14:textId="77777777" w:rsidR="00F61F1B" w:rsidRPr="00E71739" w:rsidRDefault="007D115C">
      <w:pPr>
        <w:spacing w:line="276" w:lineRule="auto"/>
        <w:jc w:val="center"/>
        <w:rPr>
          <w:rFonts w:cstheme="minorHAnsi"/>
          <w:b/>
          <w:bCs/>
          <w:color w:val="000000"/>
          <w:szCs w:val="21"/>
          <w:highlight w:val="yellow"/>
          <w:shd w:val="clear" w:color="auto" w:fill="FFFFFF"/>
          <w:rPrChange w:id="710" w:author="15310893653@163.com" w:date="2020-10-06T16:20:00Z">
            <w:rPr>
              <w:rFonts w:cstheme="minorHAnsi"/>
              <w:b/>
              <w:bCs/>
              <w:color w:val="000000"/>
              <w:szCs w:val="21"/>
              <w:shd w:val="clear" w:color="auto" w:fill="FFFFFF"/>
            </w:rPr>
          </w:rPrChange>
        </w:rPr>
      </w:pPr>
      <w:r w:rsidRPr="00E71739">
        <w:rPr>
          <w:rFonts w:cstheme="minorHAnsi"/>
          <w:b/>
          <w:bCs/>
          <w:noProof/>
          <w:color w:val="000000"/>
          <w:szCs w:val="21"/>
          <w:highlight w:val="yellow"/>
          <w:shd w:val="clear" w:color="auto" w:fill="FFFFFF"/>
          <w:rPrChange w:id="711" w:author="15310893653@163.com" w:date="2020-10-06T16:20:00Z">
            <w:rPr>
              <w:rFonts w:cstheme="minorHAnsi"/>
              <w:b/>
              <w:bCs/>
              <w:noProof/>
              <w:color w:val="000000"/>
              <w:szCs w:val="21"/>
              <w:shd w:val="clear" w:color="auto" w:fill="FFFFFF"/>
            </w:rPr>
          </w:rPrChange>
        </w:rPr>
        <w:drawing>
          <wp:inline distT="0" distB="0" distL="0" distR="0" wp14:anchorId="04F11C31" wp14:editId="30D32F7C">
            <wp:extent cx="2381250" cy="2381250"/>
            <wp:effectExtent l="0" t="0" r="0" b="0"/>
            <wp:docPr id="19" name="图片 19" descr="C:\Users\HP\Desktop\照片\照片\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P\Desktop\照片\照片\2-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23C6B978" w14:textId="77777777" w:rsidR="00AB7D0E" w:rsidRDefault="00AB7D0E" w:rsidP="00AB7D0E">
      <w:pPr>
        <w:wordWrap w:val="0"/>
        <w:spacing w:line="276" w:lineRule="auto"/>
        <w:rPr>
          <w:ins w:id="712" w:author="15310893653@163.com" w:date="2020-10-08T14:00:00Z"/>
          <w:rFonts w:cstheme="minorHAnsi"/>
          <w:bCs/>
          <w:color w:val="444444"/>
          <w:sz w:val="18"/>
          <w:szCs w:val="18"/>
        </w:rPr>
      </w:pPr>
      <w:ins w:id="713" w:author="15310893653@163.com" w:date="2020-10-08T14:00:00Z">
        <w:r>
          <w:rPr>
            <w:rFonts w:cstheme="minorHAnsi"/>
            <w:bCs/>
            <w:color w:val="444444"/>
            <w:sz w:val="18"/>
            <w:szCs w:val="18"/>
          </w:rPr>
          <w:t>Professor Li Zhen</w:t>
        </w:r>
        <w:r>
          <w:rPr>
            <w:rFonts w:cstheme="minorHAnsi" w:hint="eastAsia"/>
            <w:bCs/>
            <w:color w:val="444444"/>
            <w:sz w:val="18"/>
            <w:szCs w:val="18"/>
          </w:rPr>
          <w:t xml:space="preserve"> is </w:t>
        </w:r>
        <w:r>
          <w:rPr>
            <w:rFonts w:cstheme="minorHAnsi"/>
            <w:bCs/>
            <w:color w:val="444444"/>
            <w:sz w:val="18"/>
            <w:szCs w:val="18"/>
          </w:rPr>
          <w:t>an expert in</w:t>
        </w:r>
        <w:r>
          <w:rPr>
            <w:rFonts w:cstheme="minorHAnsi" w:hint="eastAsia"/>
            <w:bCs/>
            <w:color w:val="444444"/>
            <w:sz w:val="18"/>
            <w:szCs w:val="18"/>
          </w:rPr>
          <w:t xml:space="preserve"> </w:t>
        </w:r>
        <w:r>
          <w:rPr>
            <w:rFonts w:cstheme="minorHAnsi"/>
            <w:bCs/>
            <w:color w:val="444444"/>
            <w:sz w:val="18"/>
            <w:szCs w:val="18"/>
          </w:rPr>
          <w:t>soil heavy metal treatment from Nanjing Agricultural University</w:t>
        </w:r>
      </w:ins>
    </w:p>
    <w:p w14:paraId="19C60929" w14:textId="77777777" w:rsidR="00AB7D0E" w:rsidRDefault="00AB7D0E" w:rsidP="00AB7D0E">
      <w:pPr>
        <w:wordWrap w:val="0"/>
        <w:spacing w:line="276" w:lineRule="auto"/>
        <w:rPr>
          <w:ins w:id="714" w:author="15310893653@163.com" w:date="2020-10-08T14:00:00Z"/>
          <w:rFonts w:cstheme="minorHAnsi"/>
          <w:bCs/>
          <w:color w:val="444444"/>
          <w:sz w:val="18"/>
          <w:szCs w:val="18"/>
        </w:rPr>
      </w:pPr>
    </w:p>
    <w:p w14:paraId="5D5A3831" w14:textId="77777777" w:rsidR="00AB7D0E" w:rsidRPr="008F609D" w:rsidRDefault="00AB7D0E" w:rsidP="00AB7D0E">
      <w:pPr>
        <w:spacing w:line="276" w:lineRule="auto"/>
        <w:rPr>
          <w:ins w:id="715" w:author="15310893653@163.com" w:date="2020-10-08T14:00:00Z"/>
          <w:rFonts w:ascii="Sitka Display" w:hAnsi="Sitka Display" w:cstheme="minorHAnsi"/>
          <w:b/>
          <w:bCs/>
          <w:sz w:val="18"/>
          <w:szCs w:val="18"/>
          <w:u w:val="single"/>
        </w:rPr>
      </w:pPr>
      <w:ins w:id="716" w:author="15310893653@163.com" w:date="2020-10-08T14:00:00Z">
        <w:r>
          <w:rPr>
            <w:rFonts w:ascii="Sitka Display" w:hAnsi="Sitka Display" w:cstheme="minorHAnsi"/>
            <w:b/>
            <w:bCs/>
            <w:sz w:val="18"/>
            <w:szCs w:val="18"/>
            <w:u w:val="single"/>
          </w:rPr>
          <w:t>We want to know…</w:t>
        </w:r>
      </w:ins>
    </w:p>
    <w:p w14:paraId="692AA8E2" w14:textId="77777777" w:rsidR="00AB7D0E" w:rsidRPr="00EB150B" w:rsidRDefault="00AB7D0E" w:rsidP="00AB7D0E">
      <w:pPr>
        <w:pStyle w:val="af"/>
        <w:numPr>
          <w:ilvl w:val="0"/>
          <w:numId w:val="15"/>
        </w:numPr>
        <w:wordWrap w:val="0"/>
        <w:spacing w:line="276" w:lineRule="auto"/>
        <w:ind w:firstLineChars="0"/>
        <w:rPr>
          <w:ins w:id="717" w:author="15310893653@163.com" w:date="2020-10-08T14:00:00Z"/>
          <w:rFonts w:cstheme="minorHAnsi"/>
          <w:bCs/>
          <w:color w:val="444444"/>
          <w:sz w:val="18"/>
          <w:szCs w:val="18"/>
        </w:rPr>
      </w:pPr>
      <w:ins w:id="718" w:author="15310893653@163.com" w:date="2020-10-08T14:00:00Z">
        <w:r>
          <w:rPr>
            <w:rFonts w:cstheme="minorHAnsi"/>
            <w:bCs/>
            <w:color w:val="444444"/>
            <w:sz w:val="18"/>
            <w:szCs w:val="18"/>
          </w:rPr>
          <w:t>S</w:t>
        </w:r>
        <w:r w:rsidRPr="00EB150B">
          <w:rPr>
            <w:rFonts w:cstheme="minorHAnsi"/>
            <w:bCs/>
            <w:color w:val="444444"/>
            <w:sz w:val="18"/>
            <w:szCs w:val="18"/>
          </w:rPr>
          <w:t>tability of pyromorphite and</w:t>
        </w:r>
        <w:r>
          <w:rPr>
            <w:rFonts w:cstheme="minorHAnsi"/>
            <w:bCs/>
            <w:color w:val="444444"/>
            <w:sz w:val="18"/>
            <w:szCs w:val="18"/>
          </w:rPr>
          <w:t xml:space="preserve"> </w:t>
        </w:r>
        <w:r w:rsidRPr="00EB150B">
          <w:rPr>
            <w:rFonts w:cstheme="minorHAnsi"/>
            <w:bCs/>
            <w:color w:val="444444"/>
            <w:sz w:val="18"/>
            <w:szCs w:val="18"/>
          </w:rPr>
          <w:t xml:space="preserve">safety of forming pyromorphite in soil </w:t>
        </w:r>
      </w:ins>
    </w:p>
    <w:p w14:paraId="249DD453" w14:textId="77777777" w:rsidR="00AB7D0E" w:rsidRDefault="00AB7D0E" w:rsidP="00AB7D0E">
      <w:pPr>
        <w:pStyle w:val="af"/>
        <w:numPr>
          <w:ilvl w:val="0"/>
          <w:numId w:val="15"/>
        </w:numPr>
        <w:wordWrap w:val="0"/>
        <w:spacing w:line="276" w:lineRule="auto"/>
        <w:ind w:firstLineChars="0"/>
        <w:rPr>
          <w:ins w:id="719" w:author="15310893653@163.com" w:date="2020-10-08T14:00:00Z"/>
          <w:rFonts w:cstheme="minorHAnsi"/>
          <w:bCs/>
          <w:color w:val="444444"/>
          <w:sz w:val="18"/>
          <w:szCs w:val="18"/>
        </w:rPr>
      </w:pPr>
      <w:ins w:id="720" w:author="15310893653@163.com" w:date="2020-10-08T14:00:00Z">
        <w:r>
          <w:rPr>
            <w:rFonts w:cstheme="minorHAnsi"/>
            <w:bCs/>
            <w:color w:val="444444"/>
            <w:sz w:val="18"/>
            <w:szCs w:val="18"/>
          </w:rPr>
          <w:t xml:space="preserve">Efficiency of employing immobilization approach in soil environment </w:t>
        </w:r>
      </w:ins>
    </w:p>
    <w:p w14:paraId="55E72F0C" w14:textId="77777777" w:rsidR="00AB7D0E" w:rsidRPr="00EB150B" w:rsidRDefault="00AB7D0E" w:rsidP="00AB7D0E">
      <w:pPr>
        <w:pStyle w:val="af"/>
        <w:numPr>
          <w:ilvl w:val="0"/>
          <w:numId w:val="15"/>
        </w:numPr>
        <w:wordWrap w:val="0"/>
        <w:spacing w:line="276" w:lineRule="auto"/>
        <w:ind w:firstLineChars="0"/>
        <w:rPr>
          <w:ins w:id="721" w:author="15310893653@163.com" w:date="2020-10-08T14:00:00Z"/>
          <w:rFonts w:cstheme="minorHAnsi"/>
          <w:bCs/>
          <w:color w:val="444444"/>
          <w:sz w:val="18"/>
          <w:szCs w:val="18"/>
        </w:rPr>
      </w:pPr>
      <w:ins w:id="722" w:author="15310893653@163.com" w:date="2020-10-08T14:00:00Z">
        <w:r>
          <w:rPr>
            <w:rFonts w:cstheme="minorHAnsi"/>
            <w:bCs/>
            <w:color w:val="444444"/>
            <w:sz w:val="18"/>
            <w:szCs w:val="18"/>
          </w:rPr>
          <w:t xml:space="preserve">How to verify the formation of pyromorphite in soil </w:t>
        </w:r>
      </w:ins>
    </w:p>
    <w:p w14:paraId="2104B05C" w14:textId="77777777" w:rsidR="00AB7D0E" w:rsidRPr="008F609D" w:rsidRDefault="00AB7D0E" w:rsidP="00AB7D0E">
      <w:pPr>
        <w:wordWrap w:val="0"/>
        <w:spacing w:line="276" w:lineRule="auto"/>
        <w:rPr>
          <w:ins w:id="723" w:author="15310893653@163.com" w:date="2020-10-08T14:00:00Z"/>
          <w:rFonts w:ascii="Sitka Display" w:hAnsi="Sitka Display" w:cstheme="minorHAnsi"/>
          <w:b/>
          <w:bCs/>
          <w:sz w:val="18"/>
          <w:szCs w:val="18"/>
          <w:u w:val="single"/>
        </w:rPr>
      </w:pPr>
      <w:ins w:id="724" w:author="15310893653@163.com" w:date="2020-10-08T14:00:00Z">
        <w:r w:rsidRPr="008F609D">
          <w:rPr>
            <w:rFonts w:ascii="Sitka Display" w:hAnsi="Sitka Display" w:cstheme="minorHAnsi"/>
            <w:b/>
            <w:bCs/>
            <w:sz w:val="18"/>
            <w:szCs w:val="18"/>
            <w:u w:val="single"/>
          </w:rPr>
          <w:t>What did we know?</w:t>
        </w:r>
      </w:ins>
    </w:p>
    <w:p w14:paraId="4BEE7A76" w14:textId="77777777" w:rsidR="00AB7D0E" w:rsidRDefault="00AB7D0E" w:rsidP="00AB7D0E">
      <w:pPr>
        <w:pStyle w:val="af"/>
        <w:numPr>
          <w:ilvl w:val="0"/>
          <w:numId w:val="16"/>
        </w:numPr>
        <w:wordWrap w:val="0"/>
        <w:spacing w:line="276" w:lineRule="auto"/>
        <w:ind w:firstLineChars="0"/>
        <w:rPr>
          <w:ins w:id="725" w:author="15310893653@163.com" w:date="2020-10-08T14:00:00Z"/>
          <w:rFonts w:cstheme="minorHAnsi"/>
          <w:bCs/>
          <w:color w:val="444444"/>
          <w:sz w:val="18"/>
          <w:szCs w:val="18"/>
        </w:rPr>
      </w:pPr>
      <w:ins w:id="726" w:author="15310893653@163.com" w:date="2020-10-08T14:00:00Z">
        <w:r>
          <w:rPr>
            <w:rFonts w:cstheme="minorHAnsi"/>
            <w:bCs/>
            <w:color w:val="444444"/>
            <w:sz w:val="18"/>
            <w:szCs w:val="18"/>
          </w:rPr>
          <w:t>Exceptional stability of pyromorphite</w:t>
        </w:r>
      </w:ins>
    </w:p>
    <w:p w14:paraId="16DCCDD2" w14:textId="77777777" w:rsidR="00AB7D0E" w:rsidRDefault="00AB7D0E" w:rsidP="00AB7D0E">
      <w:pPr>
        <w:pStyle w:val="af"/>
        <w:numPr>
          <w:ilvl w:val="0"/>
          <w:numId w:val="16"/>
        </w:numPr>
        <w:wordWrap w:val="0"/>
        <w:spacing w:line="276" w:lineRule="auto"/>
        <w:ind w:firstLineChars="0"/>
        <w:rPr>
          <w:ins w:id="727" w:author="15310893653@163.com" w:date="2020-10-08T14:00:00Z"/>
          <w:rFonts w:cstheme="minorHAnsi"/>
          <w:bCs/>
          <w:color w:val="444444"/>
          <w:sz w:val="18"/>
          <w:szCs w:val="18"/>
        </w:rPr>
      </w:pPr>
      <w:ins w:id="728" w:author="15310893653@163.com" w:date="2020-10-08T14:00:00Z">
        <w:r>
          <w:rPr>
            <w:rFonts w:cstheme="minorHAnsi"/>
            <w:bCs/>
            <w:color w:val="444444"/>
            <w:sz w:val="18"/>
            <w:szCs w:val="18"/>
          </w:rPr>
          <w:t xml:space="preserve">Feasibility of extending previous research to soil environment </w:t>
        </w:r>
      </w:ins>
    </w:p>
    <w:p w14:paraId="2FD0B9AC" w14:textId="77777777" w:rsidR="00AB7D0E" w:rsidRPr="00352CD6" w:rsidRDefault="00AB7D0E" w:rsidP="00AB7D0E">
      <w:pPr>
        <w:pStyle w:val="af"/>
        <w:numPr>
          <w:ilvl w:val="0"/>
          <w:numId w:val="16"/>
        </w:numPr>
        <w:wordWrap w:val="0"/>
        <w:spacing w:line="276" w:lineRule="auto"/>
        <w:ind w:firstLineChars="0"/>
        <w:rPr>
          <w:ins w:id="729" w:author="15310893653@163.com" w:date="2020-10-08T14:00:00Z"/>
          <w:rFonts w:cstheme="minorHAnsi"/>
          <w:bCs/>
          <w:color w:val="444444"/>
          <w:sz w:val="18"/>
          <w:szCs w:val="18"/>
        </w:rPr>
      </w:pPr>
      <w:ins w:id="730" w:author="15310893653@163.com" w:date="2020-10-08T14:00:00Z">
        <w:r>
          <w:rPr>
            <w:rFonts w:cstheme="minorHAnsi"/>
            <w:bCs/>
            <w:color w:val="444444"/>
            <w:sz w:val="18"/>
            <w:szCs w:val="18"/>
          </w:rPr>
          <w:t xml:space="preserve">Employing </w:t>
        </w:r>
        <w:r w:rsidRPr="00352CD6">
          <w:rPr>
            <w:rFonts w:cstheme="minorHAnsi"/>
            <w:bCs/>
            <w:color w:val="444444"/>
            <w:sz w:val="18"/>
            <w:szCs w:val="18"/>
          </w:rPr>
          <w:t>XRD analysis to verify the formation of pyromorphite in soil.</w:t>
        </w:r>
      </w:ins>
    </w:p>
    <w:p w14:paraId="756FC0CA" w14:textId="77777777" w:rsidR="00AB7D0E" w:rsidRDefault="00AB7D0E" w:rsidP="00AB7D0E">
      <w:pPr>
        <w:rPr>
          <w:ins w:id="731" w:author="15310893653@163.com" w:date="2020-10-08T14:00:00Z"/>
        </w:rPr>
      </w:pPr>
    </w:p>
    <w:p w14:paraId="5B440642" w14:textId="77777777" w:rsidR="00AB7D0E" w:rsidRPr="008F609D" w:rsidRDefault="00AB7D0E" w:rsidP="00AB7D0E">
      <w:pPr>
        <w:rPr>
          <w:ins w:id="732" w:author="15310893653@163.com" w:date="2020-10-08T14:00:00Z"/>
          <w:rFonts w:ascii="Sitka Display" w:hAnsi="Sitka Display" w:cstheme="minorHAnsi"/>
          <w:i/>
          <w:iCs/>
          <w:sz w:val="15"/>
          <w:szCs w:val="15"/>
        </w:rPr>
      </w:pPr>
      <w:ins w:id="733" w:author="15310893653@163.com" w:date="2020-10-08T14:00:00Z">
        <w:r w:rsidRPr="008F609D">
          <w:rPr>
            <w:rFonts w:ascii="Sitka Display" w:hAnsi="Sitka Display" w:cstheme="minorHAnsi"/>
            <w:i/>
            <w:iCs/>
            <w:sz w:val="15"/>
            <w:szCs w:val="15"/>
          </w:rPr>
          <w:t>“Although previous research on the formation of pyromorphite was carried out in the water system, it can be extended to the soil system. It is also safe to treat lead ions by forming pyromorphite in the soil environment, because pyromorphite is extremely stable, and effective lead cannot be extracted with TCLP (US EPA standard). In addition, many phosphate-solubilizing microorganisms in the soil are very tolerant to lead and are basically unaffected.  Organic bonding state of lead in soil and other forms may affect the formation of pyromorphite, but it should not be very serious, because from the chemical balance, pyromorphite is almost the most stable lead-containing mineral. If you want to analyze and prove whether there is pyromorphite formed in the soil environment. XRD is the most effective method.”</w:t>
        </w:r>
      </w:ins>
    </w:p>
    <w:p w14:paraId="5D4F0E68" w14:textId="1A36BA35" w:rsidR="00F61F1B" w:rsidRPr="00E71739" w:rsidDel="00AB7D0E" w:rsidRDefault="007D115C">
      <w:pPr>
        <w:wordWrap w:val="0"/>
        <w:spacing w:line="276" w:lineRule="auto"/>
        <w:rPr>
          <w:del w:id="734" w:author="15310893653@163.com" w:date="2020-10-08T14:00:00Z"/>
          <w:rFonts w:cstheme="minorHAnsi"/>
          <w:b/>
          <w:bCs/>
          <w:color w:val="000000"/>
          <w:szCs w:val="21"/>
          <w:highlight w:val="yellow"/>
          <w:shd w:val="clear" w:color="auto" w:fill="FFFFFF"/>
          <w:rPrChange w:id="735" w:author="15310893653@163.com" w:date="2020-10-06T16:20:00Z">
            <w:rPr>
              <w:del w:id="736" w:author="15310893653@163.com" w:date="2020-10-08T14:00:00Z"/>
              <w:rFonts w:cstheme="minorHAnsi"/>
              <w:b/>
              <w:bCs/>
              <w:color w:val="000000"/>
              <w:szCs w:val="21"/>
              <w:shd w:val="clear" w:color="auto" w:fill="FFFFFF"/>
            </w:rPr>
          </w:rPrChange>
        </w:rPr>
      </w:pPr>
      <w:del w:id="737" w:author="15310893653@163.com" w:date="2020-10-08T14:00:00Z">
        <w:r w:rsidRPr="00E71739" w:rsidDel="00AB7D0E">
          <w:rPr>
            <w:rFonts w:cstheme="minorHAnsi"/>
            <w:b/>
            <w:bCs/>
            <w:color w:val="000000"/>
            <w:szCs w:val="21"/>
            <w:highlight w:val="yellow"/>
            <w:shd w:val="clear" w:color="auto" w:fill="FFFFFF"/>
            <w:rPrChange w:id="738" w:author="15310893653@163.com" w:date="2020-10-06T16:20:00Z">
              <w:rPr>
                <w:rFonts w:cstheme="minorHAnsi"/>
                <w:b/>
                <w:bCs/>
                <w:color w:val="000000"/>
                <w:szCs w:val="21"/>
                <w:shd w:val="clear" w:color="auto" w:fill="FFFFFF"/>
              </w:rPr>
            </w:rPrChange>
          </w:rPr>
          <w:delText>Professor Li Zhen </w:delText>
        </w:r>
      </w:del>
    </w:p>
    <w:p w14:paraId="10A982C5" w14:textId="229D512D" w:rsidR="00A27755" w:rsidRPr="00E71739" w:rsidDel="00AB7D0E" w:rsidRDefault="007D115C">
      <w:pPr>
        <w:wordWrap w:val="0"/>
        <w:spacing w:line="276" w:lineRule="auto"/>
        <w:rPr>
          <w:del w:id="739" w:author="15310893653@163.com" w:date="2020-10-08T14:00:00Z"/>
          <w:rFonts w:ascii="Sitka Display" w:hAnsi="Sitka Display" w:cstheme="minorHAnsi"/>
          <w:sz w:val="15"/>
          <w:szCs w:val="15"/>
          <w:highlight w:val="yellow"/>
          <w:rPrChange w:id="740" w:author="15310893653@163.com" w:date="2020-10-06T16:20:00Z">
            <w:rPr>
              <w:del w:id="741" w:author="15310893653@163.com" w:date="2020-10-08T14:00:00Z"/>
              <w:rFonts w:cstheme="minorHAnsi"/>
              <w:bCs/>
              <w:color w:val="444444"/>
              <w:sz w:val="18"/>
              <w:szCs w:val="18"/>
            </w:rPr>
          </w:rPrChange>
        </w:rPr>
      </w:pPr>
      <w:del w:id="742" w:author="15310893653@163.com" w:date="2020-10-08T14:00:00Z">
        <w:r w:rsidRPr="00E71739" w:rsidDel="00AB7D0E">
          <w:rPr>
            <w:rFonts w:ascii="Sitka Display" w:hAnsi="Sitka Display" w:cstheme="minorHAnsi"/>
            <w:sz w:val="15"/>
            <w:szCs w:val="15"/>
            <w:highlight w:val="yellow"/>
            <w:rPrChange w:id="743" w:author="15310893653@163.com" w:date="2020-10-06T16:20:00Z">
              <w:rPr>
                <w:rFonts w:cstheme="minorHAnsi"/>
                <w:bCs/>
                <w:color w:val="444444"/>
                <w:sz w:val="18"/>
                <w:szCs w:val="18"/>
              </w:rPr>
            </w:rPrChange>
          </w:rPr>
          <w:delText>Professor Li Zhen is an expert in soil microorganism from Nanjing Agricultural University.</w:delText>
        </w:r>
      </w:del>
    </w:p>
    <w:p w14:paraId="3EAE9532" w14:textId="0D256B3A" w:rsidR="00F61F1B" w:rsidRPr="00E71739" w:rsidDel="00E71739" w:rsidRDefault="007D115C">
      <w:pPr>
        <w:wordWrap w:val="0"/>
        <w:spacing w:line="276" w:lineRule="auto"/>
        <w:rPr>
          <w:del w:id="744" w:author="15310893653@163.com" w:date="2020-10-06T16:19:00Z"/>
          <w:rFonts w:cstheme="minorHAnsi"/>
          <w:bCs/>
          <w:color w:val="444444"/>
          <w:sz w:val="18"/>
          <w:szCs w:val="18"/>
          <w:highlight w:val="yellow"/>
          <w:u w:val="single"/>
          <w:rPrChange w:id="745" w:author="15310893653@163.com" w:date="2020-10-06T16:20:00Z">
            <w:rPr>
              <w:del w:id="746" w:author="15310893653@163.com" w:date="2020-10-06T16:19:00Z"/>
              <w:rFonts w:cstheme="minorHAnsi"/>
              <w:bCs/>
              <w:color w:val="444444"/>
              <w:sz w:val="18"/>
              <w:szCs w:val="18"/>
              <w:u w:val="single"/>
            </w:rPr>
          </w:rPrChange>
        </w:rPr>
      </w:pPr>
      <w:del w:id="747" w:author="15310893653@163.com" w:date="2020-10-06T16:19:00Z">
        <w:r w:rsidRPr="00E71739" w:rsidDel="00A27755">
          <w:rPr>
            <w:rFonts w:cstheme="minorHAnsi"/>
            <w:bCs/>
            <w:color w:val="444444"/>
            <w:sz w:val="18"/>
            <w:szCs w:val="18"/>
            <w:highlight w:val="yellow"/>
            <w:u w:val="single"/>
            <w:rPrChange w:id="748" w:author="15310893653@163.com" w:date="2020-10-06T16:20:00Z">
              <w:rPr>
                <w:rFonts w:cstheme="minorHAnsi"/>
                <w:bCs/>
                <w:color w:val="444444"/>
                <w:sz w:val="18"/>
                <w:szCs w:val="18"/>
                <w:u w:val="single"/>
              </w:rPr>
            </w:rPrChange>
          </w:rPr>
          <w:delText>Why did we want to ask him?</w:delText>
        </w:r>
      </w:del>
    </w:p>
    <w:p w14:paraId="4A9E8092" w14:textId="7F3BE670" w:rsidR="00F61F1B" w:rsidRPr="00E71739" w:rsidDel="00AB7D0E" w:rsidRDefault="007D115C">
      <w:pPr>
        <w:wordWrap w:val="0"/>
        <w:spacing w:line="276" w:lineRule="auto"/>
        <w:rPr>
          <w:del w:id="749" w:author="15310893653@163.com" w:date="2020-10-08T14:00:00Z"/>
          <w:rFonts w:cstheme="minorHAnsi"/>
          <w:bCs/>
          <w:color w:val="444444"/>
          <w:sz w:val="18"/>
          <w:szCs w:val="18"/>
          <w:highlight w:val="yellow"/>
          <w:rPrChange w:id="750" w:author="15310893653@163.com" w:date="2020-10-06T16:20:00Z">
            <w:rPr>
              <w:del w:id="751" w:author="15310893653@163.com" w:date="2020-10-08T14:00:00Z"/>
              <w:rFonts w:cstheme="minorHAnsi"/>
              <w:bCs/>
              <w:color w:val="444444"/>
              <w:sz w:val="18"/>
              <w:szCs w:val="18"/>
            </w:rPr>
          </w:rPrChange>
        </w:rPr>
      </w:pPr>
      <w:del w:id="752" w:author="15310893653@163.com" w:date="2020-10-08T14:00:00Z">
        <w:r w:rsidRPr="00E71739" w:rsidDel="00AB7D0E">
          <w:rPr>
            <w:rFonts w:cstheme="minorHAnsi"/>
            <w:bCs/>
            <w:color w:val="444444"/>
            <w:sz w:val="18"/>
            <w:szCs w:val="18"/>
            <w:highlight w:val="yellow"/>
            <w:rPrChange w:id="753" w:author="15310893653@163.com" w:date="2020-10-06T16:20:00Z">
              <w:rPr>
                <w:rFonts w:cstheme="minorHAnsi"/>
                <w:bCs/>
                <w:color w:val="444444"/>
                <w:sz w:val="18"/>
                <w:szCs w:val="18"/>
              </w:rPr>
            </w:rPrChange>
          </w:rPr>
          <w:delText>We wanted to know feasibility of our project and the relations between earthworms and microorganism.</w:delText>
        </w:r>
      </w:del>
    </w:p>
    <w:p w14:paraId="3DB73FF9" w14:textId="7EE2C2F4" w:rsidR="00F61F1B" w:rsidRPr="00E71739" w:rsidDel="00A27755" w:rsidRDefault="007D115C">
      <w:pPr>
        <w:wordWrap w:val="0"/>
        <w:spacing w:line="276" w:lineRule="auto"/>
        <w:rPr>
          <w:del w:id="754" w:author="15310893653@163.com" w:date="2020-10-06T16:19:00Z"/>
          <w:rFonts w:cstheme="minorHAnsi"/>
          <w:bCs/>
          <w:color w:val="444444"/>
          <w:sz w:val="18"/>
          <w:szCs w:val="18"/>
          <w:highlight w:val="yellow"/>
          <w:u w:val="single"/>
          <w:rPrChange w:id="755" w:author="15310893653@163.com" w:date="2020-10-06T16:20:00Z">
            <w:rPr>
              <w:del w:id="756" w:author="15310893653@163.com" w:date="2020-10-06T16:19:00Z"/>
              <w:rFonts w:cstheme="minorHAnsi"/>
              <w:bCs/>
              <w:color w:val="444444"/>
              <w:sz w:val="18"/>
              <w:szCs w:val="18"/>
              <w:u w:val="single"/>
            </w:rPr>
          </w:rPrChange>
        </w:rPr>
      </w:pPr>
      <w:del w:id="757" w:author="15310893653@163.com" w:date="2020-10-06T16:19:00Z">
        <w:r w:rsidRPr="00E71739" w:rsidDel="00A27755">
          <w:rPr>
            <w:rFonts w:cstheme="minorHAnsi"/>
            <w:bCs/>
            <w:color w:val="444444"/>
            <w:sz w:val="18"/>
            <w:szCs w:val="18"/>
            <w:highlight w:val="yellow"/>
            <w:u w:val="single"/>
            <w:rPrChange w:id="758" w:author="15310893653@163.com" w:date="2020-10-06T16:20:00Z">
              <w:rPr>
                <w:rFonts w:cstheme="minorHAnsi"/>
                <w:bCs/>
                <w:color w:val="444444"/>
                <w:sz w:val="18"/>
                <w:szCs w:val="18"/>
                <w:u w:val="single"/>
              </w:rPr>
            </w:rPrChange>
          </w:rPr>
          <w:delText>What did we know?</w:delText>
        </w:r>
      </w:del>
    </w:p>
    <w:p w14:paraId="3A1E129E" w14:textId="328497F7" w:rsidR="00F61F1B" w:rsidDel="00AB7D0E" w:rsidRDefault="007D115C">
      <w:pPr>
        <w:wordWrap w:val="0"/>
        <w:spacing w:line="276" w:lineRule="auto"/>
        <w:rPr>
          <w:del w:id="759" w:author="15310893653@163.com" w:date="2020-10-08T14:00:00Z"/>
          <w:rFonts w:cstheme="minorHAnsi"/>
          <w:bCs/>
          <w:color w:val="444444"/>
          <w:sz w:val="18"/>
          <w:szCs w:val="18"/>
        </w:rPr>
      </w:pPr>
      <w:del w:id="760" w:author="15310893653@163.com" w:date="2020-10-08T14:00:00Z">
        <w:r w:rsidRPr="00E71739" w:rsidDel="00AB7D0E">
          <w:rPr>
            <w:rFonts w:cstheme="minorHAnsi"/>
            <w:bCs/>
            <w:color w:val="444444"/>
            <w:sz w:val="18"/>
            <w:szCs w:val="18"/>
            <w:highlight w:val="yellow"/>
            <w:rPrChange w:id="761" w:author="15310893653@163.com" w:date="2020-10-06T16:20:00Z">
              <w:rPr>
                <w:rFonts w:cstheme="minorHAnsi"/>
                <w:bCs/>
                <w:color w:val="444444"/>
                <w:sz w:val="18"/>
                <w:szCs w:val="18"/>
              </w:rPr>
            </w:rPrChange>
          </w:rPr>
          <w:delText>Professor Li said</w:delText>
        </w:r>
        <w:r w:rsidRPr="00E71739" w:rsidDel="00AB7D0E">
          <w:rPr>
            <w:rFonts w:cstheme="minorHAnsi" w:hint="eastAsia"/>
            <w:bCs/>
            <w:color w:val="444444"/>
            <w:sz w:val="18"/>
            <w:szCs w:val="18"/>
            <w:highlight w:val="yellow"/>
            <w:rPrChange w:id="762" w:author="15310893653@163.com" w:date="2020-10-06T16:20:00Z">
              <w:rPr>
                <w:rFonts w:cstheme="minorHAnsi" w:hint="eastAsia"/>
                <w:bCs/>
                <w:color w:val="444444"/>
                <w:sz w:val="18"/>
                <w:szCs w:val="18"/>
              </w:rPr>
            </w:rPrChange>
          </w:rPr>
          <w:delText>，“</w:delText>
        </w:r>
        <w:r w:rsidRPr="00E71739" w:rsidDel="00AB7D0E">
          <w:rPr>
            <w:rFonts w:cstheme="minorHAnsi"/>
            <w:bCs/>
            <w:color w:val="444444"/>
            <w:sz w:val="18"/>
            <w:szCs w:val="18"/>
            <w:highlight w:val="yellow"/>
            <w:rPrChange w:id="763" w:author="15310893653@163.com" w:date="2020-10-06T16:20:00Z">
              <w:rPr>
                <w:rFonts w:cstheme="minorHAnsi"/>
                <w:bCs/>
                <w:color w:val="444444"/>
                <w:sz w:val="18"/>
                <w:szCs w:val="18"/>
              </w:rPr>
            </w:rPrChange>
          </w:rPr>
          <w:delText>Many phosphate-solubilizing microorganisms have a strong tolerance to lead and are largely unaffected. Organic binding states or other forms of heavy metals may affect the final formation of insoluble, but not seriously. Pyromorphite is almost the most stable lead bearing mineral. </w:delText>
        </w:r>
        <w:r w:rsidRPr="00E71739" w:rsidDel="00AB7D0E">
          <w:rPr>
            <w:rFonts w:cstheme="minorHAnsi" w:hint="eastAsia"/>
            <w:bCs/>
            <w:color w:val="444444"/>
            <w:sz w:val="18"/>
            <w:szCs w:val="18"/>
            <w:highlight w:val="yellow"/>
            <w:rPrChange w:id="764" w:author="15310893653@163.com" w:date="2020-10-06T16:20:00Z">
              <w:rPr>
                <w:rFonts w:cstheme="minorHAnsi" w:hint="eastAsia"/>
                <w:bCs/>
                <w:color w:val="444444"/>
                <w:sz w:val="18"/>
                <w:szCs w:val="18"/>
              </w:rPr>
            </w:rPrChange>
          </w:rPr>
          <w:delText>”</w:delText>
        </w:r>
        <w:r w:rsidRPr="00E71739" w:rsidDel="00AB7D0E">
          <w:rPr>
            <w:rFonts w:cstheme="minorHAnsi"/>
            <w:bCs/>
            <w:color w:val="444444"/>
            <w:sz w:val="18"/>
            <w:szCs w:val="18"/>
            <w:highlight w:val="yellow"/>
            <w:rPrChange w:id="765" w:author="15310893653@163.com" w:date="2020-10-06T16:20:00Z">
              <w:rPr>
                <w:rFonts w:cstheme="minorHAnsi"/>
                <w:bCs/>
                <w:color w:val="444444"/>
                <w:sz w:val="18"/>
                <w:szCs w:val="18"/>
              </w:rPr>
            </w:rPrChange>
          </w:rPr>
          <w:delText>Besides</w:delText>
        </w:r>
        <w:r w:rsidRPr="00E71739" w:rsidDel="00AB7D0E">
          <w:rPr>
            <w:rFonts w:cstheme="minorHAnsi" w:hint="eastAsia"/>
            <w:bCs/>
            <w:color w:val="444444"/>
            <w:sz w:val="18"/>
            <w:szCs w:val="18"/>
            <w:highlight w:val="yellow"/>
            <w:rPrChange w:id="766" w:author="15310893653@163.com" w:date="2020-10-06T16:20:00Z">
              <w:rPr>
                <w:rFonts w:cstheme="minorHAnsi" w:hint="eastAsia"/>
                <w:bCs/>
                <w:color w:val="444444"/>
                <w:sz w:val="18"/>
                <w:szCs w:val="18"/>
              </w:rPr>
            </w:rPrChange>
          </w:rPr>
          <w:delText>，</w:delText>
        </w:r>
        <w:r w:rsidRPr="00E71739" w:rsidDel="00AB7D0E">
          <w:rPr>
            <w:rFonts w:cstheme="minorHAnsi"/>
            <w:bCs/>
            <w:color w:val="444444"/>
            <w:sz w:val="18"/>
            <w:szCs w:val="18"/>
            <w:highlight w:val="yellow"/>
            <w:rPrChange w:id="767" w:author="15310893653@163.com" w:date="2020-10-06T16:20:00Z">
              <w:rPr>
                <w:rFonts w:cstheme="minorHAnsi"/>
                <w:bCs/>
                <w:color w:val="444444"/>
                <w:sz w:val="18"/>
                <w:szCs w:val="18"/>
              </w:rPr>
            </w:rPrChange>
          </w:rPr>
          <w:delText>Professor Li solved the problems of soil environment and lead fixation by phosphorous microorganism, which played a great role in the experimental progress in the our team .</w:delText>
        </w:r>
      </w:del>
    </w:p>
    <w:p w14:paraId="2EBD051A" w14:textId="77777777" w:rsidR="00F61F1B" w:rsidRDefault="007D115C">
      <w:pPr>
        <w:numPr>
          <w:ilvl w:val="0"/>
          <w:numId w:val="1"/>
        </w:num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Health of Animals</w:t>
      </w:r>
    </w:p>
    <w:p w14:paraId="247977C9"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lastRenderedPageBreak/>
        <w:drawing>
          <wp:inline distT="0" distB="0" distL="0" distR="0" wp14:anchorId="30D17DEA" wp14:editId="6FD859FD">
            <wp:extent cx="2527300" cy="2527300"/>
            <wp:effectExtent l="0" t="0" r="6350" b="6350"/>
            <wp:docPr id="20" name="图片 20" descr="C:\Users\HP\Desktop\照片\照片\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HP\Desktop\照片\照片\2-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26084" cy="2526084"/>
                    </a:xfrm>
                    <a:prstGeom prst="rect">
                      <a:avLst/>
                    </a:prstGeom>
                    <a:noFill/>
                    <a:ln>
                      <a:noFill/>
                    </a:ln>
                  </pic:spPr>
                </pic:pic>
              </a:graphicData>
            </a:graphic>
          </wp:inline>
        </w:drawing>
      </w:r>
    </w:p>
    <w:p w14:paraId="62F51C7B" w14:textId="77777777" w:rsidR="00F61F1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Researcher</w:t>
      </w:r>
      <w:r>
        <w:rPr>
          <w:rFonts w:cstheme="minorHAnsi"/>
          <w:b/>
          <w:bCs/>
          <w:color w:val="000000"/>
          <w:szCs w:val="21"/>
          <w:shd w:val="clear" w:color="auto" w:fill="FFFFFF"/>
        </w:rPr>
        <w:t xml:space="preserve"> Zhou </w:t>
      </w:r>
      <w:r>
        <w:rPr>
          <w:rFonts w:cstheme="minorHAnsi" w:hint="eastAsia"/>
          <w:b/>
          <w:bCs/>
          <w:color w:val="000000"/>
          <w:szCs w:val="21"/>
          <w:shd w:val="clear" w:color="auto" w:fill="FFFFFF"/>
        </w:rPr>
        <w:t>Peixiang</w:t>
      </w:r>
    </w:p>
    <w:p w14:paraId="705278F1" w14:textId="2C52A65F" w:rsidR="00F61F1B" w:rsidRDefault="007D115C">
      <w:pPr>
        <w:spacing w:line="276" w:lineRule="auto"/>
        <w:rPr>
          <w:ins w:id="768" w:author="15310893653@163.com" w:date="2020-10-06T16:26:00Z"/>
          <w:rFonts w:ascii="Sitka Display" w:hAnsi="Sitka Display" w:cstheme="minorHAnsi"/>
          <w:sz w:val="15"/>
          <w:szCs w:val="15"/>
        </w:rPr>
      </w:pPr>
      <w:r w:rsidRPr="00E71739">
        <w:rPr>
          <w:rFonts w:ascii="Sitka Display" w:hAnsi="Sitka Display" w:cstheme="minorHAnsi"/>
          <w:sz w:val="15"/>
          <w:szCs w:val="15"/>
          <w:rPrChange w:id="769" w:author="15310893653@163.com" w:date="2020-10-06T16:20:00Z">
            <w:rPr>
              <w:rFonts w:cstheme="minorHAnsi"/>
              <w:bCs/>
              <w:color w:val="444444"/>
              <w:sz w:val="18"/>
              <w:szCs w:val="18"/>
            </w:rPr>
          </w:rPrChange>
        </w:rPr>
        <w:t xml:space="preserve">Zhou Peixiang is a researcher in management of excrements pollution of livestock and feed safety from Animal Health </w:t>
      </w:r>
      <w:ins w:id="770" w:author="Office" w:date="2020-10-05T04:17:00Z">
        <w:r w:rsidR="009312BC" w:rsidRPr="00E71739">
          <w:rPr>
            <w:rFonts w:ascii="Sitka Display" w:hAnsi="Sitka Display" w:cstheme="minorHAnsi"/>
            <w:sz w:val="15"/>
            <w:szCs w:val="15"/>
            <w:rPrChange w:id="771" w:author="15310893653@163.com" w:date="2020-10-06T16:20:00Z">
              <w:rPr>
                <w:rFonts w:cstheme="minorHAnsi"/>
                <w:bCs/>
                <w:color w:val="444444"/>
                <w:sz w:val="18"/>
                <w:szCs w:val="18"/>
              </w:rPr>
            </w:rPrChange>
          </w:rPr>
          <w:t>a</w:t>
        </w:r>
      </w:ins>
      <w:del w:id="772" w:author="Office" w:date="2020-10-05T04:17:00Z">
        <w:r w:rsidRPr="00E71739" w:rsidDel="009312BC">
          <w:rPr>
            <w:rFonts w:ascii="Sitka Display" w:hAnsi="Sitka Display" w:cstheme="minorHAnsi"/>
            <w:sz w:val="15"/>
            <w:szCs w:val="15"/>
            <w:rPrChange w:id="773" w:author="15310893653@163.com" w:date="2020-10-06T16:20:00Z">
              <w:rPr>
                <w:rFonts w:cstheme="minorHAnsi"/>
                <w:bCs/>
                <w:color w:val="444444"/>
                <w:sz w:val="18"/>
                <w:szCs w:val="18"/>
              </w:rPr>
            </w:rPrChange>
          </w:rPr>
          <w:delText>A</w:delText>
        </w:r>
      </w:del>
      <w:r w:rsidRPr="00E71739">
        <w:rPr>
          <w:rFonts w:ascii="Sitka Display" w:hAnsi="Sitka Display" w:cstheme="minorHAnsi"/>
          <w:sz w:val="15"/>
          <w:szCs w:val="15"/>
          <w:rPrChange w:id="774" w:author="15310893653@163.com" w:date="2020-10-06T16:20:00Z">
            <w:rPr>
              <w:rFonts w:cstheme="minorHAnsi"/>
              <w:bCs/>
              <w:color w:val="444444"/>
              <w:sz w:val="18"/>
              <w:szCs w:val="18"/>
            </w:rPr>
          </w:rPrChange>
        </w:rPr>
        <w:t>nd Safety Center</w:t>
      </w:r>
      <w:ins w:id="775" w:author="15310893653@163.com" w:date="2020-10-06T16:20:00Z">
        <w:r w:rsidR="00E71739">
          <w:rPr>
            <w:rFonts w:ascii="Sitka Display" w:hAnsi="Sitka Display" w:cstheme="minorHAnsi"/>
            <w:sz w:val="15"/>
            <w:szCs w:val="15"/>
          </w:rPr>
          <w:t>.</w:t>
        </w:r>
      </w:ins>
    </w:p>
    <w:p w14:paraId="79C55E21" w14:textId="77777777" w:rsidR="00E71739" w:rsidRPr="00E71739" w:rsidRDefault="00E71739">
      <w:pPr>
        <w:spacing w:line="276" w:lineRule="auto"/>
        <w:rPr>
          <w:rFonts w:ascii="Sitka Display" w:hAnsi="Sitka Display" w:cstheme="minorHAnsi"/>
          <w:sz w:val="15"/>
          <w:szCs w:val="15"/>
          <w:rPrChange w:id="776" w:author="15310893653@163.com" w:date="2020-10-06T16:20:00Z">
            <w:rPr>
              <w:rFonts w:cstheme="minorHAnsi"/>
              <w:bCs/>
              <w:color w:val="444444"/>
              <w:sz w:val="18"/>
              <w:szCs w:val="18"/>
            </w:rPr>
          </w:rPrChange>
        </w:rPr>
      </w:pPr>
    </w:p>
    <w:p w14:paraId="7986D027" w14:textId="0CE01C9F" w:rsidR="00E71739" w:rsidRPr="0074565C" w:rsidRDefault="00E71739" w:rsidP="00E71739">
      <w:pPr>
        <w:spacing w:line="276" w:lineRule="auto"/>
        <w:rPr>
          <w:ins w:id="777" w:author="15310893653@163.com" w:date="2020-10-06T16:20:00Z"/>
          <w:rFonts w:ascii="Sitka Display" w:hAnsi="Sitka Display" w:cstheme="minorHAnsi"/>
          <w:b/>
          <w:bCs/>
          <w:sz w:val="18"/>
          <w:szCs w:val="18"/>
          <w:u w:val="single"/>
        </w:rPr>
      </w:pPr>
      <w:ins w:id="778" w:author="15310893653@163.com" w:date="2020-10-06T16:20:00Z">
        <w:r>
          <w:rPr>
            <w:rFonts w:ascii="Sitka Display" w:hAnsi="Sitka Display" w:cstheme="minorHAnsi"/>
            <w:b/>
            <w:bCs/>
            <w:sz w:val="18"/>
            <w:szCs w:val="18"/>
            <w:u w:val="single"/>
          </w:rPr>
          <w:t>We want</w:t>
        </w:r>
      </w:ins>
      <w:ins w:id="779" w:author="15310893653@163.com" w:date="2020-10-06T16:41:00Z">
        <w:r w:rsidR="00674772">
          <w:rPr>
            <w:rFonts w:ascii="Sitka Display" w:hAnsi="Sitka Display" w:cstheme="minorHAnsi"/>
            <w:b/>
            <w:bCs/>
            <w:sz w:val="18"/>
            <w:szCs w:val="18"/>
            <w:u w:val="single"/>
          </w:rPr>
          <w:t>ed</w:t>
        </w:r>
      </w:ins>
      <w:ins w:id="780" w:author="15310893653@163.com" w:date="2020-10-06T16:20:00Z">
        <w:r>
          <w:rPr>
            <w:rFonts w:ascii="Sitka Display" w:hAnsi="Sitka Display" w:cstheme="minorHAnsi"/>
            <w:b/>
            <w:bCs/>
            <w:sz w:val="18"/>
            <w:szCs w:val="18"/>
            <w:u w:val="single"/>
          </w:rPr>
          <w:t xml:space="preserve"> to know…</w:t>
        </w:r>
      </w:ins>
    </w:p>
    <w:p w14:paraId="6D4C28FA" w14:textId="77777777" w:rsidR="00E71739" w:rsidRPr="00E71739" w:rsidRDefault="00E71739">
      <w:pPr>
        <w:pStyle w:val="af"/>
        <w:numPr>
          <w:ilvl w:val="0"/>
          <w:numId w:val="12"/>
        </w:numPr>
        <w:spacing w:line="276" w:lineRule="auto"/>
        <w:ind w:firstLineChars="0"/>
        <w:rPr>
          <w:ins w:id="781" w:author="15310893653@163.com" w:date="2020-10-06T16:23:00Z"/>
          <w:rFonts w:cstheme="minorHAnsi"/>
          <w:sz w:val="18"/>
          <w:szCs w:val="18"/>
          <w:rPrChange w:id="782" w:author="15310893653@163.com" w:date="2020-10-06T16:25:00Z">
            <w:rPr>
              <w:ins w:id="783" w:author="15310893653@163.com" w:date="2020-10-06T16:23:00Z"/>
              <w:rFonts w:cstheme="minorHAnsi"/>
              <w:bCs/>
              <w:color w:val="444444"/>
              <w:sz w:val="18"/>
              <w:szCs w:val="18"/>
              <w:u w:val="single"/>
            </w:rPr>
          </w:rPrChange>
        </w:rPr>
        <w:pPrChange w:id="784" w:author="15310893653@163.com" w:date="2020-10-06T16:25:00Z">
          <w:pPr>
            <w:wordWrap w:val="0"/>
            <w:spacing w:line="276" w:lineRule="auto"/>
          </w:pPr>
        </w:pPrChange>
      </w:pPr>
      <w:ins w:id="785" w:author="15310893653@163.com" w:date="2020-10-06T16:23:00Z">
        <w:r w:rsidRPr="00E71739">
          <w:rPr>
            <w:rFonts w:cstheme="minorHAnsi"/>
            <w:sz w:val="18"/>
            <w:szCs w:val="18"/>
            <w:rPrChange w:id="786" w:author="15310893653@163.com" w:date="2020-10-06T16:25:00Z">
              <w:rPr>
                <w:rFonts w:cstheme="minorHAnsi"/>
                <w:bCs/>
                <w:color w:val="444444"/>
                <w:sz w:val="18"/>
                <w:szCs w:val="18"/>
                <w:u w:val="single"/>
              </w:rPr>
            </w:rPrChange>
          </w:rPr>
          <w:t>Effect of heavy metals on animals</w:t>
        </w:r>
      </w:ins>
    </w:p>
    <w:p w14:paraId="26F6A2B9" w14:textId="7EBD40D0" w:rsidR="00F61F1B" w:rsidRPr="00E71739" w:rsidDel="00E71739" w:rsidRDefault="00E71739">
      <w:pPr>
        <w:pStyle w:val="af"/>
        <w:numPr>
          <w:ilvl w:val="0"/>
          <w:numId w:val="12"/>
        </w:numPr>
        <w:spacing w:line="276" w:lineRule="auto"/>
        <w:ind w:firstLineChars="0"/>
        <w:rPr>
          <w:del w:id="787" w:author="15310893653@163.com" w:date="2020-10-06T16:20:00Z"/>
          <w:rFonts w:cstheme="minorHAnsi"/>
          <w:sz w:val="18"/>
          <w:szCs w:val="18"/>
          <w:rPrChange w:id="788" w:author="15310893653@163.com" w:date="2020-10-06T16:25:00Z">
            <w:rPr>
              <w:del w:id="789" w:author="15310893653@163.com" w:date="2020-10-06T16:20:00Z"/>
              <w:rFonts w:cstheme="minorHAnsi"/>
              <w:bCs/>
              <w:color w:val="444444"/>
              <w:sz w:val="18"/>
              <w:szCs w:val="18"/>
              <w:u w:val="single"/>
            </w:rPr>
          </w:rPrChange>
        </w:rPr>
        <w:pPrChange w:id="790" w:author="15310893653@163.com" w:date="2020-10-06T16:25:00Z">
          <w:pPr>
            <w:wordWrap w:val="0"/>
            <w:spacing w:line="276" w:lineRule="auto"/>
          </w:pPr>
        </w:pPrChange>
      </w:pPr>
      <w:ins w:id="791" w:author="15310893653@163.com" w:date="2020-10-06T16:23:00Z">
        <w:r w:rsidRPr="00E71739">
          <w:rPr>
            <w:rFonts w:cstheme="minorHAnsi"/>
            <w:sz w:val="18"/>
            <w:szCs w:val="18"/>
            <w:rPrChange w:id="792" w:author="15310893653@163.com" w:date="2020-10-06T16:25:00Z">
              <w:rPr>
                <w:rFonts w:cstheme="minorHAnsi"/>
                <w:bCs/>
                <w:color w:val="444444"/>
                <w:sz w:val="18"/>
                <w:szCs w:val="18"/>
                <w:u w:val="single"/>
              </w:rPr>
            </w:rPrChange>
          </w:rPr>
          <w:t>Heavy metal pollution</w:t>
        </w:r>
      </w:ins>
      <w:ins w:id="793" w:author="15310893653@163.com" w:date="2020-10-06T16:24:00Z">
        <w:r w:rsidRPr="00E71739">
          <w:rPr>
            <w:rFonts w:cstheme="minorHAnsi"/>
            <w:sz w:val="18"/>
            <w:szCs w:val="18"/>
            <w:rPrChange w:id="794" w:author="15310893653@163.com" w:date="2020-10-06T16:25:00Z">
              <w:rPr>
                <w:rFonts w:cstheme="minorHAnsi"/>
                <w:bCs/>
                <w:color w:val="444444"/>
                <w:sz w:val="18"/>
                <w:szCs w:val="18"/>
                <w:u w:val="single"/>
              </w:rPr>
            </w:rPrChange>
          </w:rPr>
          <w:t xml:space="preserve"> in stock-breeding</w:t>
        </w:r>
      </w:ins>
      <w:del w:id="795" w:author="15310893653@163.com" w:date="2020-10-06T16:20:00Z">
        <w:r w:rsidR="007D115C" w:rsidRPr="00E71739" w:rsidDel="00E71739">
          <w:rPr>
            <w:rFonts w:cstheme="minorHAnsi"/>
            <w:sz w:val="18"/>
            <w:szCs w:val="18"/>
            <w:rPrChange w:id="796" w:author="15310893653@163.com" w:date="2020-10-06T16:25:00Z">
              <w:rPr>
                <w:rFonts w:cstheme="minorHAnsi"/>
                <w:bCs/>
                <w:color w:val="444444"/>
                <w:sz w:val="18"/>
                <w:szCs w:val="18"/>
                <w:u w:val="single"/>
              </w:rPr>
            </w:rPrChange>
          </w:rPr>
          <w:delText>Why did we want to ask her?</w:delText>
        </w:r>
      </w:del>
    </w:p>
    <w:p w14:paraId="5ECD5FB5" w14:textId="38BCA560" w:rsidR="00F61F1B" w:rsidRPr="00E71739" w:rsidRDefault="007D115C">
      <w:pPr>
        <w:pStyle w:val="af"/>
        <w:numPr>
          <w:ilvl w:val="0"/>
          <w:numId w:val="12"/>
        </w:numPr>
        <w:spacing w:line="276" w:lineRule="auto"/>
        <w:ind w:firstLineChars="0"/>
        <w:rPr>
          <w:rFonts w:cstheme="minorHAnsi"/>
          <w:sz w:val="18"/>
          <w:szCs w:val="18"/>
          <w:rPrChange w:id="797" w:author="15310893653@163.com" w:date="2020-10-06T16:25:00Z">
            <w:rPr>
              <w:rFonts w:cstheme="minorHAnsi"/>
              <w:bCs/>
              <w:color w:val="444444"/>
              <w:sz w:val="18"/>
              <w:szCs w:val="18"/>
            </w:rPr>
          </w:rPrChange>
        </w:rPr>
        <w:pPrChange w:id="798" w:author="15310893653@163.com" w:date="2020-10-06T16:25:00Z">
          <w:pPr>
            <w:wordWrap w:val="0"/>
            <w:spacing w:line="276" w:lineRule="auto"/>
          </w:pPr>
        </w:pPrChange>
      </w:pPr>
      <w:del w:id="799" w:author="15310893653@163.com" w:date="2020-10-06T16:25:00Z">
        <w:r w:rsidRPr="00E71739" w:rsidDel="00E71739">
          <w:rPr>
            <w:rFonts w:cstheme="minorHAnsi"/>
            <w:sz w:val="18"/>
            <w:szCs w:val="18"/>
            <w:rPrChange w:id="800" w:author="15310893653@163.com" w:date="2020-10-06T16:25:00Z">
              <w:rPr>
                <w:rFonts w:cstheme="minorHAnsi"/>
                <w:bCs/>
                <w:color w:val="444444"/>
                <w:sz w:val="18"/>
                <w:szCs w:val="18"/>
              </w:rPr>
            </w:rPrChange>
          </w:rPr>
          <w:delText>From the conversations with Dr. Osburn, we’ve known it harms animals. So we wanted to know how do it affect animals.</w:delText>
        </w:r>
      </w:del>
    </w:p>
    <w:p w14:paraId="7C9A72B3" w14:textId="77777777" w:rsidR="00E71739" w:rsidRPr="0074565C" w:rsidRDefault="00E71739" w:rsidP="00E71739">
      <w:pPr>
        <w:spacing w:line="276" w:lineRule="auto"/>
        <w:rPr>
          <w:ins w:id="801" w:author="15310893653@163.com" w:date="2020-10-06T16:21:00Z"/>
          <w:rFonts w:ascii="Sitka Display" w:hAnsi="Sitka Display" w:cstheme="minorHAnsi"/>
          <w:b/>
          <w:bCs/>
          <w:sz w:val="18"/>
          <w:szCs w:val="18"/>
          <w:u w:val="single"/>
        </w:rPr>
      </w:pPr>
      <w:ins w:id="802" w:author="15310893653@163.com" w:date="2020-10-06T16:21:00Z">
        <w:r w:rsidRPr="0074565C">
          <w:rPr>
            <w:rFonts w:ascii="Sitka Display" w:hAnsi="Sitka Display" w:cstheme="minorHAnsi" w:hint="eastAsia"/>
            <w:b/>
            <w:bCs/>
            <w:sz w:val="18"/>
            <w:szCs w:val="18"/>
            <w:u w:val="single"/>
          </w:rPr>
          <w:t>What did we know?</w:t>
        </w:r>
      </w:ins>
    </w:p>
    <w:p w14:paraId="4D00EA48" w14:textId="34F1CC9A" w:rsidR="00E71739" w:rsidRPr="00E71739" w:rsidRDefault="00572B1B">
      <w:pPr>
        <w:pStyle w:val="af"/>
        <w:numPr>
          <w:ilvl w:val="0"/>
          <w:numId w:val="12"/>
        </w:numPr>
        <w:spacing w:line="276" w:lineRule="auto"/>
        <w:ind w:firstLineChars="0"/>
        <w:rPr>
          <w:ins w:id="803" w:author="15310893653@163.com" w:date="2020-10-06T16:26:00Z"/>
          <w:rFonts w:cstheme="minorHAnsi"/>
          <w:sz w:val="18"/>
          <w:szCs w:val="18"/>
          <w:rPrChange w:id="804" w:author="15310893653@163.com" w:date="2020-10-06T16:29:00Z">
            <w:rPr>
              <w:ins w:id="805" w:author="15310893653@163.com" w:date="2020-10-06T16:26:00Z"/>
              <w:rFonts w:cstheme="minorHAnsi"/>
              <w:bCs/>
              <w:color w:val="444444"/>
              <w:sz w:val="18"/>
              <w:szCs w:val="18"/>
            </w:rPr>
          </w:rPrChange>
        </w:rPr>
        <w:pPrChange w:id="806" w:author="15310893653@163.com" w:date="2020-10-06T16:29:00Z">
          <w:pPr>
            <w:wordWrap w:val="0"/>
            <w:spacing w:line="276" w:lineRule="auto"/>
          </w:pPr>
        </w:pPrChange>
      </w:pPr>
      <w:ins w:id="807" w:author="Office" w:date="2020-10-08T09:53:00Z">
        <w:r>
          <w:rPr>
            <w:rFonts w:cstheme="minorHAnsi"/>
            <w:sz w:val="18"/>
            <w:szCs w:val="18"/>
          </w:rPr>
          <w:t>Heavy metal pollution causes a</w:t>
        </w:r>
      </w:ins>
      <w:ins w:id="808" w:author="15310893653@163.com" w:date="2020-10-06T16:26:00Z">
        <w:del w:id="809" w:author="Office" w:date="2020-10-08T09:53:00Z">
          <w:r w:rsidR="00E71739" w:rsidRPr="00E71739" w:rsidDel="00572B1B">
            <w:rPr>
              <w:rFonts w:cstheme="minorHAnsi"/>
              <w:sz w:val="18"/>
              <w:szCs w:val="18"/>
              <w:rPrChange w:id="810" w:author="15310893653@163.com" w:date="2020-10-06T16:29:00Z">
                <w:rPr>
                  <w:rFonts w:cstheme="minorHAnsi"/>
                  <w:bCs/>
                  <w:color w:val="444444"/>
                  <w:sz w:val="18"/>
                  <w:szCs w:val="18"/>
                </w:rPr>
              </w:rPrChange>
            </w:rPr>
            <w:delText>A</w:delText>
          </w:r>
        </w:del>
        <w:r w:rsidR="00E71739" w:rsidRPr="00E71739">
          <w:rPr>
            <w:rFonts w:cstheme="minorHAnsi"/>
            <w:sz w:val="18"/>
            <w:szCs w:val="18"/>
            <w:rPrChange w:id="811" w:author="15310893653@163.com" w:date="2020-10-06T16:29:00Z">
              <w:rPr>
                <w:rFonts w:cstheme="minorHAnsi"/>
                <w:bCs/>
                <w:color w:val="444444"/>
                <w:sz w:val="18"/>
                <w:szCs w:val="18"/>
              </w:rPr>
            </w:rPrChange>
          </w:rPr>
          <w:t xml:space="preserve"> considerable economic loss to stock-breeding</w:t>
        </w:r>
      </w:ins>
      <w:ins w:id="812" w:author="Office" w:date="2020-10-08T09:53:00Z">
        <w:r>
          <w:rPr>
            <w:rFonts w:cstheme="minorHAnsi"/>
            <w:sz w:val="18"/>
            <w:szCs w:val="18"/>
          </w:rPr>
          <w:t>.</w:t>
        </w:r>
      </w:ins>
    </w:p>
    <w:p w14:paraId="07DD8E0E" w14:textId="34877CE1" w:rsidR="00F61F1B" w:rsidRPr="002268CB" w:rsidDel="00E71739" w:rsidRDefault="00E71739" w:rsidP="00E71739">
      <w:pPr>
        <w:pStyle w:val="af"/>
        <w:ind w:firstLineChars="0" w:firstLine="0"/>
        <w:rPr>
          <w:del w:id="813" w:author="15310893653@163.com" w:date="2020-10-06T16:21:00Z"/>
          <w:rFonts w:cstheme="minorHAnsi"/>
          <w:b/>
          <w:bCs/>
          <w:sz w:val="18"/>
          <w:szCs w:val="18"/>
          <w:rPrChange w:id="814" w:author="15310893653@163.com" w:date="2020-10-06T17:03:00Z">
            <w:rPr>
              <w:del w:id="815" w:author="15310893653@163.com" w:date="2020-10-06T16:21:00Z"/>
              <w:rFonts w:cstheme="minorHAnsi"/>
              <w:sz w:val="18"/>
              <w:szCs w:val="18"/>
            </w:rPr>
          </w:rPrChange>
        </w:rPr>
      </w:pPr>
      <w:ins w:id="816" w:author="15310893653@163.com" w:date="2020-10-06T16:29:00Z">
        <w:r w:rsidRPr="002268CB">
          <w:rPr>
            <w:rFonts w:cstheme="minorHAnsi"/>
            <w:b/>
            <w:bCs/>
            <w:sz w:val="18"/>
            <w:szCs w:val="18"/>
            <w:rPrChange w:id="817" w:author="15310893653@163.com" w:date="2020-10-06T17:03:00Z">
              <w:rPr/>
            </w:rPrChange>
          </w:rPr>
          <w:t>Earthworms are tolerant to heavy metals</w:t>
        </w:r>
      </w:ins>
      <w:ins w:id="818" w:author="15310893653@163.com" w:date="2020-10-06T16:31:00Z">
        <w:r w:rsidR="00D116E8" w:rsidRPr="002268CB">
          <w:rPr>
            <w:rFonts w:cstheme="minorHAnsi"/>
            <w:b/>
            <w:bCs/>
            <w:sz w:val="18"/>
            <w:szCs w:val="18"/>
            <w:rPrChange w:id="819" w:author="15310893653@163.com" w:date="2020-10-06T17:03:00Z">
              <w:rPr>
                <w:rFonts w:cstheme="minorHAnsi"/>
                <w:sz w:val="18"/>
                <w:szCs w:val="18"/>
              </w:rPr>
            </w:rPrChange>
          </w:rPr>
          <w:t xml:space="preserve"> </w:t>
        </w:r>
      </w:ins>
      <w:ins w:id="820" w:author="15310893653@163.com" w:date="2020-10-06T17:04:00Z">
        <w:r w:rsidR="002268CB">
          <w:rPr>
            <w:rFonts w:cstheme="minorHAnsi"/>
            <w:b/>
            <w:bCs/>
            <w:sz w:val="18"/>
            <w:szCs w:val="18"/>
          </w:rPr>
          <w:t>to</w:t>
        </w:r>
      </w:ins>
      <w:ins w:id="821" w:author="15310893653@163.com" w:date="2020-10-06T16:31:00Z">
        <w:r w:rsidR="00D116E8" w:rsidRPr="002268CB">
          <w:rPr>
            <w:rFonts w:cstheme="minorHAnsi"/>
            <w:b/>
            <w:bCs/>
            <w:sz w:val="18"/>
            <w:szCs w:val="18"/>
            <w:rPrChange w:id="822" w:author="15310893653@163.com" w:date="2020-10-06T17:03:00Z">
              <w:rPr>
                <w:rFonts w:cstheme="minorHAnsi"/>
                <w:sz w:val="18"/>
                <w:szCs w:val="18"/>
              </w:rPr>
            </w:rPrChange>
          </w:rPr>
          <w:t xml:space="preserve"> a certain extent</w:t>
        </w:r>
      </w:ins>
      <w:ins w:id="823" w:author="Office" w:date="2020-10-08T09:52:00Z">
        <w:r w:rsidR="00D012BB">
          <w:rPr>
            <w:rFonts w:cstheme="minorHAnsi"/>
            <w:b/>
            <w:bCs/>
            <w:sz w:val="18"/>
            <w:szCs w:val="18"/>
          </w:rPr>
          <w:t>.</w:t>
        </w:r>
      </w:ins>
      <w:del w:id="824" w:author="15310893653@163.com" w:date="2020-10-06T16:21:00Z">
        <w:r w:rsidR="007D115C" w:rsidRPr="002268CB" w:rsidDel="00E71739">
          <w:rPr>
            <w:rFonts w:cstheme="minorHAnsi"/>
            <w:b/>
            <w:bCs/>
            <w:sz w:val="18"/>
            <w:szCs w:val="18"/>
            <w:rPrChange w:id="825" w:author="15310893653@163.com" w:date="2020-10-06T17:03:00Z">
              <w:rPr>
                <w:rFonts w:cstheme="minorHAnsi"/>
                <w:bCs/>
                <w:color w:val="444444"/>
                <w:sz w:val="18"/>
                <w:szCs w:val="18"/>
                <w:u w:val="single"/>
              </w:rPr>
            </w:rPrChange>
          </w:rPr>
          <w:delText>What did we know?</w:delText>
        </w:r>
      </w:del>
    </w:p>
    <w:p w14:paraId="4EF24506" w14:textId="77777777" w:rsidR="00E71739" w:rsidRPr="002268CB" w:rsidRDefault="00E71739">
      <w:pPr>
        <w:pStyle w:val="af"/>
        <w:numPr>
          <w:ilvl w:val="0"/>
          <w:numId w:val="12"/>
        </w:numPr>
        <w:spacing w:line="276" w:lineRule="auto"/>
        <w:ind w:left="0" w:firstLineChars="0" w:firstLine="0"/>
        <w:rPr>
          <w:ins w:id="826" w:author="15310893653@163.com" w:date="2020-10-06T16:25:00Z"/>
          <w:rFonts w:cstheme="minorHAnsi"/>
          <w:b/>
          <w:bCs/>
          <w:sz w:val="18"/>
          <w:szCs w:val="18"/>
          <w:rPrChange w:id="827" w:author="15310893653@163.com" w:date="2020-10-06T17:03:00Z">
            <w:rPr>
              <w:ins w:id="828" w:author="15310893653@163.com" w:date="2020-10-06T16:25:00Z"/>
              <w:rFonts w:cstheme="minorHAnsi"/>
              <w:bCs/>
              <w:color w:val="444444"/>
              <w:sz w:val="18"/>
              <w:szCs w:val="18"/>
              <w:u w:val="single"/>
            </w:rPr>
          </w:rPrChange>
        </w:rPr>
        <w:pPrChange w:id="829" w:author="15310893653@163.com" w:date="2020-10-06T16:29:00Z">
          <w:pPr>
            <w:wordWrap w:val="0"/>
            <w:spacing w:line="276" w:lineRule="auto"/>
          </w:pPr>
        </w:pPrChange>
      </w:pPr>
    </w:p>
    <w:p w14:paraId="0690B7BB" w14:textId="0F67B9B1" w:rsidR="00D116E8" w:rsidRDefault="00D116E8">
      <w:pPr>
        <w:wordWrap w:val="0"/>
        <w:spacing w:line="276" w:lineRule="auto"/>
        <w:rPr>
          <w:ins w:id="830" w:author="15310893653@163.com" w:date="2020-10-06T16:32:00Z"/>
          <w:rFonts w:cstheme="minorHAnsi"/>
          <w:sz w:val="18"/>
          <w:szCs w:val="18"/>
        </w:rPr>
      </w:pPr>
      <w:ins w:id="831" w:author="15310893653@163.com" w:date="2020-10-06T16:30:00Z">
        <w:r>
          <w:rPr>
            <w:rFonts w:cstheme="minorHAnsi"/>
            <w:bCs/>
            <w:color w:val="444444"/>
            <w:sz w:val="18"/>
            <w:szCs w:val="18"/>
          </w:rPr>
          <w:t>E</w:t>
        </w:r>
        <w:r>
          <w:rPr>
            <w:rFonts w:cstheme="minorHAnsi" w:hint="eastAsia"/>
            <w:bCs/>
            <w:color w:val="444444"/>
            <w:sz w:val="18"/>
            <w:szCs w:val="18"/>
          </w:rPr>
          <w:t>arthworms are tolerant to it</w:t>
        </w:r>
      </w:ins>
      <w:ins w:id="832" w:author="15310893653@163.com" w:date="2020-10-06T16:31:00Z">
        <w:r>
          <w:rPr>
            <w:rFonts w:cstheme="minorHAnsi"/>
            <w:bCs/>
            <w:color w:val="444444"/>
            <w:sz w:val="18"/>
            <w:szCs w:val="18"/>
          </w:rPr>
          <w:t>,</w:t>
        </w:r>
        <w:r w:rsidRPr="00D116E8">
          <w:rPr>
            <w:rFonts w:cstheme="minorHAnsi"/>
            <w:sz w:val="18"/>
            <w:szCs w:val="18"/>
          </w:rPr>
          <w:t xml:space="preserve"> </w:t>
        </w:r>
        <w:r>
          <w:rPr>
            <w:rFonts w:cstheme="minorHAnsi"/>
            <w:sz w:val="18"/>
            <w:szCs w:val="18"/>
          </w:rPr>
          <w:t>to a certain extent</w:t>
        </w:r>
      </w:ins>
      <w:ins w:id="833" w:author="15310893653@163.com" w:date="2020-10-06T16:32:00Z">
        <w:r>
          <w:rPr>
            <w:rFonts w:cstheme="minorHAnsi"/>
            <w:sz w:val="18"/>
            <w:szCs w:val="18"/>
          </w:rPr>
          <w:t>. So, it’s safe for them in heavy metal contaminated soil.</w:t>
        </w:r>
      </w:ins>
    </w:p>
    <w:p w14:paraId="63BE20FB" w14:textId="77777777" w:rsidR="00D116E8" w:rsidRDefault="00D116E8">
      <w:pPr>
        <w:wordWrap w:val="0"/>
        <w:spacing w:line="276" w:lineRule="auto"/>
        <w:rPr>
          <w:ins w:id="834" w:author="15310893653@163.com" w:date="2020-10-06T16:30:00Z"/>
          <w:rFonts w:cstheme="minorHAnsi"/>
          <w:bCs/>
          <w:color w:val="444444"/>
          <w:sz w:val="18"/>
          <w:szCs w:val="18"/>
        </w:rPr>
      </w:pPr>
    </w:p>
    <w:p w14:paraId="599F66C2" w14:textId="50AC8C57" w:rsidR="00F61F1B" w:rsidRPr="00D116E8" w:rsidRDefault="007D115C">
      <w:pPr>
        <w:wordWrap w:val="0"/>
        <w:spacing w:line="276" w:lineRule="auto"/>
        <w:rPr>
          <w:rFonts w:ascii="Sitka Display" w:hAnsi="Sitka Display" w:cstheme="minorHAnsi"/>
          <w:i/>
          <w:iCs/>
          <w:sz w:val="15"/>
          <w:szCs w:val="15"/>
          <w:rPrChange w:id="835" w:author="15310893653@163.com" w:date="2020-10-06T16:33:00Z">
            <w:rPr>
              <w:rFonts w:cstheme="minorHAnsi"/>
              <w:bCs/>
              <w:color w:val="444444"/>
              <w:sz w:val="18"/>
              <w:szCs w:val="18"/>
            </w:rPr>
          </w:rPrChange>
        </w:rPr>
      </w:pPr>
      <w:del w:id="836" w:author="15310893653@163.com" w:date="2020-10-06T16:29:00Z">
        <w:r w:rsidRPr="00D116E8" w:rsidDel="00E71739">
          <w:rPr>
            <w:rFonts w:ascii="Sitka Display" w:hAnsi="Sitka Display" w:cstheme="minorHAnsi"/>
            <w:i/>
            <w:iCs/>
            <w:sz w:val="15"/>
            <w:szCs w:val="15"/>
            <w:rPrChange w:id="837" w:author="15310893653@163.com" w:date="2020-10-06T16:33:00Z">
              <w:rPr>
                <w:rFonts w:cstheme="minorHAnsi"/>
                <w:bCs/>
                <w:color w:val="444444"/>
                <w:sz w:val="18"/>
                <w:szCs w:val="18"/>
              </w:rPr>
            </w:rPrChange>
          </w:rPr>
          <w:delText xml:space="preserve">Ms. Zhou was </w:delText>
        </w:r>
        <w:r w:rsidR="00C459FE" w:rsidRPr="00D116E8" w:rsidDel="00E71739">
          <w:rPr>
            <w:rFonts w:ascii="Sitka Display" w:hAnsi="Sitka Display" w:cstheme="minorHAnsi"/>
            <w:i/>
            <w:iCs/>
            <w:sz w:val="15"/>
            <w:szCs w:val="15"/>
            <w:rPrChange w:id="838" w:author="15310893653@163.com" w:date="2020-10-06T16:33:00Z">
              <w:rPr>
                <w:rFonts w:cstheme="minorHAnsi"/>
                <w:bCs/>
                <w:sz w:val="18"/>
                <w:szCs w:val="18"/>
              </w:rPr>
            </w:rPrChange>
          </w:rPr>
          <w:delText>fascinated</w:delText>
        </w:r>
        <w:r w:rsidRPr="00D116E8" w:rsidDel="00E71739">
          <w:rPr>
            <w:rFonts w:ascii="Sitka Display" w:hAnsi="Sitka Display" w:cstheme="minorHAnsi"/>
            <w:i/>
            <w:iCs/>
            <w:sz w:val="15"/>
            <w:szCs w:val="15"/>
            <w:rPrChange w:id="839" w:author="15310893653@163.com" w:date="2020-10-06T16:33:00Z">
              <w:rPr>
                <w:rFonts w:cstheme="minorHAnsi"/>
                <w:bCs/>
                <w:sz w:val="18"/>
                <w:szCs w:val="18"/>
              </w:rPr>
            </w:rPrChange>
          </w:rPr>
          <w:delText xml:space="preserve"> with our idea. She said, </w:delText>
        </w:r>
      </w:del>
      <w:r w:rsidR="0012167C" w:rsidRPr="00D116E8">
        <w:rPr>
          <w:rFonts w:ascii="Sitka Display" w:hAnsi="Sitka Display" w:cstheme="minorHAnsi"/>
          <w:i/>
          <w:iCs/>
          <w:sz w:val="15"/>
          <w:szCs w:val="15"/>
          <w:rPrChange w:id="840" w:author="15310893653@163.com" w:date="2020-10-06T16:33:00Z">
            <w:rPr>
              <w:rFonts w:cstheme="minorHAnsi"/>
              <w:bCs/>
              <w:color w:val="000000" w:themeColor="text1"/>
              <w:sz w:val="18"/>
              <w:szCs w:val="18"/>
            </w:rPr>
          </w:rPrChange>
        </w:rPr>
        <w:t>“In</w:t>
      </w:r>
      <w:r w:rsidRPr="00D116E8">
        <w:rPr>
          <w:rFonts w:ascii="Sitka Display" w:hAnsi="Sitka Display" w:cstheme="minorHAnsi"/>
          <w:i/>
          <w:iCs/>
          <w:sz w:val="15"/>
          <w:szCs w:val="15"/>
          <w:rPrChange w:id="841" w:author="15310893653@163.com" w:date="2020-10-06T16:33:00Z">
            <w:rPr>
              <w:rFonts w:cstheme="minorHAnsi"/>
              <w:bCs/>
              <w:color w:val="444444"/>
              <w:sz w:val="18"/>
              <w:szCs w:val="18"/>
            </w:rPr>
          </w:rPrChange>
        </w:rPr>
        <w:t xml:space="preserve"> fact, there are plants using earthworms to remove the heavy metals in excrements of livestock and poultry. The excrements contain heavy metals, and earthworms are tolerant to it. Moreover, feed is sometimes </w:t>
      </w:r>
      <w:ins w:id="842" w:author="15310893653@163.com" w:date="2020-10-06T16:27:00Z">
        <w:r w:rsidR="00E71739" w:rsidRPr="00D116E8">
          <w:rPr>
            <w:rFonts w:ascii="Sitka Display" w:hAnsi="Sitka Display" w:cstheme="minorHAnsi"/>
            <w:i/>
            <w:iCs/>
            <w:sz w:val="15"/>
            <w:szCs w:val="15"/>
            <w:rPrChange w:id="843" w:author="15310893653@163.com" w:date="2020-10-06T16:33:00Z">
              <w:rPr>
                <w:rFonts w:cstheme="minorHAnsi"/>
                <w:bCs/>
                <w:color w:val="444444"/>
                <w:sz w:val="18"/>
                <w:szCs w:val="18"/>
              </w:rPr>
            </w:rPrChange>
          </w:rPr>
          <w:t>detected with</w:t>
        </w:r>
      </w:ins>
      <w:ins w:id="844" w:author="15310893653@163.com" w:date="2020-10-06T16:28:00Z">
        <w:r w:rsidR="00E71739" w:rsidRPr="00D116E8">
          <w:rPr>
            <w:rFonts w:ascii="Sitka Display" w:hAnsi="Sitka Display" w:cstheme="minorHAnsi"/>
            <w:i/>
            <w:iCs/>
            <w:sz w:val="15"/>
            <w:szCs w:val="15"/>
            <w:rPrChange w:id="845" w:author="15310893653@163.com" w:date="2020-10-06T16:33:00Z">
              <w:rPr>
                <w:rFonts w:cstheme="minorHAnsi"/>
                <w:bCs/>
                <w:color w:val="444444"/>
                <w:sz w:val="18"/>
                <w:szCs w:val="18"/>
              </w:rPr>
            </w:rPrChange>
          </w:rPr>
          <w:t xml:space="preserve"> heavy metals</w:t>
        </w:r>
      </w:ins>
      <w:del w:id="846" w:author="15310893653@163.com" w:date="2020-10-06T16:28:00Z">
        <w:r w:rsidRPr="00D116E8" w:rsidDel="00E71739">
          <w:rPr>
            <w:rFonts w:ascii="Sitka Display" w:hAnsi="Sitka Display" w:cstheme="minorHAnsi"/>
            <w:i/>
            <w:iCs/>
            <w:sz w:val="15"/>
            <w:szCs w:val="15"/>
            <w:rPrChange w:id="847" w:author="15310893653@163.com" w:date="2020-10-06T16:33:00Z">
              <w:rPr>
                <w:rFonts w:cstheme="minorHAnsi"/>
                <w:bCs/>
                <w:color w:val="444444"/>
                <w:sz w:val="18"/>
                <w:szCs w:val="18"/>
              </w:rPr>
            </w:rPrChange>
          </w:rPr>
          <w:delText>found to have heavy metals problem</w:delText>
        </w:r>
      </w:del>
      <w:r w:rsidRPr="00D116E8">
        <w:rPr>
          <w:rFonts w:ascii="Sitka Display" w:hAnsi="Sitka Display" w:cstheme="minorHAnsi"/>
          <w:i/>
          <w:iCs/>
          <w:sz w:val="15"/>
          <w:szCs w:val="15"/>
          <w:rPrChange w:id="848" w:author="15310893653@163.com" w:date="2020-10-06T16:33:00Z">
            <w:rPr>
              <w:rFonts w:cstheme="minorHAnsi"/>
              <w:bCs/>
              <w:color w:val="444444"/>
              <w:sz w:val="18"/>
              <w:szCs w:val="18"/>
            </w:rPr>
          </w:rPrChange>
        </w:rPr>
        <w:t>. This has a huge impact on animal productivity, causing a considerable economic loss to stock-breeding. It can also affect human health through the food chain.”</w:t>
      </w:r>
    </w:p>
    <w:p w14:paraId="5335F8BE" w14:textId="31C9B398" w:rsidR="00F61F1B" w:rsidRDefault="001D25F9">
      <w:pPr>
        <w:spacing w:line="276" w:lineRule="auto"/>
        <w:jc w:val="center"/>
        <w:rPr>
          <w:rFonts w:cstheme="minorHAnsi"/>
          <w:b/>
          <w:bCs/>
          <w:color w:val="000000"/>
          <w:szCs w:val="21"/>
          <w:shd w:val="clear" w:color="auto" w:fill="FFFFFF"/>
        </w:rPr>
      </w:pPr>
      <w:bookmarkStart w:id="849" w:name="_Hlk49868163"/>
      <w:r>
        <w:rPr>
          <w:noProof/>
        </w:rPr>
        <w:drawing>
          <wp:inline distT="0" distB="0" distL="0" distR="0" wp14:anchorId="2271CA4E" wp14:editId="0F54583C">
            <wp:extent cx="2032000" cy="22606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589469D0" w14:textId="77777777" w:rsidR="00F61F1B" w:rsidRDefault="007D115C">
      <w:pPr>
        <w:wordWrap w:val="0"/>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w:t>
      </w:r>
      <w:r>
        <w:rPr>
          <w:rFonts w:cstheme="minorHAnsi"/>
          <w:b/>
          <w:bCs/>
          <w:color w:val="000000"/>
          <w:szCs w:val="21"/>
          <w:shd w:val="clear" w:color="auto" w:fill="FFFFFF"/>
        </w:rPr>
        <w:t>Jorge L. Mazza Rodrigues</w:t>
      </w:r>
    </w:p>
    <w:p w14:paraId="53A0F859" w14:textId="474192A4" w:rsidR="00937C5B" w:rsidRDefault="00937C5B" w:rsidP="00937C5B">
      <w:pPr>
        <w:widowControl/>
        <w:shd w:val="clear" w:color="auto" w:fill="FFFFFF"/>
        <w:jc w:val="left"/>
        <w:rPr>
          <w:ins w:id="850" w:author="15310893653@163.com" w:date="2020-10-06T16:33:00Z"/>
          <w:rFonts w:ascii="Sitka Display" w:hAnsi="Sitka Display" w:cstheme="minorHAnsi"/>
          <w:sz w:val="15"/>
          <w:szCs w:val="15"/>
        </w:rPr>
      </w:pPr>
      <w:r w:rsidRPr="00D116E8">
        <w:rPr>
          <w:rFonts w:ascii="Sitka Display" w:hAnsi="Sitka Display" w:cstheme="minorHAnsi"/>
          <w:sz w:val="15"/>
          <w:szCs w:val="15"/>
          <w:rPrChange w:id="851" w:author="15310893653@163.com" w:date="2020-10-06T16:33:00Z">
            <w:rPr>
              <w:rFonts w:cstheme="minorHAnsi"/>
              <w:bCs/>
              <w:color w:val="444444"/>
              <w:sz w:val="18"/>
              <w:szCs w:val="18"/>
            </w:rPr>
          </w:rPrChange>
        </w:rPr>
        <w:lastRenderedPageBreak/>
        <w:t>Jorge, a professor in the Department of Land, Air and Water Resources, specializes in soil microbiology. His research interests are microbial ecology, tropical forests, land use change, biodiversity, metagenomics, metaproteomic, ecological genomics, lignocellulose conversion, microbial physiology.</w:t>
      </w:r>
    </w:p>
    <w:p w14:paraId="39A37026" w14:textId="77777777" w:rsidR="00D116E8" w:rsidRPr="00D116E8" w:rsidRDefault="00D116E8" w:rsidP="00937C5B">
      <w:pPr>
        <w:widowControl/>
        <w:shd w:val="clear" w:color="auto" w:fill="FFFFFF"/>
        <w:jc w:val="left"/>
        <w:rPr>
          <w:rFonts w:ascii="Sitka Display" w:hAnsi="Sitka Display" w:cstheme="minorHAnsi"/>
          <w:sz w:val="15"/>
          <w:szCs w:val="15"/>
          <w:rPrChange w:id="852" w:author="15310893653@163.com" w:date="2020-10-06T16:33:00Z">
            <w:rPr>
              <w:rFonts w:cstheme="minorHAnsi"/>
              <w:bCs/>
              <w:color w:val="444444"/>
              <w:sz w:val="18"/>
              <w:szCs w:val="18"/>
            </w:rPr>
          </w:rPrChange>
        </w:rPr>
      </w:pPr>
    </w:p>
    <w:p w14:paraId="5B222064" w14:textId="67703853" w:rsidR="00D116E8" w:rsidRPr="0074565C" w:rsidRDefault="00D116E8" w:rsidP="00D116E8">
      <w:pPr>
        <w:spacing w:line="276" w:lineRule="auto"/>
        <w:rPr>
          <w:ins w:id="853" w:author="15310893653@163.com" w:date="2020-10-06T16:33:00Z"/>
          <w:rFonts w:ascii="Sitka Display" w:hAnsi="Sitka Display" w:cstheme="minorHAnsi"/>
          <w:b/>
          <w:bCs/>
          <w:sz w:val="18"/>
          <w:szCs w:val="18"/>
          <w:u w:val="single"/>
        </w:rPr>
      </w:pPr>
      <w:ins w:id="854" w:author="15310893653@163.com" w:date="2020-10-06T16:33:00Z">
        <w:r>
          <w:rPr>
            <w:rFonts w:ascii="Sitka Display" w:hAnsi="Sitka Display" w:cstheme="minorHAnsi"/>
            <w:b/>
            <w:bCs/>
            <w:sz w:val="18"/>
            <w:szCs w:val="18"/>
            <w:u w:val="single"/>
          </w:rPr>
          <w:t>We want</w:t>
        </w:r>
      </w:ins>
      <w:ins w:id="855" w:author="15310893653@163.com" w:date="2020-10-06T16:41:00Z">
        <w:r w:rsidR="00674772">
          <w:rPr>
            <w:rFonts w:ascii="Sitka Display" w:hAnsi="Sitka Display" w:cstheme="minorHAnsi"/>
            <w:b/>
            <w:bCs/>
            <w:sz w:val="18"/>
            <w:szCs w:val="18"/>
            <w:u w:val="single"/>
          </w:rPr>
          <w:t>ed</w:t>
        </w:r>
      </w:ins>
      <w:ins w:id="856" w:author="15310893653@163.com" w:date="2020-10-06T16:33:00Z">
        <w:r>
          <w:rPr>
            <w:rFonts w:ascii="Sitka Display" w:hAnsi="Sitka Display" w:cstheme="minorHAnsi"/>
            <w:b/>
            <w:bCs/>
            <w:sz w:val="18"/>
            <w:szCs w:val="18"/>
            <w:u w:val="single"/>
          </w:rPr>
          <w:t xml:space="preserve"> to know…</w:t>
        </w:r>
      </w:ins>
    </w:p>
    <w:p w14:paraId="616451AF" w14:textId="49896409" w:rsidR="00937C5B" w:rsidRPr="00D25E74" w:rsidDel="00674772" w:rsidRDefault="00D116E8">
      <w:pPr>
        <w:pStyle w:val="af"/>
        <w:numPr>
          <w:ilvl w:val="0"/>
          <w:numId w:val="12"/>
        </w:numPr>
        <w:spacing w:line="276" w:lineRule="auto"/>
        <w:ind w:firstLineChars="0"/>
        <w:rPr>
          <w:del w:id="857" w:author="15310893653@163.com" w:date="2020-10-06T16:33:00Z"/>
          <w:rFonts w:cstheme="minorHAnsi"/>
          <w:sz w:val="18"/>
          <w:szCs w:val="18"/>
          <w:rPrChange w:id="858" w:author="15310893653@163.com" w:date="2020-10-06T16:50:00Z">
            <w:rPr>
              <w:del w:id="859" w:author="15310893653@163.com" w:date="2020-10-06T16:33:00Z"/>
              <w:rFonts w:cstheme="minorHAnsi"/>
              <w:bCs/>
              <w:color w:val="444444"/>
              <w:sz w:val="18"/>
              <w:szCs w:val="18"/>
              <w:u w:val="single"/>
            </w:rPr>
          </w:rPrChange>
        </w:rPr>
        <w:pPrChange w:id="860" w:author="15310893653@163.com" w:date="2020-10-06T16:50:00Z">
          <w:pPr>
            <w:wordWrap w:val="0"/>
            <w:spacing w:line="276" w:lineRule="auto"/>
          </w:pPr>
        </w:pPrChange>
      </w:pPr>
      <w:ins w:id="861" w:author="15310893653@163.com" w:date="2020-10-06T16:35:00Z">
        <w:del w:id="862" w:author="Office" w:date="2020-10-08T09:54:00Z">
          <w:r w:rsidRPr="00D25E74" w:rsidDel="00116AED">
            <w:rPr>
              <w:rFonts w:cstheme="minorHAnsi"/>
              <w:sz w:val="18"/>
              <w:szCs w:val="18"/>
              <w:rPrChange w:id="863" w:author="15310893653@163.com" w:date="2020-10-06T16:50:00Z">
                <w:rPr>
                  <w:rFonts w:cstheme="minorHAnsi"/>
                  <w:bCs/>
                  <w:color w:val="444444"/>
                  <w:sz w:val="18"/>
                  <w:szCs w:val="18"/>
                  <w:u w:val="single"/>
                </w:rPr>
              </w:rPrChange>
            </w:rPr>
            <w:delText xml:space="preserve">What </w:delText>
          </w:r>
        </w:del>
      </w:ins>
      <w:ins w:id="864" w:author="15310893653@163.com" w:date="2020-10-06T16:41:00Z">
        <w:del w:id="865" w:author="Office" w:date="2020-10-08T09:54:00Z">
          <w:r w:rsidR="00674772" w:rsidRPr="00D25E74" w:rsidDel="00116AED">
            <w:rPr>
              <w:rFonts w:cstheme="minorHAnsi"/>
              <w:sz w:val="18"/>
              <w:szCs w:val="18"/>
              <w:rPrChange w:id="866" w:author="15310893653@163.com" w:date="2020-10-06T16:50:00Z">
                <w:rPr>
                  <w:rFonts w:cstheme="minorHAnsi"/>
                  <w:bCs/>
                  <w:color w:val="444444"/>
                  <w:sz w:val="18"/>
                  <w:szCs w:val="18"/>
                  <w:u w:val="single"/>
                </w:rPr>
              </w:rPrChange>
            </w:rPr>
            <w:delText>was</w:delText>
          </w:r>
        </w:del>
      </w:ins>
      <w:ins w:id="867" w:author="15310893653@163.com" w:date="2020-10-06T16:36:00Z">
        <w:del w:id="868" w:author="Office" w:date="2020-10-08T09:54:00Z">
          <w:r w:rsidRPr="00D25E74" w:rsidDel="00116AED">
            <w:rPr>
              <w:rFonts w:cstheme="minorHAnsi"/>
              <w:sz w:val="18"/>
              <w:szCs w:val="18"/>
              <w:rPrChange w:id="869" w:author="15310893653@163.com" w:date="2020-10-06T16:50:00Z">
                <w:rPr>
                  <w:rFonts w:cstheme="minorHAnsi"/>
                  <w:bCs/>
                  <w:color w:val="444444"/>
                  <w:sz w:val="18"/>
                  <w:szCs w:val="18"/>
                  <w:u w:val="single"/>
                </w:rPr>
              </w:rPrChange>
            </w:rPr>
            <w:delText xml:space="preserve"> t</w:delText>
          </w:r>
        </w:del>
      </w:ins>
      <w:ins w:id="870" w:author="Office" w:date="2020-10-08T09:55:00Z">
        <w:r w:rsidR="00116AED">
          <w:rPr>
            <w:rFonts w:cstheme="minorHAnsi"/>
            <w:sz w:val="18"/>
            <w:szCs w:val="18"/>
          </w:rPr>
          <w:t>D</w:t>
        </w:r>
      </w:ins>
      <w:ins w:id="871" w:author="15310893653@163.com" w:date="2020-10-06T16:36:00Z">
        <w:del w:id="872" w:author="Office" w:date="2020-10-08T09:55:00Z">
          <w:r w:rsidRPr="00D25E74" w:rsidDel="00116AED">
            <w:rPr>
              <w:rFonts w:cstheme="minorHAnsi"/>
              <w:sz w:val="18"/>
              <w:szCs w:val="18"/>
              <w:rPrChange w:id="873" w:author="15310893653@163.com" w:date="2020-10-06T16:50:00Z">
                <w:rPr>
                  <w:rFonts w:cstheme="minorHAnsi"/>
                  <w:bCs/>
                  <w:color w:val="444444"/>
                  <w:sz w:val="18"/>
                  <w:szCs w:val="18"/>
                  <w:u w:val="single"/>
                </w:rPr>
              </w:rPrChange>
            </w:rPr>
            <w:delText>he d</w:delText>
          </w:r>
        </w:del>
        <w:r w:rsidRPr="00D25E74">
          <w:rPr>
            <w:rFonts w:cstheme="minorHAnsi"/>
            <w:sz w:val="18"/>
            <w:szCs w:val="18"/>
            <w:rPrChange w:id="874" w:author="15310893653@163.com" w:date="2020-10-06T16:50:00Z">
              <w:rPr>
                <w:rFonts w:cstheme="minorHAnsi"/>
                <w:bCs/>
                <w:color w:val="444444"/>
                <w:sz w:val="18"/>
                <w:szCs w:val="18"/>
                <w:u w:val="single"/>
              </w:rPr>
            </w:rPrChange>
          </w:rPr>
          <w:t>ominant bacteria</w:t>
        </w:r>
      </w:ins>
      <w:ins w:id="875" w:author="15310893653@163.com" w:date="2020-10-06T16:37:00Z">
        <w:r w:rsidRPr="00D25E74">
          <w:rPr>
            <w:rFonts w:cstheme="minorHAnsi"/>
            <w:sz w:val="18"/>
            <w:szCs w:val="18"/>
            <w:rPrChange w:id="876" w:author="15310893653@163.com" w:date="2020-10-06T16:50:00Z">
              <w:rPr>
                <w:rFonts w:cstheme="minorHAnsi"/>
                <w:bCs/>
                <w:color w:val="444444"/>
                <w:sz w:val="18"/>
                <w:szCs w:val="18"/>
                <w:u w:val="single"/>
              </w:rPr>
            </w:rPrChange>
          </w:rPr>
          <w:t xml:space="preserve"> in soil</w:t>
        </w:r>
      </w:ins>
      <w:ins w:id="877" w:author="15310893653@163.com" w:date="2020-10-06T16:39:00Z">
        <w:r w:rsidRPr="00D25E74">
          <w:rPr>
            <w:rFonts w:cstheme="minorHAnsi"/>
            <w:sz w:val="18"/>
            <w:szCs w:val="18"/>
            <w:rPrChange w:id="878" w:author="15310893653@163.com" w:date="2020-10-06T16:50:00Z">
              <w:rPr>
                <w:rFonts w:cstheme="minorHAnsi"/>
                <w:bCs/>
                <w:color w:val="444444"/>
                <w:sz w:val="18"/>
                <w:szCs w:val="18"/>
                <w:u w:val="single"/>
              </w:rPr>
            </w:rPrChange>
          </w:rPr>
          <w:t xml:space="preserve"> and </w:t>
        </w:r>
      </w:ins>
      <w:ins w:id="879" w:author="15310893653@163.com" w:date="2020-10-06T16:40:00Z">
        <w:r w:rsidR="00674772" w:rsidRPr="00D25E74">
          <w:rPr>
            <w:rFonts w:cstheme="minorHAnsi"/>
            <w:sz w:val="18"/>
            <w:szCs w:val="18"/>
            <w:rPrChange w:id="880" w:author="15310893653@163.com" w:date="2020-10-06T16:50:00Z">
              <w:rPr>
                <w:rFonts w:cstheme="minorHAnsi"/>
                <w:bCs/>
                <w:color w:val="444444"/>
                <w:sz w:val="18"/>
                <w:szCs w:val="18"/>
                <w:u w:val="single"/>
              </w:rPr>
            </w:rPrChange>
          </w:rPr>
          <w:t>earthworms</w:t>
        </w:r>
        <w:del w:id="881" w:author="Office" w:date="2020-10-08T09:54:00Z">
          <w:r w:rsidR="00674772" w:rsidRPr="00D25E74" w:rsidDel="00116AED">
            <w:rPr>
              <w:rFonts w:cstheme="minorHAnsi"/>
              <w:sz w:val="18"/>
              <w:szCs w:val="18"/>
              <w:rPrChange w:id="882" w:author="15310893653@163.com" w:date="2020-10-06T16:50:00Z">
                <w:rPr>
                  <w:rFonts w:cstheme="minorHAnsi"/>
                  <w:bCs/>
                  <w:color w:val="444444"/>
                  <w:sz w:val="18"/>
                  <w:szCs w:val="18"/>
                  <w:u w:val="single"/>
                </w:rPr>
              </w:rPrChange>
            </w:rPr>
            <w:delText>?</w:delText>
          </w:r>
        </w:del>
      </w:ins>
      <w:del w:id="883" w:author="15310893653@163.com" w:date="2020-10-06T16:33:00Z">
        <w:r w:rsidR="00937C5B" w:rsidRPr="00D25E74" w:rsidDel="00D116E8">
          <w:rPr>
            <w:rFonts w:cstheme="minorHAnsi"/>
            <w:sz w:val="18"/>
            <w:szCs w:val="18"/>
            <w:rPrChange w:id="884" w:author="15310893653@163.com" w:date="2020-10-06T16:50:00Z">
              <w:rPr>
                <w:rFonts w:cstheme="minorHAnsi"/>
                <w:bCs/>
                <w:color w:val="444444"/>
                <w:sz w:val="18"/>
                <w:szCs w:val="18"/>
                <w:u w:val="single"/>
              </w:rPr>
            </w:rPrChange>
          </w:rPr>
          <w:delText> Why did we want to ask him?</w:delText>
        </w:r>
      </w:del>
    </w:p>
    <w:p w14:paraId="0C421DAE" w14:textId="77777777" w:rsidR="00674772" w:rsidRPr="00D25E74" w:rsidRDefault="00674772">
      <w:pPr>
        <w:pStyle w:val="af"/>
        <w:numPr>
          <w:ilvl w:val="0"/>
          <w:numId w:val="12"/>
        </w:numPr>
        <w:spacing w:line="276" w:lineRule="auto"/>
        <w:ind w:firstLineChars="0"/>
        <w:rPr>
          <w:ins w:id="885" w:author="15310893653@163.com" w:date="2020-10-06T16:41:00Z"/>
          <w:rFonts w:cstheme="minorHAnsi"/>
          <w:sz w:val="18"/>
          <w:szCs w:val="18"/>
          <w:rPrChange w:id="886" w:author="15310893653@163.com" w:date="2020-10-06T16:50:00Z">
            <w:rPr>
              <w:ins w:id="887" w:author="15310893653@163.com" w:date="2020-10-06T16:41:00Z"/>
              <w:rFonts w:cstheme="minorHAnsi"/>
              <w:bCs/>
              <w:color w:val="444444"/>
              <w:sz w:val="18"/>
              <w:szCs w:val="18"/>
              <w:u w:val="single"/>
            </w:rPr>
          </w:rPrChange>
        </w:rPr>
        <w:pPrChange w:id="888" w:author="15310893653@163.com" w:date="2020-10-06T16:50:00Z">
          <w:pPr>
            <w:widowControl/>
            <w:shd w:val="clear" w:color="auto" w:fill="FFFFFF"/>
            <w:jc w:val="left"/>
          </w:pPr>
        </w:pPrChange>
      </w:pPr>
    </w:p>
    <w:p w14:paraId="589B1454" w14:textId="4015CFD0" w:rsidR="00D116E8" w:rsidRPr="00D25E74" w:rsidRDefault="00674772">
      <w:pPr>
        <w:pStyle w:val="af"/>
        <w:numPr>
          <w:ilvl w:val="0"/>
          <w:numId w:val="12"/>
        </w:numPr>
        <w:spacing w:line="276" w:lineRule="auto"/>
        <w:ind w:firstLineChars="0"/>
        <w:rPr>
          <w:ins w:id="889" w:author="15310893653@163.com" w:date="2020-10-06T16:42:00Z"/>
          <w:rFonts w:cstheme="minorHAnsi"/>
          <w:sz w:val="18"/>
          <w:szCs w:val="18"/>
          <w:rPrChange w:id="890" w:author="15310893653@163.com" w:date="2020-10-06T16:50:00Z">
            <w:rPr>
              <w:ins w:id="891" w:author="15310893653@163.com" w:date="2020-10-06T16:42:00Z"/>
              <w:rFonts w:cstheme="minorHAnsi"/>
              <w:bCs/>
              <w:color w:val="444444"/>
              <w:sz w:val="18"/>
              <w:szCs w:val="18"/>
              <w:u w:val="single"/>
            </w:rPr>
          </w:rPrChange>
        </w:rPr>
        <w:pPrChange w:id="892" w:author="15310893653@163.com" w:date="2020-10-06T16:50:00Z">
          <w:pPr>
            <w:wordWrap w:val="0"/>
            <w:spacing w:line="276" w:lineRule="auto"/>
          </w:pPr>
        </w:pPrChange>
      </w:pPr>
      <w:ins w:id="893" w:author="15310893653@163.com" w:date="2020-10-06T16:41:00Z">
        <w:del w:id="894" w:author="Office" w:date="2020-10-08T09:55:00Z">
          <w:r w:rsidRPr="00D25E74" w:rsidDel="00116AED">
            <w:rPr>
              <w:rFonts w:cstheme="minorHAnsi"/>
              <w:sz w:val="18"/>
              <w:szCs w:val="18"/>
              <w:rPrChange w:id="895" w:author="15310893653@163.com" w:date="2020-10-06T16:50:00Z">
                <w:rPr>
                  <w:rFonts w:cstheme="minorHAnsi"/>
                  <w:bCs/>
                  <w:color w:val="444444"/>
                  <w:sz w:val="18"/>
                  <w:szCs w:val="18"/>
                  <w:u w:val="single"/>
                </w:rPr>
              </w:rPrChange>
            </w:rPr>
            <w:delText xml:space="preserve">The </w:delText>
          </w:r>
        </w:del>
      </w:ins>
      <w:ins w:id="896" w:author="15310893653@163.com" w:date="2020-10-06T16:42:00Z">
        <w:del w:id="897" w:author="Office" w:date="2020-10-08T09:55:00Z">
          <w:r w:rsidRPr="00D25E74" w:rsidDel="00116AED">
            <w:rPr>
              <w:rFonts w:cstheme="minorHAnsi"/>
              <w:sz w:val="18"/>
              <w:szCs w:val="18"/>
              <w:rPrChange w:id="898" w:author="15310893653@163.com" w:date="2020-10-06T16:50:00Z">
                <w:rPr>
                  <w:rFonts w:cstheme="minorHAnsi"/>
                  <w:bCs/>
                  <w:color w:val="444444"/>
                  <w:sz w:val="18"/>
                  <w:szCs w:val="18"/>
                  <w:u w:val="single"/>
                </w:rPr>
              </w:rPrChange>
            </w:rPr>
            <w:delText>r</w:delText>
          </w:r>
        </w:del>
      </w:ins>
      <w:ins w:id="899" w:author="Office" w:date="2020-10-08T09:55:00Z">
        <w:r w:rsidR="00116AED">
          <w:rPr>
            <w:rFonts w:cstheme="minorHAnsi"/>
            <w:sz w:val="18"/>
            <w:szCs w:val="18"/>
          </w:rPr>
          <w:t>R</w:t>
        </w:r>
      </w:ins>
      <w:ins w:id="900" w:author="15310893653@163.com" w:date="2020-10-06T16:42:00Z">
        <w:r w:rsidRPr="00D25E74">
          <w:rPr>
            <w:rFonts w:cstheme="minorHAnsi"/>
            <w:sz w:val="18"/>
            <w:szCs w:val="18"/>
            <w:rPrChange w:id="901" w:author="15310893653@163.com" w:date="2020-10-06T16:50:00Z">
              <w:rPr>
                <w:rFonts w:cstheme="minorHAnsi"/>
                <w:bCs/>
                <w:color w:val="444444"/>
                <w:sz w:val="18"/>
                <w:szCs w:val="18"/>
                <w:u w:val="single"/>
              </w:rPr>
            </w:rPrChange>
          </w:rPr>
          <w:t>ole of microorganisms</w:t>
        </w:r>
      </w:ins>
    </w:p>
    <w:p w14:paraId="12DCC40F" w14:textId="77777777" w:rsidR="00674772" w:rsidRPr="0074565C" w:rsidRDefault="00674772" w:rsidP="00674772">
      <w:pPr>
        <w:spacing w:line="276" w:lineRule="auto"/>
        <w:rPr>
          <w:ins w:id="902" w:author="15310893653@163.com" w:date="2020-10-06T16:42:00Z"/>
          <w:rFonts w:ascii="Sitka Display" w:hAnsi="Sitka Display" w:cstheme="minorHAnsi"/>
          <w:b/>
          <w:bCs/>
          <w:sz w:val="18"/>
          <w:szCs w:val="18"/>
          <w:u w:val="single"/>
        </w:rPr>
      </w:pPr>
      <w:ins w:id="903" w:author="15310893653@163.com" w:date="2020-10-06T16:42:00Z">
        <w:r w:rsidRPr="0074565C">
          <w:rPr>
            <w:rFonts w:ascii="Sitka Display" w:hAnsi="Sitka Display" w:cstheme="minorHAnsi" w:hint="eastAsia"/>
            <w:b/>
            <w:bCs/>
            <w:sz w:val="18"/>
            <w:szCs w:val="18"/>
            <w:u w:val="single"/>
          </w:rPr>
          <w:t>What did we know?</w:t>
        </w:r>
      </w:ins>
    </w:p>
    <w:p w14:paraId="6A5CF792" w14:textId="7EB24779" w:rsidR="00674772" w:rsidRPr="002268CB" w:rsidRDefault="00674772">
      <w:pPr>
        <w:pStyle w:val="af"/>
        <w:numPr>
          <w:ilvl w:val="0"/>
          <w:numId w:val="12"/>
        </w:numPr>
        <w:spacing w:line="276" w:lineRule="auto"/>
        <w:ind w:firstLineChars="0"/>
        <w:rPr>
          <w:ins w:id="904" w:author="15310893653@163.com" w:date="2020-10-06T16:43:00Z"/>
          <w:rFonts w:cstheme="minorHAnsi"/>
          <w:b/>
          <w:bCs/>
          <w:sz w:val="18"/>
          <w:szCs w:val="18"/>
          <w:rPrChange w:id="905" w:author="15310893653@163.com" w:date="2020-10-06T17:04:00Z">
            <w:rPr>
              <w:ins w:id="906" w:author="15310893653@163.com" w:date="2020-10-06T16:43:00Z"/>
              <w:rFonts w:cstheme="minorHAnsi"/>
              <w:bCs/>
              <w:color w:val="444444"/>
              <w:sz w:val="18"/>
              <w:szCs w:val="18"/>
              <w:u w:val="single"/>
            </w:rPr>
          </w:rPrChange>
        </w:rPr>
        <w:pPrChange w:id="907" w:author="15310893653@163.com" w:date="2020-10-06T16:50:00Z">
          <w:pPr>
            <w:wordWrap w:val="0"/>
            <w:spacing w:line="276" w:lineRule="auto"/>
          </w:pPr>
        </w:pPrChange>
      </w:pPr>
      <w:ins w:id="908" w:author="15310893653@163.com" w:date="2020-10-06T16:42:00Z">
        <w:r w:rsidRPr="002268CB">
          <w:rPr>
            <w:rFonts w:cstheme="minorHAnsi"/>
            <w:b/>
            <w:bCs/>
            <w:i/>
            <w:iCs/>
            <w:sz w:val="18"/>
            <w:szCs w:val="18"/>
            <w:rPrChange w:id="909" w:author="15310893653@163.com" w:date="2020-10-06T17:06:00Z">
              <w:rPr>
                <w:rFonts w:cstheme="minorHAnsi"/>
                <w:bCs/>
                <w:color w:val="444444"/>
                <w:sz w:val="18"/>
                <w:szCs w:val="18"/>
                <w:u w:val="single"/>
              </w:rPr>
            </w:rPrChange>
          </w:rPr>
          <w:t>Bucillus su</w:t>
        </w:r>
      </w:ins>
      <w:ins w:id="910" w:author="15310893653@163.com" w:date="2020-10-06T16:43:00Z">
        <w:r w:rsidRPr="002268CB">
          <w:rPr>
            <w:rFonts w:cstheme="minorHAnsi"/>
            <w:b/>
            <w:bCs/>
            <w:i/>
            <w:iCs/>
            <w:sz w:val="18"/>
            <w:szCs w:val="18"/>
            <w:rPrChange w:id="911" w:author="15310893653@163.com" w:date="2020-10-06T17:06:00Z">
              <w:rPr>
                <w:rFonts w:cstheme="minorHAnsi"/>
                <w:bCs/>
                <w:color w:val="444444"/>
                <w:sz w:val="18"/>
                <w:szCs w:val="18"/>
                <w:u w:val="single"/>
              </w:rPr>
            </w:rPrChange>
          </w:rPr>
          <w:t>btilis</w:t>
        </w:r>
        <w:r w:rsidRPr="002268CB">
          <w:rPr>
            <w:rFonts w:cstheme="minorHAnsi"/>
            <w:b/>
            <w:bCs/>
            <w:sz w:val="18"/>
            <w:szCs w:val="18"/>
            <w:rPrChange w:id="912" w:author="15310893653@163.com" w:date="2020-10-06T17:04:00Z">
              <w:rPr>
                <w:rFonts w:cstheme="minorHAnsi"/>
                <w:bCs/>
                <w:color w:val="444444"/>
                <w:sz w:val="18"/>
                <w:szCs w:val="18"/>
                <w:u w:val="single"/>
              </w:rPr>
            </w:rPrChange>
          </w:rPr>
          <w:t xml:space="preserve"> is the dominant bacteria in soil and earthworms</w:t>
        </w:r>
      </w:ins>
      <w:ins w:id="913" w:author="Office" w:date="2020-10-08T09:55:00Z">
        <w:r w:rsidR="00116AED">
          <w:rPr>
            <w:rFonts w:cstheme="minorHAnsi"/>
            <w:b/>
            <w:bCs/>
            <w:sz w:val="18"/>
            <w:szCs w:val="18"/>
          </w:rPr>
          <w:t>.</w:t>
        </w:r>
      </w:ins>
    </w:p>
    <w:p w14:paraId="4024BE54" w14:textId="09FA44F3" w:rsidR="00674772" w:rsidRPr="00D25E74" w:rsidRDefault="00D25E74">
      <w:pPr>
        <w:pStyle w:val="af"/>
        <w:numPr>
          <w:ilvl w:val="0"/>
          <w:numId w:val="12"/>
        </w:numPr>
        <w:spacing w:line="276" w:lineRule="auto"/>
        <w:ind w:firstLineChars="0"/>
        <w:rPr>
          <w:ins w:id="914" w:author="15310893653@163.com" w:date="2020-10-06T16:44:00Z"/>
          <w:rFonts w:cstheme="minorHAnsi"/>
          <w:sz w:val="18"/>
          <w:szCs w:val="18"/>
          <w:rPrChange w:id="915" w:author="15310893653@163.com" w:date="2020-10-06T16:50:00Z">
            <w:rPr>
              <w:ins w:id="916" w:author="15310893653@163.com" w:date="2020-10-06T16:44:00Z"/>
              <w:rFonts w:cstheme="minorHAnsi"/>
              <w:bCs/>
              <w:color w:val="444444"/>
              <w:sz w:val="18"/>
              <w:szCs w:val="18"/>
            </w:rPr>
          </w:rPrChange>
        </w:rPr>
        <w:pPrChange w:id="917" w:author="15310893653@163.com" w:date="2020-10-06T16:50:00Z">
          <w:pPr>
            <w:wordWrap w:val="0"/>
            <w:spacing w:line="276" w:lineRule="auto"/>
          </w:pPr>
        </w:pPrChange>
      </w:pPr>
      <w:ins w:id="918" w:author="15310893653@163.com" w:date="2020-10-06T16:50:00Z">
        <w:r w:rsidRPr="00D25E74">
          <w:rPr>
            <w:rFonts w:cstheme="minorHAnsi"/>
            <w:sz w:val="18"/>
            <w:szCs w:val="18"/>
            <w:rPrChange w:id="919" w:author="15310893653@163.com" w:date="2020-10-06T16:50:00Z">
              <w:rPr>
                <w:rFonts w:cstheme="minorHAnsi"/>
                <w:bCs/>
                <w:color w:val="444444"/>
                <w:sz w:val="18"/>
                <w:szCs w:val="18"/>
              </w:rPr>
            </w:rPrChange>
          </w:rPr>
          <w:t>B</w:t>
        </w:r>
      </w:ins>
      <w:ins w:id="920" w:author="15310893653@163.com" w:date="2020-10-06T16:44:00Z">
        <w:r w:rsidR="00674772" w:rsidRPr="00D25E74">
          <w:rPr>
            <w:rFonts w:cstheme="minorHAnsi"/>
            <w:sz w:val="18"/>
            <w:szCs w:val="18"/>
            <w:rPrChange w:id="921" w:author="15310893653@163.com" w:date="2020-10-06T16:50:00Z">
              <w:rPr>
                <w:rFonts w:cstheme="minorHAnsi"/>
                <w:bCs/>
                <w:color w:val="444444"/>
                <w:sz w:val="18"/>
                <w:szCs w:val="18"/>
              </w:rPr>
            </w:rPrChange>
          </w:rPr>
          <w:t>enefits of microorganisms</w:t>
        </w:r>
      </w:ins>
    </w:p>
    <w:p w14:paraId="48B21686" w14:textId="62B282D3" w:rsidR="00674772" w:rsidRPr="00D25E74" w:rsidRDefault="00674772">
      <w:pPr>
        <w:pStyle w:val="af"/>
        <w:numPr>
          <w:ilvl w:val="0"/>
          <w:numId w:val="12"/>
        </w:numPr>
        <w:spacing w:line="276" w:lineRule="auto"/>
        <w:ind w:firstLineChars="0"/>
        <w:rPr>
          <w:ins w:id="922" w:author="15310893653@163.com" w:date="2020-10-06T16:46:00Z"/>
          <w:rFonts w:cstheme="minorHAnsi"/>
          <w:sz w:val="18"/>
          <w:szCs w:val="18"/>
          <w:rPrChange w:id="923" w:author="15310893653@163.com" w:date="2020-10-06T16:50:00Z">
            <w:rPr>
              <w:ins w:id="924" w:author="15310893653@163.com" w:date="2020-10-06T16:46:00Z"/>
              <w:rFonts w:cstheme="minorHAnsi"/>
              <w:bCs/>
              <w:color w:val="444444"/>
              <w:sz w:val="18"/>
              <w:szCs w:val="18"/>
            </w:rPr>
          </w:rPrChange>
        </w:rPr>
        <w:pPrChange w:id="925" w:author="15310893653@163.com" w:date="2020-10-06T16:50:00Z">
          <w:pPr>
            <w:wordWrap w:val="0"/>
            <w:spacing w:line="276" w:lineRule="auto"/>
          </w:pPr>
        </w:pPrChange>
      </w:pPr>
      <w:ins w:id="926" w:author="15310893653@163.com" w:date="2020-10-06T16:44:00Z">
        <w:r w:rsidRPr="00D25E74">
          <w:rPr>
            <w:rFonts w:cstheme="minorHAnsi"/>
            <w:sz w:val="18"/>
            <w:szCs w:val="18"/>
            <w:rPrChange w:id="927" w:author="15310893653@163.com" w:date="2020-10-06T16:50:00Z">
              <w:rPr>
                <w:rFonts w:cstheme="minorHAnsi"/>
                <w:bCs/>
                <w:color w:val="444444"/>
                <w:sz w:val="18"/>
                <w:szCs w:val="18"/>
              </w:rPr>
            </w:rPrChange>
          </w:rPr>
          <w:t xml:space="preserve">A question about </w:t>
        </w:r>
        <w:r w:rsidRPr="005B7F38">
          <w:rPr>
            <w:rFonts w:cstheme="minorHAnsi"/>
            <w:b/>
            <w:bCs/>
            <w:sz w:val="18"/>
            <w:szCs w:val="18"/>
            <w:rPrChange w:id="928" w:author="15310893653@163.com" w:date="2020-10-07T16:55:00Z">
              <w:rPr>
                <w:rFonts w:cstheme="minorHAnsi"/>
                <w:bCs/>
                <w:color w:val="444444"/>
                <w:sz w:val="18"/>
                <w:szCs w:val="18"/>
              </w:rPr>
            </w:rPrChange>
          </w:rPr>
          <w:t>bio-safet</w:t>
        </w:r>
      </w:ins>
      <w:ins w:id="929" w:author="15310893653@163.com" w:date="2020-10-07T16:55:00Z">
        <w:r w:rsidR="005B7F38" w:rsidRPr="005B7F38">
          <w:rPr>
            <w:rFonts w:cstheme="minorHAnsi"/>
            <w:b/>
            <w:bCs/>
            <w:sz w:val="18"/>
            <w:szCs w:val="18"/>
            <w:rPrChange w:id="930" w:author="15310893653@163.com" w:date="2020-10-07T16:55:00Z">
              <w:rPr>
                <w:rFonts w:cstheme="minorHAnsi"/>
                <w:sz w:val="18"/>
                <w:szCs w:val="18"/>
              </w:rPr>
            </w:rPrChange>
          </w:rPr>
          <w:t>y</w:t>
        </w:r>
        <w:r w:rsidR="005B7F38">
          <w:rPr>
            <w:rFonts w:cstheme="minorHAnsi"/>
            <w:sz w:val="18"/>
            <w:szCs w:val="18"/>
          </w:rPr>
          <w:t xml:space="preserve">, </w:t>
        </w:r>
      </w:ins>
      <w:ins w:id="931" w:author="15310893653@163.com" w:date="2020-10-06T16:45:00Z">
        <w:r w:rsidRPr="00D25E74">
          <w:rPr>
            <w:rFonts w:cstheme="minorHAnsi"/>
            <w:sz w:val="18"/>
            <w:szCs w:val="18"/>
            <w:rPrChange w:id="932" w:author="15310893653@163.com" w:date="2020-10-06T16:50:00Z">
              <w:rPr>
                <w:rFonts w:cstheme="minorHAnsi"/>
                <w:bCs/>
                <w:color w:val="444444"/>
                <w:sz w:val="18"/>
                <w:szCs w:val="18"/>
              </w:rPr>
            </w:rPrChange>
          </w:rPr>
          <w:t>“</w:t>
        </w:r>
      </w:ins>
      <w:ins w:id="933" w:author="15310893653@163.com" w:date="2020-10-06T16:46:00Z">
        <w:r w:rsidRPr="00D25E74">
          <w:rPr>
            <w:rFonts w:cstheme="minorHAnsi"/>
            <w:sz w:val="18"/>
            <w:szCs w:val="18"/>
            <w:rPrChange w:id="934" w:author="15310893653@163.com" w:date="2020-10-06T16:50:00Z">
              <w:rPr>
                <w:rFonts w:cstheme="minorHAnsi"/>
                <w:bCs/>
                <w:color w:val="444444"/>
                <w:sz w:val="18"/>
                <w:szCs w:val="18"/>
              </w:rPr>
            </w:rPrChange>
          </w:rPr>
          <w:t>I</w:t>
        </w:r>
      </w:ins>
      <w:ins w:id="935" w:author="15310893653@163.com" w:date="2020-10-06T16:45:00Z">
        <w:r w:rsidRPr="00D25E74">
          <w:rPr>
            <w:rFonts w:cstheme="minorHAnsi"/>
            <w:sz w:val="18"/>
            <w:szCs w:val="18"/>
            <w:rPrChange w:id="936" w:author="15310893653@163.com" w:date="2020-10-06T16:50:00Z">
              <w:rPr>
                <w:rFonts w:cstheme="minorHAnsi"/>
                <w:bCs/>
                <w:color w:val="444444"/>
                <w:sz w:val="18"/>
                <w:szCs w:val="18"/>
              </w:rPr>
            </w:rPrChange>
          </w:rPr>
          <w:t>s there a possibility that engineered bacteri</w:t>
        </w:r>
      </w:ins>
      <w:ins w:id="937" w:author="15310893653@163.com" w:date="2020-10-06T17:05:00Z">
        <w:r w:rsidR="002268CB">
          <w:rPr>
            <w:rFonts w:cstheme="minorHAnsi"/>
            <w:sz w:val="18"/>
            <w:szCs w:val="18"/>
          </w:rPr>
          <w:t>um</w:t>
        </w:r>
      </w:ins>
      <w:ins w:id="938" w:author="15310893653@163.com" w:date="2020-10-06T16:45:00Z">
        <w:r w:rsidRPr="00D25E74">
          <w:rPr>
            <w:rFonts w:cstheme="minorHAnsi"/>
            <w:sz w:val="18"/>
            <w:szCs w:val="18"/>
            <w:rPrChange w:id="939" w:author="15310893653@163.com" w:date="2020-10-06T16:50:00Z">
              <w:rPr>
                <w:rFonts w:cstheme="minorHAnsi"/>
                <w:bCs/>
                <w:color w:val="444444"/>
                <w:sz w:val="18"/>
                <w:szCs w:val="18"/>
              </w:rPr>
            </w:rPrChange>
          </w:rPr>
          <w:t xml:space="preserve"> ca</w:t>
        </w:r>
      </w:ins>
      <w:ins w:id="940" w:author="15310893653@163.com" w:date="2020-10-06T16:46:00Z">
        <w:r w:rsidRPr="00D25E74">
          <w:rPr>
            <w:rFonts w:cstheme="minorHAnsi"/>
            <w:sz w:val="18"/>
            <w:szCs w:val="18"/>
            <w:rPrChange w:id="941" w:author="15310893653@163.com" w:date="2020-10-06T16:50:00Z">
              <w:rPr>
                <w:rFonts w:cstheme="minorHAnsi"/>
                <w:bCs/>
                <w:color w:val="444444"/>
                <w:sz w:val="18"/>
                <w:szCs w:val="18"/>
              </w:rPr>
            </w:rPrChange>
          </w:rPr>
          <w:t>use biological contamination?</w:t>
        </w:r>
      </w:ins>
      <w:ins w:id="942" w:author="15310893653@163.com" w:date="2020-10-06T16:45:00Z">
        <w:r w:rsidRPr="00D25E74">
          <w:rPr>
            <w:rFonts w:cstheme="minorHAnsi"/>
            <w:sz w:val="18"/>
            <w:szCs w:val="18"/>
            <w:rPrChange w:id="943" w:author="15310893653@163.com" w:date="2020-10-06T16:50:00Z">
              <w:rPr>
                <w:rFonts w:cstheme="minorHAnsi"/>
                <w:bCs/>
                <w:color w:val="444444"/>
                <w:sz w:val="18"/>
                <w:szCs w:val="18"/>
              </w:rPr>
            </w:rPrChange>
          </w:rPr>
          <w:t>”</w:t>
        </w:r>
      </w:ins>
    </w:p>
    <w:p w14:paraId="2E8808BF" w14:textId="2E0E9A9B" w:rsidR="00674772" w:rsidRPr="005B7F38" w:rsidRDefault="00674772" w:rsidP="00937C5B">
      <w:pPr>
        <w:wordWrap w:val="0"/>
        <w:spacing w:line="276" w:lineRule="auto"/>
        <w:rPr>
          <w:ins w:id="944" w:author="15310893653@163.com" w:date="2020-10-06T16:51:00Z"/>
          <w:rFonts w:cstheme="minorHAnsi"/>
          <w:b/>
          <w:bCs/>
          <w:sz w:val="18"/>
          <w:szCs w:val="18"/>
          <w:rPrChange w:id="945" w:author="15310893653@163.com" w:date="2020-10-07T16:56:00Z">
            <w:rPr>
              <w:ins w:id="946" w:author="15310893653@163.com" w:date="2020-10-06T16:51:00Z"/>
              <w:rFonts w:cstheme="minorHAnsi"/>
              <w:sz w:val="18"/>
              <w:szCs w:val="18"/>
            </w:rPr>
          </w:rPrChange>
        </w:rPr>
      </w:pPr>
      <w:ins w:id="947" w:author="15310893653@163.com" w:date="2020-10-06T16:47:00Z">
        <w:r w:rsidRPr="00D25E74">
          <w:rPr>
            <w:rFonts w:cstheme="minorHAnsi"/>
            <w:sz w:val="18"/>
            <w:szCs w:val="18"/>
            <w:rPrChange w:id="948" w:author="15310893653@163.com" w:date="2020-10-06T16:50:00Z">
              <w:rPr>
                <w:rFonts w:cstheme="minorHAnsi"/>
                <w:bCs/>
                <w:color w:val="444444"/>
                <w:sz w:val="18"/>
                <w:szCs w:val="18"/>
                <w:u w:val="single"/>
              </w:rPr>
            </w:rPrChange>
          </w:rPr>
          <w:t xml:space="preserve">We </w:t>
        </w:r>
      </w:ins>
      <w:ins w:id="949" w:author="15310893653@163.com" w:date="2020-10-06T16:50:00Z">
        <w:r w:rsidR="00D25E74" w:rsidRPr="00D25E74">
          <w:rPr>
            <w:rFonts w:cstheme="minorHAnsi"/>
            <w:sz w:val="18"/>
            <w:szCs w:val="18"/>
          </w:rPr>
          <w:t>planned</w:t>
        </w:r>
      </w:ins>
      <w:ins w:id="950" w:author="15310893653@163.com" w:date="2020-10-06T16:47:00Z">
        <w:r w:rsidRPr="00D25E74">
          <w:rPr>
            <w:rFonts w:cstheme="minorHAnsi"/>
            <w:sz w:val="18"/>
            <w:szCs w:val="18"/>
            <w:rPrChange w:id="951" w:author="15310893653@163.com" w:date="2020-10-06T16:50:00Z">
              <w:rPr>
                <w:rFonts w:cstheme="minorHAnsi"/>
                <w:bCs/>
                <w:color w:val="444444"/>
                <w:sz w:val="18"/>
                <w:szCs w:val="18"/>
                <w:u w:val="single"/>
              </w:rPr>
            </w:rPrChange>
          </w:rPr>
          <w:t xml:space="preserve"> to use</w:t>
        </w:r>
        <w:r w:rsidRPr="005B7F38">
          <w:rPr>
            <w:rFonts w:cstheme="minorHAnsi"/>
            <w:b/>
            <w:bCs/>
            <w:sz w:val="18"/>
            <w:szCs w:val="18"/>
            <w:rPrChange w:id="952" w:author="15310893653@163.com" w:date="2020-10-07T16:56:00Z">
              <w:rPr>
                <w:rFonts w:cstheme="minorHAnsi"/>
                <w:bCs/>
                <w:color w:val="444444"/>
                <w:sz w:val="18"/>
                <w:szCs w:val="18"/>
                <w:u w:val="single"/>
              </w:rPr>
            </w:rPrChange>
          </w:rPr>
          <w:t xml:space="preserve"> </w:t>
        </w:r>
      </w:ins>
      <w:ins w:id="953" w:author="15310893653@163.com" w:date="2020-10-06T17:06:00Z">
        <w:r w:rsidR="002268CB" w:rsidRPr="005B7F38">
          <w:rPr>
            <w:rFonts w:cstheme="minorHAnsi"/>
            <w:b/>
            <w:bCs/>
            <w:i/>
            <w:iCs/>
            <w:sz w:val="18"/>
            <w:szCs w:val="18"/>
            <w:rPrChange w:id="954" w:author="15310893653@163.com" w:date="2020-10-07T16:56:00Z">
              <w:rPr>
                <w:rFonts w:cstheme="minorHAnsi"/>
                <w:sz w:val="18"/>
                <w:szCs w:val="18"/>
              </w:rPr>
            </w:rPrChange>
          </w:rPr>
          <w:t>B</w:t>
        </w:r>
      </w:ins>
      <w:ins w:id="955" w:author="15310893653@163.com" w:date="2020-10-06T16:47:00Z">
        <w:r w:rsidRPr="005B7F38">
          <w:rPr>
            <w:rFonts w:cstheme="minorHAnsi"/>
            <w:b/>
            <w:bCs/>
            <w:i/>
            <w:iCs/>
            <w:sz w:val="18"/>
            <w:szCs w:val="18"/>
            <w:rPrChange w:id="956" w:author="15310893653@163.com" w:date="2020-10-07T16:56:00Z">
              <w:rPr>
                <w:rFonts w:cstheme="minorHAnsi"/>
                <w:bCs/>
                <w:color w:val="444444"/>
                <w:sz w:val="18"/>
                <w:szCs w:val="18"/>
                <w:u w:val="single"/>
              </w:rPr>
            </w:rPrChange>
          </w:rPr>
          <w:t>ucillus subtilis</w:t>
        </w:r>
        <w:r w:rsidRPr="00D25E74">
          <w:rPr>
            <w:rFonts w:cstheme="minorHAnsi"/>
            <w:sz w:val="18"/>
            <w:szCs w:val="18"/>
            <w:rPrChange w:id="957" w:author="15310893653@163.com" w:date="2020-10-06T16:50:00Z">
              <w:rPr>
                <w:rFonts w:cstheme="minorHAnsi"/>
                <w:bCs/>
                <w:color w:val="444444"/>
                <w:sz w:val="18"/>
                <w:szCs w:val="18"/>
                <w:u w:val="single"/>
              </w:rPr>
            </w:rPrChange>
          </w:rPr>
          <w:t xml:space="preserve"> as engineered </w:t>
        </w:r>
      </w:ins>
      <w:ins w:id="958" w:author="15310893653@163.com" w:date="2020-10-06T17:05:00Z">
        <w:r w:rsidR="002268CB">
          <w:rPr>
            <w:rFonts w:cstheme="minorHAnsi"/>
            <w:sz w:val="18"/>
            <w:szCs w:val="18"/>
          </w:rPr>
          <w:t>bacterium</w:t>
        </w:r>
      </w:ins>
      <w:ins w:id="959" w:author="15310893653@163.com" w:date="2020-10-06T16:49:00Z">
        <w:r w:rsidRPr="00D25E74">
          <w:rPr>
            <w:rFonts w:cstheme="minorHAnsi"/>
            <w:sz w:val="18"/>
            <w:szCs w:val="18"/>
            <w:rPrChange w:id="960" w:author="15310893653@163.com" w:date="2020-10-06T16:50:00Z">
              <w:rPr>
                <w:rFonts w:cstheme="minorHAnsi"/>
                <w:bCs/>
                <w:color w:val="444444"/>
                <w:sz w:val="18"/>
                <w:szCs w:val="18"/>
                <w:u w:val="single"/>
              </w:rPr>
            </w:rPrChange>
          </w:rPr>
          <w:t>, and we add</w:t>
        </w:r>
      </w:ins>
      <w:ins w:id="961" w:author="15310893653@163.com" w:date="2020-10-06T17:06:00Z">
        <w:r w:rsidR="002268CB">
          <w:rPr>
            <w:rFonts w:cstheme="minorHAnsi"/>
            <w:sz w:val="18"/>
            <w:szCs w:val="18"/>
          </w:rPr>
          <w:t>ed</w:t>
        </w:r>
      </w:ins>
      <w:ins w:id="962" w:author="15310893653@163.com" w:date="2020-10-06T16:49:00Z">
        <w:r w:rsidRPr="00D25E74">
          <w:rPr>
            <w:rFonts w:cstheme="minorHAnsi"/>
            <w:sz w:val="18"/>
            <w:szCs w:val="18"/>
            <w:rPrChange w:id="963" w:author="15310893653@163.com" w:date="2020-10-06T16:50:00Z">
              <w:rPr>
                <w:rFonts w:cstheme="minorHAnsi"/>
                <w:bCs/>
                <w:color w:val="444444"/>
                <w:sz w:val="18"/>
                <w:szCs w:val="18"/>
                <w:u w:val="single"/>
              </w:rPr>
            </w:rPrChange>
          </w:rPr>
          <w:t xml:space="preserve"> </w:t>
        </w:r>
        <w:r w:rsidRPr="005B7F38">
          <w:rPr>
            <w:rFonts w:cstheme="minorHAnsi"/>
            <w:b/>
            <w:bCs/>
            <w:sz w:val="18"/>
            <w:szCs w:val="18"/>
            <w:rPrChange w:id="964" w:author="15310893653@163.com" w:date="2020-10-07T16:56:00Z">
              <w:rPr>
                <w:rFonts w:cstheme="minorHAnsi"/>
                <w:bCs/>
                <w:color w:val="444444"/>
                <w:sz w:val="18"/>
                <w:szCs w:val="18"/>
                <w:u w:val="single"/>
              </w:rPr>
            </w:rPrChange>
          </w:rPr>
          <w:t xml:space="preserve">a </w:t>
        </w:r>
      </w:ins>
      <w:ins w:id="965" w:author="15310893653@163.com" w:date="2020-10-06T17:06:00Z">
        <w:r w:rsidR="002268CB" w:rsidRPr="005B7F38">
          <w:rPr>
            <w:rFonts w:cstheme="minorHAnsi"/>
            <w:b/>
            <w:bCs/>
            <w:sz w:val="18"/>
            <w:szCs w:val="18"/>
            <w:rPrChange w:id="966" w:author="15310893653@163.com" w:date="2020-10-07T16:56:00Z">
              <w:rPr>
                <w:rFonts w:cstheme="minorHAnsi"/>
                <w:sz w:val="18"/>
                <w:szCs w:val="18"/>
              </w:rPr>
            </w:rPrChange>
          </w:rPr>
          <w:t>kill</w:t>
        </w:r>
      </w:ins>
      <w:ins w:id="967" w:author="15310893653@163.com" w:date="2020-10-06T16:49:00Z">
        <w:r w:rsidRPr="005B7F38">
          <w:rPr>
            <w:rFonts w:cstheme="minorHAnsi"/>
            <w:b/>
            <w:bCs/>
            <w:sz w:val="18"/>
            <w:szCs w:val="18"/>
            <w:rPrChange w:id="968" w:author="15310893653@163.com" w:date="2020-10-07T16:56:00Z">
              <w:rPr>
                <w:rFonts w:cstheme="minorHAnsi"/>
                <w:bCs/>
                <w:color w:val="444444"/>
                <w:sz w:val="18"/>
                <w:szCs w:val="18"/>
                <w:u w:val="single"/>
              </w:rPr>
            </w:rPrChange>
          </w:rPr>
          <w:t xml:space="preserve"> switch to ensure the </w:t>
        </w:r>
      </w:ins>
      <w:ins w:id="969" w:author="15310893653@163.com" w:date="2020-10-07T16:56:00Z">
        <w:r w:rsidR="005B7F38">
          <w:rPr>
            <w:rFonts w:cstheme="minorHAnsi"/>
            <w:b/>
            <w:bCs/>
            <w:sz w:val="18"/>
            <w:szCs w:val="18"/>
          </w:rPr>
          <w:t>bio-</w:t>
        </w:r>
      </w:ins>
      <w:ins w:id="970" w:author="15310893653@163.com" w:date="2020-10-06T16:49:00Z">
        <w:r w:rsidRPr="005B7F38">
          <w:rPr>
            <w:rFonts w:cstheme="minorHAnsi"/>
            <w:b/>
            <w:bCs/>
            <w:sz w:val="18"/>
            <w:szCs w:val="18"/>
            <w:rPrChange w:id="971" w:author="15310893653@163.com" w:date="2020-10-07T16:56:00Z">
              <w:rPr>
                <w:rFonts w:cstheme="minorHAnsi"/>
                <w:bCs/>
                <w:color w:val="444444"/>
                <w:sz w:val="18"/>
                <w:szCs w:val="18"/>
                <w:u w:val="single"/>
              </w:rPr>
            </w:rPrChange>
          </w:rPr>
          <w:t>safety.</w:t>
        </w:r>
      </w:ins>
      <w:ins w:id="972" w:author="15310893653@163.com" w:date="2020-10-06T16:47:00Z">
        <w:r w:rsidRPr="005B7F38">
          <w:rPr>
            <w:rFonts w:cstheme="minorHAnsi"/>
            <w:b/>
            <w:bCs/>
            <w:sz w:val="18"/>
            <w:szCs w:val="18"/>
            <w:rPrChange w:id="973" w:author="15310893653@163.com" w:date="2020-10-07T16:56:00Z">
              <w:rPr>
                <w:rFonts w:cstheme="minorHAnsi"/>
                <w:bCs/>
                <w:color w:val="444444"/>
                <w:sz w:val="18"/>
                <w:szCs w:val="18"/>
                <w:u w:val="single"/>
              </w:rPr>
            </w:rPrChange>
          </w:rPr>
          <w:t xml:space="preserve"> </w:t>
        </w:r>
      </w:ins>
    </w:p>
    <w:p w14:paraId="09DD79C0" w14:textId="77777777" w:rsidR="00D25E74" w:rsidRPr="00D25E74" w:rsidRDefault="00D25E74" w:rsidP="00937C5B">
      <w:pPr>
        <w:wordWrap w:val="0"/>
        <w:spacing w:line="276" w:lineRule="auto"/>
        <w:rPr>
          <w:ins w:id="974" w:author="15310893653@163.com" w:date="2020-10-06T16:33:00Z"/>
          <w:rFonts w:cstheme="minorHAnsi"/>
          <w:sz w:val="18"/>
          <w:szCs w:val="18"/>
          <w:rPrChange w:id="975" w:author="15310893653@163.com" w:date="2020-10-06T16:50:00Z">
            <w:rPr>
              <w:ins w:id="976" w:author="15310893653@163.com" w:date="2020-10-06T16:33:00Z"/>
              <w:rFonts w:cstheme="minorHAnsi"/>
              <w:bCs/>
              <w:color w:val="444444"/>
              <w:sz w:val="18"/>
              <w:szCs w:val="18"/>
              <w:u w:val="single"/>
            </w:rPr>
          </w:rPrChange>
        </w:rPr>
      </w:pPr>
    </w:p>
    <w:p w14:paraId="609EA13B" w14:textId="44E50F78" w:rsidR="00937C5B" w:rsidRPr="00D25E74" w:rsidRDefault="00937C5B" w:rsidP="00937C5B">
      <w:pPr>
        <w:widowControl/>
        <w:shd w:val="clear" w:color="auto" w:fill="FFFFFF"/>
        <w:jc w:val="left"/>
        <w:rPr>
          <w:rFonts w:ascii="Sitka Display" w:hAnsi="Sitka Display" w:cstheme="minorHAnsi"/>
          <w:i/>
          <w:iCs/>
          <w:sz w:val="15"/>
          <w:szCs w:val="15"/>
          <w:rPrChange w:id="977" w:author="15310893653@163.com" w:date="2020-10-06T16:51:00Z">
            <w:rPr>
              <w:rFonts w:cstheme="minorHAnsi"/>
              <w:bCs/>
              <w:color w:val="444444"/>
              <w:sz w:val="18"/>
              <w:szCs w:val="18"/>
            </w:rPr>
          </w:rPrChange>
        </w:rPr>
      </w:pPr>
      <w:del w:id="978" w:author="15310893653@163.com" w:date="2020-10-06T16:49:00Z">
        <w:r w:rsidRPr="00D25E74" w:rsidDel="00674772">
          <w:rPr>
            <w:rFonts w:ascii="Sitka Display" w:hAnsi="Sitka Display" w:cstheme="minorHAnsi"/>
            <w:i/>
            <w:iCs/>
            <w:sz w:val="15"/>
            <w:szCs w:val="15"/>
            <w:rPrChange w:id="979" w:author="15310893653@163.com" w:date="2020-10-06T16:51:00Z">
              <w:rPr>
                <w:rFonts w:cstheme="minorHAnsi"/>
                <w:bCs/>
                <w:color w:val="444444"/>
                <w:sz w:val="18"/>
                <w:szCs w:val="18"/>
              </w:rPr>
            </w:rPrChange>
          </w:rPr>
          <w:delText>We emailed him and talked with him in LTC. Dr. Jorge said,</w:delText>
        </w:r>
      </w:del>
      <w:r w:rsidRPr="00D25E74">
        <w:rPr>
          <w:rFonts w:ascii="Sitka Display" w:hAnsi="Sitka Display" w:cstheme="minorHAnsi"/>
          <w:i/>
          <w:iCs/>
          <w:sz w:val="15"/>
          <w:szCs w:val="15"/>
          <w:rPrChange w:id="980" w:author="15310893653@163.com" w:date="2020-10-06T16:51:00Z">
            <w:rPr>
              <w:rFonts w:cstheme="minorHAnsi"/>
              <w:bCs/>
              <w:color w:val="444444"/>
              <w:sz w:val="18"/>
              <w:szCs w:val="18"/>
            </w:rPr>
          </w:rPrChange>
        </w:rPr>
        <w:t xml:space="preserve"> “</w:t>
      </w:r>
      <w:ins w:id="981" w:author="15310893653@163.com" w:date="2020-10-06T16:50:00Z">
        <w:r w:rsidR="00674772" w:rsidRPr="00D25E74">
          <w:rPr>
            <w:rFonts w:ascii="Sitka Display" w:hAnsi="Sitka Display" w:cstheme="minorHAnsi"/>
            <w:i/>
            <w:iCs/>
            <w:sz w:val="15"/>
            <w:szCs w:val="15"/>
            <w:rPrChange w:id="982" w:author="15310893653@163.com" w:date="2020-10-06T16:51:00Z">
              <w:rPr>
                <w:rFonts w:cstheme="minorHAnsi"/>
                <w:bCs/>
                <w:color w:val="444444"/>
                <w:sz w:val="18"/>
                <w:szCs w:val="18"/>
                <w:u w:val="single"/>
              </w:rPr>
            </w:rPrChange>
          </w:rPr>
          <w:t xml:space="preserve">Bucillus subtilis is the dominant bacteria in soil. </w:t>
        </w:r>
      </w:ins>
      <w:r w:rsidRPr="00D25E74">
        <w:rPr>
          <w:rFonts w:ascii="Sitka Display" w:hAnsi="Sitka Display" w:cstheme="minorHAnsi"/>
          <w:i/>
          <w:iCs/>
          <w:sz w:val="15"/>
          <w:szCs w:val="15"/>
          <w:rPrChange w:id="983" w:author="15310893653@163.com" w:date="2020-10-06T16:51:00Z">
            <w:rPr>
              <w:rFonts w:cstheme="minorHAnsi"/>
              <w:bCs/>
              <w:color w:val="444444"/>
              <w:sz w:val="18"/>
              <w:szCs w:val="18"/>
            </w:rPr>
          </w:rPrChange>
        </w:rPr>
        <w:t>There are many benefits of microorganisms interacting with plants: microbes help with biocontrol of other microorganisms, promote nitrogen fixation, provide growth through hormones, allow for nutrients to be recycled and stabilize soil preventing erosion.”</w:t>
      </w:r>
    </w:p>
    <w:p w14:paraId="409C3B89" w14:textId="2C5EBD24" w:rsidR="00937C5B" w:rsidRPr="00937C5B" w:rsidDel="00D116E8" w:rsidRDefault="00937C5B" w:rsidP="00937C5B">
      <w:pPr>
        <w:wordWrap w:val="0"/>
        <w:spacing w:line="276" w:lineRule="auto"/>
        <w:rPr>
          <w:del w:id="984" w:author="15310893653@163.com" w:date="2020-10-06T16:33:00Z"/>
          <w:rFonts w:cstheme="minorHAnsi"/>
          <w:bCs/>
          <w:color w:val="444444"/>
          <w:sz w:val="18"/>
          <w:szCs w:val="18"/>
          <w:u w:val="single"/>
        </w:rPr>
      </w:pPr>
      <w:del w:id="985" w:author="15310893653@163.com" w:date="2020-10-06T16:33:00Z">
        <w:r w:rsidRPr="00937C5B" w:rsidDel="00D116E8">
          <w:rPr>
            <w:rFonts w:cstheme="minorHAnsi"/>
            <w:bCs/>
            <w:color w:val="444444"/>
            <w:sz w:val="18"/>
            <w:szCs w:val="18"/>
            <w:u w:val="single"/>
          </w:rPr>
          <w:delText> </w:delText>
        </w:r>
        <w:r w:rsidRPr="00937C5B" w:rsidDel="00D116E8">
          <w:rPr>
            <w:rFonts w:cstheme="minorHAnsi" w:hint="eastAsia"/>
            <w:bCs/>
            <w:color w:val="444444"/>
            <w:sz w:val="18"/>
            <w:szCs w:val="18"/>
            <w:u w:val="single"/>
          </w:rPr>
          <w:delText>What did we know?</w:delText>
        </w:r>
      </w:del>
    </w:p>
    <w:p w14:paraId="2B605973" w14:textId="173AF2DA" w:rsidR="00F61F1B" w:rsidRPr="00937C5B" w:rsidDel="00D25E74" w:rsidRDefault="00937C5B" w:rsidP="00937C5B">
      <w:pPr>
        <w:widowControl/>
        <w:shd w:val="clear" w:color="auto" w:fill="FFFFFF"/>
        <w:jc w:val="left"/>
        <w:rPr>
          <w:del w:id="986" w:author="15310893653@163.com" w:date="2020-10-06T16:51:00Z"/>
          <w:rFonts w:cstheme="minorHAnsi"/>
          <w:bCs/>
          <w:color w:val="444444"/>
          <w:sz w:val="18"/>
          <w:szCs w:val="18"/>
        </w:rPr>
      </w:pPr>
      <w:del w:id="987" w:author="15310893653@163.com" w:date="2020-10-06T16:51:00Z">
        <w:r w:rsidRPr="00937C5B" w:rsidDel="00D25E74">
          <w:rPr>
            <w:rFonts w:cstheme="minorHAnsi"/>
            <w:bCs/>
            <w:color w:val="444444"/>
            <w:sz w:val="18"/>
            <w:szCs w:val="18"/>
          </w:rPr>
          <w:delText>After reading his paper Amazon forest-to-agriculture conversion alters rhizosphere microbiome composition while functions are kept, we started to think about the influence of engineering bacteria to microbial biodiversity. We also raised questions “What’s the relation between earthworms and Bacillus subtilis” and “Are engineering Bacillus subtilis safe for earthworms”. Bacillus subtilis is the intestinal beneficial bacteria in earthworms, and they’re like good friends. Engineering Bacillus subtilis just produce enzymes that can promote the tolerance of earthworms in lead contaminated soil. That’s safe for them.</w:delText>
        </w:r>
        <w:bookmarkEnd w:id="849"/>
      </w:del>
    </w:p>
    <w:p w14:paraId="2A545005" w14:textId="77777777" w:rsidR="00F61F1B" w:rsidRDefault="007D115C">
      <w:pPr>
        <w:numPr>
          <w:ilvl w:val="0"/>
          <w:numId w:val="1"/>
        </w:num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Agricultural economics</w:t>
      </w:r>
    </w:p>
    <w:p w14:paraId="7F8E8EFA"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5D351777" wp14:editId="58D20E44">
            <wp:extent cx="1428750" cy="1428750"/>
            <wp:effectExtent l="0" t="0" r="0" b="0"/>
            <wp:docPr id="22" name="图片 22" descr="C:\Users\HP\Desktop\照片\照片\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P\Desktop\照片\照片\2-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14:paraId="1B1011BF" w14:textId="3A3816D3" w:rsidR="00F61F1B" w:rsidRDefault="00D25E74">
      <w:pPr>
        <w:spacing w:line="276" w:lineRule="auto"/>
        <w:rPr>
          <w:rFonts w:cstheme="minorHAnsi"/>
          <w:b/>
          <w:bCs/>
          <w:color w:val="000000"/>
          <w:szCs w:val="21"/>
          <w:shd w:val="clear" w:color="auto" w:fill="FFFFFF"/>
        </w:rPr>
      </w:pPr>
      <w:ins w:id="988" w:author="15310893653@163.com" w:date="2020-10-06T16:52:00Z">
        <w:r>
          <w:rPr>
            <w:rFonts w:cstheme="minorHAnsi"/>
            <w:b/>
            <w:bCs/>
            <w:color w:val="000000"/>
            <w:szCs w:val="21"/>
            <w:shd w:val="clear" w:color="auto" w:fill="FFFFFF"/>
          </w:rPr>
          <w:t>A</w:t>
        </w:r>
      </w:ins>
      <w:ins w:id="989" w:author="15310893653@163.com" w:date="2020-10-06T16:51:00Z">
        <w:r w:rsidRPr="00D25E74">
          <w:rPr>
            <w:rFonts w:cstheme="minorHAnsi"/>
            <w:b/>
            <w:bCs/>
            <w:color w:val="000000"/>
            <w:szCs w:val="21"/>
            <w:shd w:val="clear" w:color="auto" w:fill="FFFFFF"/>
            <w:rPrChange w:id="990" w:author="15310893653@163.com" w:date="2020-10-06T16:51:00Z">
              <w:rPr>
                <w:rFonts w:ascii="Arial" w:hAnsi="Arial" w:cs="Arial"/>
                <w:color w:val="434343"/>
                <w:szCs w:val="21"/>
                <w:shd w:val="clear" w:color="auto" w:fill="FCFCFE"/>
              </w:rPr>
            </w:rPrChange>
          </w:rPr>
          <w:t xml:space="preserve">gricultural </w:t>
        </w:r>
      </w:ins>
      <w:ins w:id="991" w:author="15310893653@163.com" w:date="2020-10-06T16:52:00Z">
        <w:r>
          <w:rPr>
            <w:rFonts w:cstheme="minorHAnsi"/>
            <w:b/>
            <w:bCs/>
            <w:color w:val="000000"/>
            <w:szCs w:val="21"/>
            <w:shd w:val="clear" w:color="auto" w:fill="FFFFFF"/>
          </w:rPr>
          <w:t>E</w:t>
        </w:r>
      </w:ins>
      <w:ins w:id="992" w:author="15310893653@163.com" w:date="2020-10-06T16:51:00Z">
        <w:r w:rsidRPr="00D25E74">
          <w:rPr>
            <w:rFonts w:cstheme="minorHAnsi"/>
            <w:b/>
            <w:bCs/>
            <w:color w:val="000000"/>
            <w:szCs w:val="21"/>
            <w:shd w:val="clear" w:color="auto" w:fill="FFFFFF"/>
            <w:rPrChange w:id="993" w:author="15310893653@163.com" w:date="2020-10-06T16:51:00Z">
              <w:rPr>
                <w:rFonts w:ascii="Arial" w:hAnsi="Arial" w:cs="Arial"/>
                <w:color w:val="434343"/>
                <w:szCs w:val="21"/>
                <w:shd w:val="clear" w:color="auto" w:fill="FCFCFE"/>
              </w:rPr>
            </w:rPrChange>
          </w:rPr>
          <w:t>conomist</w:t>
        </w:r>
      </w:ins>
      <w:del w:id="994" w:author="15310893653@163.com" w:date="2020-10-06T16:51:00Z">
        <w:r w:rsidR="007D115C" w:rsidDel="00D25E74">
          <w:rPr>
            <w:rFonts w:cstheme="minorHAnsi" w:hint="eastAsia"/>
            <w:b/>
            <w:bCs/>
            <w:color w:val="000000"/>
            <w:szCs w:val="21"/>
            <w:shd w:val="clear" w:color="auto" w:fill="FFFFFF"/>
          </w:rPr>
          <w:delText>G</w:delText>
        </w:r>
        <w:r w:rsidR="007D115C" w:rsidDel="00D25E74">
          <w:rPr>
            <w:rFonts w:cstheme="minorHAnsi"/>
            <w:b/>
            <w:bCs/>
            <w:color w:val="000000"/>
            <w:szCs w:val="21"/>
            <w:shd w:val="clear" w:color="auto" w:fill="FFFFFF"/>
          </w:rPr>
          <w:delText xml:space="preserve">overnment </w:delText>
        </w:r>
        <w:r w:rsidR="007D115C" w:rsidDel="00D25E74">
          <w:rPr>
            <w:rFonts w:cstheme="minorHAnsi" w:hint="eastAsia"/>
            <w:b/>
            <w:bCs/>
            <w:color w:val="000000"/>
            <w:szCs w:val="21"/>
            <w:shd w:val="clear" w:color="auto" w:fill="FFFFFF"/>
          </w:rPr>
          <w:delText>O</w:delText>
        </w:r>
        <w:r w:rsidR="007D115C" w:rsidDel="00D25E74">
          <w:rPr>
            <w:rFonts w:cstheme="minorHAnsi"/>
            <w:b/>
            <w:bCs/>
            <w:color w:val="000000"/>
            <w:szCs w:val="21"/>
            <w:shd w:val="clear" w:color="auto" w:fill="FFFFFF"/>
          </w:rPr>
          <w:delText>fficial</w:delText>
        </w:r>
      </w:del>
      <w:r w:rsidR="007D115C">
        <w:rPr>
          <w:rFonts w:cstheme="minorHAnsi" w:hint="eastAsia"/>
          <w:b/>
          <w:bCs/>
          <w:color w:val="000000"/>
          <w:szCs w:val="21"/>
          <w:shd w:val="clear" w:color="auto" w:fill="FFFFFF"/>
        </w:rPr>
        <w:t xml:space="preserve"> Pei Haiyan</w:t>
      </w:r>
    </w:p>
    <w:p w14:paraId="528588DA" w14:textId="2B50FA89" w:rsidR="00F61F1B" w:rsidRDefault="007D115C">
      <w:pPr>
        <w:spacing w:line="276" w:lineRule="auto"/>
        <w:rPr>
          <w:ins w:id="995" w:author="15310893653@163.com" w:date="2020-10-06T16:58:00Z"/>
          <w:rFonts w:ascii="Sitka Display" w:hAnsi="Sitka Display" w:cstheme="minorHAnsi"/>
          <w:i/>
          <w:iCs/>
          <w:sz w:val="15"/>
          <w:szCs w:val="15"/>
        </w:rPr>
      </w:pPr>
      <w:r w:rsidRPr="00D25E74">
        <w:rPr>
          <w:rFonts w:ascii="Sitka Display" w:hAnsi="Sitka Display" w:cstheme="minorHAnsi"/>
          <w:i/>
          <w:iCs/>
          <w:sz w:val="15"/>
          <w:szCs w:val="15"/>
          <w:rPrChange w:id="996" w:author="15310893653@163.com" w:date="2020-10-06T16:52:00Z">
            <w:rPr>
              <w:rFonts w:cstheme="minorHAnsi"/>
              <w:color w:val="000000"/>
              <w:sz w:val="18"/>
              <w:szCs w:val="18"/>
              <w:shd w:val="clear" w:color="auto" w:fill="FFFFFF"/>
            </w:rPr>
          </w:rPrChange>
        </w:rPr>
        <w:t>Pei Haiyan is a</w:t>
      </w:r>
      <w:ins w:id="997" w:author="Office" w:date="2020-10-08T09:55:00Z">
        <w:r w:rsidR="00116AED">
          <w:rPr>
            <w:rFonts w:ascii="Sitka Display" w:hAnsi="Sitka Display" w:cstheme="minorHAnsi"/>
            <w:i/>
            <w:iCs/>
            <w:sz w:val="15"/>
            <w:szCs w:val="15"/>
          </w:rPr>
          <w:t>n</w:t>
        </w:r>
      </w:ins>
      <w:r w:rsidRPr="00D25E74">
        <w:rPr>
          <w:rFonts w:ascii="Sitka Display" w:hAnsi="Sitka Display" w:cstheme="minorHAnsi"/>
          <w:i/>
          <w:iCs/>
          <w:sz w:val="15"/>
          <w:szCs w:val="15"/>
          <w:rPrChange w:id="998" w:author="15310893653@163.com" w:date="2020-10-06T16:52:00Z">
            <w:rPr>
              <w:rFonts w:cstheme="minorHAnsi"/>
              <w:color w:val="000000"/>
              <w:sz w:val="18"/>
              <w:szCs w:val="18"/>
              <w:shd w:val="clear" w:color="auto" w:fill="FFFFFF"/>
            </w:rPr>
          </w:rPrChange>
        </w:rPr>
        <w:t xml:space="preserve"> </w:t>
      </w:r>
      <w:ins w:id="999" w:author="15310893653@163.com" w:date="2020-10-06T16:51:00Z">
        <w:r w:rsidR="00D25E74" w:rsidRPr="00D25E74">
          <w:rPr>
            <w:rFonts w:ascii="Sitka Display" w:hAnsi="Sitka Display" w:cstheme="minorHAnsi"/>
            <w:i/>
            <w:iCs/>
            <w:sz w:val="15"/>
            <w:szCs w:val="15"/>
            <w:rPrChange w:id="1000" w:author="15310893653@163.com" w:date="2020-10-06T16:52:00Z">
              <w:rPr>
                <w:rFonts w:cstheme="minorHAnsi"/>
                <w:color w:val="000000"/>
                <w:sz w:val="18"/>
                <w:szCs w:val="18"/>
                <w:shd w:val="clear" w:color="auto" w:fill="FFFFFF"/>
              </w:rPr>
            </w:rPrChange>
          </w:rPr>
          <w:t>agricultural eco</w:t>
        </w:r>
      </w:ins>
      <w:ins w:id="1001" w:author="15310893653@163.com" w:date="2020-10-06T16:52:00Z">
        <w:r w:rsidR="00D25E74" w:rsidRPr="00D25E74">
          <w:rPr>
            <w:rFonts w:ascii="Sitka Display" w:hAnsi="Sitka Display" w:cstheme="minorHAnsi"/>
            <w:i/>
            <w:iCs/>
            <w:sz w:val="15"/>
            <w:szCs w:val="15"/>
            <w:rPrChange w:id="1002" w:author="15310893653@163.com" w:date="2020-10-06T16:52:00Z">
              <w:rPr>
                <w:rFonts w:cstheme="minorHAnsi"/>
                <w:color w:val="000000"/>
                <w:sz w:val="18"/>
                <w:szCs w:val="18"/>
                <w:shd w:val="clear" w:color="auto" w:fill="FFFFFF"/>
              </w:rPr>
            </w:rPrChange>
          </w:rPr>
          <w:t>nomist in Gui Zhou Province</w:t>
        </w:r>
      </w:ins>
      <w:del w:id="1003" w:author="15310893653@163.com" w:date="2020-10-06T16:52:00Z">
        <w:r w:rsidRPr="00D25E74" w:rsidDel="00D25E74">
          <w:rPr>
            <w:rFonts w:ascii="Sitka Display" w:hAnsi="Sitka Display" w:cstheme="minorHAnsi"/>
            <w:i/>
            <w:iCs/>
            <w:sz w:val="15"/>
            <w:szCs w:val="15"/>
            <w:rPrChange w:id="1004" w:author="15310893653@163.com" w:date="2020-10-06T16:52:00Z">
              <w:rPr>
                <w:rFonts w:cstheme="minorHAnsi"/>
                <w:color w:val="000000"/>
                <w:sz w:val="18"/>
                <w:szCs w:val="18"/>
                <w:shd w:val="clear" w:color="auto" w:fill="FFFFFF"/>
              </w:rPr>
            </w:rPrChange>
          </w:rPr>
          <w:delText>government official</w:delText>
        </w:r>
      </w:del>
      <w:r w:rsidRPr="00D25E74">
        <w:rPr>
          <w:rFonts w:ascii="Sitka Display" w:hAnsi="Sitka Display" w:cstheme="minorHAnsi"/>
          <w:i/>
          <w:iCs/>
          <w:sz w:val="15"/>
          <w:szCs w:val="15"/>
          <w:rPrChange w:id="1005" w:author="15310893653@163.com" w:date="2020-10-06T16:52:00Z">
            <w:rPr>
              <w:rFonts w:cstheme="minorHAnsi"/>
              <w:color w:val="000000"/>
              <w:sz w:val="18"/>
              <w:szCs w:val="18"/>
              <w:shd w:val="clear" w:color="auto" w:fill="FFFFFF"/>
            </w:rPr>
          </w:rPrChange>
        </w:rPr>
        <w:t xml:space="preserve"> and devotes himself in agricultural economy. </w:t>
      </w:r>
    </w:p>
    <w:p w14:paraId="1CF40AB9" w14:textId="77777777" w:rsidR="00D25E74" w:rsidRPr="00D25E74" w:rsidRDefault="00D25E74">
      <w:pPr>
        <w:spacing w:line="276" w:lineRule="auto"/>
        <w:rPr>
          <w:rFonts w:ascii="Sitka Display" w:hAnsi="Sitka Display" w:cstheme="minorHAnsi"/>
          <w:i/>
          <w:iCs/>
          <w:sz w:val="15"/>
          <w:szCs w:val="15"/>
          <w:rPrChange w:id="1006" w:author="15310893653@163.com" w:date="2020-10-06T16:52:00Z">
            <w:rPr>
              <w:rFonts w:cstheme="minorHAnsi"/>
              <w:color w:val="000000"/>
              <w:sz w:val="18"/>
              <w:szCs w:val="18"/>
              <w:shd w:val="clear" w:color="auto" w:fill="FFFFFF"/>
            </w:rPr>
          </w:rPrChange>
        </w:rPr>
      </w:pPr>
    </w:p>
    <w:p w14:paraId="67E00370" w14:textId="3CF70FA6" w:rsidR="00F61F1B" w:rsidDel="00D25E74" w:rsidRDefault="00D25E74">
      <w:pPr>
        <w:spacing w:line="276" w:lineRule="auto"/>
        <w:rPr>
          <w:del w:id="1007" w:author="15310893653@163.com" w:date="2020-10-06T16:52:00Z"/>
          <w:rFonts w:ascii="Sitka Display" w:hAnsi="Sitka Display" w:cstheme="minorHAnsi"/>
          <w:b/>
          <w:bCs/>
          <w:sz w:val="18"/>
          <w:szCs w:val="18"/>
          <w:u w:val="single"/>
        </w:rPr>
      </w:pPr>
      <w:ins w:id="1008" w:author="15310893653@163.com" w:date="2020-10-06T16:52:00Z">
        <w:r>
          <w:rPr>
            <w:rFonts w:ascii="Sitka Display" w:hAnsi="Sitka Display" w:cstheme="minorHAnsi"/>
            <w:b/>
            <w:bCs/>
            <w:sz w:val="18"/>
            <w:szCs w:val="18"/>
            <w:u w:val="single"/>
          </w:rPr>
          <w:t>We wanted to know…</w:t>
        </w:r>
      </w:ins>
      <w:del w:id="1009" w:author="15310893653@163.com" w:date="2020-10-06T16:52:00Z">
        <w:r w:rsidR="007D115C" w:rsidDel="00D25E74">
          <w:rPr>
            <w:rFonts w:cstheme="minorHAnsi" w:hint="eastAsia"/>
            <w:bCs/>
            <w:color w:val="444444"/>
            <w:sz w:val="18"/>
            <w:szCs w:val="18"/>
            <w:u w:val="single"/>
          </w:rPr>
          <w:delText>Why did we want to ask him?</w:delText>
        </w:r>
      </w:del>
    </w:p>
    <w:p w14:paraId="6D201803" w14:textId="77777777" w:rsidR="00D25E74" w:rsidRDefault="00D25E74">
      <w:pPr>
        <w:wordWrap w:val="0"/>
        <w:spacing w:line="276" w:lineRule="auto"/>
        <w:rPr>
          <w:ins w:id="1010" w:author="15310893653@163.com" w:date="2020-10-06T16:52:00Z"/>
          <w:rFonts w:cstheme="minorHAnsi"/>
          <w:bCs/>
          <w:color w:val="444444"/>
          <w:sz w:val="18"/>
          <w:szCs w:val="18"/>
          <w:u w:val="single"/>
        </w:rPr>
      </w:pPr>
    </w:p>
    <w:p w14:paraId="3376AAC2" w14:textId="35D5BE3B" w:rsidR="00D25E74" w:rsidRPr="00D25E74" w:rsidRDefault="00D25E74">
      <w:pPr>
        <w:pStyle w:val="af"/>
        <w:numPr>
          <w:ilvl w:val="0"/>
          <w:numId w:val="12"/>
        </w:numPr>
        <w:spacing w:line="276" w:lineRule="auto"/>
        <w:ind w:firstLineChars="0"/>
        <w:rPr>
          <w:ins w:id="1011" w:author="15310893653@163.com" w:date="2020-10-06T16:52:00Z"/>
          <w:rFonts w:cstheme="minorHAnsi"/>
          <w:sz w:val="18"/>
          <w:szCs w:val="18"/>
          <w:rPrChange w:id="1012" w:author="15310893653@163.com" w:date="2020-10-06T16:57:00Z">
            <w:rPr>
              <w:ins w:id="1013" w:author="15310893653@163.com" w:date="2020-10-06T16:52:00Z"/>
              <w:rFonts w:cstheme="minorHAnsi"/>
              <w:color w:val="000000"/>
              <w:sz w:val="18"/>
              <w:szCs w:val="18"/>
              <w:shd w:val="clear" w:color="auto" w:fill="FFFFFF"/>
            </w:rPr>
          </w:rPrChange>
        </w:rPr>
        <w:pPrChange w:id="1014" w:author="15310893653@163.com" w:date="2020-10-06T16:57:00Z">
          <w:pPr>
            <w:spacing w:line="276" w:lineRule="auto"/>
          </w:pPr>
        </w:pPrChange>
      </w:pPr>
      <w:ins w:id="1015" w:author="15310893653@163.com" w:date="2020-10-06T16:53:00Z">
        <w:r w:rsidRPr="00D25E74">
          <w:rPr>
            <w:rFonts w:cstheme="minorHAnsi"/>
            <w:sz w:val="18"/>
            <w:szCs w:val="18"/>
            <w:rPrChange w:id="1016" w:author="15310893653@163.com" w:date="2020-10-06T16:57:00Z">
              <w:rPr>
                <w:rFonts w:cstheme="minorHAnsi"/>
                <w:color w:val="000000"/>
                <w:sz w:val="18"/>
                <w:szCs w:val="18"/>
                <w:shd w:val="clear" w:color="auto" w:fill="FFFFFF"/>
              </w:rPr>
            </w:rPrChange>
          </w:rPr>
          <w:t>How can we help farmers and peasants by SLIM</w:t>
        </w:r>
      </w:ins>
      <w:ins w:id="1017" w:author="Office" w:date="2020-10-08T09:56:00Z">
        <w:r w:rsidR="00116AED">
          <w:rPr>
            <w:rFonts w:cstheme="minorHAnsi"/>
            <w:sz w:val="18"/>
            <w:szCs w:val="18"/>
          </w:rPr>
          <w:t>?</w:t>
        </w:r>
      </w:ins>
    </w:p>
    <w:p w14:paraId="17F0BD47" w14:textId="311E34BF" w:rsidR="00F61F1B" w:rsidRPr="00D25E74" w:rsidDel="00D25E74" w:rsidRDefault="007D115C">
      <w:pPr>
        <w:wordWrap w:val="0"/>
        <w:spacing w:line="276" w:lineRule="auto"/>
        <w:rPr>
          <w:del w:id="1018" w:author="15310893653@163.com" w:date="2020-10-06T16:53:00Z"/>
          <w:rFonts w:ascii="Sitka Display" w:hAnsi="Sitka Display" w:cstheme="minorHAnsi"/>
          <w:b/>
          <w:bCs/>
          <w:sz w:val="18"/>
          <w:szCs w:val="18"/>
          <w:u w:val="single"/>
          <w:rPrChange w:id="1019" w:author="15310893653@163.com" w:date="2020-10-06T16:53:00Z">
            <w:rPr>
              <w:del w:id="1020" w:author="15310893653@163.com" w:date="2020-10-06T16:53:00Z"/>
              <w:rFonts w:cstheme="minorHAnsi"/>
              <w:color w:val="000000"/>
              <w:sz w:val="18"/>
              <w:szCs w:val="18"/>
              <w:shd w:val="clear" w:color="auto" w:fill="FFFFFF"/>
            </w:rPr>
          </w:rPrChange>
        </w:rPr>
        <w:pPrChange w:id="1021" w:author="15310893653@163.com" w:date="2020-10-06T16:53:00Z">
          <w:pPr>
            <w:spacing w:line="276" w:lineRule="auto"/>
          </w:pPr>
        </w:pPrChange>
      </w:pPr>
      <w:del w:id="1022" w:author="15310893653@163.com" w:date="2020-10-06T16:53:00Z">
        <w:r w:rsidRPr="00D25E74" w:rsidDel="00D25E74">
          <w:rPr>
            <w:rFonts w:ascii="Sitka Display" w:hAnsi="Sitka Display" w:cstheme="minorHAnsi"/>
            <w:b/>
            <w:bCs/>
            <w:sz w:val="18"/>
            <w:szCs w:val="18"/>
            <w:u w:val="single"/>
            <w:rPrChange w:id="1023" w:author="15310893653@163.com" w:date="2020-10-06T16:53:00Z">
              <w:rPr>
                <w:rFonts w:cstheme="minorHAnsi"/>
                <w:color w:val="000000"/>
                <w:sz w:val="18"/>
                <w:szCs w:val="18"/>
                <w:shd w:val="clear" w:color="auto" w:fill="FFFFFF"/>
              </w:rPr>
            </w:rPrChange>
          </w:rPr>
          <w:delText>We wanted to know how can we promote agricultural economy by our project and how to help farmers and peasants.</w:delText>
        </w:r>
      </w:del>
    </w:p>
    <w:p w14:paraId="0999FB41" w14:textId="64201170" w:rsidR="00F61F1B" w:rsidRDefault="007D115C" w:rsidP="00D25E74">
      <w:pPr>
        <w:wordWrap w:val="0"/>
        <w:spacing w:line="276" w:lineRule="auto"/>
        <w:rPr>
          <w:ins w:id="1024" w:author="15310893653@163.com" w:date="2020-10-06T16:53:00Z"/>
          <w:rFonts w:ascii="Sitka Display" w:hAnsi="Sitka Display" w:cstheme="minorHAnsi"/>
          <w:b/>
          <w:bCs/>
          <w:sz w:val="18"/>
          <w:szCs w:val="18"/>
          <w:u w:val="single"/>
        </w:rPr>
      </w:pPr>
      <w:r w:rsidRPr="00D25E74">
        <w:rPr>
          <w:rFonts w:ascii="Sitka Display" w:hAnsi="Sitka Display" w:cstheme="minorHAnsi"/>
          <w:b/>
          <w:bCs/>
          <w:sz w:val="18"/>
          <w:szCs w:val="18"/>
          <w:u w:val="single"/>
          <w:rPrChange w:id="1025" w:author="15310893653@163.com" w:date="2020-10-06T16:53:00Z">
            <w:rPr>
              <w:rFonts w:cstheme="minorHAnsi"/>
              <w:color w:val="000000"/>
              <w:sz w:val="18"/>
              <w:szCs w:val="18"/>
              <w:u w:val="single"/>
              <w:shd w:val="clear" w:color="auto" w:fill="FFFFFF"/>
            </w:rPr>
          </w:rPrChange>
        </w:rPr>
        <w:t>What did we know?</w:t>
      </w:r>
    </w:p>
    <w:p w14:paraId="7E8EFB72" w14:textId="1F6A5B8B" w:rsidR="00D25E74" w:rsidRPr="00D25E74" w:rsidRDefault="00D25E74">
      <w:pPr>
        <w:pStyle w:val="af"/>
        <w:numPr>
          <w:ilvl w:val="0"/>
          <w:numId w:val="12"/>
        </w:numPr>
        <w:spacing w:line="276" w:lineRule="auto"/>
        <w:ind w:firstLineChars="0"/>
        <w:rPr>
          <w:ins w:id="1026" w:author="15310893653@163.com" w:date="2020-10-06T16:56:00Z"/>
          <w:rFonts w:cstheme="minorHAnsi"/>
          <w:sz w:val="18"/>
          <w:szCs w:val="18"/>
          <w:rPrChange w:id="1027" w:author="15310893653@163.com" w:date="2020-10-06T16:57:00Z">
            <w:rPr>
              <w:ins w:id="1028" w:author="15310893653@163.com" w:date="2020-10-06T16:56:00Z"/>
              <w:rFonts w:cstheme="minorHAnsi"/>
              <w:color w:val="000000"/>
              <w:sz w:val="18"/>
              <w:szCs w:val="18"/>
              <w:shd w:val="clear" w:color="auto" w:fill="FFFFFF"/>
            </w:rPr>
          </w:rPrChange>
        </w:rPr>
        <w:pPrChange w:id="1029" w:author="15310893653@163.com" w:date="2020-10-06T16:57:00Z">
          <w:pPr>
            <w:wordWrap w:val="0"/>
            <w:spacing w:line="276" w:lineRule="auto"/>
          </w:pPr>
        </w:pPrChange>
      </w:pPr>
      <w:ins w:id="1030" w:author="15310893653@163.com" w:date="2020-10-06T16:55:00Z">
        <w:r w:rsidRPr="00D25E74">
          <w:rPr>
            <w:rFonts w:cstheme="minorHAnsi"/>
            <w:sz w:val="18"/>
            <w:szCs w:val="18"/>
            <w:rPrChange w:id="1031" w:author="15310893653@163.com" w:date="2020-10-06T16:57:00Z">
              <w:rPr>
                <w:rFonts w:cstheme="minorHAnsi"/>
                <w:color w:val="000000"/>
                <w:sz w:val="18"/>
                <w:szCs w:val="18"/>
                <w:shd w:val="clear" w:color="auto" w:fill="FFFFFF"/>
              </w:rPr>
            </w:rPrChange>
          </w:rPr>
          <w:t>Conduct an investigation of consumers' willingness to buy pollution-free vegetables</w:t>
        </w:r>
      </w:ins>
    </w:p>
    <w:p w14:paraId="4E46B578" w14:textId="77777777" w:rsidR="00D25E74" w:rsidRPr="00D25E74" w:rsidRDefault="00D25E74">
      <w:pPr>
        <w:wordWrap w:val="0"/>
        <w:spacing w:line="276" w:lineRule="auto"/>
        <w:rPr>
          <w:rFonts w:cstheme="minorHAnsi"/>
          <w:color w:val="000000"/>
          <w:sz w:val="18"/>
          <w:szCs w:val="18"/>
          <w:shd w:val="clear" w:color="auto" w:fill="FFFFFF"/>
          <w:rPrChange w:id="1032" w:author="15310893653@163.com" w:date="2020-10-06T16:56:00Z">
            <w:rPr>
              <w:rFonts w:cstheme="minorHAnsi"/>
              <w:color w:val="000000"/>
              <w:sz w:val="18"/>
              <w:szCs w:val="18"/>
              <w:u w:val="single"/>
              <w:shd w:val="clear" w:color="auto" w:fill="FFFFFF"/>
            </w:rPr>
          </w:rPrChange>
        </w:rPr>
        <w:pPrChange w:id="1033" w:author="15310893653@163.com" w:date="2020-10-06T16:53:00Z">
          <w:pPr>
            <w:spacing w:line="276" w:lineRule="auto"/>
          </w:pPr>
        </w:pPrChange>
      </w:pPr>
    </w:p>
    <w:p w14:paraId="73489166" w14:textId="0C7586FA" w:rsidR="00F61F1B" w:rsidRPr="00D25E74" w:rsidDel="00D25E74" w:rsidRDefault="0012167C">
      <w:pPr>
        <w:spacing w:line="276" w:lineRule="auto"/>
        <w:rPr>
          <w:del w:id="1034" w:author="15310893653@163.com" w:date="2020-10-06T16:56:00Z"/>
          <w:rFonts w:ascii="Sitka Display" w:hAnsi="Sitka Display" w:cstheme="minorHAnsi"/>
          <w:i/>
          <w:iCs/>
          <w:sz w:val="15"/>
          <w:szCs w:val="15"/>
          <w:rPrChange w:id="1035" w:author="15310893653@163.com" w:date="2020-10-06T16:57:00Z">
            <w:rPr>
              <w:del w:id="1036" w:author="15310893653@163.com" w:date="2020-10-06T16:56:00Z"/>
              <w:rFonts w:cstheme="minorHAnsi"/>
              <w:color w:val="000000"/>
              <w:sz w:val="18"/>
              <w:szCs w:val="18"/>
              <w:shd w:val="clear" w:color="auto" w:fill="FFFFFF"/>
            </w:rPr>
          </w:rPrChange>
        </w:rPr>
      </w:pPr>
      <w:r w:rsidRPr="00D25E74">
        <w:rPr>
          <w:rFonts w:ascii="Sitka Display" w:hAnsi="Sitka Display" w:cstheme="minorHAnsi"/>
          <w:i/>
          <w:iCs/>
          <w:sz w:val="15"/>
          <w:szCs w:val="15"/>
          <w:rPrChange w:id="1037" w:author="15310893653@163.com" w:date="2020-10-06T16:57:00Z">
            <w:rPr>
              <w:rFonts w:cstheme="minorHAnsi"/>
              <w:color w:val="000000"/>
              <w:sz w:val="18"/>
              <w:szCs w:val="18"/>
              <w:shd w:val="clear" w:color="auto" w:fill="FFFFFF"/>
            </w:rPr>
          </w:rPrChange>
        </w:rPr>
        <w:t xml:space="preserve">We attended a lecture, and raised some questions to him. </w:t>
      </w:r>
      <w:r w:rsidR="007D115C" w:rsidRPr="00D25E74">
        <w:rPr>
          <w:rFonts w:ascii="Sitka Display" w:hAnsi="Sitka Display" w:cstheme="minorHAnsi"/>
          <w:i/>
          <w:iCs/>
          <w:sz w:val="15"/>
          <w:szCs w:val="15"/>
          <w:rPrChange w:id="1038" w:author="15310893653@163.com" w:date="2020-10-06T16:57:00Z">
            <w:rPr>
              <w:rFonts w:cstheme="minorHAnsi"/>
              <w:color w:val="000000"/>
              <w:sz w:val="18"/>
              <w:szCs w:val="18"/>
              <w:shd w:val="clear" w:color="auto" w:fill="FFFFFF"/>
            </w:rPr>
          </w:rPrChange>
        </w:rPr>
        <w:t>He showed great confidence</w:t>
      </w:r>
      <w:ins w:id="1039" w:author="Office" w:date="2020-10-08T09:58:00Z">
        <w:r w:rsidR="00052C59">
          <w:rPr>
            <w:rFonts w:ascii="Sitka Display" w:hAnsi="Sitka Display" w:cstheme="minorHAnsi" w:hint="eastAsia"/>
            <w:i/>
            <w:iCs/>
            <w:sz w:val="15"/>
            <w:szCs w:val="15"/>
          </w:rPr>
          <w:t xml:space="preserve"> </w:t>
        </w:r>
      </w:ins>
      <w:del w:id="1040" w:author="Office" w:date="2020-10-08T09:58:00Z">
        <w:r w:rsidR="007D115C" w:rsidRPr="00D25E74" w:rsidDel="00052C59">
          <w:rPr>
            <w:rFonts w:ascii="Sitka Display" w:hAnsi="Sitka Display" w:cstheme="minorHAnsi"/>
            <w:i/>
            <w:iCs/>
            <w:sz w:val="15"/>
            <w:szCs w:val="15"/>
            <w:rPrChange w:id="1041" w:author="15310893653@163.com" w:date="2020-10-06T16:57:00Z">
              <w:rPr>
                <w:rFonts w:cstheme="minorHAnsi"/>
                <w:color w:val="000000"/>
                <w:sz w:val="18"/>
                <w:szCs w:val="18"/>
                <w:shd w:val="clear" w:color="auto" w:fill="FFFFFF"/>
              </w:rPr>
            </w:rPrChange>
          </w:rPr>
          <w:delText xml:space="preserve"> to</w:delText>
        </w:r>
      </w:del>
      <w:ins w:id="1042" w:author="Office" w:date="2020-10-08T09:58:00Z">
        <w:r w:rsidR="00052C59">
          <w:rPr>
            <w:rFonts w:ascii="Sitka Display" w:hAnsi="Sitka Display" w:cstheme="minorHAnsi" w:hint="eastAsia"/>
            <w:i/>
            <w:iCs/>
            <w:sz w:val="15"/>
            <w:szCs w:val="15"/>
          </w:rPr>
          <w:t>in</w:t>
        </w:r>
      </w:ins>
      <w:r w:rsidR="007D115C" w:rsidRPr="00D25E74">
        <w:rPr>
          <w:rFonts w:ascii="Sitka Display" w:hAnsi="Sitka Display" w:cstheme="minorHAnsi"/>
          <w:i/>
          <w:iCs/>
          <w:sz w:val="15"/>
          <w:szCs w:val="15"/>
          <w:rPrChange w:id="1043" w:author="15310893653@163.com" w:date="2020-10-06T16:57:00Z">
            <w:rPr>
              <w:rFonts w:cstheme="minorHAnsi"/>
              <w:color w:val="000000"/>
              <w:sz w:val="18"/>
              <w:szCs w:val="18"/>
              <w:shd w:val="clear" w:color="auto" w:fill="FFFFFF"/>
            </w:rPr>
          </w:rPrChange>
        </w:rPr>
        <w:t xml:space="preserve"> </w:t>
      </w:r>
      <w:ins w:id="1044" w:author="Office" w:date="2020-10-08T09:58:00Z">
        <w:r w:rsidR="00052C59" w:rsidRPr="004D4D5C">
          <w:rPr>
            <w:rFonts w:ascii="Sitka Display" w:hAnsi="Sitka Display" w:cstheme="minorHAnsi"/>
            <w:i/>
            <w:iCs/>
            <w:sz w:val="15"/>
            <w:szCs w:val="15"/>
          </w:rPr>
          <w:t>our project</w:t>
        </w:r>
        <w:r w:rsidR="00052C59" w:rsidRPr="00052C59">
          <w:rPr>
            <w:rFonts w:ascii="Sitka Display" w:hAnsi="Sitka Display" w:cstheme="minorHAnsi"/>
            <w:i/>
            <w:iCs/>
            <w:sz w:val="15"/>
            <w:szCs w:val="15"/>
          </w:rPr>
          <w:t xml:space="preserve"> </w:t>
        </w:r>
      </w:ins>
      <w:ins w:id="1045" w:author="Office" w:date="2020-10-08T09:59:00Z">
        <w:r w:rsidR="00052C59">
          <w:rPr>
            <w:rFonts w:ascii="Sitka Display" w:hAnsi="Sitka Display" w:cstheme="minorHAnsi" w:hint="eastAsia"/>
            <w:i/>
            <w:iCs/>
            <w:sz w:val="15"/>
            <w:szCs w:val="15"/>
          </w:rPr>
          <w:t xml:space="preserve">and </w:t>
        </w:r>
      </w:ins>
      <w:r w:rsidR="007D115C" w:rsidRPr="00D25E74">
        <w:rPr>
          <w:rFonts w:ascii="Sitka Display" w:hAnsi="Sitka Display" w:cstheme="minorHAnsi"/>
          <w:i/>
          <w:iCs/>
          <w:sz w:val="15"/>
          <w:szCs w:val="15"/>
          <w:rPrChange w:id="1046" w:author="15310893653@163.com" w:date="2020-10-06T16:57:00Z">
            <w:rPr>
              <w:rFonts w:cstheme="minorHAnsi"/>
              <w:color w:val="000000"/>
              <w:sz w:val="18"/>
              <w:szCs w:val="18"/>
              <w:shd w:val="clear" w:color="auto" w:fill="FFFFFF"/>
            </w:rPr>
          </w:rPrChange>
        </w:rPr>
        <w:t>the development of organic agriculture</w:t>
      </w:r>
      <w:del w:id="1047" w:author="Office" w:date="2020-10-08T09:59:00Z">
        <w:r w:rsidR="007D115C" w:rsidRPr="00D25E74" w:rsidDel="00052C59">
          <w:rPr>
            <w:rFonts w:ascii="Sitka Display" w:hAnsi="Sitka Display" w:cstheme="minorHAnsi"/>
            <w:i/>
            <w:iCs/>
            <w:sz w:val="15"/>
            <w:szCs w:val="15"/>
            <w:rPrChange w:id="1048" w:author="15310893653@163.com" w:date="2020-10-06T16:57:00Z">
              <w:rPr>
                <w:rFonts w:cstheme="minorHAnsi"/>
                <w:color w:val="000000"/>
                <w:sz w:val="18"/>
                <w:szCs w:val="18"/>
                <w:shd w:val="clear" w:color="auto" w:fill="FFFFFF"/>
              </w:rPr>
            </w:rPrChange>
          </w:rPr>
          <w:delText xml:space="preserve"> and</w:delText>
        </w:r>
      </w:del>
      <w:del w:id="1049" w:author="Office" w:date="2020-10-08T09:58:00Z">
        <w:r w:rsidR="007D115C" w:rsidRPr="00D25E74" w:rsidDel="00052C59">
          <w:rPr>
            <w:rFonts w:ascii="Sitka Display" w:hAnsi="Sitka Display" w:cstheme="minorHAnsi"/>
            <w:i/>
            <w:iCs/>
            <w:sz w:val="15"/>
            <w:szCs w:val="15"/>
            <w:rPrChange w:id="1050" w:author="15310893653@163.com" w:date="2020-10-06T16:57:00Z">
              <w:rPr>
                <w:rFonts w:cstheme="minorHAnsi"/>
                <w:color w:val="000000"/>
                <w:sz w:val="18"/>
                <w:szCs w:val="18"/>
                <w:shd w:val="clear" w:color="auto" w:fill="FFFFFF"/>
              </w:rPr>
            </w:rPrChange>
          </w:rPr>
          <w:delText xml:space="preserve"> our project</w:delText>
        </w:r>
      </w:del>
      <w:r w:rsidR="007D115C" w:rsidRPr="00D25E74">
        <w:rPr>
          <w:rFonts w:ascii="Sitka Display" w:hAnsi="Sitka Display" w:cstheme="minorHAnsi"/>
          <w:i/>
          <w:iCs/>
          <w:sz w:val="15"/>
          <w:szCs w:val="15"/>
          <w:rPrChange w:id="1051" w:author="15310893653@163.com" w:date="2020-10-06T16:57:00Z">
            <w:rPr>
              <w:rFonts w:cstheme="minorHAnsi"/>
              <w:color w:val="000000"/>
              <w:sz w:val="18"/>
              <w:szCs w:val="18"/>
              <w:shd w:val="clear" w:color="auto" w:fill="FFFFFF"/>
            </w:rPr>
          </w:rPrChange>
        </w:rPr>
        <w:t xml:space="preserve">. He said peasants can get a lot by developing organic agriculture. If we can </w:t>
      </w:r>
      <w:del w:id="1052" w:author="Office" w:date="2020-10-08T10:00:00Z">
        <w:r w:rsidR="007D115C" w:rsidRPr="00D25E74" w:rsidDel="00052C59">
          <w:rPr>
            <w:rFonts w:ascii="Sitka Display" w:hAnsi="Sitka Display" w:cstheme="minorHAnsi"/>
            <w:i/>
            <w:iCs/>
            <w:sz w:val="15"/>
            <w:szCs w:val="15"/>
            <w:rPrChange w:id="1053" w:author="15310893653@163.com" w:date="2020-10-06T16:57:00Z">
              <w:rPr>
                <w:rFonts w:cstheme="minorHAnsi"/>
                <w:color w:val="000000"/>
                <w:sz w:val="18"/>
                <w:szCs w:val="18"/>
                <w:shd w:val="clear" w:color="auto" w:fill="FFFFFF"/>
              </w:rPr>
            </w:rPrChange>
          </w:rPr>
          <w:delText xml:space="preserve">ensure </w:delText>
        </w:r>
      </w:del>
      <w:ins w:id="1054" w:author="Office" w:date="2020-10-08T10:00:00Z">
        <w:r w:rsidR="00052C59">
          <w:rPr>
            <w:rFonts w:ascii="Sitka Display" w:hAnsi="Sitka Display" w:cstheme="minorHAnsi"/>
            <w:i/>
            <w:iCs/>
            <w:sz w:val="15"/>
            <w:szCs w:val="15"/>
          </w:rPr>
          <w:t>promote</w:t>
        </w:r>
      </w:ins>
      <w:ins w:id="1055" w:author="Office" w:date="2020-10-08T10:01:00Z">
        <w:r w:rsidR="00052C59">
          <w:rPr>
            <w:rFonts w:ascii="Sitka Display" w:hAnsi="Sitka Display" w:cstheme="minorHAnsi"/>
            <w:i/>
            <w:iCs/>
            <w:sz w:val="15"/>
            <w:szCs w:val="15"/>
          </w:rPr>
          <w:t xml:space="preserve"> </w:t>
        </w:r>
      </w:ins>
      <w:ins w:id="1056" w:author="Office" w:date="2020-10-08T10:02:00Z">
        <w:r w:rsidR="00052C59">
          <w:rPr>
            <w:rFonts w:ascii="Sitka Display" w:hAnsi="Sitka Display" w:cstheme="minorHAnsi"/>
            <w:i/>
            <w:iCs/>
            <w:sz w:val="15"/>
            <w:szCs w:val="15"/>
          </w:rPr>
          <w:t xml:space="preserve">pollution-free vegetables </w:t>
        </w:r>
      </w:ins>
      <w:ins w:id="1057" w:author="Office" w:date="2020-10-08T10:01:00Z">
        <w:r w:rsidR="00052C59">
          <w:rPr>
            <w:rFonts w:ascii="Sitka Display" w:hAnsi="Sitka Display" w:cstheme="minorHAnsi"/>
            <w:i/>
            <w:iCs/>
            <w:sz w:val="15"/>
            <w:szCs w:val="15"/>
          </w:rPr>
          <w:t>properly</w:t>
        </w:r>
      </w:ins>
      <w:del w:id="1058" w:author="Office" w:date="2020-10-08T10:00:00Z">
        <w:r w:rsidR="007D115C" w:rsidRPr="00D25E74" w:rsidDel="00052C59">
          <w:rPr>
            <w:rFonts w:ascii="Sitka Display" w:hAnsi="Sitka Display" w:cstheme="minorHAnsi"/>
            <w:i/>
            <w:iCs/>
            <w:sz w:val="15"/>
            <w:szCs w:val="15"/>
            <w:rPrChange w:id="1059" w:author="15310893653@163.com" w:date="2020-10-06T16:57:00Z">
              <w:rPr>
                <w:rFonts w:cstheme="minorHAnsi"/>
                <w:color w:val="000000"/>
                <w:sz w:val="18"/>
                <w:szCs w:val="18"/>
                <w:shd w:val="clear" w:color="auto" w:fill="FFFFFF"/>
              </w:rPr>
            </w:rPrChange>
          </w:rPr>
          <w:delText xml:space="preserve">the consumers </w:delText>
        </w:r>
      </w:del>
      <w:del w:id="1060" w:author="Office" w:date="2020-10-08T10:01:00Z">
        <w:r w:rsidR="007D115C" w:rsidRPr="00D25E74" w:rsidDel="00052C59">
          <w:rPr>
            <w:rFonts w:ascii="Sitka Display" w:hAnsi="Sitka Display" w:cstheme="minorHAnsi"/>
            <w:i/>
            <w:iCs/>
            <w:sz w:val="15"/>
            <w:szCs w:val="15"/>
            <w:rPrChange w:id="1061" w:author="15310893653@163.com" w:date="2020-10-06T16:57:00Z">
              <w:rPr>
                <w:rFonts w:cstheme="minorHAnsi"/>
                <w:color w:val="000000"/>
                <w:sz w:val="18"/>
                <w:szCs w:val="18"/>
                <w:shd w:val="clear" w:color="auto" w:fill="FFFFFF"/>
              </w:rPr>
            </w:rPrChange>
          </w:rPr>
          <w:delText>pollution-free vegetables</w:delText>
        </w:r>
      </w:del>
      <w:r w:rsidR="007D115C" w:rsidRPr="00D25E74">
        <w:rPr>
          <w:rFonts w:ascii="Sitka Display" w:hAnsi="Sitka Display" w:cstheme="minorHAnsi"/>
          <w:i/>
          <w:iCs/>
          <w:sz w:val="15"/>
          <w:szCs w:val="15"/>
          <w:rPrChange w:id="1062" w:author="15310893653@163.com" w:date="2020-10-06T16:57:00Z">
            <w:rPr>
              <w:rFonts w:cstheme="minorHAnsi"/>
              <w:color w:val="000000"/>
              <w:sz w:val="18"/>
              <w:szCs w:val="18"/>
              <w:shd w:val="clear" w:color="auto" w:fill="FFFFFF"/>
            </w:rPr>
          </w:rPrChange>
        </w:rPr>
        <w:t xml:space="preserve">, there will be more consumers choosing </w:t>
      </w:r>
      <w:del w:id="1063" w:author="Office" w:date="2020-10-08T10:01:00Z">
        <w:r w:rsidR="007D115C" w:rsidRPr="00D25E74" w:rsidDel="00052C59">
          <w:rPr>
            <w:rFonts w:ascii="Sitka Display" w:hAnsi="Sitka Display" w:cstheme="minorHAnsi"/>
            <w:i/>
            <w:iCs/>
            <w:sz w:val="15"/>
            <w:szCs w:val="15"/>
            <w:rPrChange w:id="1064" w:author="15310893653@163.com" w:date="2020-10-06T16:57:00Z">
              <w:rPr>
                <w:rFonts w:cstheme="minorHAnsi"/>
                <w:color w:val="000000"/>
                <w:sz w:val="18"/>
                <w:szCs w:val="18"/>
                <w:shd w:val="clear" w:color="auto" w:fill="FFFFFF"/>
              </w:rPr>
            </w:rPrChange>
          </w:rPr>
          <w:delText>the</w:delText>
        </w:r>
      </w:del>
      <w:del w:id="1065" w:author="Office" w:date="2020-10-08T09:59:00Z">
        <w:r w:rsidR="007D115C" w:rsidRPr="00D25E74" w:rsidDel="00052C59">
          <w:rPr>
            <w:rFonts w:ascii="Sitka Display" w:hAnsi="Sitka Display" w:cstheme="minorHAnsi"/>
            <w:i/>
            <w:iCs/>
            <w:sz w:val="15"/>
            <w:szCs w:val="15"/>
            <w:rPrChange w:id="1066" w:author="15310893653@163.com" w:date="2020-10-06T16:57:00Z">
              <w:rPr>
                <w:rFonts w:cstheme="minorHAnsi"/>
                <w:color w:val="000000"/>
                <w:sz w:val="18"/>
                <w:szCs w:val="18"/>
                <w:shd w:val="clear" w:color="auto" w:fill="FFFFFF"/>
              </w:rPr>
            </w:rPrChange>
          </w:rPr>
          <w:delText>se</w:delText>
        </w:r>
      </w:del>
      <w:ins w:id="1067" w:author="Office" w:date="2020-10-08T10:02:00Z">
        <w:r w:rsidR="00052C59">
          <w:rPr>
            <w:rFonts w:ascii="Sitka Display" w:hAnsi="Sitka Display" w:cstheme="minorHAnsi"/>
            <w:i/>
            <w:iCs/>
            <w:sz w:val="15"/>
            <w:szCs w:val="15"/>
          </w:rPr>
          <w:t>them</w:t>
        </w:r>
      </w:ins>
      <w:ins w:id="1068" w:author="Office" w:date="2020-10-08T10:00:00Z">
        <w:r w:rsidR="00052C59">
          <w:rPr>
            <w:rFonts w:ascii="Sitka Display" w:hAnsi="Sitka Display" w:cstheme="minorHAnsi" w:hint="eastAsia"/>
            <w:i/>
            <w:iCs/>
            <w:sz w:val="15"/>
            <w:szCs w:val="15"/>
          </w:rPr>
          <w:t>，</w:t>
        </w:r>
        <w:r w:rsidR="00052C59">
          <w:rPr>
            <w:rFonts w:ascii="Sitka Display" w:hAnsi="Sitka Display" w:cstheme="minorHAnsi"/>
            <w:i/>
            <w:iCs/>
            <w:sz w:val="15"/>
            <w:szCs w:val="15"/>
          </w:rPr>
          <w:t>which</w:t>
        </w:r>
        <w:r w:rsidR="00052C59">
          <w:rPr>
            <w:rFonts w:ascii="Sitka Display" w:hAnsi="Sitka Display" w:cstheme="minorHAnsi" w:hint="eastAsia"/>
            <w:i/>
            <w:iCs/>
            <w:sz w:val="15"/>
            <w:szCs w:val="15"/>
          </w:rPr>
          <w:t xml:space="preserve"> </w:t>
        </w:r>
        <w:r w:rsidR="00052C59">
          <w:rPr>
            <w:rFonts w:ascii="Sitka Display" w:hAnsi="Sitka Display" w:cstheme="minorHAnsi"/>
            <w:i/>
            <w:iCs/>
            <w:sz w:val="15"/>
            <w:szCs w:val="15"/>
          </w:rPr>
          <w:t>may bring more income to</w:t>
        </w:r>
      </w:ins>
      <w:r w:rsidR="007D115C" w:rsidRPr="00D25E74">
        <w:rPr>
          <w:rFonts w:ascii="Sitka Display" w:hAnsi="Sitka Display" w:cstheme="minorHAnsi"/>
          <w:i/>
          <w:iCs/>
          <w:sz w:val="15"/>
          <w:szCs w:val="15"/>
          <w:rPrChange w:id="1069" w:author="15310893653@163.com" w:date="2020-10-06T16:57:00Z">
            <w:rPr>
              <w:rFonts w:cstheme="minorHAnsi"/>
              <w:color w:val="000000"/>
              <w:sz w:val="18"/>
              <w:szCs w:val="18"/>
              <w:shd w:val="clear" w:color="auto" w:fill="FFFFFF"/>
            </w:rPr>
          </w:rPrChange>
        </w:rPr>
        <w:t xml:space="preserve"> </w:t>
      </w:r>
      <w:del w:id="1070" w:author="Office" w:date="2020-10-08T10:00:00Z">
        <w:r w:rsidR="007D115C" w:rsidRPr="00D25E74" w:rsidDel="00052C59">
          <w:rPr>
            <w:rFonts w:ascii="Sitka Display" w:hAnsi="Sitka Display" w:cstheme="minorHAnsi"/>
            <w:i/>
            <w:iCs/>
            <w:sz w:val="15"/>
            <w:szCs w:val="15"/>
            <w:rPrChange w:id="1071" w:author="15310893653@163.com" w:date="2020-10-06T16:57:00Z">
              <w:rPr>
                <w:rFonts w:cstheme="minorHAnsi"/>
                <w:color w:val="000000"/>
                <w:sz w:val="18"/>
                <w:szCs w:val="18"/>
                <w:shd w:val="clear" w:color="auto" w:fill="FFFFFF"/>
              </w:rPr>
            </w:rPrChange>
          </w:rPr>
          <w:delText xml:space="preserve">and more money that </w:delText>
        </w:r>
      </w:del>
      <w:r w:rsidR="007D115C" w:rsidRPr="00D25E74">
        <w:rPr>
          <w:rFonts w:ascii="Sitka Display" w:hAnsi="Sitka Display" w:cstheme="minorHAnsi"/>
          <w:i/>
          <w:iCs/>
          <w:sz w:val="15"/>
          <w:szCs w:val="15"/>
          <w:rPrChange w:id="1072" w:author="15310893653@163.com" w:date="2020-10-06T16:57:00Z">
            <w:rPr>
              <w:rFonts w:cstheme="minorHAnsi"/>
              <w:color w:val="000000"/>
              <w:sz w:val="18"/>
              <w:szCs w:val="18"/>
              <w:shd w:val="clear" w:color="auto" w:fill="FFFFFF"/>
            </w:rPr>
          </w:rPrChange>
        </w:rPr>
        <w:t>peasant</w:t>
      </w:r>
      <w:del w:id="1073" w:author="Office" w:date="2020-10-08T10:02:00Z">
        <w:r w:rsidR="007D115C" w:rsidRPr="00D25E74" w:rsidDel="00052C59">
          <w:rPr>
            <w:rFonts w:ascii="Sitka Display" w:hAnsi="Sitka Display" w:cstheme="minorHAnsi"/>
            <w:i/>
            <w:iCs/>
            <w:sz w:val="15"/>
            <w:szCs w:val="15"/>
            <w:rPrChange w:id="1074" w:author="15310893653@163.com" w:date="2020-10-06T16:57:00Z">
              <w:rPr>
                <w:rFonts w:cstheme="minorHAnsi"/>
                <w:color w:val="000000"/>
                <w:sz w:val="18"/>
                <w:szCs w:val="18"/>
                <w:shd w:val="clear" w:color="auto" w:fill="FFFFFF"/>
              </w:rPr>
            </w:rPrChange>
          </w:rPr>
          <w:delText>s</w:delText>
        </w:r>
      </w:del>
      <w:del w:id="1075" w:author="Office" w:date="2020-10-08T10:00:00Z">
        <w:r w:rsidR="007D115C" w:rsidRPr="00D25E74" w:rsidDel="00052C59">
          <w:rPr>
            <w:rFonts w:ascii="Sitka Display" w:hAnsi="Sitka Display" w:cstheme="minorHAnsi"/>
            <w:i/>
            <w:iCs/>
            <w:sz w:val="15"/>
            <w:szCs w:val="15"/>
            <w:rPrChange w:id="1076" w:author="15310893653@163.com" w:date="2020-10-06T16:57:00Z">
              <w:rPr>
                <w:rFonts w:cstheme="minorHAnsi"/>
                <w:color w:val="000000"/>
                <w:sz w:val="18"/>
                <w:szCs w:val="18"/>
                <w:shd w:val="clear" w:color="auto" w:fill="FFFFFF"/>
              </w:rPr>
            </w:rPrChange>
          </w:rPr>
          <w:delText xml:space="preserve"> can ge</w:delText>
        </w:r>
      </w:del>
      <w:del w:id="1077" w:author="Office" w:date="2020-10-08T10:02:00Z">
        <w:r w:rsidR="007D115C" w:rsidRPr="00D25E74" w:rsidDel="00052C59">
          <w:rPr>
            <w:rFonts w:ascii="Sitka Display" w:hAnsi="Sitka Display" w:cstheme="minorHAnsi"/>
            <w:i/>
            <w:iCs/>
            <w:sz w:val="15"/>
            <w:szCs w:val="15"/>
            <w:rPrChange w:id="1078" w:author="15310893653@163.com" w:date="2020-10-06T16:57:00Z">
              <w:rPr>
                <w:rFonts w:cstheme="minorHAnsi"/>
                <w:color w:val="000000"/>
                <w:sz w:val="18"/>
                <w:szCs w:val="18"/>
                <w:shd w:val="clear" w:color="auto" w:fill="FFFFFF"/>
              </w:rPr>
            </w:rPrChange>
          </w:rPr>
          <w:delText>t</w:delText>
        </w:r>
      </w:del>
      <w:ins w:id="1079" w:author="Office" w:date="2020-10-08T10:02:00Z">
        <w:r w:rsidR="00052C59">
          <w:rPr>
            <w:rFonts w:ascii="Sitka Display" w:hAnsi="Sitka Display" w:cstheme="minorHAnsi"/>
            <w:i/>
            <w:iCs/>
            <w:sz w:val="15"/>
            <w:szCs w:val="15"/>
          </w:rPr>
          <w:t>s</w:t>
        </w:r>
      </w:ins>
      <w:r w:rsidR="007D115C" w:rsidRPr="00D25E74">
        <w:rPr>
          <w:rFonts w:ascii="Sitka Display" w:hAnsi="Sitka Display" w:cstheme="minorHAnsi"/>
          <w:i/>
          <w:iCs/>
          <w:sz w:val="15"/>
          <w:szCs w:val="15"/>
          <w:rPrChange w:id="1080" w:author="15310893653@163.com" w:date="2020-10-06T16:57:00Z">
            <w:rPr>
              <w:rFonts w:cstheme="minorHAnsi"/>
              <w:color w:val="000000"/>
              <w:sz w:val="18"/>
              <w:szCs w:val="18"/>
              <w:shd w:val="clear" w:color="auto" w:fill="FFFFFF"/>
            </w:rPr>
          </w:rPrChange>
        </w:rPr>
        <w:t xml:space="preserve">. </w:t>
      </w:r>
    </w:p>
    <w:p w14:paraId="41FEFD60" w14:textId="0D267092" w:rsidR="00F61F1B" w:rsidRPr="00D25E74" w:rsidRDefault="0012167C">
      <w:pPr>
        <w:spacing w:line="276" w:lineRule="auto"/>
        <w:rPr>
          <w:rFonts w:ascii="Sitka Display" w:hAnsi="Sitka Display" w:cstheme="minorHAnsi"/>
          <w:i/>
          <w:iCs/>
          <w:sz w:val="15"/>
          <w:szCs w:val="15"/>
          <w:rPrChange w:id="1081" w:author="15310893653@163.com" w:date="2020-10-06T16:57:00Z">
            <w:rPr>
              <w:rFonts w:cstheme="minorHAnsi"/>
              <w:color w:val="000000"/>
              <w:sz w:val="18"/>
              <w:szCs w:val="18"/>
              <w:shd w:val="clear" w:color="auto" w:fill="FFFFFF"/>
            </w:rPr>
          </w:rPrChange>
        </w:rPr>
      </w:pPr>
      <w:r w:rsidRPr="00D25E74">
        <w:rPr>
          <w:rFonts w:ascii="Sitka Display" w:hAnsi="Sitka Display" w:cstheme="minorHAnsi"/>
          <w:i/>
          <w:iCs/>
          <w:sz w:val="15"/>
          <w:szCs w:val="15"/>
          <w:rPrChange w:id="1082" w:author="15310893653@163.com" w:date="2020-10-06T16:57:00Z">
            <w:rPr>
              <w:rFonts w:cstheme="minorHAnsi"/>
              <w:color w:val="000000"/>
              <w:sz w:val="18"/>
              <w:szCs w:val="18"/>
              <w:shd w:val="clear" w:color="auto" w:fill="FFFFFF"/>
            </w:rPr>
          </w:rPrChange>
        </w:rPr>
        <w:t>Moreover,</w:t>
      </w:r>
      <w:r w:rsidR="007D115C" w:rsidRPr="00D25E74">
        <w:rPr>
          <w:rFonts w:ascii="Sitka Display" w:hAnsi="Sitka Display" w:cstheme="minorHAnsi"/>
          <w:i/>
          <w:iCs/>
          <w:sz w:val="15"/>
          <w:szCs w:val="15"/>
          <w:rPrChange w:id="1083" w:author="15310893653@163.com" w:date="2020-10-06T16:57:00Z">
            <w:rPr>
              <w:rFonts w:cstheme="minorHAnsi"/>
              <w:color w:val="000000"/>
              <w:sz w:val="18"/>
              <w:szCs w:val="18"/>
              <w:shd w:val="clear" w:color="auto" w:fill="FFFFFF"/>
            </w:rPr>
          </w:rPrChange>
        </w:rPr>
        <w:t xml:space="preserve"> he suggested us to investigate consumers' willingness to buy pollution-free vegetables and the</w:t>
      </w:r>
      <w:ins w:id="1084" w:author="Office" w:date="2020-10-08T10:02:00Z">
        <w:r w:rsidR="00052C59">
          <w:rPr>
            <w:rFonts w:ascii="Sitka Display" w:hAnsi="Sitka Display" w:cstheme="minorHAnsi"/>
            <w:i/>
            <w:iCs/>
            <w:sz w:val="15"/>
            <w:szCs w:val="15"/>
          </w:rPr>
          <w:t>ir</w:t>
        </w:r>
      </w:ins>
      <w:r w:rsidR="007D115C" w:rsidRPr="00D25E74">
        <w:rPr>
          <w:rFonts w:ascii="Sitka Display" w:hAnsi="Sitka Display" w:cstheme="minorHAnsi"/>
          <w:i/>
          <w:iCs/>
          <w:sz w:val="15"/>
          <w:szCs w:val="15"/>
          <w:rPrChange w:id="1085" w:author="15310893653@163.com" w:date="2020-10-06T16:57:00Z">
            <w:rPr>
              <w:rFonts w:cstheme="minorHAnsi"/>
              <w:color w:val="000000"/>
              <w:sz w:val="18"/>
              <w:szCs w:val="18"/>
              <w:shd w:val="clear" w:color="auto" w:fill="FFFFFF"/>
            </w:rPr>
          </w:rPrChange>
        </w:rPr>
        <w:t xml:space="preserve"> concerns about it. </w:t>
      </w:r>
    </w:p>
    <w:p w14:paraId="6E4B2783" w14:textId="77777777" w:rsidR="00F61F1B" w:rsidRDefault="00F61F1B">
      <w:pPr>
        <w:spacing w:line="276" w:lineRule="auto"/>
        <w:rPr>
          <w:rFonts w:cstheme="minorHAnsi"/>
          <w:b/>
          <w:bCs/>
          <w:color w:val="595959" w:themeColor="text1" w:themeTint="A6"/>
          <w:szCs w:val="21"/>
          <w:u w:val="single"/>
          <w:shd w:val="clear" w:color="auto" w:fill="FFFFFF"/>
        </w:rPr>
      </w:pPr>
    </w:p>
    <w:p w14:paraId="5437AC0C" w14:textId="1D3A58C1" w:rsidR="00F61F1B" w:rsidRPr="00C92224" w:rsidRDefault="007D115C">
      <w:pPr>
        <w:spacing w:line="276" w:lineRule="auto"/>
        <w:rPr>
          <w:rFonts w:cstheme="minorHAnsi"/>
          <w:b/>
          <w:bCs/>
          <w:color w:val="000000"/>
          <w:szCs w:val="21"/>
          <w:shd w:val="clear" w:color="auto" w:fill="FFFFFF"/>
        </w:rPr>
      </w:pPr>
      <w:r w:rsidRPr="0053347A">
        <w:rPr>
          <w:rFonts w:cstheme="minorHAnsi"/>
          <w:b/>
          <w:bCs/>
          <w:color w:val="000000"/>
          <w:szCs w:val="21"/>
          <w:highlight w:val="yellow"/>
          <w:shd w:val="clear" w:color="auto" w:fill="FFFFFF"/>
          <w:rPrChange w:id="1086" w:author="Rachel" w:date="2020-10-05T10:02:00Z">
            <w:rPr>
              <w:rFonts w:cstheme="minorHAnsi"/>
              <w:b/>
              <w:bCs/>
              <w:color w:val="000000"/>
              <w:szCs w:val="21"/>
              <w:shd w:val="clear" w:color="auto" w:fill="FFFFFF"/>
            </w:rPr>
          </w:rPrChange>
        </w:rPr>
        <w:t>3</w:t>
      </w:r>
      <w:r w:rsidRPr="0053347A">
        <w:rPr>
          <w:rFonts w:eastAsia="Microsoft JhengHei Light" w:cstheme="minorHAnsi"/>
          <w:b/>
          <w:bCs/>
          <w:color w:val="000000"/>
          <w:szCs w:val="21"/>
          <w:highlight w:val="yellow"/>
          <w:shd w:val="clear" w:color="auto" w:fill="FFFFFF"/>
          <w:rPrChange w:id="1087" w:author="Rachel" w:date="2020-10-05T10:02:00Z">
            <w:rPr>
              <w:rFonts w:eastAsia="Microsoft JhengHei Light" w:cstheme="minorHAnsi"/>
              <w:b/>
              <w:bCs/>
              <w:color w:val="000000"/>
              <w:szCs w:val="21"/>
              <w:shd w:val="clear" w:color="auto" w:fill="FFFFFF"/>
            </w:rPr>
          </w:rPrChange>
        </w:rPr>
        <w:t xml:space="preserve"> Create</w:t>
      </w:r>
      <w:r>
        <w:rPr>
          <w:rFonts w:eastAsia="Microsoft JhengHei Light" w:cstheme="minorHAnsi"/>
          <w:b/>
          <w:bCs/>
          <w:color w:val="000000"/>
          <w:szCs w:val="21"/>
          <w:shd w:val="clear" w:color="auto" w:fill="FFFFFF"/>
        </w:rPr>
        <w:t xml:space="preserve"> </w:t>
      </w:r>
      <w:ins w:id="1088" w:author="Rachel" w:date="2020-10-05T09:53:00Z">
        <w:del w:id="1089" w:author="15310893653@163.com" w:date="2020-10-07T16:29:00Z">
          <w:r w:rsidR="00C92224" w:rsidDel="00CC69D6">
            <w:rPr>
              <w:rFonts w:cstheme="minorHAnsi" w:hint="eastAsia"/>
              <w:b/>
              <w:bCs/>
              <w:color w:val="000000"/>
              <w:szCs w:val="21"/>
              <w:shd w:val="clear" w:color="auto" w:fill="FFFFFF"/>
            </w:rPr>
            <w:delText>（保障</w:delText>
          </w:r>
          <w:r w:rsidR="00C92224" w:rsidDel="00CC69D6">
            <w:rPr>
              <w:rFonts w:cstheme="minorHAnsi"/>
              <w:b/>
              <w:bCs/>
              <w:color w:val="000000"/>
              <w:szCs w:val="21"/>
              <w:shd w:val="clear" w:color="auto" w:fill="FFFFFF"/>
            </w:rPr>
            <w:delText>人类健康，衍生经济</w:delText>
          </w:r>
          <w:r w:rsidR="00C92224" w:rsidDel="00CC69D6">
            <w:rPr>
              <w:rFonts w:cstheme="minorHAnsi" w:hint="eastAsia"/>
              <w:b/>
              <w:bCs/>
              <w:color w:val="000000"/>
              <w:szCs w:val="21"/>
              <w:shd w:val="clear" w:color="auto" w:fill="FFFFFF"/>
            </w:rPr>
            <w:delText>）</w:delText>
          </w:r>
        </w:del>
      </w:ins>
    </w:p>
    <w:p w14:paraId="76D03215" w14:textId="71825B5F" w:rsidR="00F61F1B" w:rsidRPr="000D10FC" w:rsidDel="000D10FC" w:rsidRDefault="00B62741">
      <w:pPr>
        <w:spacing w:line="276" w:lineRule="auto"/>
        <w:rPr>
          <w:del w:id="1090" w:author="15310893653@163.com" w:date="2020-10-07T16:17:00Z"/>
          <w:rFonts w:cstheme="minorHAnsi"/>
          <w:sz w:val="18"/>
          <w:szCs w:val="18"/>
          <w:rPrChange w:id="1091" w:author="15310893653@163.com" w:date="2020-10-07T16:17:00Z">
            <w:rPr>
              <w:del w:id="1092" w:author="15310893653@163.com" w:date="2020-10-07T16:17:00Z"/>
              <w:rFonts w:cstheme="minorHAnsi"/>
              <w:b/>
              <w:bCs/>
              <w:color w:val="595959" w:themeColor="text1" w:themeTint="A6"/>
              <w:szCs w:val="21"/>
              <w:u w:val="single"/>
              <w:shd w:val="clear" w:color="auto" w:fill="FFFFFF"/>
            </w:rPr>
          </w:rPrChange>
        </w:rPr>
      </w:pPr>
      <w:ins w:id="1093" w:author="15310893653@163.com" w:date="2020-10-07T15:43:00Z">
        <w:r w:rsidRPr="00AB1F2D">
          <w:rPr>
            <w:rFonts w:cstheme="minorHAnsi"/>
            <w:sz w:val="18"/>
            <w:szCs w:val="18"/>
            <w:rPrChange w:id="1094" w:author="15310893653@163.com" w:date="2020-10-07T15:48:00Z">
              <w:rPr>
                <w:rFonts w:cstheme="minorHAnsi"/>
                <w:b/>
                <w:bCs/>
                <w:color w:val="595959" w:themeColor="text1" w:themeTint="A6"/>
                <w:szCs w:val="21"/>
                <w:u w:val="single"/>
                <w:shd w:val="clear" w:color="auto" w:fill="FFFFFF"/>
              </w:rPr>
            </w:rPrChange>
          </w:rPr>
          <w:lastRenderedPageBreak/>
          <w:t>Thr</w:t>
        </w:r>
      </w:ins>
      <w:ins w:id="1095" w:author="Office" w:date="2020-10-08T09:57:00Z">
        <w:r w:rsidR="00396F10" w:rsidRPr="0017735E">
          <w:rPr>
            <w:rFonts w:cstheme="minorHAnsi"/>
            <w:sz w:val="18"/>
            <w:szCs w:val="18"/>
          </w:rPr>
          <w:t>o</w:t>
        </w:r>
      </w:ins>
      <w:ins w:id="1096" w:author="15310893653@163.com" w:date="2020-10-07T15:43:00Z">
        <w:r w:rsidRPr="00AB1F2D">
          <w:rPr>
            <w:rFonts w:cstheme="minorHAnsi"/>
            <w:sz w:val="18"/>
            <w:szCs w:val="18"/>
            <w:rPrChange w:id="1097" w:author="15310893653@163.com" w:date="2020-10-07T15:48:00Z">
              <w:rPr>
                <w:rFonts w:cstheme="minorHAnsi"/>
                <w:b/>
                <w:bCs/>
                <w:color w:val="595959" w:themeColor="text1" w:themeTint="A6"/>
                <w:szCs w:val="21"/>
                <w:u w:val="single"/>
                <w:shd w:val="clear" w:color="auto" w:fill="FFFFFF"/>
              </w:rPr>
            </w:rPrChange>
          </w:rPr>
          <w:t>u</w:t>
        </w:r>
        <w:del w:id="1098" w:author="Office" w:date="2020-10-08T09:57:00Z">
          <w:r w:rsidRPr="00AB1F2D" w:rsidDel="00396F10">
            <w:rPr>
              <w:rFonts w:cstheme="minorHAnsi"/>
              <w:sz w:val="18"/>
              <w:szCs w:val="18"/>
              <w:rPrChange w:id="1099" w:author="15310893653@163.com" w:date="2020-10-07T15:48:00Z">
                <w:rPr>
                  <w:rFonts w:cstheme="minorHAnsi"/>
                  <w:b/>
                  <w:bCs/>
                  <w:color w:val="595959" w:themeColor="text1" w:themeTint="A6"/>
                  <w:szCs w:val="21"/>
                  <w:u w:val="single"/>
                  <w:shd w:val="clear" w:color="auto" w:fill="FFFFFF"/>
                </w:rPr>
              </w:rPrChange>
            </w:rPr>
            <w:delText>o</w:delText>
          </w:r>
        </w:del>
        <w:r w:rsidRPr="00AB1F2D">
          <w:rPr>
            <w:rFonts w:cstheme="minorHAnsi"/>
            <w:sz w:val="18"/>
            <w:szCs w:val="18"/>
            <w:rPrChange w:id="1100" w:author="15310893653@163.com" w:date="2020-10-07T15:48:00Z">
              <w:rPr>
                <w:rFonts w:cstheme="minorHAnsi"/>
                <w:b/>
                <w:bCs/>
                <w:color w:val="595959" w:themeColor="text1" w:themeTint="A6"/>
                <w:szCs w:val="21"/>
                <w:u w:val="single"/>
                <w:shd w:val="clear" w:color="auto" w:fill="FFFFFF"/>
              </w:rPr>
            </w:rPrChange>
          </w:rPr>
          <w:t xml:space="preserve">gh </w:t>
        </w:r>
      </w:ins>
      <w:ins w:id="1101" w:author="15310893653@163.com" w:date="2020-10-07T15:44:00Z">
        <w:r w:rsidRPr="00AB1F2D">
          <w:rPr>
            <w:rFonts w:cstheme="minorHAnsi"/>
            <w:sz w:val="18"/>
            <w:szCs w:val="18"/>
            <w:rPrChange w:id="1102" w:author="15310893653@163.com" w:date="2020-10-07T15:48:00Z">
              <w:rPr>
                <w:rFonts w:cstheme="minorHAnsi"/>
                <w:b/>
                <w:bCs/>
                <w:color w:val="595959" w:themeColor="text1" w:themeTint="A6"/>
                <w:szCs w:val="21"/>
                <w:u w:val="single"/>
                <w:shd w:val="clear" w:color="auto" w:fill="FFFFFF"/>
              </w:rPr>
            </w:rPrChange>
          </w:rPr>
          <w:t>conversations with experts</w:t>
        </w:r>
      </w:ins>
      <w:ins w:id="1103" w:author="15310893653@163.com" w:date="2020-10-07T15:45:00Z">
        <w:r w:rsidRPr="00AB1F2D">
          <w:rPr>
            <w:rFonts w:cstheme="minorHAnsi"/>
            <w:sz w:val="18"/>
            <w:szCs w:val="18"/>
            <w:rPrChange w:id="1104" w:author="15310893653@163.com" w:date="2020-10-07T15:48:00Z">
              <w:rPr>
                <w:rFonts w:cstheme="minorHAnsi"/>
                <w:b/>
                <w:bCs/>
                <w:color w:val="595959" w:themeColor="text1" w:themeTint="A6"/>
                <w:szCs w:val="21"/>
                <w:u w:val="single"/>
                <w:shd w:val="clear" w:color="auto" w:fill="FFFFFF"/>
              </w:rPr>
            </w:rPrChange>
          </w:rPr>
          <w:t xml:space="preserve">, </w:t>
        </w:r>
      </w:ins>
      <w:ins w:id="1105" w:author="15310893653@163.com" w:date="2020-10-07T16:28:00Z">
        <w:r w:rsidR="00CC69D6">
          <w:rPr>
            <w:rFonts w:cstheme="minorHAnsi"/>
            <w:sz w:val="18"/>
            <w:szCs w:val="18"/>
          </w:rPr>
          <w:t xml:space="preserve">we have known </w:t>
        </w:r>
      </w:ins>
      <w:ins w:id="1106" w:author="15310893653@163.com" w:date="2020-10-07T15:47:00Z">
        <w:r w:rsidR="00AB1F2D" w:rsidRPr="00AB1F2D">
          <w:rPr>
            <w:rFonts w:cstheme="minorHAnsi"/>
            <w:sz w:val="18"/>
            <w:szCs w:val="18"/>
            <w:rPrChange w:id="1107" w:author="15310893653@163.com" w:date="2020-10-07T15:48:00Z">
              <w:rPr>
                <w:rFonts w:ascii="Sitka Display" w:hAnsi="Sitka Display" w:cstheme="minorHAnsi"/>
                <w:i/>
                <w:iCs/>
                <w:sz w:val="15"/>
                <w:szCs w:val="15"/>
              </w:rPr>
            </w:rPrChange>
          </w:rPr>
          <w:t>the health of the soil relates to the health of ALL living things</w:t>
        </w:r>
      </w:ins>
      <w:ins w:id="1108" w:author="15310893653@163.com" w:date="2020-10-07T15:50:00Z">
        <w:r w:rsidR="00AB1F2D">
          <w:rPr>
            <w:rFonts w:cstheme="minorHAnsi"/>
            <w:sz w:val="18"/>
            <w:szCs w:val="18"/>
          </w:rPr>
          <w:t>, and what we</w:t>
        </w:r>
        <w:del w:id="1109" w:author="Office" w:date="2020-10-08T10:03:00Z">
          <w:r w:rsidR="00AB1F2D" w:rsidDel="00052C59">
            <w:rPr>
              <w:rFonts w:cstheme="minorHAnsi"/>
              <w:sz w:val="18"/>
              <w:szCs w:val="18"/>
            </w:rPr>
            <w:delText>’re</w:delText>
          </w:r>
        </w:del>
      </w:ins>
      <w:ins w:id="1110" w:author="Office" w:date="2020-10-08T10:03:00Z">
        <w:r w:rsidR="00052C59">
          <w:rPr>
            <w:rFonts w:cstheme="minorHAnsi"/>
            <w:sz w:val="18"/>
            <w:szCs w:val="18"/>
          </w:rPr>
          <w:t xml:space="preserve"> are</w:t>
        </w:r>
      </w:ins>
      <w:ins w:id="1111" w:author="15310893653@163.com" w:date="2020-10-07T15:50:00Z">
        <w:r w:rsidR="00AB1F2D">
          <w:rPr>
            <w:rFonts w:cstheme="minorHAnsi"/>
            <w:sz w:val="18"/>
            <w:szCs w:val="18"/>
          </w:rPr>
          <w:t xml:space="preserve"> doing</w:t>
        </w:r>
      </w:ins>
      <w:ins w:id="1112" w:author="15310893653@163.com" w:date="2020-10-07T15:53:00Z">
        <w:r w:rsidR="00AB1F2D">
          <w:rPr>
            <w:rFonts w:cstheme="minorHAnsi"/>
            <w:sz w:val="18"/>
            <w:szCs w:val="18"/>
          </w:rPr>
          <w:t xml:space="preserve"> is </w:t>
        </w:r>
      </w:ins>
      <w:ins w:id="1113" w:author="15310893653@163.com" w:date="2020-10-07T15:55:00Z">
        <w:r w:rsidR="00AB1F2D">
          <w:rPr>
            <w:rFonts w:cstheme="minorHAnsi"/>
            <w:sz w:val="18"/>
            <w:szCs w:val="18"/>
          </w:rPr>
          <w:t xml:space="preserve">responsible and </w:t>
        </w:r>
      </w:ins>
      <w:ins w:id="1114" w:author="15310893653@163.com" w:date="2020-10-07T15:53:00Z">
        <w:r w:rsidR="00AB1F2D">
          <w:rPr>
            <w:rFonts w:cstheme="minorHAnsi"/>
            <w:sz w:val="18"/>
            <w:szCs w:val="18"/>
          </w:rPr>
          <w:t>good fo</w:t>
        </w:r>
      </w:ins>
      <w:ins w:id="1115" w:author="15310893653@163.com" w:date="2020-10-07T15:54:00Z">
        <w:r w:rsidR="00AB1F2D">
          <w:rPr>
            <w:rFonts w:cstheme="minorHAnsi"/>
            <w:sz w:val="18"/>
            <w:szCs w:val="18"/>
          </w:rPr>
          <w:t xml:space="preserve">r the world. However, </w:t>
        </w:r>
      </w:ins>
      <w:ins w:id="1116" w:author="15310893653@163.com" w:date="2020-10-07T15:58:00Z">
        <w:r w:rsidR="00AB1F2D">
          <w:rPr>
            <w:rFonts w:cstheme="minorHAnsi"/>
            <w:sz w:val="18"/>
            <w:szCs w:val="18"/>
          </w:rPr>
          <w:t>there</w:t>
        </w:r>
        <w:del w:id="1117" w:author="Office" w:date="2020-10-08T10:03:00Z">
          <w:r w:rsidR="00AB1F2D" w:rsidDel="00052C59">
            <w:rPr>
              <w:rFonts w:cstheme="minorHAnsi"/>
              <w:sz w:val="18"/>
              <w:szCs w:val="18"/>
            </w:rPr>
            <w:delText>’s</w:delText>
          </w:r>
        </w:del>
      </w:ins>
      <w:ins w:id="1118" w:author="Office" w:date="2020-10-08T10:03:00Z">
        <w:r w:rsidR="00052C59">
          <w:rPr>
            <w:rFonts w:cstheme="minorHAnsi"/>
            <w:sz w:val="18"/>
            <w:szCs w:val="18"/>
          </w:rPr>
          <w:t xml:space="preserve"> is</w:t>
        </w:r>
      </w:ins>
      <w:ins w:id="1119" w:author="15310893653@163.com" w:date="2020-10-07T15:58:00Z">
        <w:r w:rsidR="00AB1F2D">
          <w:rPr>
            <w:rFonts w:cstheme="minorHAnsi"/>
            <w:sz w:val="18"/>
            <w:szCs w:val="18"/>
          </w:rPr>
          <w:t xml:space="preserve"> some </w:t>
        </w:r>
        <w:r w:rsidR="006C6577">
          <w:rPr>
            <w:rFonts w:cstheme="minorHAnsi"/>
            <w:sz w:val="18"/>
            <w:szCs w:val="18"/>
          </w:rPr>
          <w:t>distance</w:t>
        </w:r>
      </w:ins>
      <w:ins w:id="1120" w:author="15310893653@163.com" w:date="2020-10-07T15:59:00Z">
        <w:r w:rsidR="006C6577">
          <w:rPr>
            <w:rFonts w:cstheme="minorHAnsi"/>
            <w:sz w:val="18"/>
            <w:szCs w:val="18"/>
          </w:rPr>
          <w:t xml:space="preserve"> left before SLIM </w:t>
        </w:r>
      </w:ins>
      <w:ins w:id="1121" w:author="15310893653@163.com" w:date="2020-10-07T16:00:00Z">
        <w:r w:rsidR="006C6577">
          <w:rPr>
            <w:rFonts w:cstheme="minorHAnsi"/>
            <w:sz w:val="18"/>
            <w:szCs w:val="18"/>
          </w:rPr>
          <w:t>walk</w:t>
        </w:r>
      </w:ins>
      <w:ins w:id="1122" w:author="15310893653@163.com" w:date="2020-10-07T16:01:00Z">
        <w:r w:rsidR="006C6577">
          <w:rPr>
            <w:rFonts w:cstheme="minorHAnsi"/>
            <w:sz w:val="18"/>
            <w:szCs w:val="18"/>
          </w:rPr>
          <w:t xml:space="preserve">s out from lab to the field. In this part, </w:t>
        </w:r>
      </w:ins>
      <w:ins w:id="1123" w:author="15310893653@163.com" w:date="2020-10-07T16:06:00Z">
        <w:r w:rsidR="006C6577">
          <w:rPr>
            <w:rFonts w:cstheme="minorHAnsi"/>
            <w:sz w:val="18"/>
            <w:szCs w:val="18"/>
          </w:rPr>
          <w:t>to study the beneficial relationships</w:t>
        </w:r>
      </w:ins>
      <w:ins w:id="1124" w:author="15310893653@163.com" w:date="2020-10-07T16:07:00Z">
        <w:r w:rsidR="006C6577">
          <w:rPr>
            <w:rFonts w:cstheme="minorHAnsi"/>
            <w:sz w:val="18"/>
            <w:szCs w:val="18"/>
          </w:rPr>
          <w:t xml:space="preserve"> of stakeholders, </w:t>
        </w:r>
      </w:ins>
      <w:ins w:id="1125" w:author="15310893653@163.com" w:date="2020-10-07T16:01:00Z">
        <w:r w:rsidR="006C6577">
          <w:rPr>
            <w:rFonts w:cstheme="minorHAnsi"/>
            <w:sz w:val="18"/>
            <w:szCs w:val="18"/>
          </w:rPr>
          <w:t xml:space="preserve">we </w:t>
        </w:r>
      </w:ins>
      <w:ins w:id="1126" w:author="15310893653@163.com" w:date="2020-10-07T16:03:00Z">
        <w:r w:rsidR="006C6577">
          <w:rPr>
            <w:rFonts w:cstheme="minorHAnsi"/>
            <w:sz w:val="18"/>
            <w:szCs w:val="18"/>
          </w:rPr>
          <w:t xml:space="preserve">created a scheme </w:t>
        </w:r>
      </w:ins>
      <w:ins w:id="1127" w:author="15310893653@163.com" w:date="2020-10-07T16:07:00Z">
        <w:r w:rsidR="006C6577">
          <w:rPr>
            <w:rFonts w:cstheme="minorHAnsi"/>
            <w:sz w:val="18"/>
            <w:szCs w:val="18"/>
          </w:rPr>
          <w:t xml:space="preserve">“For Health, For </w:t>
        </w:r>
      </w:ins>
      <w:ins w:id="1128" w:author="15310893653@163.com" w:date="2020-10-07T16:08:00Z">
        <w:r w:rsidR="006C6577">
          <w:rPr>
            <w:rFonts w:cstheme="minorHAnsi"/>
            <w:sz w:val="18"/>
            <w:szCs w:val="18"/>
          </w:rPr>
          <w:t>Earning</w:t>
        </w:r>
      </w:ins>
      <w:ins w:id="1129" w:author="15310893653@163.com" w:date="2020-10-07T16:07:00Z">
        <w:r w:rsidR="006C6577">
          <w:rPr>
            <w:rFonts w:cstheme="minorHAnsi"/>
            <w:sz w:val="18"/>
            <w:szCs w:val="18"/>
          </w:rPr>
          <w:t>”</w:t>
        </w:r>
      </w:ins>
      <w:ins w:id="1130" w:author="15310893653@163.com" w:date="2020-10-07T16:08:00Z">
        <w:r w:rsidR="006C6577">
          <w:rPr>
            <w:rFonts w:cstheme="minorHAnsi"/>
            <w:sz w:val="18"/>
            <w:szCs w:val="18"/>
          </w:rPr>
          <w:t xml:space="preserve"> </w:t>
        </w:r>
      </w:ins>
      <w:ins w:id="1131" w:author="Office" w:date="2020-10-08T10:04:00Z">
        <w:r w:rsidR="00052C59">
          <w:rPr>
            <w:rFonts w:cstheme="minorHAnsi"/>
            <w:sz w:val="18"/>
            <w:szCs w:val="18"/>
          </w:rPr>
          <w:t xml:space="preserve">to </w:t>
        </w:r>
      </w:ins>
      <w:ins w:id="1132" w:author="15310893653@163.com" w:date="2020-10-07T16:03:00Z">
        <w:r w:rsidR="006C6577">
          <w:rPr>
            <w:rFonts w:cstheme="minorHAnsi"/>
            <w:sz w:val="18"/>
            <w:szCs w:val="18"/>
          </w:rPr>
          <w:t>engage</w:t>
        </w:r>
        <w:del w:id="1133" w:author="Office" w:date="2020-10-08T10:04:00Z">
          <w:r w:rsidR="006C6577" w:rsidDel="00052C59">
            <w:rPr>
              <w:rFonts w:cstheme="minorHAnsi"/>
              <w:sz w:val="18"/>
              <w:szCs w:val="18"/>
            </w:rPr>
            <w:delText>d</w:delText>
          </w:r>
        </w:del>
        <w:r w:rsidR="006C6577">
          <w:rPr>
            <w:rFonts w:cstheme="minorHAnsi"/>
            <w:sz w:val="18"/>
            <w:szCs w:val="18"/>
          </w:rPr>
          <w:t xml:space="preserve"> with the concept of One </w:t>
        </w:r>
      </w:ins>
      <w:ins w:id="1134" w:author="15310893653@163.com" w:date="2020-10-07T16:04:00Z">
        <w:r w:rsidR="006C6577">
          <w:rPr>
            <w:rFonts w:cstheme="minorHAnsi"/>
            <w:sz w:val="18"/>
            <w:szCs w:val="18"/>
          </w:rPr>
          <w:t>Health</w:t>
        </w:r>
      </w:ins>
      <w:ins w:id="1135" w:author="15310893653@163.com" w:date="2020-10-07T16:07:00Z">
        <w:r w:rsidR="006C6577">
          <w:rPr>
            <w:rFonts w:cstheme="minorHAnsi"/>
            <w:sz w:val="18"/>
            <w:szCs w:val="18"/>
          </w:rPr>
          <w:t>.</w:t>
        </w:r>
      </w:ins>
      <w:ins w:id="1136" w:author="15310893653@163.com" w:date="2020-10-07T15:56:00Z">
        <w:r w:rsidR="00AB1F2D">
          <w:rPr>
            <w:rFonts w:cstheme="minorHAnsi"/>
            <w:sz w:val="18"/>
            <w:szCs w:val="18"/>
          </w:rPr>
          <w:t xml:space="preserve"> </w:t>
        </w:r>
      </w:ins>
      <w:del w:id="1137" w:author="15310893653@163.com" w:date="2020-10-07T16:17:00Z">
        <w:r w:rsidR="007D115C" w:rsidDel="000D10FC">
          <w:rPr>
            <w:rFonts w:cstheme="minorHAnsi"/>
            <w:b/>
            <w:bCs/>
            <w:color w:val="595959" w:themeColor="text1" w:themeTint="A6"/>
            <w:szCs w:val="21"/>
            <w:u w:val="single"/>
            <w:shd w:val="clear" w:color="auto" w:fill="FFFFFF"/>
          </w:rPr>
          <w:delText>O</w:delText>
        </w:r>
        <w:r w:rsidR="007D115C" w:rsidDel="000D10FC">
          <w:rPr>
            <w:rFonts w:cstheme="minorHAnsi" w:hint="eastAsia"/>
            <w:b/>
            <w:bCs/>
            <w:color w:val="595959" w:themeColor="text1" w:themeTint="A6"/>
            <w:szCs w:val="21"/>
            <w:u w:val="single"/>
            <w:shd w:val="clear" w:color="auto" w:fill="FFFFFF"/>
          </w:rPr>
          <w:delText>ne Health</w:delText>
        </w:r>
      </w:del>
    </w:p>
    <w:p w14:paraId="2C1E34C9" w14:textId="579B11D1" w:rsidR="00F61F1B" w:rsidDel="000D10FC" w:rsidRDefault="007D115C">
      <w:pPr>
        <w:spacing w:line="276" w:lineRule="auto"/>
        <w:rPr>
          <w:del w:id="1138" w:author="15310893653@163.com" w:date="2020-10-07T16:17:00Z"/>
          <w:rFonts w:cstheme="minorHAnsi"/>
          <w:color w:val="000000"/>
          <w:sz w:val="18"/>
          <w:szCs w:val="18"/>
          <w:shd w:val="clear" w:color="auto" w:fill="FFFFFF"/>
        </w:rPr>
      </w:pPr>
      <w:del w:id="1139" w:author="15310893653@163.com" w:date="2020-10-07T16:17:00Z">
        <w:r w:rsidDel="000D10FC">
          <w:rPr>
            <w:rFonts w:cstheme="minorHAnsi"/>
            <w:color w:val="000000"/>
            <w:sz w:val="18"/>
            <w:szCs w:val="18"/>
            <w:shd w:val="clear" w:color="auto" w:fill="FFFFFF"/>
          </w:rPr>
          <w:delText>H</w:delText>
        </w:r>
        <w:r w:rsidDel="000D10FC">
          <w:rPr>
            <w:rFonts w:cstheme="minorHAnsi" w:hint="eastAsia"/>
            <w:color w:val="000000"/>
            <w:sz w:val="18"/>
            <w:szCs w:val="18"/>
            <w:shd w:val="clear" w:color="auto" w:fill="FFFFFF"/>
          </w:rPr>
          <w:delText xml:space="preserve">ow </w:delText>
        </w:r>
        <w:r w:rsidR="00937C5B" w:rsidDel="000D10FC">
          <w:rPr>
            <w:rFonts w:cstheme="minorHAnsi"/>
            <w:color w:val="000000"/>
            <w:sz w:val="18"/>
            <w:szCs w:val="18"/>
            <w:shd w:val="clear" w:color="auto" w:fill="FFFFFF"/>
          </w:rPr>
          <w:delText>do we</w:delText>
        </w:r>
        <w:r w:rsidDel="000D10FC">
          <w:rPr>
            <w:rFonts w:cstheme="minorHAnsi" w:hint="eastAsia"/>
            <w:color w:val="000000"/>
            <w:sz w:val="18"/>
            <w:szCs w:val="18"/>
            <w:shd w:val="clear" w:color="auto" w:fill="FFFFFF"/>
          </w:rPr>
          <w:delText xml:space="preserve"> integrate </w:delText>
        </w:r>
        <w:r w:rsidR="00937C5B" w:rsidDel="000D10FC">
          <w:rPr>
            <w:rFonts w:cstheme="minorHAnsi"/>
            <w:color w:val="000000"/>
            <w:sz w:val="18"/>
            <w:szCs w:val="18"/>
            <w:shd w:val="clear" w:color="auto" w:fill="FFFFFF"/>
          </w:rPr>
          <w:delText xml:space="preserve">a </w:delText>
        </w:r>
        <w:r w:rsidDel="000D10FC">
          <w:rPr>
            <w:rFonts w:cstheme="minorHAnsi" w:hint="eastAsia"/>
            <w:color w:val="000000"/>
            <w:sz w:val="18"/>
            <w:szCs w:val="18"/>
            <w:shd w:val="clear" w:color="auto" w:fill="FFFFFF"/>
          </w:rPr>
          <w:delText xml:space="preserve">one health </w:delText>
        </w:r>
        <w:r w:rsidR="00937C5B" w:rsidDel="000D10FC">
          <w:rPr>
            <w:rFonts w:cstheme="minorHAnsi"/>
            <w:color w:val="000000"/>
            <w:sz w:val="18"/>
            <w:szCs w:val="18"/>
            <w:shd w:val="clear" w:color="auto" w:fill="FFFFFF"/>
          </w:rPr>
          <w:delText xml:space="preserve">approach </w:delText>
        </w:r>
        <w:r w:rsidDel="000D10FC">
          <w:rPr>
            <w:rFonts w:cstheme="minorHAnsi" w:hint="eastAsia"/>
            <w:color w:val="000000"/>
            <w:sz w:val="18"/>
            <w:szCs w:val="18"/>
            <w:shd w:val="clear" w:color="auto" w:fill="FFFFFF"/>
          </w:rPr>
          <w:delText>into SLIM?</w:delText>
        </w:r>
      </w:del>
    </w:p>
    <w:p w14:paraId="1DDBBEE4" w14:textId="67536B8B" w:rsidR="00F61F1B" w:rsidDel="000D10FC" w:rsidRDefault="007D115C">
      <w:pPr>
        <w:spacing w:line="276" w:lineRule="auto"/>
        <w:rPr>
          <w:del w:id="1140" w:author="15310893653@163.com" w:date="2020-10-07T16:17:00Z"/>
          <w:rFonts w:cstheme="minorHAnsi"/>
          <w:color w:val="000000"/>
          <w:sz w:val="18"/>
          <w:szCs w:val="18"/>
          <w:shd w:val="clear" w:color="auto" w:fill="FFFFFF"/>
        </w:rPr>
      </w:pPr>
      <w:del w:id="1141" w:author="15310893653@163.com" w:date="2020-10-07T16:17:00Z">
        <w:r w:rsidDel="000D10FC">
          <w:rPr>
            <w:rFonts w:cstheme="minorHAnsi" w:hint="eastAsia"/>
            <w:color w:val="000000"/>
            <w:sz w:val="18"/>
            <w:szCs w:val="18"/>
            <w:shd w:val="clear" w:color="auto" w:fill="FFFFFF"/>
          </w:rPr>
          <w:delText xml:space="preserve">1. Consultations with stakeholders and experts in </w:delText>
        </w:r>
        <w:r w:rsidR="00937C5B" w:rsidDel="000D10FC">
          <w:rPr>
            <w:rFonts w:cstheme="minorHAnsi"/>
            <w:color w:val="000000"/>
            <w:sz w:val="18"/>
            <w:szCs w:val="18"/>
            <w:shd w:val="clear" w:color="auto" w:fill="FFFFFF"/>
          </w:rPr>
          <w:delText xml:space="preserve">the </w:delText>
        </w:r>
        <w:r w:rsidDel="000D10FC">
          <w:rPr>
            <w:rFonts w:cstheme="minorHAnsi" w:hint="eastAsia"/>
            <w:color w:val="000000"/>
            <w:sz w:val="18"/>
            <w:szCs w:val="18"/>
            <w:shd w:val="clear" w:color="auto" w:fill="FFFFFF"/>
          </w:rPr>
          <w:delText>thought of one health (which has been shown in Discover part);</w:delText>
        </w:r>
      </w:del>
    </w:p>
    <w:p w14:paraId="1236E954" w14:textId="7047620B" w:rsidR="00F61F1B" w:rsidDel="000D10FC" w:rsidRDefault="007D115C">
      <w:pPr>
        <w:spacing w:line="276" w:lineRule="auto"/>
        <w:rPr>
          <w:del w:id="1142" w:author="15310893653@163.com" w:date="2020-10-07T16:17:00Z"/>
          <w:rFonts w:cstheme="minorHAnsi"/>
          <w:color w:val="000000"/>
          <w:sz w:val="18"/>
          <w:szCs w:val="18"/>
          <w:shd w:val="clear" w:color="auto" w:fill="FFFFFF"/>
        </w:rPr>
      </w:pPr>
      <w:del w:id="1143" w:author="15310893653@163.com" w:date="2020-10-07T16:17:00Z">
        <w:r w:rsidDel="000D10FC">
          <w:rPr>
            <w:rFonts w:cstheme="minorHAnsi" w:hint="eastAsia"/>
            <w:color w:val="000000"/>
            <w:sz w:val="18"/>
            <w:szCs w:val="18"/>
            <w:shd w:val="clear" w:color="auto" w:fill="FFFFFF"/>
          </w:rPr>
          <w:delText xml:space="preserve">2. </w:delText>
        </w:r>
        <w:r w:rsidR="000E57D7" w:rsidDel="000D10FC">
          <w:rPr>
            <w:rFonts w:cstheme="minorHAnsi"/>
            <w:color w:val="000000"/>
            <w:sz w:val="18"/>
            <w:szCs w:val="18"/>
            <w:shd w:val="clear" w:color="auto" w:fill="FFFFFF"/>
          </w:rPr>
          <w:delText>Utilize the power of teamwork, reaching out to other teams for collaboration, that’s what we’ve learned from One Healthers and also a main part of iGEM;</w:delText>
        </w:r>
      </w:del>
    </w:p>
    <w:p w14:paraId="67EA999F" w14:textId="2B7F1BE1" w:rsidR="000E57D7" w:rsidRPr="00937C5B" w:rsidDel="000D10FC" w:rsidRDefault="000E57D7" w:rsidP="000E57D7">
      <w:pPr>
        <w:spacing w:line="276" w:lineRule="auto"/>
        <w:rPr>
          <w:del w:id="1144" w:author="15310893653@163.com" w:date="2020-10-07T16:17:00Z"/>
          <w:rFonts w:cstheme="minorHAnsi"/>
          <w:sz w:val="18"/>
          <w:szCs w:val="18"/>
        </w:rPr>
      </w:pPr>
      <w:del w:id="1145" w:author="15310893653@163.com" w:date="2020-10-07T16:17:00Z">
        <w:r w:rsidDel="000D10FC">
          <w:rPr>
            <w:rFonts w:cstheme="minorHAnsi" w:hint="eastAsia"/>
            <w:color w:val="000000"/>
            <w:sz w:val="18"/>
            <w:szCs w:val="18"/>
            <w:shd w:val="clear" w:color="auto" w:fill="FFFFFF"/>
          </w:rPr>
          <w:delText>3</w:delText>
        </w:r>
        <w:r w:rsidDel="000D10FC">
          <w:rPr>
            <w:rFonts w:cstheme="minorHAnsi"/>
            <w:color w:val="000000"/>
            <w:sz w:val="18"/>
            <w:szCs w:val="18"/>
            <w:shd w:val="clear" w:color="auto" w:fill="FFFFFF"/>
          </w:rPr>
          <w:delText>.</w:delText>
        </w:r>
        <w:r w:rsidRPr="000E57D7" w:rsidDel="000D10FC">
          <w:rPr>
            <w:rFonts w:cstheme="minorHAnsi"/>
            <w:sz w:val="18"/>
            <w:szCs w:val="18"/>
          </w:rPr>
          <w:delText xml:space="preserve"> </w:delText>
        </w:r>
        <w:r w:rsidDel="000D10FC">
          <w:rPr>
            <w:rFonts w:cstheme="minorHAnsi"/>
            <w:sz w:val="18"/>
            <w:szCs w:val="18"/>
          </w:rPr>
          <w:delText xml:space="preserve">Interview stakeholders </w:delText>
        </w:r>
        <w:r w:rsidRPr="00937C5B" w:rsidDel="000D10FC">
          <w:rPr>
            <w:rFonts w:cstheme="minorHAnsi"/>
            <w:sz w:val="18"/>
            <w:szCs w:val="18"/>
          </w:rPr>
          <w:delText>from the soil to the table, and that goes for everything in between: plants, animals, water, air.</w:delText>
        </w:r>
      </w:del>
    </w:p>
    <w:p w14:paraId="03E5AEDC" w14:textId="2E145EC6" w:rsidR="000E57D7" w:rsidRPr="000E57D7" w:rsidRDefault="000E57D7">
      <w:pPr>
        <w:spacing w:line="276" w:lineRule="auto"/>
        <w:rPr>
          <w:rFonts w:cstheme="minorHAnsi"/>
          <w:color w:val="000000"/>
          <w:sz w:val="18"/>
          <w:szCs w:val="18"/>
          <w:shd w:val="clear" w:color="auto" w:fill="FFFFFF"/>
        </w:rPr>
      </w:pPr>
    </w:p>
    <w:p w14:paraId="5FA1ED57" w14:textId="4FA1B366" w:rsidR="00F61F1B" w:rsidRDefault="007D115C">
      <w:pPr>
        <w:spacing w:line="276" w:lineRule="auto"/>
        <w:jc w:val="center"/>
        <w:rPr>
          <w:rFonts w:cstheme="minorHAnsi"/>
          <w:b/>
          <w:bCs/>
          <w:color w:val="595959" w:themeColor="text1" w:themeTint="A6"/>
          <w:szCs w:val="21"/>
          <w:u w:val="single"/>
          <w:shd w:val="clear" w:color="auto" w:fill="FFFFFF"/>
        </w:rPr>
        <w:pPrChange w:id="1146" w:author="15310893653@163.com" w:date="2020-10-07T16:19:00Z">
          <w:pPr>
            <w:spacing w:line="276" w:lineRule="auto"/>
          </w:pPr>
        </w:pPrChange>
      </w:pPr>
      <w:r>
        <w:rPr>
          <w:rFonts w:cstheme="minorHAnsi"/>
          <w:b/>
          <w:bCs/>
          <w:color w:val="595959" w:themeColor="text1" w:themeTint="A6"/>
          <w:szCs w:val="21"/>
          <w:u w:val="single"/>
          <w:shd w:val="clear" w:color="auto" w:fill="FFFFFF"/>
        </w:rPr>
        <w:t>F</w:t>
      </w:r>
      <w:r>
        <w:rPr>
          <w:rFonts w:cstheme="minorHAnsi" w:hint="eastAsia"/>
          <w:b/>
          <w:bCs/>
          <w:color w:val="595959" w:themeColor="text1" w:themeTint="A6"/>
          <w:szCs w:val="21"/>
          <w:u w:val="single"/>
          <w:shd w:val="clear" w:color="auto" w:fill="FFFFFF"/>
        </w:rPr>
        <w:t>or Health</w:t>
      </w:r>
      <w:ins w:id="1147" w:author="15310893653@163.com" w:date="2020-10-07T16:19:00Z">
        <w:r w:rsidR="00E15E3E">
          <w:rPr>
            <w:rFonts w:cstheme="minorHAnsi"/>
            <w:b/>
            <w:bCs/>
            <w:color w:val="595959" w:themeColor="text1" w:themeTint="A6"/>
            <w:szCs w:val="21"/>
            <w:u w:val="single"/>
            <w:shd w:val="clear" w:color="auto" w:fill="FFFFFF"/>
          </w:rPr>
          <w:t xml:space="preserve">, </w:t>
        </w:r>
      </w:ins>
      <w:del w:id="1148" w:author="15310893653@163.com" w:date="2020-10-07T16:19:00Z">
        <w:r w:rsidDel="00E15E3E">
          <w:rPr>
            <w:rFonts w:cstheme="minorHAnsi" w:hint="eastAsia"/>
            <w:b/>
            <w:bCs/>
            <w:color w:val="595959" w:themeColor="text1" w:themeTint="A6"/>
            <w:szCs w:val="21"/>
            <w:u w:val="single"/>
            <w:shd w:val="clear" w:color="auto" w:fill="FFFFFF"/>
          </w:rPr>
          <w:delText xml:space="preserve"> and </w:delText>
        </w:r>
      </w:del>
      <w:r>
        <w:rPr>
          <w:rFonts w:cstheme="minorHAnsi" w:hint="eastAsia"/>
          <w:b/>
          <w:bCs/>
          <w:color w:val="595959" w:themeColor="text1" w:themeTint="A6"/>
          <w:szCs w:val="21"/>
          <w:u w:val="single"/>
          <w:shd w:val="clear" w:color="auto" w:fill="FFFFFF"/>
        </w:rPr>
        <w:t xml:space="preserve">For </w:t>
      </w:r>
      <w:ins w:id="1149" w:author="15310893653@163.com" w:date="2020-10-07T16:19:00Z">
        <w:r w:rsidR="00E15E3E">
          <w:rPr>
            <w:rFonts w:cstheme="minorHAnsi"/>
            <w:b/>
            <w:bCs/>
            <w:color w:val="595959" w:themeColor="text1" w:themeTint="A6"/>
            <w:szCs w:val="21"/>
            <w:u w:val="single"/>
            <w:shd w:val="clear" w:color="auto" w:fill="FFFFFF"/>
          </w:rPr>
          <w:t>Earning</w:t>
        </w:r>
      </w:ins>
      <w:del w:id="1150" w:author="15310893653@163.com" w:date="2020-10-07T16:19:00Z">
        <w:r w:rsidR="000E57D7" w:rsidDel="00E15E3E">
          <w:rPr>
            <w:rFonts w:cstheme="minorHAnsi"/>
            <w:b/>
            <w:bCs/>
            <w:color w:val="595959" w:themeColor="text1" w:themeTint="A6"/>
            <w:szCs w:val="21"/>
            <w:u w:val="single"/>
            <w:shd w:val="clear" w:color="auto" w:fill="FFFFFF"/>
          </w:rPr>
          <w:delText>Peasants</w:delText>
        </w:r>
      </w:del>
    </w:p>
    <w:p w14:paraId="621B1ACA" w14:textId="172E9BB7" w:rsidR="00F61F1B" w:rsidRPr="008C0338" w:rsidDel="000D10FC" w:rsidRDefault="007D115C">
      <w:pPr>
        <w:spacing w:line="276" w:lineRule="auto"/>
        <w:jc w:val="left"/>
        <w:rPr>
          <w:del w:id="1151" w:author="15310893653@163.com" w:date="2020-10-07T16:17:00Z"/>
          <w:rFonts w:cstheme="minorHAnsi"/>
          <w:sz w:val="18"/>
          <w:szCs w:val="18"/>
          <w:u w:val="single"/>
        </w:rPr>
      </w:pPr>
      <w:del w:id="1152" w:author="15310893653@163.com" w:date="2020-10-07T16:17:00Z">
        <w:r w:rsidRPr="008C0338" w:rsidDel="000D10FC">
          <w:rPr>
            <w:rFonts w:cstheme="minorHAnsi"/>
            <w:sz w:val="18"/>
            <w:szCs w:val="18"/>
            <w:u w:val="single"/>
          </w:rPr>
          <w:delText>W</w:delText>
        </w:r>
        <w:r w:rsidRPr="008C0338" w:rsidDel="000D10FC">
          <w:rPr>
            <w:rFonts w:cstheme="minorHAnsi" w:hint="eastAsia"/>
            <w:sz w:val="18"/>
            <w:szCs w:val="18"/>
            <w:u w:val="single"/>
          </w:rPr>
          <w:delText>hat is For Health</w:delText>
        </w:r>
      </w:del>
      <w:del w:id="1153" w:author="15310893653@163.com" w:date="2020-10-07T16:08:00Z">
        <w:r w:rsidRPr="008C0338" w:rsidDel="006C6577">
          <w:rPr>
            <w:rFonts w:cstheme="minorHAnsi" w:hint="eastAsia"/>
            <w:sz w:val="18"/>
            <w:szCs w:val="18"/>
            <w:u w:val="single"/>
          </w:rPr>
          <w:delText xml:space="preserve"> and </w:delText>
        </w:r>
      </w:del>
      <w:del w:id="1154" w:author="15310893653@163.com" w:date="2020-10-07T16:17:00Z">
        <w:r w:rsidRPr="008C0338" w:rsidDel="000D10FC">
          <w:rPr>
            <w:rFonts w:cstheme="minorHAnsi" w:hint="eastAsia"/>
            <w:sz w:val="18"/>
            <w:szCs w:val="18"/>
            <w:u w:val="single"/>
          </w:rPr>
          <w:delText xml:space="preserve">For </w:delText>
        </w:r>
      </w:del>
      <w:del w:id="1155" w:author="15310893653@163.com" w:date="2020-10-07T16:09:00Z">
        <w:r w:rsidR="000E57D7" w:rsidDel="006C6577">
          <w:rPr>
            <w:rFonts w:cstheme="minorHAnsi"/>
            <w:sz w:val="18"/>
            <w:szCs w:val="18"/>
            <w:u w:val="single"/>
          </w:rPr>
          <w:delText>Peasants</w:delText>
        </w:r>
      </w:del>
      <w:del w:id="1156" w:author="15310893653@163.com" w:date="2020-10-07T16:17:00Z">
        <w:r w:rsidRPr="008C0338" w:rsidDel="000D10FC">
          <w:rPr>
            <w:rFonts w:cstheme="minorHAnsi" w:hint="eastAsia"/>
            <w:sz w:val="18"/>
            <w:szCs w:val="18"/>
            <w:u w:val="single"/>
          </w:rPr>
          <w:delText>?</w:delText>
        </w:r>
      </w:del>
    </w:p>
    <w:p w14:paraId="44DF9EB5" w14:textId="4DDE776C" w:rsidR="00F61F1B" w:rsidRDefault="000D10FC">
      <w:pPr>
        <w:spacing w:line="276" w:lineRule="auto"/>
        <w:jc w:val="left"/>
        <w:rPr>
          <w:ins w:id="1157" w:author="15310893653@163.com" w:date="2020-10-07T16:18:00Z"/>
          <w:rFonts w:cstheme="minorHAnsi"/>
          <w:sz w:val="18"/>
          <w:szCs w:val="18"/>
        </w:rPr>
      </w:pPr>
      <w:ins w:id="1158" w:author="15310893653@163.com" w:date="2020-10-07T16:09:00Z">
        <w:r w:rsidRPr="000D10FC">
          <w:rPr>
            <w:rFonts w:cstheme="minorHAnsi"/>
            <w:sz w:val="18"/>
            <w:szCs w:val="18"/>
            <w:rPrChange w:id="1159" w:author="15310893653@163.com" w:date="2020-10-07T16:09:00Z">
              <w:rPr>
                <w:rFonts w:cstheme="minorHAnsi"/>
                <w:sz w:val="18"/>
                <w:szCs w:val="18"/>
                <w:u w:val="single"/>
              </w:rPr>
            </w:rPrChange>
          </w:rPr>
          <w:t>“For Health, For Earning”</w:t>
        </w:r>
      </w:ins>
      <w:del w:id="1160" w:author="15310893653@163.com" w:date="2020-10-07T16:09:00Z">
        <w:r w:rsidR="007D115C" w:rsidDel="000D10FC">
          <w:rPr>
            <w:rFonts w:cstheme="minorHAnsi" w:hint="eastAsia"/>
            <w:sz w:val="18"/>
            <w:szCs w:val="18"/>
          </w:rPr>
          <w:delText xml:space="preserve">For Health and For </w:delText>
        </w:r>
        <w:r w:rsidR="000E57D7" w:rsidDel="000D10FC">
          <w:rPr>
            <w:rFonts w:cstheme="minorHAnsi"/>
            <w:sz w:val="18"/>
            <w:szCs w:val="18"/>
          </w:rPr>
          <w:delText>Peasants</w:delText>
        </w:r>
      </w:del>
      <w:r w:rsidR="007D115C">
        <w:rPr>
          <w:rFonts w:cstheme="minorHAnsi" w:hint="eastAsia"/>
          <w:sz w:val="18"/>
          <w:szCs w:val="18"/>
        </w:rPr>
        <w:t xml:space="preserve"> is a </w:t>
      </w:r>
      <w:r w:rsidR="000E57D7">
        <w:rPr>
          <w:rFonts w:cstheme="minorHAnsi"/>
          <w:sz w:val="18"/>
          <w:szCs w:val="18"/>
        </w:rPr>
        <w:t>scheme</w:t>
      </w:r>
      <w:r w:rsidR="007D115C" w:rsidRPr="0040667E">
        <w:rPr>
          <w:rFonts w:cstheme="minorHAnsi" w:hint="eastAsia"/>
          <w:sz w:val="18"/>
          <w:szCs w:val="18"/>
        </w:rPr>
        <w:t xml:space="preserve"> to let consumers get healthier food and help peasants get more </w:t>
      </w:r>
      <w:del w:id="1161" w:author="Office" w:date="2020-10-08T10:05:00Z">
        <w:r w:rsidR="007D115C" w:rsidRPr="0040667E" w:rsidDel="00052C59">
          <w:rPr>
            <w:rFonts w:cstheme="minorHAnsi" w:hint="eastAsia"/>
            <w:sz w:val="18"/>
            <w:szCs w:val="18"/>
          </w:rPr>
          <w:delText>earning</w:delText>
        </w:r>
      </w:del>
      <w:ins w:id="1162" w:author="15310893653@163.com" w:date="2020-10-07T16:09:00Z">
        <w:del w:id="1163" w:author="Office" w:date="2020-10-08T10:05:00Z">
          <w:r w:rsidDel="00052C59">
            <w:rPr>
              <w:rFonts w:cstheme="minorHAnsi"/>
              <w:sz w:val="18"/>
              <w:szCs w:val="18"/>
            </w:rPr>
            <w:delText>s</w:delText>
          </w:r>
        </w:del>
      </w:ins>
      <w:ins w:id="1164" w:author="Office" w:date="2020-10-08T10:05:00Z">
        <w:r w:rsidR="00052C59">
          <w:rPr>
            <w:rFonts w:cstheme="minorHAnsi"/>
            <w:sz w:val="18"/>
            <w:szCs w:val="18"/>
          </w:rPr>
          <w:t>income</w:t>
        </w:r>
      </w:ins>
      <w:del w:id="1165" w:author="15310893653@163.com" w:date="2020-10-07T16:10:00Z">
        <w:r w:rsidR="000E57D7" w:rsidDel="000D10FC">
          <w:rPr>
            <w:rFonts w:cstheme="minorHAnsi"/>
            <w:sz w:val="18"/>
            <w:szCs w:val="18"/>
          </w:rPr>
          <w:delText xml:space="preserve"> by conducting and interviewing in every stage</w:delText>
        </w:r>
      </w:del>
      <w:r w:rsidR="007D115C" w:rsidRPr="0040667E">
        <w:rPr>
          <w:rFonts w:cstheme="minorHAnsi"/>
          <w:sz w:val="18"/>
          <w:szCs w:val="18"/>
        </w:rPr>
        <w:t>.</w:t>
      </w:r>
      <w:r w:rsidR="00C459FE" w:rsidRPr="0040667E">
        <w:rPr>
          <w:rFonts w:cstheme="minorHAnsi"/>
          <w:sz w:val="18"/>
          <w:szCs w:val="18"/>
        </w:rPr>
        <w:t xml:space="preserve"> </w:t>
      </w:r>
      <w:r w:rsidR="000E57D7">
        <w:rPr>
          <w:rFonts w:cstheme="minorHAnsi"/>
          <w:sz w:val="18"/>
          <w:szCs w:val="18"/>
        </w:rPr>
        <w:t xml:space="preserve">In </w:t>
      </w:r>
      <w:ins w:id="1166" w:author="15310893653@163.com" w:date="2020-10-07T16:10:00Z">
        <w:r>
          <w:rPr>
            <w:rFonts w:cstheme="minorHAnsi"/>
            <w:sz w:val="18"/>
            <w:szCs w:val="18"/>
          </w:rPr>
          <w:t>this</w:t>
        </w:r>
      </w:ins>
      <w:del w:id="1167" w:author="15310893653@163.com" w:date="2020-10-07T16:10:00Z">
        <w:r w:rsidR="000E57D7" w:rsidDel="000D10FC">
          <w:rPr>
            <w:rFonts w:cstheme="minorHAnsi"/>
            <w:sz w:val="18"/>
            <w:szCs w:val="18"/>
          </w:rPr>
          <w:delText>the</w:delText>
        </w:r>
      </w:del>
      <w:r w:rsidR="000E57D7">
        <w:rPr>
          <w:rFonts w:cstheme="minorHAnsi"/>
          <w:sz w:val="18"/>
          <w:szCs w:val="18"/>
        </w:rPr>
        <w:t xml:space="preserve"> “</w:t>
      </w:r>
      <w:ins w:id="1168" w:author="15310893653@163.com" w:date="2020-10-07T16:12:00Z">
        <w:r>
          <w:rPr>
            <w:rFonts w:cstheme="minorHAnsi"/>
            <w:sz w:val="18"/>
            <w:szCs w:val="18"/>
          </w:rPr>
          <w:t xml:space="preserve">Circle of </w:t>
        </w:r>
      </w:ins>
      <w:ins w:id="1169" w:author="15310893653@163.com" w:date="2020-10-07T16:10:00Z">
        <w:r>
          <w:rPr>
            <w:rFonts w:cstheme="minorHAnsi"/>
            <w:sz w:val="18"/>
            <w:szCs w:val="18"/>
          </w:rPr>
          <w:t>Stakeholders”,</w:t>
        </w:r>
      </w:ins>
      <w:del w:id="1170" w:author="15310893653@163.com" w:date="2020-10-07T16:10:00Z">
        <w:r w:rsidR="000E57D7" w:rsidDel="000D10FC">
          <w:rPr>
            <w:rFonts w:cstheme="minorHAnsi"/>
            <w:sz w:val="18"/>
            <w:szCs w:val="18"/>
          </w:rPr>
          <w:delText>sphere of interest”,</w:delText>
        </w:r>
      </w:del>
      <w:r w:rsidR="000E57D7">
        <w:rPr>
          <w:rFonts w:cstheme="minorHAnsi"/>
          <w:sz w:val="18"/>
          <w:szCs w:val="18"/>
        </w:rPr>
        <w:t xml:space="preserve"> g</w:t>
      </w:r>
      <w:r w:rsidR="007D115C">
        <w:rPr>
          <w:rFonts w:cstheme="minorHAnsi" w:hint="eastAsia"/>
          <w:sz w:val="18"/>
          <w:szCs w:val="18"/>
        </w:rPr>
        <w:t xml:space="preserve">overnment officials encourage </w:t>
      </w:r>
      <w:ins w:id="1171" w:author="15310893653@163.com" w:date="2020-10-07T16:14:00Z">
        <w:r w:rsidRPr="000D10FC">
          <w:rPr>
            <w:rFonts w:cstheme="minorHAnsi"/>
            <w:sz w:val="18"/>
            <w:szCs w:val="18"/>
            <w:rPrChange w:id="1172" w:author="15310893653@163.com" w:date="2020-10-07T16:17:00Z">
              <w:rPr>
                <w:rFonts w:ascii="Arial" w:hAnsi="Arial" w:cs="Arial"/>
                <w:color w:val="434343"/>
                <w:szCs w:val="21"/>
              </w:rPr>
            </w:rPrChange>
          </w:rPr>
          <w:t>agricultural entrepreneurs</w:t>
        </w:r>
      </w:ins>
      <w:del w:id="1173" w:author="15310893653@163.com" w:date="2020-10-07T16:14:00Z">
        <w:r w:rsidR="007D115C" w:rsidDel="000D10FC">
          <w:rPr>
            <w:rFonts w:cstheme="minorHAnsi" w:hint="eastAsia"/>
            <w:sz w:val="18"/>
            <w:szCs w:val="18"/>
          </w:rPr>
          <w:delText>contractors</w:delText>
        </w:r>
      </w:del>
      <w:r w:rsidR="007D115C">
        <w:rPr>
          <w:rFonts w:cstheme="minorHAnsi" w:hint="eastAsia"/>
          <w:sz w:val="18"/>
          <w:szCs w:val="18"/>
        </w:rPr>
        <w:t xml:space="preserve"> to buy SLIM earthworms</w:t>
      </w:r>
      <w:ins w:id="1174" w:author="15310893653@163.com" w:date="2020-10-07T16:11:00Z">
        <w:r>
          <w:rPr>
            <w:rFonts w:cstheme="minorHAnsi"/>
            <w:sz w:val="18"/>
            <w:szCs w:val="18"/>
          </w:rPr>
          <w:t xml:space="preserve"> to </w:t>
        </w:r>
      </w:ins>
      <w:ins w:id="1175" w:author="15310893653@163.com" w:date="2020-10-07T16:12:00Z">
        <w:del w:id="1176" w:author="Office" w:date="2020-10-08T10:13:00Z">
          <w:r w:rsidDel="008F651D">
            <w:rPr>
              <w:rFonts w:cstheme="minorHAnsi"/>
              <w:sz w:val="18"/>
              <w:szCs w:val="18"/>
            </w:rPr>
            <w:delText>protect</w:delText>
          </w:r>
        </w:del>
      </w:ins>
      <w:ins w:id="1177" w:author="Office" w:date="2020-10-08T10:13:00Z">
        <w:r w:rsidR="008F651D">
          <w:rPr>
            <w:rFonts w:cstheme="minorHAnsi"/>
            <w:sz w:val="18"/>
            <w:szCs w:val="18"/>
          </w:rPr>
          <w:t>remedy</w:t>
        </w:r>
      </w:ins>
      <w:ins w:id="1178" w:author="15310893653@163.com" w:date="2020-10-07T16:12:00Z">
        <w:r>
          <w:rPr>
            <w:rFonts w:cstheme="minorHAnsi"/>
            <w:sz w:val="18"/>
            <w:szCs w:val="18"/>
          </w:rPr>
          <w:t xml:space="preserve"> lead-contaminated soil</w:t>
        </w:r>
      </w:ins>
      <w:ins w:id="1179" w:author="15310893653@163.com" w:date="2020-10-07T16:14:00Z">
        <w:r>
          <w:rPr>
            <w:rFonts w:cstheme="minorHAnsi"/>
            <w:sz w:val="18"/>
            <w:szCs w:val="18"/>
          </w:rPr>
          <w:t>.</w:t>
        </w:r>
      </w:ins>
      <w:del w:id="1180" w:author="15310893653@163.com" w:date="2020-10-07T16:14:00Z">
        <w:r w:rsidR="007D115C" w:rsidDel="000D10FC">
          <w:rPr>
            <w:rFonts w:cstheme="minorHAnsi" w:hint="eastAsia"/>
            <w:sz w:val="18"/>
            <w:szCs w:val="18"/>
          </w:rPr>
          <w:delText>,</w:delText>
        </w:r>
      </w:del>
      <w:r w:rsidR="007D115C">
        <w:rPr>
          <w:rFonts w:cstheme="minorHAnsi" w:hint="eastAsia"/>
          <w:sz w:val="18"/>
          <w:szCs w:val="18"/>
        </w:rPr>
        <w:t xml:space="preserve"> </w:t>
      </w:r>
      <w:ins w:id="1181" w:author="15310893653@163.com" w:date="2020-10-07T16:14:00Z">
        <w:r>
          <w:rPr>
            <w:rFonts w:cstheme="minorHAnsi"/>
            <w:sz w:val="18"/>
            <w:szCs w:val="18"/>
          </w:rPr>
          <w:t>P</w:t>
        </w:r>
        <w:del w:id="1182" w:author="Office" w:date="2020-10-08T10:14:00Z">
          <w:r w:rsidDel="008F651D">
            <w:rPr>
              <w:rFonts w:cstheme="minorHAnsi"/>
              <w:sz w:val="18"/>
              <w:szCs w:val="18"/>
            </w:rPr>
            <w:delText>eople and p</w:delText>
          </w:r>
        </w:del>
        <w:r>
          <w:rPr>
            <w:rFonts w:cstheme="minorHAnsi"/>
            <w:sz w:val="18"/>
            <w:szCs w:val="18"/>
          </w:rPr>
          <w:t xml:space="preserve">easants work </w:t>
        </w:r>
        <w:del w:id="1183" w:author="Office" w:date="2020-10-08T10:13:00Z">
          <w:r w:rsidDel="008F651D">
            <w:rPr>
              <w:rFonts w:cstheme="minorHAnsi"/>
              <w:sz w:val="18"/>
              <w:szCs w:val="18"/>
            </w:rPr>
            <w:delText>in</w:delText>
          </w:r>
        </w:del>
      </w:ins>
      <w:ins w:id="1184" w:author="Office" w:date="2020-10-08T10:13:00Z">
        <w:r w:rsidR="008F651D">
          <w:rPr>
            <w:rFonts w:cstheme="minorHAnsi"/>
            <w:sz w:val="18"/>
            <w:szCs w:val="18"/>
          </w:rPr>
          <w:t>on</w:t>
        </w:r>
      </w:ins>
      <w:ins w:id="1185" w:author="15310893653@163.com" w:date="2020-10-07T16:14:00Z">
        <w:r>
          <w:rPr>
            <w:rFonts w:cstheme="minorHAnsi"/>
            <w:sz w:val="18"/>
            <w:szCs w:val="18"/>
          </w:rPr>
          <w:t xml:space="preserve"> </w:t>
        </w:r>
      </w:ins>
      <w:ins w:id="1186" w:author="15310893653@163.com" w:date="2020-10-07T16:15:00Z">
        <w:del w:id="1187" w:author="Office" w:date="2020-10-08T10:14:00Z">
          <w:r w:rsidDel="008F651D">
            <w:rPr>
              <w:rFonts w:cstheme="minorHAnsi"/>
              <w:sz w:val="18"/>
              <w:szCs w:val="18"/>
            </w:rPr>
            <w:delText xml:space="preserve">crop </w:delText>
          </w:r>
        </w:del>
        <w:r>
          <w:rPr>
            <w:rFonts w:cstheme="minorHAnsi"/>
            <w:sz w:val="18"/>
            <w:szCs w:val="18"/>
          </w:rPr>
          <w:t>production</w:t>
        </w:r>
      </w:ins>
      <w:ins w:id="1188" w:author="Office" w:date="2020-10-08T10:14:00Z">
        <w:r w:rsidR="008F651D">
          <w:rPr>
            <w:rFonts w:cstheme="minorHAnsi"/>
            <w:sz w:val="18"/>
            <w:szCs w:val="18"/>
          </w:rPr>
          <w:t xml:space="preserve"> of green vegetables</w:t>
        </w:r>
      </w:ins>
      <w:ins w:id="1189" w:author="15310893653@163.com" w:date="2020-10-07T16:15:00Z">
        <w:del w:id="1190" w:author="Office" w:date="2020-10-08T10:14:00Z">
          <w:r w:rsidDel="008F651D">
            <w:rPr>
              <w:rFonts w:cstheme="minorHAnsi"/>
              <w:sz w:val="18"/>
              <w:szCs w:val="18"/>
            </w:rPr>
            <w:delText>s</w:delText>
          </w:r>
        </w:del>
        <w:r>
          <w:rPr>
            <w:rFonts w:cstheme="minorHAnsi"/>
            <w:sz w:val="18"/>
            <w:szCs w:val="18"/>
          </w:rPr>
          <w:t xml:space="preserve">. </w:t>
        </w:r>
      </w:ins>
      <w:del w:id="1191" w:author="15310893653@163.com" w:date="2020-10-07T16:15:00Z">
        <w:r w:rsidR="007D115C" w:rsidDel="000D10FC">
          <w:rPr>
            <w:rFonts w:cstheme="minorHAnsi" w:hint="eastAsia"/>
            <w:sz w:val="18"/>
            <w:szCs w:val="18"/>
          </w:rPr>
          <w:delText xml:space="preserve">and peasants work for them. </w:delText>
        </w:r>
      </w:del>
      <w:del w:id="1192" w:author="Office" w:date="2020-10-08T10:15:00Z">
        <w:r w:rsidR="007D115C" w:rsidDel="008F651D">
          <w:rPr>
            <w:rFonts w:cstheme="minorHAnsi"/>
            <w:sz w:val="18"/>
            <w:szCs w:val="18"/>
          </w:rPr>
          <w:delText>T</w:delText>
        </w:r>
        <w:r w:rsidR="007D115C" w:rsidDel="008F651D">
          <w:rPr>
            <w:rFonts w:cstheme="minorHAnsi" w:hint="eastAsia"/>
            <w:sz w:val="18"/>
            <w:szCs w:val="18"/>
          </w:rPr>
          <w:delText>hen, green food</w:delText>
        </w:r>
        <w:r w:rsidR="000E57D7" w:rsidDel="008F651D">
          <w:rPr>
            <w:rFonts w:cstheme="minorHAnsi"/>
            <w:sz w:val="18"/>
            <w:szCs w:val="18"/>
          </w:rPr>
          <w:delText xml:space="preserve"> will be produced</w:delText>
        </w:r>
        <w:r w:rsidR="007D115C" w:rsidDel="008F651D">
          <w:rPr>
            <w:rFonts w:cstheme="minorHAnsi" w:hint="eastAsia"/>
            <w:sz w:val="18"/>
            <w:szCs w:val="18"/>
          </w:rPr>
          <w:delText xml:space="preserve">, </w:delText>
        </w:r>
        <w:r w:rsidR="000E57D7" w:rsidDel="008F651D">
          <w:rPr>
            <w:rFonts w:cstheme="minorHAnsi"/>
            <w:sz w:val="18"/>
            <w:szCs w:val="18"/>
          </w:rPr>
          <w:delText xml:space="preserve">that </w:delText>
        </w:r>
        <w:r w:rsidR="007D115C" w:rsidDel="008F651D">
          <w:rPr>
            <w:rFonts w:cstheme="minorHAnsi" w:hint="eastAsia"/>
            <w:sz w:val="18"/>
            <w:szCs w:val="18"/>
          </w:rPr>
          <w:delText xml:space="preserve">more and more consumers will choose for </w:delText>
        </w:r>
        <w:r w:rsidR="000E57D7" w:rsidDel="008F651D">
          <w:rPr>
            <w:rFonts w:cstheme="minorHAnsi"/>
            <w:sz w:val="18"/>
            <w:szCs w:val="18"/>
          </w:rPr>
          <w:delText xml:space="preserve">their </w:delText>
        </w:r>
        <w:r w:rsidR="007D115C" w:rsidDel="008F651D">
          <w:rPr>
            <w:rFonts w:cstheme="minorHAnsi" w:hint="eastAsia"/>
            <w:sz w:val="18"/>
            <w:szCs w:val="18"/>
          </w:rPr>
          <w:delText>health.</w:delText>
        </w:r>
      </w:del>
      <w:ins w:id="1193" w:author="Office" w:date="2020-10-08T10:15:00Z">
        <w:r w:rsidR="008F651D">
          <w:rPr>
            <w:rFonts w:cstheme="minorHAnsi"/>
            <w:sz w:val="18"/>
            <w:szCs w:val="18"/>
          </w:rPr>
          <w:t>When</w:t>
        </w:r>
      </w:ins>
      <w:r w:rsidR="007D115C">
        <w:rPr>
          <w:rFonts w:cstheme="minorHAnsi" w:hint="eastAsia"/>
          <w:sz w:val="18"/>
          <w:szCs w:val="18"/>
        </w:rPr>
        <w:t xml:space="preserve"> </w:t>
      </w:r>
      <w:del w:id="1194" w:author="Office" w:date="2020-10-08T10:15:00Z">
        <w:r w:rsidR="007D115C" w:rsidDel="008F651D">
          <w:rPr>
            <w:rFonts w:cstheme="minorHAnsi"/>
            <w:sz w:val="18"/>
            <w:szCs w:val="18"/>
          </w:rPr>
          <w:delText>M</w:delText>
        </w:r>
        <w:r w:rsidR="007D115C" w:rsidDel="008F651D">
          <w:rPr>
            <w:rFonts w:cstheme="minorHAnsi" w:hint="eastAsia"/>
            <w:sz w:val="18"/>
            <w:szCs w:val="18"/>
          </w:rPr>
          <w:delText xml:space="preserve">ore </w:delText>
        </w:r>
      </w:del>
      <w:ins w:id="1195" w:author="Office" w:date="2020-10-08T10:15:00Z">
        <w:r w:rsidR="008F651D">
          <w:rPr>
            <w:rFonts w:cstheme="minorHAnsi"/>
            <w:sz w:val="18"/>
            <w:szCs w:val="18"/>
          </w:rPr>
          <w:t>m</w:t>
        </w:r>
        <w:r w:rsidR="008F651D">
          <w:rPr>
            <w:rFonts w:cstheme="minorHAnsi" w:hint="eastAsia"/>
            <w:sz w:val="18"/>
            <w:szCs w:val="18"/>
          </w:rPr>
          <w:t xml:space="preserve">ore </w:t>
        </w:r>
      </w:ins>
      <w:r w:rsidR="007D115C">
        <w:rPr>
          <w:rFonts w:cstheme="minorHAnsi" w:hint="eastAsia"/>
          <w:sz w:val="18"/>
          <w:szCs w:val="18"/>
        </w:rPr>
        <w:t xml:space="preserve">people choose </w:t>
      </w:r>
      <w:ins w:id="1196" w:author="15310893653@163.com" w:date="2020-10-07T16:16:00Z">
        <w:r w:rsidRPr="000D10FC">
          <w:rPr>
            <w:rFonts w:cstheme="minorHAnsi"/>
            <w:sz w:val="18"/>
            <w:szCs w:val="18"/>
            <w:rPrChange w:id="1197" w:author="15310893653@163.com" w:date="2020-10-07T16:17:00Z">
              <w:rPr/>
            </w:rPrChange>
          </w:rPr>
          <w:t>green heavy-metal-free vegetables</w:t>
        </w:r>
      </w:ins>
      <w:ins w:id="1198" w:author="Office" w:date="2020-10-08T10:15:00Z">
        <w:r w:rsidR="008F651D">
          <w:rPr>
            <w:rFonts w:cstheme="minorHAnsi"/>
            <w:sz w:val="18"/>
            <w:szCs w:val="18"/>
          </w:rPr>
          <w:t xml:space="preserve"> for their health</w:t>
        </w:r>
      </w:ins>
      <w:del w:id="1199" w:author="15310893653@163.com" w:date="2020-10-07T16:16:00Z">
        <w:r w:rsidR="000E57D7" w:rsidDel="000D10FC">
          <w:rPr>
            <w:rFonts w:cstheme="minorHAnsi"/>
            <w:sz w:val="18"/>
            <w:szCs w:val="18"/>
          </w:rPr>
          <w:delText>SLIM green vegetables</w:delText>
        </w:r>
      </w:del>
      <w:r w:rsidR="007D115C">
        <w:rPr>
          <w:rFonts w:cstheme="minorHAnsi" w:hint="eastAsia"/>
          <w:sz w:val="18"/>
          <w:szCs w:val="18"/>
        </w:rPr>
        <w:t xml:space="preserve">, more </w:t>
      </w:r>
      <w:ins w:id="1200" w:author="15310893653@163.com" w:date="2020-10-07T16:16:00Z">
        <w:del w:id="1201" w:author="Office" w:date="2020-10-08T10:15:00Z">
          <w:r w:rsidDel="00B824ED">
            <w:rPr>
              <w:rFonts w:cstheme="minorHAnsi"/>
              <w:sz w:val="18"/>
              <w:szCs w:val="18"/>
            </w:rPr>
            <w:delText>earnings</w:delText>
          </w:r>
        </w:del>
      </w:ins>
      <w:ins w:id="1202" w:author="Office" w:date="2020-10-08T10:15:00Z">
        <w:r w:rsidR="00B824ED">
          <w:rPr>
            <w:rFonts w:cstheme="minorHAnsi"/>
            <w:sz w:val="18"/>
            <w:szCs w:val="18"/>
          </w:rPr>
          <w:t>income</w:t>
        </w:r>
      </w:ins>
      <w:del w:id="1203" w:author="15310893653@163.com" w:date="2020-10-07T16:16:00Z">
        <w:r w:rsidR="007D115C" w:rsidDel="000D10FC">
          <w:rPr>
            <w:rFonts w:cstheme="minorHAnsi" w:hint="eastAsia"/>
            <w:sz w:val="18"/>
            <w:szCs w:val="18"/>
          </w:rPr>
          <w:delText>money</w:delText>
        </w:r>
      </w:del>
      <w:r w:rsidR="007D115C">
        <w:rPr>
          <w:rFonts w:cstheme="minorHAnsi" w:hint="eastAsia"/>
          <w:sz w:val="18"/>
          <w:szCs w:val="18"/>
        </w:rPr>
        <w:t xml:space="preserve"> </w:t>
      </w:r>
      <w:ins w:id="1204" w:author="Office" w:date="2020-10-08T10:15:00Z">
        <w:r w:rsidR="00B824ED">
          <w:rPr>
            <w:rFonts w:cstheme="minorHAnsi"/>
            <w:sz w:val="18"/>
            <w:szCs w:val="18"/>
          </w:rPr>
          <w:t>the peasants</w:t>
        </w:r>
      </w:ins>
      <w:del w:id="1205" w:author="Office" w:date="2020-10-08T10:15:00Z">
        <w:r w:rsidR="007D115C" w:rsidDel="00B824ED">
          <w:rPr>
            <w:rFonts w:cstheme="minorHAnsi" w:hint="eastAsia"/>
            <w:sz w:val="18"/>
            <w:szCs w:val="18"/>
          </w:rPr>
          <w:delText>p</w:delText>
        </w:r>
      </w:del>
      <w:ins w:id="1206" w:author="15310893653@163.com" w:date="2020-10-07T16:16:00Z">
        <w:del w:id="1207" w:author="Office" w:date="2020-10-08T10:15:00Z">
          <w:r w:rsidDel="00B824ED">
            <w:rPr>
              <w:rFonts w:cstheme="minorHAnsi"/>
              <w:sz w:val="18"/>
              <w:szCs w:val="18"/>
            </w:rPr>
            <w:delText>eople</w:delText>
          </w:r>
        </w:del>
      </w:ins>
      <w:del w:id="1208" w:author="15310893653@163.com" w:date="2020-10-07T16:16:00Z">
        <w:r w:rsidR="007D115C" w:rsidDel="000D10FC">
          <w:rPr>
            <w:rFonts w:cstheme="minorHAnsi" w:hint="eastAsia"/>
            <w:sz w:val="18"/>
            <w:szCs w:val="18"/>
          </w:rPr>
          <w:delText>easants</w:delText>
        </w:r>
      </w:del>
      <w:r w:rsidR="007D115C">
        <w:rPr>
          <w:rFonts w:cstheme="minorHAnsi" w:hint="eastAsia"/>
          <w:sz w:val="18"/>
          <w:szCs w:val="18"/>
        </w:rPr>
        <w:t xml:space="preserve"> can get.</w:t>
      </w:r>
    </w:p>
    <w:p w14:paraId="78121AD6" w14:textId="2E069B1F" w:rsidR="000D10FC" w:rsidRDefault="000D10FC">
      <w:pPr>
        <w:spacing w:line="276" w:lineRule="auto"/>
        <w:jc w:val="left"/>
        <w:rPr>
          <w:rFonts w:cstheme="minorHAnsi"/>
          <w:sz w:val="18"/>
          <w:szCs w:val="18"/>
        </w:rPr>
      </w:pPr>
      <w:ins w:id="1209" w:author="15310893653@163.com" w:date="2020-10-07T16:18:00Z">
        <w:r>
          <w:rPr>
            <w:rFonts w:cstheme="minorHAnsi"/>
            <w:sz w:val="18"/>
            <w:szCs w:val="18"/>
          </w:rPr>
          <w:t xml:space="preserve">As Chris said, </w:t>
        </w:r>
      </w:ins>
      <w:ins w:id="1210" w:author="宋 天睿" w:date="2020-10-08T15:47:00Z">
        <w:r w:rsidR="005F1CD4">
          <w:rPr>
            <w:rFonts w:cstheme="minorHAnsi"/>
            <w:sz w:val="18"/>
            <w:szCs w:val="18"/>
          </w:rPr>
          <w:t>“</w:t>
        </w:r>
      </w:ins>
      <w:commentRangeStart w:id="1211"/>
      <w:ins w:id="1212" w:author="15310893653@163.com" w:date="2020-10-07T16:18:00Z">
        <w:r>
          <w:rPr>
            <w:rFonts w:cstheme="minorHAnsi"/>
            <w:sz w:val="18"/>
            <w:szCs w:val="18"/>
          </w:rPr>
          <w:t>if we can de</w:t>
        </w:r>
      </w:ins>
      <w:ins w:id="1213" w:author="15310893653@163.com" w:date="2020-10-07T16:19:00Z">
        <w:r>
          <w:rPr>
            <w:rFonts w:cstheme="minorHAnsi"/>
            <w:sz w:val="18"/>
            <w:szCs w:val="18"/>
          </w:rPr>
          <w:t>monstrate</w:t>
        </w:r>
        <w:r w:rsidRPr="00E15E3E">
          <w:rPr>
            <w:rFonts w:cstheme="minorHAnsi"/>
            <w:b/>
            <w:bCs/>
            <w:sz w:val="18"/>
            <w:szCs w:val="18"/>
            <w:rPrChange w:id="1214" w:author="15310893653@163.com" w:date="2020-10-07T16:20:00Z">
              <w:rPr>
                <w:rFonts w:cstheme="minorHAnsi"/>
                <w:sz w:val="18"/>
                <w:szCs w:val="18"/>
              </w:rPr>
            </w:rPrChange>
          </w:rPr>
          <w:t xml:space="preserve"> </w:t>
        </w:r>
      </w:ins>
      <w:ins w:id="1215" w:author="Office" w:date="2020-10-08T10:16:00Z">
        <w:r w:rsidR="00B824ED">
          <w:rPr>
            <w:rFonts w:cstheme="minorHAnsi"/>
            <w:b/>
            <w:bCs/>
            <w:sz w:val="18"/>
            <w:szCs w:val="18"/>
          </w:rPr>
          <w:t xml:space="preserve">that </w:t>
        </w:r>
      </w:ins>
      <w:ins w:id="1216" w:author="15310893653@163.com" w:date="2020-10-07T16:18:00Z">
        <w:r w:rsidRPr="00E15E3E">
          <w:rPr>
            <w:rFonts w:cstheme="minorHAnsi"/>
            <w:b/>
            <w:bCs/>
            <w:sz w:val="18"/>
            <w:szCs w:val="18"/>
            <w:rPrChange w:id="1217" w:author="15310893653@163.com" w:date="2020-10-07T16:20:00Z">
              <w:rPr>
                <w:rFonts w:ascii="Sitka Display" w:hAnsi="Sitka Display" w:cstheme="minorHAnsi"/>
                <w:i/>
                <w:iCs/>
                <w:sz w:val="15"/>
                <w:szCs w:val="15"/>
              </w:rPr>
            </w:rPrChange>
          </w:rPr>
          <w:t>having healthy soil will allow him or her to grow more crops</w:t>
        </w:r>
        <w:r w:rsidRPr="000D10FC">
          <w:rPr>
            <w:rFonts w:cstheme="minorHAnsi"/>
            <w:sz w:val="18"/>
            <w:szCs w:val="18"/>
            <w:rPrChange w:id="1218" w:author="15310893653@163.com" w:date="2020-10-07T16:19:00Z">
              <w:rPr>
                <w:rFonts w:ascii="Sitka Display" w:hAnsi="Sitka Display" w:cstheme="minorHAnsi"/>
                <w:i/>
                <w:iCs/>
                <w:sz w:val="15"/>
                <w:szCs w:val="15"/>
              </w:rPr>
            </w:rPrChange>
          </w:rPr>
          <w:t xml:space="preserve"> and make more money and </w:t>
        </w:r>
        <w:r w:rsidRPr="00E15E3E">
          <w:rPr>
            <w:rFonts w:cstheme="minorHAnsi"/>
            <w:b/>
            <w:bCs/>
            <w:sz w:val="18"/>
            <w:szCs w:val="18"/>
            <w:rPrChange w:id="1219" w:author="15310893653@163.com" w:date="2020-10-07T16:20:00Z">
              <w:rPr>
                <w:rFonts w:ascii="Sitka Display" w:hAnsi="Sitka Display" w:cstheme="minorHAnsi"/>
                <w:i/>
                <w:iCs/>
                <w:sz w:val="15"/>
                <w:szCs w:val="15"/>
              </w:rPr>
            </w:rPrChange>
          </w:rPr>
          <w:t>provide healthy food for his or her family, and the community</w:t>
        </w:r>
        <w:r w:rsidRPr="000D10FC">
          <w:rPr>
            <w:rFonts w:cstheme="minorHAnsi"/>
            <w:sz w:val="18"/>
            <w:szCs w:val="18"/>
            <w:rPrChange w:id="1220" w:author="15310893653@163.com" w:date="2020-10-07T16:19:00Z">
              <w:rPr>
                <w:rFonts w:ascii="Sitka Display" w:hAnsi="Sitka Display" w:cstheme="minorHAnsi"/>
                <w:i/>
                <w:iCs/>
                <w:sz w:val="15"/>
                <w:szCs w:val="15"/>
              </w:rPr>
            </w:rPrChange>
          </w:rPr>
          <w:t>, the light bulb goes off and it becomes easier to make the connection between the health of the soil and the health of people.</w:t>
        </w:r>
      </w:ins>
      <w:commentRangeEnd w:id="1211"/>
      <w:r w:rsidR="000258F4">
        <w:rPr>
          <w:rStyle w:val="af0"/>
        </w:rPr>
        <w:commentReference w:id="1211"/>
      </w:r>
      <w:ins w:id="1221" w:author="宋 天睿" w:date="2020-10-08T15:47:00Z">
        <w:r w:rsidR="005F1CD4">
          <w:rPr>
            <w:rFonts w:cstheme="minorHAnsi"/>
            <w:sz w:val="18"/>
            <w:szCs w:val="18"/>
          </w:rPr>
          <w:t>”</w:t>
        </w:r>
      </w:ins>
    </w:p>
    <w:p w14:paraId="40254C31" w14:textId="77777777" w:rsidR="006F31B0" w:rsidRDefault="0040667E">
      <w:pPr>
        <w:spacing w:line="276" w:lineRule="auto"/>
        <w:rPr>
          <w:ins w:id="1222" w:author="Rachel" w:date="2020-10-05T09:31:00Z"/>
          <w:rFonts w:cstheme="minorHAnsi"/>
          <w:b/>
          <w:bCs/>
          <w:color w:val="000000"/>
          <w:szCs w:val="21"/>
          <w:shd w:val="clear" w:color="auto" w:fill="FFFFFF"/>
        </w:rPr>
      </w:pPr>
      <w:r>
        <w:rPr>
          <w:rFonts w:cstheme="minorHAnsi"/>
          <w:noProof/>
          <w:color w:val="FF0000"/>
          <w:sz w:val="18"/>
          <w:szCs w:val="18"/>
        </w:rPr>
        <w:drawing>
          <wp:inline distT="0" distB="0" distL="0" distR="0" wp14:anchorId="0963B4B5" wp14:editId="07768E9D">
            <wp:extent cx="5274310" cy="2966720"/>
            <wp:effectExtent l="0" t="0" r="2540" b="5080"/>
            <wp:docPr id="3" name="图片 3" descr="F:\Betris呀\iGEM\wiki\照片\for health for 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tris呀\iGEM\wiki\照片\for health for ear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0820A10B" w14:textId="1AAA3383" w:rsidR="006F31B0" w:rsidDel="000D10FC" w:rsidRDefault="006F31B0">
      <w:pPr>
        <w:spacing w:line="276" w:lineRule="auto"/>
        <w:rPr>
          <w:ins w:id="1223" w:author="Rachel" w:date="2020-10-05T09:31:00Z"/>
          <w:del w:id="1224" w:author="15310893653@163.com" w:date="2020-10-07T16:17:00Z"/>
          <w:rFonts w:cstheme="minorHAnsi"/>
          <w:b/>
          <w:bCs/>
          <w:color w:val="000000"/>
          <w:szCs w:val="21"/>
          <w:shd w:val="clear" w:color="auto" w:fill="FFFFFF"/>
        </w:rPr>
      </w:pPr>
      <w:ins w:id="1225" w:author="Rachel" w:date="2020-10-05T09:31:00Z">
        <w:del w:id="1226" w:author="15310893653@163.com" w:date="2020-10-07T16:17:00Z">
          <w:r w:rsidDel="000D10FC">
            <w:rPr>
              <w:rFonts w:cstheme="minorHAnsi" w:hint="eastAsia"/>
              <w:b/>
              <w:bCs/>
              <w:color w:val="000000"/>
              <w:szCs w:val="21"/>
              <w:shd w:val="clear" w:color="auto" w:fill="FFFFFF"/>
            </w:rPr>
            <w:delText>（改）</w:delText>
          </w:r>
        </w:del>
      </w:ins>
    </w:p>
    <w:p w14:paraId="779E1BF2" w14:textId="129F5933" w:rsidR="00F61F1B" w:rsidRDefault="007D115C">
      <w:pPr>
        <w:spacing w:line="276" w:lineRule="auto"/>
        <w:rPr>
          <w:ins w:id="1227" w:author="15310893653@163.com" w:date="2020-10-07T16:17:00Z"/>
          <w:rFonts w:cstheme="minorHAnsi"/>
          <w:b/>
          <w:bCs/>
          <w:color w:val="000000"/>
          <w:szCs w:val="21"/>
          <w:shd w:val="clear" w:color="auto" w:fill="FFFFFF"/>
        </w:rPr>
      </w:pPr>
      <w:r>
        <w:rPr>
          <w:rFonts w:cstheme="minorHAnsi" w:hint="eastAsia"/>
          <w:b/>
          <w:bCs/>
          <w:color w:val="000000"/>
          <w:szCs w:val="21"/>
          <w:shd w:val="clear" w:color="auto" w:fill="FFFFFF"/>
        </w:rPr>
        <w:t>4 Implement</w:t>
      </w:r>
    </w:p>
    <w:p w14:paraId="062DC535" w14:textId="4F03976C" w:rsidR="000D10FC" w:rsidRPr="000D10FC" w:rsidDel="00CC69D6" w:rsidRDefault="000D10FC">
      <w:pPr>
        <w:spacing w:line="276" w:lineRule="auto"/>
        <w:rPr>
          <w:del w:id="1228" w:author="15310893653@163.com" w:date="2020-10-07T16:28:00Z"/>
          <w:rFonts w:cstheme="minorHAnsi"/>
          <w:sz w:val="18"/>
          <w:szCs w:val="18"/>
          <w:rPrChange w:id="1229" w:author="15310893653@163.com" w:date="2020-10-07T16:17:00Z">
            <w:rPr>
              <w:del w:id="1230" w:author="15310893653@163.com" w:date="2020-10-07T16:28:00Z"/>
              <w:rFonts w:cstheme="minorHAnsi"/>
              <w:b/>
              <w:bCs/>
              <w:color w:val="000000"/>
              <w:szCs w:val="21"/>
              <w:shd w:val="clear" w:color="auto" w:fill="FFFFFF"/>
            </w:rPr>
          </w:rPrChange>
        </w:rPr>
      </w:pPr>
      <w:ins w:id="1231" w:author="15310893653@163.com" w:date="2020-10-07T16:17:00Z">
        <w:r w:rsidRPr="00E15E3E">
          <w:rPr>
            <w:rFonts w:cstheme="minorHAnsi"/>
            <w:sz w:val="18"/>
            <w:szCs w:val="18"/>
            <w:rPrChange w:id="1232" w:author="15310893653@163.com" w:date="2020-10-07T16:20:00Z">
              <w:rPr>
                <w:rFonts w:ascii="Arial" w:hAnsi="Arial" w:cs="Arial"/>
                <w:color w:val="000000"/>
                <w:sz w:val="31"/>
                <w:szCs w:val="31"/>
                <w:shd w:val="clear" w:color="auto" w:fill="FFFFFF"/>
              </w:rPr>
            </w:rPrChange>
          </w:rPr>
          <w:t xml:space="preserve">By reaching out to and learning from diverse communities, </w:t>
        </w:r>
      </w:ins>
      <w:ins w:id="1233" w:author="15310893653@163.com" w:date="2020-10-07T16:20:00Z">
        <w:r w:rsidR="00E15E3E">
          <w:rPr>
            <w:rFonts w:cstheme="minorHAnsi"/>
            <w:sz w:val="18"/>
            <w:szCs w:val="18"/>
          </w:rPr>
          <w:t>our team</w:t>
        </w:r>
      </w:ins>
      <w:ins w:id="1234" w:author="15310893653@163.com" w:date="2020-10-07T16:17:00Z">
        <w:r w:rsidRPr="00E15E3E">
          <w:rPr>
            <w:rFonts w:cstheme="minorHAnsi"/>
            <w:sz w:val="18"/>
            <w:szCs w:val="18"/>
            <w:rPrChange w:id="1235" w:author="15310893653@163.com" w:date="2020-10-07T16:20:00Z">
              <w:rPr>
                <w:rFonts w:ascii="Arial" w:hAnsi="Arial" w:cs="Arial"/>
                <w:color w:val="000000"/>
                <w:sz w:val="31"/>
                <w:szCs w:val="31"/>
                <w:shd w:val="clear" w:color="auto" w:fill="FFFFFF"/>
              </w:rPr>
            </w:rPrChange>
          </w:rPr>
          <w:t xml:space="preserve"> </w:t>
        </w:r>
      </w:ins>
      <w:ins w:id="1236" w:author="15310893653@163.com" w:date="2020-10-07T16:20:00Z">
        <w:r w:rsidR="00E15E3E">
          <w:rPr>
            <w:rFonts w:cstheme="minorHAnsi"/>
            <w:sz w:val="18"/>
            <w:szCs w:val="18"/>
          </w:rPr>
          <w:t>is</w:t>
        </w:r>
      </w:ins>
      <w:ins w:id="1237" w:author="15310893653@163.com" w:date="2020-10-07T16:17:00Z">
        <w:r w:rsidRPr="00E15E3E">
          <w:rPr>
            <w:rFonts w:cstheme="minorHAnsi"/>
            <w:sz w:val="18"/>
            <w:szCs w:val="18"/>
            <w:rPrChange w:id="1238" w:author="15310893653@163.com" w:date="2020-10-07T16:20:00Z">
              <w:rPr>
                <w:rFonts w:ascii="Arial" w:hAnsi="Arial" w:cs="Arial"/>
                <w:color w:val="000000"/>
                <w:sz w:val="31"/>
                <w:szCs w:val="31"/>
                <w:shd w:val="clear" w:color="auto" w:fill="FFFFFF"/>
              </w:rPr>
            </w:rPrChange>
          </w:rPr>
          <w:t xml:space="preserve"> also creating opportunities for broader public</w:t>
        </w:r>
        <w:del w:id="1239" w:author="Office" w:date="2020-10-08T10:18:00Z">
          <w:r w:rsidRPr="00E15E3E" w:rsidDel="000258F4">
            <w:rPr>
              <w:rFonts w:cstheme="minorHAnsi"/>
              <w:sz w:val="18"/>
              <w:szCs w:val="18"/>
              <w:rPrChange w:id="1240" w:author="15310893653@163.com" w:date="2020-10-07T16:20:00Z">
                <w:rPr>
                  <w:rFonts w:ascii="Arial" w:hAnsi="Arial" w:cs="Arial"/>
                  <w:color w:val="000000"/>
                  <w:sz w:val="31"/>
                  <w:szCs w:val="31"/>
                  <w:shd w:val="clear" w:color="auto" w:fill="FFFFFF"/>
                </w:rPr>
              </w:rPrChange>
            </w:rPr>
            <w:delText>s</w:delText>
          </w:r>
        </w:del>
        <w:r w:rsidRPr="00E15E3E">
          <w:rPr>
            <w:rFonts w:cstheme="minorHAnsi"/>
            <w:sz w:val="18"/>
            <w:szCs w:val="18"/>
            <w:rPrChange w:id="1241" w:author="15310893653@163.com" w:date="2020-10-07T16:20:00Z">
              <w:rPr>
                <w:rFonts w:ascii="Arial" w:hAnsi="Arial" w:cs="Arial"/>
                <w:color w:val="000000"/>
                <w:sz w:val="31"/>
                <w:szCs w:val="31"/>
                <w:shd w:val="clear" w:color="auto" w:fill="FFFFFF"/>
              </w:rPr>
            </w:rPrChange>
          </w:rPr>
          <w:t xml:space="preserve"> to help shape the practice of synthetic biology.</w:t>
        </w:r>
      </w:ins>
      <w:ins w:id="1242" w:author="15310893653@163.com" w:date="2020-10-07T16:28:00Z">
        <w:r w:rsidR="00CC69D6">
          <w:rPr>
            <w:rFonts w:cstheme="minorHAnsi"/>
            <w:sz w:val="18"/>
            <w:szCs w:val="18"/>
          </w:rPr>
          <w:t xml:space="preserve"> </w:t>
        </w:r>
      </w:ins>
      <w:ins w:id="1243" w:author="15310893653@163.com" w:date="2020-10-07T16:30:00Z">
        <w:r w:rsidR="00CE0594">
          <w:rPr>
            <w:rFonts w:cstheme="minorHAnsi"/>
            <w:sz w:val="18"/>
            <w:szCs w:val="18"/>
          </w:rPr>
          <w:t>In this part, w</w:t>
        </w:r>
      </w:ins>
      <w:ins w:id="1244" w:author="15310893653@163.com" w:date="2020-10-07T16:28:00Z">
        <w:r w:rsidR="00CC69D6">
          <w:rPr>
            <w:rFonts w:cstheme="minorHAnsi"/>
            <w:sz w:val="18"/>
            <w:szCs w:val="18"/>
          </w:rPr>
          <w:t xml:space="preserve">e </w:t>
        </w:r>
        <w:commentRangeStart w:id="1245"/>
        <w:r w:rsidR="00CC69D6" w:rsidRPr="00AB7D0E">
          <w:rPr>
            <w:rFonts w:cstheme="minorHAnsi"/>
            <w:sz w:val="18"/>
            <w:szCs w:val="18"/>
            <w:highlight w:val="yellow"/>
            <w:rPrChange w:id="1246" w:author="15310893653@163.com" w:date="2020-10-08T14:06:00Z">
              <w:rPr>
                <w:rFonts w:cstheme="minorHAnsi"/>
                <w:sz w:val="18"/>
                <w:szCs w:val="18"/>
              </w:rPr>
            </w:rPrChange>
          </w:rPr>
          <w:t>invite</w:t>
        </w:r>
      </w:ins>
      <w:ins w:id="1247" w:author="15310893653@163.com" w:date="2020-10-07T16:30:00Z">
        <w:r w:rsidR="00CE0594" w:rsidRPr="00AB7D0E">
          <w:rPr>
            <w:rFonts w:cstheme="minorHAnsi"/>
            <w:sz w:val="18"/>
            <w:szCs w:val="18"/>
            <w:highlight w:val="yellow"/>
            <w:rPrChange w:id="1248" w:author="15310893653@163.com" w:date="2020-10-08T14:06:00Z">
              <w:rPr>
                <w:rFonts w:cstheme="minorHAnsi"/>
                <w:sz w:val="18"/>
                <w:szCs w:val="18"/>
              </w:rPr>
            </w:rPrChange>
          </w:rPr>
          <w:t xml:space="preserve">d </w:t>
        </w:r>
        <w:r w:rsidR="00CE0594" w:rsidRPr="00AB7D0E">
          <w:rPr>
            <w:rFonts w:cstheme="minorHAnsi"/>
            <w:b/>
            <w:bCs/>
            <w:sz w:val="18"/>
            <w:szCs w:val="18"/>
            <w:highlight w:val="yellow"/>
            <w:rPrChange w:id="1249" w:author="15310893653@163.com" w:date="2020-10-08T14:06:00Z">
              <w:rPr>
                <w:rFonts w:cstheme="minorHAnsi"/>
                <w:sz w:val="18"/>
                <w:szCs w:val="18"/>
              </w:rPr>
            </w:rPrChange>
          </w:rPr>
          <w:t xml:space="preserve">stakeholder </w:t>
        </w:r>
        <w:r w:rsidR="00CE0594" w:rsidRPr="00AB7D0E">
          <w:rPr>
            <w:rFonts w:cstheme="minorHAnsi"/>
            <w:sz w:val="18"/>
            <w:szCs w:val="18"/>
            <w:highlight w:val="yellow"/>
            <w:rPrChange w:id="1250" w:author="15310893653@163.com" w:date="2020-10-08T14:06:00Z">
              <w:rPr>
                <w:rFonts w:cstheme="minorHAnsi"/>
                <w:sz w:val="18"/>
                <w:szCs w:val="18"/>
              </w:rPr>
            </w:rPrChange>
          </w:rPr>
          <w:t>input</w:t>
        </w:r>
      </w:ins>
      <w:commentRangeEnd w:id="1245"/>
      <w:r w:rsidR="000258F4" w:rsidRPr="00AB7D0E">
        <w:rPr>
          <w:rStyle w:val="af0"/>
          <w:highlight w:val="yellow"/>
          <w:rPrChange w:id="1251" w:author="15310893653@163.com" w:date="2020-10-08T14:06:00Z">
            <w:rPr>
              <w:rStyle w:val="af0"/>
            </w:rPr>
          </w:rPrChange>
        </w:rPr>
        <w:commentReference w:id="1245"/>
      </w:r>
      <w:ins w:id="1252" w:author="15310893653@163.com" w:date="2020-10-07T16:30:00Z">
        <w:r w:rsidR="00CE0594" w:rsidRPr="00AB7D0E">
          <w:rPr>
            <w:rFonts w:cstheme="minorHAnsi"/>
            <w:sz w:val="18"/>
            <w:szCs w:val="18"/>
            <w:highlight w:val="yellow"/>
            <w:rPrChange w:id="1253" w:author="15310893653@163.com" w:date="2020-10-08T14:06:00Z">
              <w:rPr>
                <w:rFonts w:cstheme="minorHAnsi"/>
                <w:sz w:val="18"/>
                <w:szCs w:val="18"/>
              </w:rPr>
            </w:rPrChange>
          </w:rPr>
          <w:t>,</w:t>
        </w:r>
      </w:ins>
      <w:ins w:id="1254" w:author="15310893653@163.com" w:date="2020-10-07T16:31:00Z">
        <w:r w:rsidR="00CE0594">
          <w:rPr>
            <w:rFonts w:cstheme="minorHAnsi"/>
            <w:sz w:val="18"/>
            <w:szCs w:val="18"/>
          </w:rPr>
          <w:t xml:space="preserve"> </w:t>
        </w:r>
        <w:r w:rsidR="00CE0594" w:rsidRPr="00CE0594">
          <w:rPr>
            <w:rFonts w:cstheme="minorHAnsi"/>
            <w:sz w:val="18"/>
            <w:szCs w:val="18"/>
            <w:rPrChange w:id="1255" w:author="15310893653@163.com" w:date="2020-10-07T16:32:00Z">
              <w:rPr>
                <w:rFonts w:ascii="Arial" w:hAnsi="Arial" w:cs="Arial"/>
                <w:color w:val="000000"/>
                <w:sz w:val="31"/>
                <w:szCs w:val="31"/>
                <w:shd w:val="clear" w:color="auto" w:fill="FFFFFF"/>
              </w:rPr>
            </w:rPrChange>
          </w:rPr>
          <w:t>who m</w:t>
        </w:r>
      </w:ins>
      <w:ins w:id="1256" w:author="15310893653@163.com" w:date="2020-10-07T16:32:00Z">
        <w:r w:rsidR="00CE0594" w:rsidRPr="00CE0594">
          <w:rPr>
            <w:rFonts w:cstheme="minorHAnsi"/>
            <w:sz w:val="18"/>
            <w:szCs w:val="18"/>
            <w:rPrChange w:id="1257" w:author="15310893653@163.com" w:date="2020-10-07T16:32:00Z">
              <w:rPr>
                <w:rFonts w:ascii="Arial" w:hAnsi="Arial" w:cs="Arial"/>
                <w:color w:val="000000"/>
                <w:sz w:val="31"/>
                <w:szCs w:val="31"/>
                <w:shd w:val="clear" w:color="auto" w:fill="FFFFFF"/>
              </w:rPr>
            </w:rPrChange>
          </w:rPr>
          <w:t>ay</w:t>
        </w:r>
      </w:ins>
      <w:ins w:id="1258" w:author="15310893653@163.com" w:date="2020-10-07T16:31:00Z">
        <w:r w:rsidR="00CE0594" w:rsidRPr="00CE0594">
          <w:rPr>
            <w:rFonts w:cstheme="minorHAnsi"/>
            <w:sz w:val="18"/>
            <w:szCs w:val="18"/>
            <w:rPrChange w:id="1259" w:author="15310893653@163.com" w:date="2020-10-07T16:32:00Z">
              <w:rPr>
                <w:rFonts w:ascii="Arial" w:hAnsi="Arial" w:cs="Arial"/>
                <w:color w:val="000000"/>
                <w:sz w:val="31"/>
                <w:szCs w:val="31"/>
                <w:shd w:val="clear" w:color="auto" w:fill="FFFFFF"/>
              </w:rPr>
            </w:rPrChange>
          </w:rPr>
          <w:t xml:space="preserve"> have different and sometimes conflicting values that can be equally valid</w:t>
        </w:r>
      </w:ins>
      <w:ins w:id="1260" w:author="Office" w:date="2020-10-08T10:25:00Z">
        <w:r w:rsidR="0095247B">
          <w:rPr>
            <w:rFonts w:cstheme="minorHAnsi"/>
            <w:sz w:val="18"/>
            <w:szCs w:val="18"/>
          </w:rPr>
          <w:t>.</w:t>
        </w:r>
      </w:ins>
    </w:p>
    <w:p w14:paraId="423CFF83" w14:textId="5665B0E2" w:rsidR="0040667E" w:rsidRDefault="0040667E" w:rsidP="0040667E">
      <w:pPr>
        <w:spacing w:line="276" w:lineRule="auto"/>
        <w:rPr>
          <w:rFonts w:cstheme="minorHAnsi"/>
          <w:sz w:val="18"/>
          <w:szCs w:val="18"/>
        </w:rPr>
      </w:pPr>
      <w:del w:id="1261" w:author="15310893653@163.com" w:date="2020-10-07T16:28:00Z">
        <w:r w:rsidDel="00CC69D6">
          <w:rPr>
            <w:rFonts w:cstheme="minorHAnsi"/>
            <w:sz w:val="18"/>
            <w:szCs w:val="18"/>
          </w:rPr>
          <w:delText>T</w:delText>
        </w:r>
        <w:r w:rsidDel="00CC69D6">
          <w:rPr>
            <w:rFonts w:cstheme="minorHAnsi" w:hint="eastAsia"/>
            <w:sz w:val="18"/>
            <w:szCs w:val="18"/>
          </w:rPr>
          <w:delText>o</w:delText>
        </w:r>
        <w:r w:rsidR="008C0338" w:rsidDel="00CC69D6">
          <w:rPr>
            <w:rFonts w:cstheme="minorHAnsi"/>
            <w:sz w:val="18"/>
            <w:szCs w:val="18"/>
          </w:rPr>
          <w:delText xml:space="preserve"> understand if our scheme</w:delText>
        </w:r>
        <w:r w:rsidR="005521AE" w:rsidDel="00CC69D6">
          <w:rPr>
            <w:rFonts w:cstheme="minorHAnsi"/>
            <w:sz w:val="18"/>
            <w:szCs w:val="18"/>
          </w:rPr>
          <w:delText xml:space="preserve"> consistent with the actual situation, so we interviewed key stakeholders</w:delText>
        </w:r>
        <w:r w:rsidR="000E57D7" w:rsidDel="00CC69D6">
          <w:rPr>
            <w:rFonts w:cstheme="minorHAnsi"/>
            <w:sz w:val="18"/>
            <w:szCs w:val="18"/>
          </w:rPr>
          <w:delText xml:space="preserve"> in every stage</w:delText>
        </w:r>
        <w:r w:rsidR="005521AE" w:rsidDel="00CC69D6">
          <w:rPr>
            <w:rFonts w:cstheme="minorHAnsi"/>
            <w:sz w:val="18"/>
            <w:szCs w:val="18"/>
          </w:rPr>
          <w:delText>.</w:delText>
        </w:r>
        <w:r w:rsidDel="00CC69D6">
          <w:rPr>
            <w:rFonts w:cstheme="minorHAnsi" w:hint="eastAsia"/>
            <w:sz w:val="18"/>
            <w:szCs w:val="18"/>
          </w:rPr>
          <w:delText xml:space="preserve"> </w:delText>
        </w:r>
      </w:del>
    </w:p>
    <w:p w14:paraId="39232F5D"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1442F9B3" wp14:editId="687203E5">
            <wp:extent cx="2381250" cy="1098464"/>
            <wp:effectExtent l="0" t="0" r="0" b="0"/>
            <wp:docPr id="5" name="图片 5" descr="F:\Betris呀\iGEM\wiki\照片\gover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etris呀\iGEM\wiki\照片\governme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2204" cy="1098904"/>
                    </a:xfrm>
                    <a:prstGeom prst="rect">
                      <a:avLst/>
                    </a:prstGeom>
                    <a:noFill/>
                    <a:ln>
                      <a:noFill/>
                    </a:ln>
                  </pic:spPr>
                </pic:pic>
              </a:graphicData>
            </a:graphic>
          </wp:inline>
        </w:drawing>
      </w:r>
    </w:p>
    <w:p w14:paraId="6E7DD12D" w14:textId="3456F730" w:rsidR="00B33F4A" w:rsidRDefault="000E57D7">
      <w:pPr>
        <w:jc w:val="center"/>
        <w:rPr>
          <w:rFonts w:cstheme="minorHAnsi"/>
          <w:sz w:val="18"/>
          <w:szCs w:val="18"/>
        </w:rPr>
        <w:pPrChange w:id="1262" w:author="15310893653@163.com" w:date="2020-10-07T16:47:00Z">
          <w:pPr/>
        </w:pPrChange>
      </w:pPr>
      <w:r>
        <w:rPr>
          <w:rFonts w:cstheme="minorHAnsi"/>
          <w:sz w:val="18"/>
          <w:szCs w:val="18"/>
        </w:rPr>
        <w:t xml:space="preserve">A </w:t>
      </w:r>
      <w:ins w:id="1263" w:author="15310893653@163.com" w:date="2020-10-07T16:48:00Z">
        <w:r w:rsidR="00D955F7">
          <w:rPr>
            <w:rFonts w:cstheme="minorHAnsi"/>
            <w:sz w:val="18"/>
            <w:szCs w:val="18"/>
          </w:rPr>
          <w:t>G</w:t>
        </w:r>
      </w:ins>
      <w:del w:id="1264" w:author="15310893653@163.com" w:date="2020-10-07T16:48:00Z">
        <w:r w:rsidDel="00D955F7">
          <w:rPr>
            <w:rFonts w:cstheme="minorHAnsi"/>
            <w:sz w:val="18"/>
            <w:szCs w:val="18"/>
          </w:rPr>
          <w:delText>g</w:delText>
        </w:r>
      </w:del>
      <w:r w:rsidR="0040667E" w:rsidRPr="0040667E">
        <w:rPr>
          <w:rFonts w:cstheme="minorHAnsi"/>
          <w:sz w:val="18"/>
          <w:szCs w:val="18"/>
        </w:rPr>
        <w:t>overnment</w:t>
      </w:r>
      <w:r w:rsidR="009420DB">
        <w:rPr>
          <w:rFonts w:cstheme="minorHAnsi"/>
          <w:sz w:val="18"/>
          <w:szCs w:val="18"/>
        </w:rPr>
        <w:t xml:space="preserve"> </w:t>
      </w:r>
      <w:ins w:id="1265" w:author="15310893653@163.com" w:date="2020-10-07T16:48:00Z">
        <w:r w:rsidR="00D955F7">
          <w:rPr>
            <w:rFonts w:cstheme="minorHAnsi"/>
            <w:sz w:val="18"/>
            <w:szCs w:val="18"/>
          </w:rPr>
          <w:t>O</w:t>
        </w:r>
      </w:ins>
      <w:del w:id="1266" w:author="15310893653@163.com" w:date="2020-10-07T16:48:00Z">
        <w:r w:rsidDel="00D955F7">
          <w:rPr>
            <w:rFonts w:cstheme="minorHAnsi"/>
            <w:sz w:val="18"/>
            <w:szCs w:val="18"/>
          </w:rPr>
          <w:delText>o</w:delText>
        </w:r>
      </w:del>
      <w:r w:rsidR="009420DB">
        <w:rPr>
          <w:rFonts w:cstheme="minorHAnsi"/>
          <w:sz w:val="18"/>
          <w:szCs w:val="18"/>
        </w:rPr>
        <w:t>fficial</w:t>
      </w:r>
    </w:p>
    <w:p w14:paraId="2CD39DCA" w14:textId="2C084F5C" w:rsidR="00B33F4A" w:rsidDel="00CE0594" w:rsidRDefault="00CE0594" w:rsidP="0040667E">
      <w:pPr>
        <w:rPr>
          <w:del w:id="1267" w:author="15310893653@163.com" w:date="2020-10-07T16:34:00Z"/>
          <w:rFonts w:ascii="Sitka Display" w:hAnsi="Sitka Display" w:cstheme="minorHAnsi"/>
          <w:b/>
          <w:bCs/>
          <w:sz w:val="18"/>
          <w:szCs w:val="18"/>
          <w:u w:val="single"/>
        </w:rPr>
      </w:pPr>
      <w:ins w:id="1268" w:author="15310893653@163.com" w:date="2020-10-07T16:34:00Z">
        <w:r>
          <w:rPr>
            <w:rFonts w:ascii="Sitka Display" w:hAnsi="Sitka Display" w:cstheme="minorHAnsi"/>
            <w:b/>
            <w:bCs/>
            <w:sz w:val="18"/>
            <w:szCs w:val="18"/>
            <w:u w:val="single"/>
          </w:rPr>
          <w:t>We wanted to know…</w:t>
        </w:r>
      </w:ins>
      <w:del w:id="1269" w:author="15310893653@163.com" w:date="2020-10-07T16:34:00Z">
        <w:r w:rsidR="00B33F4A" w:rsidRPr="00B33F4A" w:rsidDel="00CE0594">
          <w:rPr>
            <w:rFonts w:cstheme="minorHAnsi" w:hint="eastAsia"/>
            <w:sz w:val="18"/>
            <w:szCs w:val="18"/>
            <w:u w:val="single"/>
          </w:rPr>
          <w:delText>W</w:delText>
        </w:r>
        <w:r w:rsidR="00B33F4A" w:rsidRPr="00B33F4A" w:rsidDel="00CE0594">
          <w:rPr>
            <w:rFonts w:cstheme="minorHAnsi"/>
            <w:sz w:val="18"/>
            <w:szCs w:val="18"/>
            <w:u w:val="single"/>
          </w:rPr>
          <w:delText>hy did we want to interview him?</w:delText>
        </w:r>
      </w:del>
    </w:p>
    <w:p w14:paraId="55D934B1" w14:textId="77777777" w:rsidR="00CE0594" w:rsidRDefault="00CE0594" w:rsidP="0040667E">
      <w:pPr>
        <w:rPr>
          <w:ins w:id="1270" w:author="15310893653@163.com" w:date="2020-10-07T16:35:00Z"/>
          <w:rFonts w:ascii="Sitka Display" w:hAnsi="Sitka Display" w:cstheme="minorHAnsi"/>
          <w:b/>
          <w:bCs/>
          <w:sz w:val="18"/>
          <w:szCs w:val="18"/>
          <w:u w:val="single"/>
        </w:rPr>
      </w:pPr>
    </w:p>
    <w:p w14:paraId="443B6722" w14:textId="52AB2449" w:rsidR="00CE0594" w:rsidRDefault="00CE0594" w:rsidP="00CE0594">
      <w:pPr>
        <w:pStyle w:val="af"/>
        <w:numPr>
          <w:ilvl w:val="0"/>
          <w:numId w:val="12"/>
        </w:numPr>
        <w:spacing w:line="276" w:lineRule="auto"/>
        <w:ind w:firstLineChars="0"/>
        <w:rPr>
          <w:ins w:id="1271" w:author="15310893653@163.com" w:date="2020-10-07T16:35:00Z"/>
          <w:rFonts w:cstheme="minorHAnsi"/>
          <w:sz w:val="18"/>
          <w:szCs w:val="18"/>
        </w:rPr>
      </w:pPr>
      <w:ins w:id="1272" w:author="15310893653@163.com" w:date="2020-10-07T16:37:00Z">
        <w:r>
          <w:rPr>
            <w:rFonts w:cstheme="minorHAnsi"/>
            <w:sz w:val="18"/>
            <w:szCs w:val="18"/>
          </w:rPr>
          <w:t>W</w:t>
        </w:r>
      </w:ins>
      <w:ins w:id="1273" w:author="15310893653@163.com" w:date="2020-10-07T16:38:00Z">
        <w:r>
          <w:rPr>
            <w:rFonts w:cstheme="minorHAnsi"/>
            <w:sz w:val="18"/>
            <w:szCs w:val="18"/>
          </w:rPr>
          <w:t>h</w:t>
        </w:r>
      </w:ins>
      <w:ins w:id="1274" w:author="15310893653@163.com" w:date="2020-10-07T16:37:00Z">
        <w:r>
          <w:rPr>
            <w:rFonts w:cstheme="minorHAnsi"/>
            <w:sz w:val="18"/>
            <w:szCs w:val="18"/>
          </w:rPr>
          <w:t>ether</w:t>
        </w:r>
      </w:ins>
      <w:ins w:id="1275" w:author="15310893653@163.com" w:date="2020-10-07T16:38:00Z">
        <w:r>
          <w:rPr>
            <w:rFonts w:cstheme="minorHAnsi"/>
            <w:sz w:val="18"/>
            <w:szCs w:val="18"/>
          </w:rPr>
          <w:t xml:space="preserve"> there</w:t>
        </w:r>
      </w:ins>
      <w:ins w:id="1276" w:author="15310893653@163.com" w:date="2020-10-07T16:39:00Z">
        <w:r>
          <w:rPr>
            <w:rFonts w:cstheme="minorHAnsi"/>
            <w:sz w:val="18"/>
            <w:szCs w:val="18"/>
          </w:rPr>
          <w:t xml:space="preserve"> is a</w:t>
        </w:r>
      </w:ins>
      <w:ins w:id="1277" w:author="15310893653@163.com" w:date="2020-10-07T16:38:00Z">
        <w:r>
          <w:rPr>
            <w:rFonts w:cstheme="minorHAnsi"/>
            <w:sz w:val="18"/>
            <w:szCs w:val="18"/>
          </w:rPr>
          <w:t xml:space="preserve"> polic</w:t>
        </w:r>
      </w:ins>
      <w:ins w:id="1278" w:author="15310893653@163.com" w:date="2020-10-07T16:39:00Z">
        <w:r>
          <w:rPr>
            <w:rFonts w:cstheme="minorHAnsi"/>
            <w:sz w:val="18"/>
            <w:szCs w:val="18"/>
          </w:rPr>
          <w:t xml:space="preserve">y about using synthetic biology to </w:t>
        </w:r>
        <w:del w:id="1279" w:author="Office" w:date="2020-10-08T10:26:00Z">
          <w:r w:rsidDel="0095247B">
            <w:rPr>
              <w:rFonts w:cstheme="minorHAnsi"/>
              <w:sz w:val="18"/>
              <w:szCs w:val="18"/>
            </w:rPr>
            <w:delText>recover</w:delText>
          </w:r>
        </w:del>
      </w:ins>
      <w:ins w:id="1280" w:author="Office" w:date="2020-10-08T10:26:00Z">
        <w:r w:rsidR="0095247B">
          <w:rPr>
            <w:rFonts w:cstheme="minorHAnsi"/>
            <w:sz w:val="18"/>
            <w:szCs w:val="18"/>
          </w:rPr>
          <w:t>remedy</w:t>
        </w:r>
      </w:ins>
      <w:ins w:id="1281" w:author="15310893653@163.com" w:date="2020-10-07T16:39:00Z">
        <w:r>
          <w:rPr>
            <w:rFonts w:cstheme="minorHAnsi"/>
            <w:sz w:val="18"/>
            <w:szCs w:val="18"/>
          </w:rPr>
          <w:t xml:space="preserve"> contaminated areas</w:t>
        </w:r>
        <w:del w:id="1282" w:author="Office" w:date="2020-10-08T10:26:00Z">
          <w:r w:rsidDel="0095247B">
            <w:rPr>
              <w:rFonts w:cstheme="minorHAnsi"/>
              <w:sz w:val="18"/>
              <w:szCs w:val="18"/>
            </w:rPr>
            <w:delText>.</w:delText>
          </w:r>
        </w:del>
      </w:ins>
      <w:ins w:id="1283" w:author="Office" w:date="2020-10-08T10:31:00Z">
        <w:r w:rsidR="001142B1">
          <w:rPr>
            <w:rFonts w:cstheme="minorHAnsi"/>
            <w:sz w:val="18"/>
            <w:szCs w:val="18"/>
          </w:rPr>
          <w:t>.</w:t>
        </w:r>
      </w:ins>
    </w:p>
    <w:p w14:paraId="3B5308E5" w14:textId="77777777" w:rsidR="00CE0594" w:rsidRPr="00CE0594" w:rsidRDefault="00CE0594" w:rsidP="0040667E">
      <w:pPr>
        <w:rPr>
          <w:ins w:id="1284" w:author="15310893653@163.com" w:date="2020-10-07T16:34:00Z"/>
          <w:rFonts w:cstheme="minorHAnsi"/>
          <w:sz w:val="18"/>
          <w:szCs w:val="18"/>
          <w:u w:val="single"/>
        </w:rPr>
      </w:pPr>
    </w:p>
    <w:p w14:paraId="60929310" w14:textId="25F6E125" w:rsidR="00CE0594" w:rsidRDefault="00741F97">
      <w:pPr>
        <w:pStyle w:val="af"/>
        <w:numPr>
          <w:ilvl w:val="0"/>
          <w:numId w:val="12"/>
        </w:numPr>
        <w:spacing w:line="276" w:lineRule="auto"/>
        <w:ind w:firstLineChars="0"/>
        <w:rPr>
          <w:ins w:id="1285" w:author="15310893653@163.com" w:date="2020-10-07T16:32:00Z"/>
          <w:rFonts w:cstheme="minorHAnsi"/>
          <w:sz w:val="18"/>
          <w:szCs w:val="18"/>
        </w:rPr>
        <w:pPrChange w:id="1286" w:author="15310893653@163.com" w:date="2020-10-07T16:34:00Z">
          <w:pPr/>
        </w:pPrChange>
      </w:pPr>
      <w:ins w:id="1287" w:author="15310893653@163.com" w:date="2020-10-07T16:52:00Z">
        <w:r>
          <w:rPr>
            <w:rFonts w:cstheme="minorHAnsi"/>
            <w:sz w:val="18"/>
            <w:szCs w:val="18"/>
          </w:rPr>
          <w:lastRenderedPageBreak/>
          <w:t>I</w:t>
        </w:r>
      </w:ins>
      <w:ins w:id="1288" w:author="15310893653@163.com" w:date="2020-10-07T16:32:00Z">
        <w:r w:rsidR="00CE0594">
          <w:rPr>
            <w:rFonts w:cstheme="minorHAnsi"/>
            <w:sz w:val="18"/>
            <w:szCs w:val="18"/>
          </w:rPr>
          <w:t>f governments could help us to encourage enterprises to buy our SLIM earthworms</w:t>
        </w:r>
      </w:ins>
      <w:ins w:id="1289" w:author="Office" w:date="2020-10-08T10:31:00Z">
        <w:r w:rsidR="001142B1">
          <w:rPr>
            <w:rFonts w:cstheme="minorHAnsi"/>
            <w:sz w:val="18"/>
            <w:szCs w:val="18"/>
          </w:rPr>
          <w:t>.</w:t>
        </w:r>
      </w:ins>
    </w:p>
    <w:p w14:paraId="55770116" w14:textId="2D95F259" w:rsidR="00B33F4A" w:rsidRPr="00CE0594" w:rsidDel="00CE0594" w:rsidRDefault="00B33F4A" w:rsidP="0040667E">
      <w:pPr>
        <w:rPr>
          <w:del w:id="1290" w:author="15310893653@163.com" w:date="2020-10-07T16:33:00Z"/>
          <w:rFonts w:ascii="Sitka Display" w:hAnsi="Sitka Display" w:cstheme="minorHAnsi"/>
          <w:b/>
          <w:bCs/>
          <w:sz w:val="18"/>
          <w:szCs w:val="18"/>
          <w:u w:val="single"/>
          <w:rPrChange w:id="1291" w:author="15310893653@163.com" w:date="2020-10-07T16:34:00Z">
            <w:rPr>
              <w:del w:id="1292" w:author="15310893653@163.com" w:date="2020-10-07T16:33:00Z"/>
              <w:rFonts w:cstheme="minorHAnsi"/>
              <w:sz w:val="18"/>
              <w:szCs w:val="18"/>
            </w:rPr>
          </w:rPrChange>
        </w:rPr>
      </w:pPr>
      <w:del w:id="1293" w:author="15310893653@163.com" w:date="2020-10-07T16:33:00Z">
        <w:r w:rsidRPr="00CE0594" w:rsidDel="00CE0594">
          <w:rPr>
            <w:rFonts w:ascii="Sitka Display" w:hAnsi="Sitka Display" w:cstheme="minorHAnsi"/>
            <w:b/>
            <w:bCs/>
            <w:sz w:val="18"/>
            <w:szCs w:val="18"/>
            <w:u w:val="single"/>
            <w:rPrChange w:id="1294" w:author="15310893653@163.com" w:date="2020-10-07T16:34:00Z">
              <w:rPr>
                <w:rFonts w:cstheme="minorHAnsi"/>
                <w:sz w:val="18"/>
                <w:szCs w:val="18"/>
              </w:rPr>
            </w:rPrChange>
          </w:rPr>
          <w:delText>We w</w:delText>
        </w:r>
        <w:r w:rsidR="008843C8" w:rsidRPr="00CE0594" w:rsidDel="00CE0594">
          <w:rPr>
            <w:rFonts w:ascii="Sitka Display" w:hAnsi="Sitka Display" w:cstheme="minorHAnsi"/>
            <w:b/>
            <w:bCs/>
            <w:sz w:val="18"/>
            <w:szCs w:val="18"/>
            <w:u w:val="single"/>
            <w:rPrChange w:id="1295" w:author="15310893653@163.com" w:date="2020-10-07T16:34:00Z">
              <w:rPr>
                <w:rFonts w:cstheme="minorHAnsi"/>
                <w:sz w:val="18"/>
                <w:szCs w:val="18"/>
              </w:rPr>
            </w:rPrChange>
          </w:rPr>
          <w:delText>o</w:delText>
        </w:r>
        <w:r w:rsidRPr="00CE0594" w:rsidDel="00CE0594">
          <w:rPr>
            <w:rFonts w:ascii="Sitka Display" w:hAnsi="Sitka Display" w:cstheme="minorHAnsi"/>
            <w:b/>
            <w:bCs/>
            <w:sz w:val="18"/>
            <w:szCs w:val="18"/>
            <w:u w:val="single"/>
            <w:rPrChange w:id="1296" w:author="15310893653@163.com" w:date="2020-10-07T16:34:00Z">
              <w:rPr>
                <w:rFonts w:cstheme="minorHAnsi"/>
                <w:sz w:val="18"/>
                <w:szCs w:val="18"/>
              </w:rPr>
            </w:rPrChange>
          </w:rPr>
          <w:delText>nder if governments could help us to encourage enterprises to buy our SLIM earthworms and promote the promote cooperation between enterprises and peasants.</w:delText>
        </w:r>
      </w:del>
    </w:p>
    <w:p w14:paraId="6F3A0250" w14:textId="17309F4D" w:rsidR="00B33F4A" w:rsidRPr="00CE0594" w:rsidDel="00D955F7" w:rsidRDefault="00B33F4A" w:rsidP="0040667E">
      <w:pPr>
        <w:rPr>
          <w:del w:id="1297" w:author="15310893653@163.com" w:date="2020-10-07T16:46:00Z"/>
          <w:rFonts w:ascii="Sitka Display" w:hAnsi="Sitka Display" w:cstheme="minorHAnsi"/>
          <w:b/>
          <w:bCs/>
          <w:sz w:val="18"/>
          <w:szCs w:val="18"/>
          <w:u w:val="single"/>
          <w:rPrChange w:id="1298" w:author="15310893653@163.com" w:date="2020-10-07T16:34:00Z">
            <w:rPr>
              <w:del w:id="1299" w:author="15310893653@163.com" w:date="2020-10-07T16:46:00Z"/>
              <w:rFonts w:cstheme="minorHAnsi"/>
              <w:sz w:val="18"/>
              <w:szCs w:val="18"/>
              <w:u w:val="single"/>
            </w:rPr>
          </w:rPrChange>
        </w:rPr>
      </w:pPr>
      <w:r w:rsidRPr="00CE0594">
        <w:rPr>
          <w:rFonts w:ascii="Sitka Display" w:hAnsi="Sitka Display" w:cstheme="minorHAnsi"/>
          <w:b/>
          <w:bCs/>
          <w:sz w:val="18"/>
          <w:szCs w:val="18"/>
          <w:u w:val="single"/>
          <w:rPrChange w:id="1300" w:author="15310893653@163.com" w:date="2020-10-07T16:34:00Z">
            <w:rPr>
              <w:rFonts w:cstheme="minorHAnsi"/>
              <w:sz w:val="18"/>
              <w:szCs w:val="18"/>
              <w:u w:val="single"/>
            </w:rPr>
          </w:rPrChange>
        </w:rPr>
        <w:t>What did we get?</w:t>
      </w:r>
    </w:p>
    <w:p w14:paraId="1E450DAC" w14:textId="77777777" w:rsidR="00D955F7" w:rsidRDefault="00D955F7" w:rsidP="0040667E">
      <w:pPr>
        <w:rPr>
          <w:ins w:id="1301" w:author="15310893653@163.com" w:date="2020-10-07T16:34:00Z"/>
          <w:rFonts w:cstheme="minorHAnsi"/>
          <w:sz w:val="18"/>
          <w:szCs w:val="18"/>
        </w:rPr>
      </w:pPr>
    </w:p>
    <w:p w14:paraId="4DB2C96B" w14:textId="19F81FDA" w:rsidR="0040667E" w:rsidRPr="00D955F7" w:rsidRDefault="00AB7D0E" w:rsidP="0040667E">
      <w:pPr>
        <w:rPr>
          <w:rFonts w:cstheme="minorHAnsi"/>
          <w:sz w:val="18"/>
          <w:szCs w:val="18"/>
        </w:rPr>
      </w:pPr>
      <w:ins w:id="1302" w:author="15310893653@163.com" w:date="2020-10-08T14:07:00Z">
        <w:r>
          <w:rPr>
            <w:rFonts w:cstheme="minorHAnsi"/>
            <w:sz w:val="18"/>
            <w:szCs w:val="18"/>
            <w:highlight w:val="yellow"/>
          </w:rPr>
          <w:t xml:space="preserve">A government official </w:t>
        </w:r>
      </w:ins>
      <w:commentRangeStart w:id="1303"/>
      <w:commentRangeEnd w:id="1303"/>
      <w:del w:id="1304" w:author="15310893653@163.com" w:date="2020-10-08T14:07:00Z">
        <w:r w:rsidR="0095247B" w:rsidRPr="00AB7D0E" w:rsidDel="00AB7D0E">
          <w:rPr>
            <w:rStyle w:val="af0"/>
            <w:highlight w:val="yellow"/>
            <w:rPrChange w:id="1305" w:author="15310893653@163.com" w:date="2020-10-08T14:07:00Z">
              <w:rPr>
                <w:rStyle w:val="af0"/>
              </w:rPr>
            </w:rPrChange>
          </w:rPr>
          <w:commentReference w:id="1303"/>
        </w:r>
      </w:del>
      <w:ins w:id="1306" w:author="15310893653@163.com" w:date="2020-10-07T16:49:00Z">
        <w:r w:rsidR="00D955F7">
          <w:rPr>
            <w:rFonts w:cstheme="minorHAnsi"/>
            <w:sz w:val="18"/>
            <w:szCs w:val="18"/>
          </w:rPr>
          <w:t xml:space="preserve">said, </w:t>
        </w:r>
      </w:ins>
      <w:del w:id="1307" w:author="15310893653@163.com" w:date="2020-10-07T16:46:00Z">
        <w:r w:rsidR="00A35DAD" w:rsidRPr="00D955F7" w:rsidDel="00D955F7">
          <w:rPr>
            <w:rFonts w:cstheme="minorHAnsi"/>
            <w:sz w:val="18"/>
            <w:szCs w:val="18"/>
          </w:rPr>
          <w:delText xml:space="preserve">A government official said, </w:delText>
        </w:r>
      </w:del>
      <w:r w:rsidR="00A35DAD" w:rsidRPr="00D955F7">
        <w:rPr>
          <w:rFonts w:cstheme="minorHAnsi"/>
          <w:sz w:val="18"/>
          <w:szCs w:val="18"/>
        </w:rPr>
        <w:t>“</w:t>
      </w:r>
      <w:r w:rsidR="000E57D7" w:rsidRPr="00D955F7">
        <w:rPr>
          <w:rFonts w:cstheme="minorHAnsi"/>
          <w:sz w:val="18"/>
          <w:szCs w:val="18"/>
        </w:rPr>
        <w:t>In fact</w:t>
      </w:r>
      <w:r w:rsidR="0040667E" w:rsidRPr="00D955F7">
        <w:rPr>
          <w:rFonts w:cstheme="minorHAnsi"/>
          <w:sz w:val="18"/>
          <w:szCs w:val="18"/>
        </w:rPr>
        <w:t xml:space="preserve">, </w:t>
      </w:r>
      <w:r w:rsidR="000E57D7" w:rsidRPr="00D955F7">
        <w:rPr>
          <w:rFonts w:cstheme="minorHAnsi"/>
          <w:sz w:val="18"/>
          <w:szCs w:val="18"/>
        </w:rPr>
        <w:t xml:space="preserve">we’ve done lots of work on </w:t>
      </w:r>
      <w:ins w:id="1308" w:author="15310893653@163.com" w:date="2020-10-07T16:39:00Z">
        <w:r w:rsidR="00D955F7" w:rsidRPr="00D955F7">
          <w:rPr>
            <w:rFonts w:cstheme="minorHAnsi"/>
            <w:sz w:val="18"/>
            <w:szCs w:val="18"/>
          </w:rPr>
          <w:t>environm</w:t>
        </w:r>
      </w:ins>
      <w:ins w:id="1309" w:author="15310893653@163.com" w:date="2020-10-07T16:40:00Z">
        <w:r w:rsidR="00D955F7" w:rsidRPr="00D955F7">
          <w:rPr>
            <w:rFonts w:cstheme="minorHAnsi"/>
            <w:sz w:val="18"/>
            <w:szCs w:val="18"/>
          </w:rPr>
          <w:t>ental protection</w:t>
        </w:r>
      </w:ins>
      <w:del w:id="1310" w:author="15310893653@163.com" w:date="2020-10-07T16:39:00Z">
        <w:r w:rsidR="000E57D7" w:rsidRPr="00D955F7" w:rsidDel="00D955F7">
          <w:rPr>
            <w:rFonts w:cstheme="minorHAnsi"/>
            <w:sz w:val="18"/>
            <w:szCs w:val="18"/>
          </w:rPr>
          <w:delText>agricultural economic</w:delText>
        </w:r>
      </w:del>
      <w:r w:rsidR="000E57D7" w:rsidRPr="00D955F7">
        <w:rPr>
          <w:rFonts w:cstheme="minorHAnsi"/>
          <w:sz w:val="18"/>
          <w:szCs w:val="18"/>
        </w:rPr>
        <w:t xml:space="preserve">. There’s already been </w:t>
      </w:r>
      <w:r w:rsidR="000E57D7" w:rsidRPr="00741F97">
        <w:rPr>
          <w:rFonts w:cstheme="minorHAnsi"/>
          <w:b/>
          <w:bCs/>
          <w:sz w:val="18"/>
          <w:szCs w:val="18"/>
          <w:rPrChange w:id="1311" w:author="15310893653@163.com" w:date="2020-10-07T16:50:00Z">
            <w:rPr>
              <w:rFonts w:cstheme="minorHAnsi"/>
              <w:sz w:val="18"/>
              <w:szCs w:val="18"/>
            </w:rPr>
          </w:rPrChange>
        </w:rPr>
        <w:t>some polici</w:t>
      </w:r>
      <w:del w:id="1312" w:author="Office" w:date="2020-10-08T10:27:00Z">
        <w:r w:rsidR="000E57D7" w:rsidRPr="00741F97" w:rsidDel="0095247B">
          <w:rPr>
            <w:rFonts w:cstheme="minorHAnsi"/>
            <w:b/>
            <w:bCs/>
            <w:sz w:val="18"/>
            <w:szCs w:val="18"/>
            <w:rPrChange w:id="1313" w:author="15310893653@163.com" w:date="2020-10-07T16:50:00Z">
              <w:rPr>
                <w:rFonts w:cstheme="minorHAnsi"/>
                <w:sz w:val="18"/>
                <w:szCs w:val="18"/>
              </w:rPr>
            </w:rPrChange>
          </w:rPr>
          <w:delText>s</w:delText>
        </w:r>
      </w:del>
      <w:r w:rsidR="000E57D7" w:rsidRPr="00741F97">
        <w:rPr>
          <w:rFonts w:cstheme="minorHAnsi"/>
          <w:b/>
          <w:bCs/>
          <w:sz w:val="18"/>
          <w:szCs w:val="18"/>
          <w:rPrChange w:id="1314" w:author="15310893653@163.com" w:date="2020-10-07T16:50:00Z">
            <w:rPr>
              <w:rFonts w:cstheme="minorHAnsi"/>
              <w:sz w:val="18"/>
              <w:szCs w:val="18"/>
            </w:rPr>
          </w:rPrChange>
        </w:rPr>
        <w:t>e</w:t>
      </w:r>
      <w:ins w:id="1315" w:author="Office" w:date="2020-10-08T10:27:00Z">
        <w:r w:rsidR="0095247B">
          <w:rPr>
            <w:rFonts w:cstheme="minorHAnsi"/>
            <w:b/>
            <w:bCs/>
            <w:sz w:val="18"/>
            <w:szCs w:val="18"/>
          </w:rPr>
          <w:t>s</w:t>
        </w:r>
      </w:ins>
      <w:r w:rsidR="000E57D7" w:rsidRPr="00741F97">
        <w:rPr>
          <w:rFonts w:cstheme="minorHAnsi"/>
          <w:b/>
          <w:bCs/>
          <w:sz w:val="18"/>
          <w:szCs w:val="18"/>
          <w:rPrChange w:id="1316" w:author="15310893653@163.com" w:date="2020-10-07T16:50:00Z">
            <w:rPr>
              <w:rFonts w:cstheme="minorHAnsi"/>
              <w:sz w:val="18"/>
              <w:szCs w:val="18"/>
            </w:rPr>
          </w:rPrChange>
        </w:rPr>
        <w:t xml:space="preserve"> associated with the protection of farmlands</w:t>
      </w:r>
      <w:ins w:id="1317" w:author="15310893653@163.com" w:date="2020-10-07T16:40:00Z">
        <w:r w:rsidR="00D955F7" w:rsidRPr="00741F97">
          <w:rPr>
            <w:rFonts w:cstheme="minorHAnsi"/>
            <w:b/>
            <w:bCs/>
            <w:sz w:val="18"/>
            <w:szCs w:val="18"/>
            <w:rPrChange w:id="1318" w:author="15310893653@163.com" w:date="2020-10-07T16:50:00Z">
              <w:rPr>
                <w:rFonts w:cstheme="minorHAnsi"/>
                <w:sz w:val="18"/>
                <w:szCs w:val="18"/>
              </w:rPr>
            </w:rPrChange>
          </w:rPr>
          <w:t>, indeed some of them are related with synthetic biology</w:t>
        </w:r>
      </w:ins>
      <w:r w:rsidR="000E57D7" w:rsidRPr="00741F97">
        <w:rPr>
          <w:rFonts w:cstheme="minorHAnsi"/>
          <w:b/>
          <w:bCs/>
          <w:sz w:val="18"/>
          <w:szCs w:val="18"/>
          <w:rPrChange w:id="1319" w:author="15310893653@163.com" w:date="2020-10-07T16:50:00Z">
            <w:rPr>
              <w:rFonts w:cstheme="minorHAnsi"/>
              <w:sz w:val="18"/>
              <w:szCs w:val="18"/>
            </w:rPr>
          </w:rPrChange>
        </w:rPr>
        <w:t>.</w:t>
      </w:r>
      <w:r w:rsidR="000E57D7" w:rsidRPr="00D955F7">
        <w:rPr>
          <w:rFonts w:cstheme="minorHAnsi"/>
          <w:sz w:val="18"/>
          <w:szCs w:val="18"/>
        </w:rPr>
        <w:t xml:space="preserve"> </w:t>
      </w:r>
      <w:ins w:id="1320" w:author="15310893653@163.com" w:date="2020-10-07T16:41:00Z">
        <w:r w:rsidR="00D955F7" w:rsidRPr="00D955F7">
          <w:rPr>
            <w:rFonts w:cstheme="minorHAnsi"/>
            <w:sz w:val="18"/>
            <w:szCs w:val="18"/>
          </w:rPr>
          <w:t>Having healthy soil can</w:t>
        </w:r>
      </w:ins>
      <w:del w:id="1321" w:author="15310893653@163.com" w:date="2020-10-07T16:42:00Z">
        <w:r w:rsidR="00B33F4A" w:rsidRPr="00D955F7" w:rsidDel="00D955F7">
          <w:rPr>
            <w:rFonts w:cstheme="minorHAnsi"/>
            <w:sz w:val="18"/>
            <w:szCs w:val="18"/>
          </w:rPr>
          <w:delText>To</w:delText>
        </w:r>
      </w:del>
      <w:r w:rsidR="00B33F4A" w:rsidRPr="00D955F7">
        <w:rPr>
          <w:rFonts w:cstheme="minorHAnsi"/>
          <w:sz w:val="18"/>
          <w:szCs w:val="18"/>
        </w:rPr>
        <w:t xml:space="preserve"> </w:t>
      </w:r>
      <w:ins w:id="1322" w:author="15310893653@163.com" w:date="2020-10-07T16:42:00Z">
        <w:r w:rsidR="00D955F7" w:rsidRPr="00D955F7">
          <w:rPr>
            <w:rFonts w:cstheme="minorHAnsi"/>
            <w:sz w:val="18"/>
            <w:szCs w:val="18"/>
          </w:rPr>
          <w:t>boost</w:t>
        </w:r>
      </w:ins>
      <w:del w:id="1323" w:author="15310893653@163.com" w:date="2020-10-07T16:42:00Z">
        <w:r w:rsidR="00B33F4A" w:rsidRPr="00D955F7" w:rsidDel="00D955F7">
          <w:rPr>
            <w:rFonts w:cstheme="minorHAnsi"/>
            <w:sz w:val="18"/>
            <w:szCs w:val="18"/>
          </w:rPr>
          <w:delText>expand</w:delText>
        </w:r>
      </w:del>
      <w:r w:rsidR="00B33F4A" w:rsidRPr="00D955F7">
        <w:rPr>
          <w:rFonts w:cstheme="minorHAnsi"/>
          <w:sz w:val="18"/>
          <w:szCs w:val="18"/>
        </w:rPr>
        <w:t xml:space="preserve"> economic</w:t>
      </w:r>
      <w:ins w:id="1324" w:author="15310893653@163.com" w:date="2020-10-07T16:42:00Z">
        <w:r w:rsidR="00D955F7" w:rsidRPr="00D955F7">
          <w:rPr>
            <w:rFonts w:cstheme="minorHAnsi"/>
            <w:sz w:val="18"/>
            <w:szCs w:val="18"/>
          </w:rPr>
          <w:t xml:space="preserve"> development</w:t>
        </w:r>
      </w:ins>
      <w:r w:rsidR="00B33F4A" w:rsidRPr="00D955F7">
        <w:rPr>
          <w:rFonts w:cstheme="minorHAnsi"/>
          <w:sz w:val="18"/>
          <w:szCs w:val="18"/>
        </w:rPr>
        <w:t xml:space="preserve"> and solve the poverty problem, </w:t>
      </w:r>
      <w:ins w:id="1325" w:author="15310893653@163.com" w:date="2020-10-07T16:42:00Z">
        <w:r w:rsidR="00D955F7" w:rsidRPr="00D955F7">
          <w:rPr>
            <w:rFonts w:cstheme="minorHAnsi"/>
            <w:sz w:val="18"/>
            <w:szCs w:val="18"/>
          </w:rPr>
          <w:t xml:space="preserve">so </w:t>
        </w:r>
      </w:ins>
      <w:r w:rsidR="00B33F4A" w:rsidRPr="00D955F7">
        <w:rPr>
          <w:rFonts w:cstheme="minorHAnsi"/>
          <w:sz w:val="18"/>
          <w:szCs w:val="18"/>
        </w:rPr>
        <w:t xml:space="preserve">the </w:t>
      </w:r>
      <w:del w:id="1326" w:author="15310893653@163.com" w:date="2020-10-07T16:43:00Z">
        <w:r w:rsidR="00B33F4A" w:rsidRPr="00D955F7" w:rsidDel="00D955F7">
          <w:rPr>
            <w:rFonts w:cstheme="minorHAnsi"/>
            <w:sz w:val="18"/>
            <w:szCs w:val="18"/>
          </w:rPr>
          <w:delText xml:space="preserve">govenments </w:delText>
        </w:r>
      </w:del>
      <w:ins w:id="1327" w:author="15310893653@163.com" w:date="2020-10-07T16:43:00Z">
        <w:r w:rsidR="00D955F7" w:rsidRPr="00D955F7">
          <w:rPr>
            <w:rFonts w:cstheme="minorHAnsi"/>
            <w:sz w:val="18"/>
            <w:szCs w:val="18"/>
          </w:rPr>
          <w:t>gove</w:t>
        </w:r>
      </w:ins>
      <w:ins w:id="1328" w:author="Office" w:date="2020-10-08T10:27:00Z">
        <w:r w:rsidR="0095247B">
          <w:rPr>
            <w:rFonts w:cstheme="minorHAnsi"/>
            <w:sz w:val="18"/>
            <w:szCs w:val="18"/>
          </w:rPr>
          <w:t>r</w:t>
        </w:r>
      </w:ins>
      <w:ins w:id="1329" w:author="15310893653@163.com" w:date="2020-10-07T16:43:00Z">
        <w:r w:rsidR="00D955F7" w:rsidRPr="00D955F7">
          <w:rPr>
            <w:rFonts w:cstheme="minorHAnsi"/>
            <w:sz w:val="18"/>
            <w:szCs w:val="18"/>
          </w:rPr>
          <w:t>nment</w:t>
        </w:r>
        <w:del w:id="1330" w:author="Office" w:date="2020-10-08T10:27:00Z">
          <w:r w:rsidR="00D955F7" w:rsidRPr="00D955F7" w:rsidDel="0095247B">
            <w:rPr>
              <w:rFonts w:cstheme="minorHAnsi"/>
              <w:sz w:val="18"/>
              <w:szCs w:val="18"/>
            </w:rPr>
            <w:delText>s</w:delText>
          </w:r>
        </w:del>
        <w:r w:rsidR="00D955F7" w:rsidRPr="00D955F7">
          <w:rPr>
            <w:rFonts w:cstheme="minorHAnsi"/>
            <w:sz w:val="18"/>
            <w:szCs w:val="18"/>
          </w:rPr>
          <w:t xml:space="preserve"> often</w:t>
        </w:r>
      </w:ins>
      <w:ins w:id="1331" w:author="15310893653@163.com" w:date="2020-10-07T16:42:00Z">
        <w:r w:rsidR="00D955F7" w:rsidRPr="00D955F7">
          <w:rPr>
            <w:rFonts w:cstheme="minorHAnsi"/>
            <w:sz w:val="18"/>
            <w:szCs w:val="18"/>
          </w:rPr>
          <w:t xml:space="preserve"> </w:t>
        </w:r>
      </w:ins>
      <w:r w:rsidR="00B33F4A" w:rsidRPr="00D955F7">
        <w:rPr>
          <w:rFonts w:cstheme="minorHAnsi"/>
          <w:sz w:val="18"/>
          <w:szCs w:val="18"/>
        </w:rPr>
        <w:t xml:space="preserve">encourage cooperation between enterprises and peasants and help them to </w:t>
      </w:r>
      <w:del w:id="1332" w:author="Office" w:date="2020-10-08T10:27:00Z">
        <w:r w:rsidR="00B33F4A" w:rsidRPr="00D955F7" w:rsidDel="0095247B">
          <w:rPr>
            <w:rFonts w:cstheme="minorHAnsi"/>
            <w:sz w:val="18"/>
            <w:szCs w:val="18"/>
          </w:rPr>
          <w:delText xml:space="preserve">sale </w:delText>
        </w:r>
      </w:del>
      <w:ins w:id="1333" w:author="Office" w:date="2020-10-08T10:27:00Z">
        <w:r w:rsidR="0095247B">
          <w:rPr>
            <w:rFonts w:cstheme="minorHAnsi"/>
            <w:sz w:val="18"/>
            <w:szCs w:val="18"/>
          </w:rPr>
          <w:t>sell</w:t>
        </w:r>
        <w:r w:rsidR="0095247B" w:rsidRPr="00D955F7">
          <w:rPr>
            <w:rFonts w:cstheme="minorHAnsi"/>
            <w:sz w:val="18"/>
            <w:szCs w:val="18"/>
          </w:rPr>
          <w:t xml:space="preserve"> </w:t>
        </w:r>
      </w:ins>
      <w:r w:rsidR="00B33F4A" w:rsidRPr="00D955F7">
        <w:rPr>
          <w:rFonts w:cstheme="minorHAnsi"/>
          <w:sz w:val="18"/>
          <w:szCs w:val="18"/>
        </w:rPr>
        <w:t>more products</w:t>
      </w:r>
      <w:del w:id="1334" w:author="15310893653@163.com" w:date="2020-10-07T16:43:00Z">
        <w:r w:rsidR="00B33F4A" w:rsidRPr="00D955F7" w:rsidDel="00D955F7">
          <w:rPr>
            <w:rFonts w:cstheme="minorHAnsi"/>
            <w:sz w:val="18"/>
            <w:szCs w:val="18"/>
          </w:rPr>
          <w:delText>, with the help of e-ecommerce and live</w:delText>
        </w:r>
      </w:del>
      <w:r w:rsidR="00B33F4A" w:rsidRPr="00D955F7">
        <w:rPr>
          <w:rFonts w:cstheme="minorHAnsi"/>
          <w:sz w:val="18"/>
          <w:szCs w:val="18"/>
        </w:rPr>
        <w:t xml:space="preserve">. If you want us to help promote cooperation, </w:t>
      </w:r>
      <w:r w:rsidR="00B33F4A" w:rsidRPr="00741F97">
        <w:rPr>
          <w:rFonts w:cstheme="minorHAnsi"/>
          <w:b/>
          <w:bCs/>
          <w:sz w:val="18"/>
          <w:szCs w:val="18"/>
          <w:rPrChange w:id="1335" w:author="15310893653@163.com" w:date="2020-10-07T16:49:00Z">
            <w:rPr>
              <w:rFonts w:cstheme="minorHAnsi"/>
              <w:sz w:val="18"/>
              <w:szCs w:val="18"/>
            </w:rPr>
          </w:rPrChange>
        </w:rPr>
        <w:t>your project</w:t>
      </w:r>
      <w:r w:rsidR="0040667E" w:rsidRPr="00741F97">
        <w:rPr>
          <w:rFonts w:cstheme="minorHAnsi"/>
          <w:b/>
          <w:bCs/>
          <w:sz w:val="18"/>
          <w:szCs w:val="18"/>
          <w:rPrChange w:id="1336" w:author="15310893653@163.com" w:date="2020-10-07T16:49:00Z">
            <w:rPr>
              <w:rFonts w:cstheme="minorHAnsi"/>
              <w:sz w:val="18"/>
              <w:szCs w:val="18"/>
            </w:rPr>
          </w:rPrChange>
        </w:rPr>
        <w:t xml:space="preserve"> must be approved by the relevant </w:t>
      </w:r>
      <w:ins w:id="1337" w:author="15310893653@163.com" w:date="2020-10-07T16:45:00Z">
        <w:r w:rsidR="00D955F7" w:rsidRPr="00741F97">
          <w:rPr>
            <w:rFonts w:cstheme="minorHAnsi"/>
            <w:b/>
            <w:bCs/>
            <w:sz w:val="18"/>
            <w:szCs w:val="18"/>
            <w:rPrChange w:id="1338" w:author="15310893653@163.com" w:date="2020-10-07T16:49:00Z">
              <w:rPr>
                <w:rFonts w:cstheme="minorHAnsi"/>
                <w:sz w:val="18"/>
                <w:szCs w:val="18"/>
              </w:rPr>
            </w:rPrChange>
          </w:rPr>
          <w:t>agency</w:t>
        </w:r>
      </w:ins>
      <w:del w:id="1339" w:author="15310893653@163.com" w:date="2020-10-07T16:45:00Z">
        <w:r w:rsidR="0040667E" w:rsidRPr="00741F97" w:rsidDel="00D955F7">
          <w:rPr>
            <w:rFonts w:cstheme="minorHAnsi"/>
            <w:b/>
            <w:bCs/>
            <w:sz w:val="18"/>
            <w:szCs w:val="18"/>
            <w:rPrChange w:id="1340" w:author="15310893653@163.com" w:date="2020-10-07T16:49:00Z">
              <w:rPr>
                <w:rFonts w:cstheme="minorHAnsi"/>
                <w:sz w:val="18"/>
                <w:szCs w:val="18"/>
              </w:rPr>
            </w:rPrChange>
          </w:rPr>
          <w:delText>departments</w:delText>
        </w:r>
      </w:del>
      <w:r w:rsidR="0040667E" w:rsidRPr="00741F97">
        <w:rPr>
          <w:rFonts w:cstheme="minorHAnsi"/>
          <w:b/>
          <w:bCs/>
          <w:sz w:val="18"/>
          <w:szCs w:val="18"/>
          <w:rPrChange w:id="1341" w:author="15310893653@163.com" w:date="2020-10-07T16:49:00Z">
            <w:rPr>
              <w:rFonts w:cstheme="minorHAnsi"/>
              <w:sz w:val="18"/>
              <w:szCs w:val="18"/>
            </w:rPr>
          </w:rPrChange>
        </w:rPr>
        <w:t xml:space="preserve"> to ensure safety</w:t>
      </w:r>
      <w:r w:rsidR="0040667E" w:rsidRPr="00D955F7">
        <w:rPr>
          <w:rFonts w:cstheme="minorHAnsi"/>
          <w:sz w:val="18"/>
          <w:szCs w:val="18"/>
        </w:rPr>
        <w:t xml:space="preserve"> and effectiveness</w:t>
      </w:r>
      <w:r w:rsidR="00B33F4A" w:rsidRPr="00D955F7">
        <w:rPr>
          <w:rFonts w:cstheme="minorHAnsi"/>
          <w:sz w:val="18"/>
          <w:szCs w:val="18"/>
        </w:rPr>
        <w:t>.</w:t>
      </w:r>
      <w:ins w:id="1342" w:author="15310893653@163.com" w:date="2020-10-07T16:43:00Z">
        <w:r w:rsidR="00D955F7" w:rsidRPr="00D955F7">
          <w:rPr>
            <w:rFonts w:cstheme="minorHAnsi"/>
            <w:sz w:val="18"/>
            <w:szCs w:val="18"/>
          </w:rPr>
          <w:t xml:space="preserve"> It’s not a simple thing.</w:t>
        </w:r>
      </w:ins>
      <w:r w:rsidR="0040667E" w:rsidRPr="00D955F7">
        <w:rPr>
          <w:rFonts w:cstheme="minorHAnsi"/>
          <w:sz w:val="18"/>
          <w:szCs w:val="18"/>
        </w:rPr>
        <w:t xml:space="preserve"> </w:t>
      </w:r>
      <w:del w:id="1343" w:author="Office" w:date="2020-10-08T10:28:00Z">
        <w:r w:rsidR="00A35DAD" w:rsidRPr="00D955F7" w:rsidDel="0095247B">
          <w:rPr>
            <w:rFonts w:cstheme="minorHAnsi"/>
            <w:sz w:val="18"/>
            <w:szCs w:val="18"/>
          </w:rPr>
          <w:delText>“</w:delText>
        </w:r>
      </w:del>
      <w:ins w:id="1344" w:author="Office" w:date="2020-10-08T10:28:00Z">
        <w:r w:rsidR="0095247B">
          <w:rPr>
            <w:rFonts w:cstheme="minorHAnsi"/>
            <w:sz w:val="18"/>
            <w:szCs w:val="18"/>
          </w:rPr>
          <w:t>”</w:t>
        </w:r>
      </w:ins>
    </w:p>
    <w:p w14:paraId="15DCD668" w14:textId="77777777" w:rsidR="0040667E" w:rsidRPr="0040667E" w:rsidRDefault="0040667E" w:rsidP="0040667E">
      <w:pPr>
        <w:spacing w:line="276" w:lineRule="auto"/>
        <w:rPr>
          <w:rFonts w:cstheme="minorHAnsi"/>
          <w:sz w:val="18"/>
          <w:szCs w:val="18"/>
        </w:rPr>
      </w:pPr>
    </w:p>
    <w:p w14:paraId="541A2288"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790C470C" wp14:editId="670E95E9">
            <wp:extent cx="1981200" cy="1976797"/>
            <wp:effectExtent l="0" t="0" r="0" b="4445"/>
            <wp:docPr id="6" name="图片 6" descr="C:\Users\HP\Desktop\照片\照片\QQ图片20200819185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照片\照片\QQ图片202008191857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1976797"/>
                    </a:xfrm>
                    <a:prstGeom prst="rect">
                      <a:avLst/>
                    </a:prstGeom>
                    <a:noFill/>
                    <a:ln>
                      <a:noFill/>
                    </a:ln>
                  </pic:spPr>
                </pic:pic>
              </a:graphicData>
            </a:graphic>
          </wp:inline>
        </w:drawing>
      </w:r>
    </w:p>
    <w:p w14:paraId="6D4F69D1" w14:textId="621B3535" w:rsidR="00D955F7" w:rsidRDefault="00D955F7" w:rsidP="00D955F7">
      <w:pPr>
        <w:jc w:val="center"/>
        <w:rPr>
          <w:ins w:id="1345" w:author="15310893653@163.com" w:date="2020-10-07T16:48:00Z"/>
          <w:rFonts w:cstheme="minorHAnsi"/>
          <w:sz w:val="18"/>
          <w:szCs w:val="18"/>
        </w:rPr>
      </w:pPr>
      <w:ins w:id="1346" w:author="15310893653@163.com" w:date="2020-10-07T16:48:00Z">
        <w:r>
          <w:rPr>
            <w:rFonts w:cstheme="minorHAnsi"/>
            <w:sz w:val="18"/>
            <w:szCs w:val="18"/>
          </w:rPr>
          <w:t>An Agricultural Enterpriser</w:t>
        </w:r>
        <w:r w:rsidRPr="00332287" w:rsidDel="00D955F7">
          <w:rPr>
            <w:rFonts w:cstheme="minorHAnsi"/>
            <w:sz w:val="18"/>
            <w:szCs w:val="18"/>
          </w:rPr>
          <w:t xml:space="preserve"> </w:t>
        </w:r>
      </w:ins>
    </w:p>
    <w:p w14:paraId="1DEF6A8F" w14:textId="71087A79" w:rsidR="00D955F7" w:rsidRDefault="00B33F4A">
      <w:pPr>
        <w:jc w:val="center"/>
        <w:rPr>
          <w:rFonts w:cstheme="minorHAnsi"/>
          <w:sz w:val="18"/>
          <w:szCs w:val="18"/>
        </w:rPr>
        <w:pPrChange w:id="1347" w:author="15310893653@163.com" w:date="2020-10-07T16:47:00Z">
          <w:pPr/>
        </w:pPrChange>
      </w:pPr>
      <w:del w:id="1348" w:author="15310893653@163.com" w:date="2020-10-07T16:48:00Z">
        <w:r w:rsidRPr="00332287" w:rsidDel="00D955F7">
          <w:rPr>
            <w:rFonts w:cstheme="minorHAnsi"/>
            <w:sz w:val="18"/>
            <w:szCs w:val="18"/>
          </w:rPr>
          <w:delText xml:space="preserve">An </w:delText>
        </w:r>
        <w:r w:rsidR="0087226E" w:rsidDel="00D955F7">
          <w:fldChar w:fldCharType="begin"/>
        </w:r>
        <w:r w:rsidR="0087226E" w:rsidDel="00D955F7">
          <w:delInstrText xml:space="preserve"> HYPERLINK "https://www.baidu.com/link?url=Q1wwttz9QD-fQVl7Vip6Iylbd4adFHpaYg7nFJyH7JYl6kLQuPjO7VGGXfTwuz0Ue4l4faN2_pYCuc_NKJZcvcEb8nPZh0NIsLKkLNr3R93&amp;wd=&amp;eqid=ad7531a00023ae92000000045f3fce91" \t "_blank" </w:delInstrText>
        </w:r>
        <w:r w:rsidR="0087226E" w:rsidDel="00D955F7">
          <w:fldChar w:fldCharType="separate"/>
        </w:r>
        <w:r w:rsidDel="00D955F7">
          <w:rPr>
            <w:rFonts w:cstheme="minorHAnsi"/>
            <w:sz w:val="18"/>
            <w:szCs w:val="18"/>
          </w:rPr>
          <w:delText>e</w:delText>
        </w:r>
        <w:r w:rsidR="0040667E" w:rsidRPr="0040667E" w:rsidDel="00D955F7">
          <w:rPr>
            <w:rFonts w:cstheme="minorHAnsi"/>
            <w:sz w:val="18"/>
            <w:szCs w:val="18"/>
          </w:rPr>
          <w:delText>nterprise</w:delText>
        </w:r>
        <w:r w:rsidR="0087226E" w:rsidDel="00D955F7">
          <w:rPr>
            <w:rFonts w:cstheme="minorHAnsi"/>
            <w:sz w:val="18"/>
            <w:szCs w:val="18"/>
          </w:rPr>
          <w:fldChar w:fldCharType="end"/>
        </w:r>
      </w:del>
      <w:ins w:id="1349" w:author="15310893653@163.com" w:date="2020-10-07T16:48:00Z">
        <w:r w:rsidR="00D955F7">
          <w:rPr>
            <w:rFonts w:cstheme="minorHAnsi" w:hint="eastAsia"/>
            <w:sz w:val="18"/>
            <w:szCs w:val="18"/>
          </w:rPr>
          <w:t>X</w:t>
        </w:r>
        <w:r w:rsidR="00D955F7">
          <w:rPr>
            <w:rFonts w:cstheme="minorHAnsi"/>
            <w:sz w:val="18"/>
            <w:szCs w:val="18"/>
          </w:rPr>
          <w:t>iao Yuan</w:t>
        </w:r>
      </w:ins>
    </w:p>
    <w:p w14:paraId="3C9311C3" w14:textId="66ABD4D7" w:rsidR="00B33F4A" w:rsidDel="00D955F7" w:rsidRDefault="00D955F7" w:rsidP="0040667E">
      <w:pPr>
        <w:rPr>
          <w:del w:id="1350" w:author="15310893653@163.com" w:date="2020-10-07T16:47:00Z"/>
          <w:rFonts w:ascii="Sitka Display" w:hAnsi="Sitka Display" w:cstheme="minorHAnsi"/>
          <w:b/>
          <w:bCs/>
          <w:sz w:val="18"/>
          <w:szCs w:val="18"/>
          <w:u w:val="single"/>
        </w:rPr>
      </w:pPr>
      <w:ins w:id="1351" w:author="15310893653@163.com" w:date="2020-10-07T16:47:00Z">
        <w:r>
          <w:rPr>
            <w:rFonts w:ascii="Sitka Display" w:hAnsi="Sitka Display" w:cstheme="minorHAnsi"/>
            <w:b/>
            <w:bCs/>
            <w:sz w:val="18"/>
            <w:szCs w:val="18"/>
            <w:u w:val="single"/>
          </w:rPr>
          <w:t>We wanted to know…</w:t>
        </w:r>
      </w:ins>
      <w:del w:id="1352" w:author="15310893653@163.com" w:date="2020-10-07T16:47:00Z">
        <w:r w:rsidR="00B33F4A" w:rsidRPr="00B33F4A" w:rsidDel="00D955F7">
          <w:rPr>
            <w:rFonts w:cstheme="minorHAnsi" w:hint="eastAsia"/>
            <w:sz w:val="18"/>
            <w:szCs w:val="18"/>
            <w:u w:val="single"/>
          </w:rPr>
          <w:delText>W</w:delText>
        </w:r>
        <w:r w:rsidR="00B33F4A" w:rsidRPr="00B33F4A" w:rsidDel="00D955F7">
          <w:rPr>
            <w:rFonts w:cstheme="minorHAnsi"/>
            <w:sz w:val="18"/>
            <w:szCs w:val="18"/>
            <w:u w:val="single"/>
          </w:rPr>
          <w:delText>hy did we want to interview h</w:delText>
        </w:r>
        <w:r w:rsidR="00B33F4A" w:rsidDel="00D955F7">
          <w:rPr>
            <w:rFonts w:cstheme="minorHAnsi"/>
            <w:sz w:val="18"/>
            <w:szCs w:val="18"/>
            <w:u w:val="single"/>
          </w:rPr>
          <w:delText>er</w:delText>
        </w:r>
        <w:r w:rsidR="00B33F4A" w:rsidRPr="00B33F4A" w:rsidDel="00D955F7">
          <w:rPr>
            <w:rFonts w:cstheme="minorHAnsi"/>
            <w:sz w:val="18"/>
            <w:szCs w:val="18"/>
            <w:u w:val="single"/>
          </w:rPr>
          <w:delText>?</w:delText>
        </w:r>
      </w:del>
    </w:p>
    <w:p w14:paraId="69111FFC" w14:textId="77777777" w:rsidR="00D955F7" w:rsidRPr="00B33F4A" w:rsidRDefault="00D955F7" w:rsidP="00B33F4A">
      <w:pPr>
        <w:rPr>
          <w:ins w:id="1353" w:author="15310893653@163.com" w:date="2020-10-07T16:47:00Z"/>
          <w:rFonts w:cstheme="minorHAnsi"/>
          <w:sz w:val="18"/>
          <w:szCs w:val="18"/>
          <w:u w:val="single"/>
        </w:rPr>
      </w:pPr>
    </w:p>
    <w:p w14:paraId="268C52B7" w14:textId="1E423BD1" w:rsidR="00D955F7" w:rsidRPr="00741F97" w:rsidRDefault="008843C8">
      <w:pPr>
        <w:pStyle w:val="af"/>
        <w:numPr>
          <w:ilvl w:val="0"/>
          <w:numId w:val="13"/>
        </w:numPr>
        <w:ind w:firstLineChars="0"/>
        <w:rPr>
          <w:ins w:id="1354" w:author="15310893653@163.com" w:date="2020-10-07T16:47:00Z"/>
          <w:rFonts w:cstheme="minorHAnsi"/>
          <w:sz w:val="18"/>
          <w:szCs w:val="18"/>
          <w:rPrChange w:id="1355" w:author="15310893653@163.com" w:date="2020-10-07T16:52:00Z">
            <w:rPr>
              <w:ins w:id="1356" w:author="15310893653@163.com" w:date="2020-10-07T16:47:00Z"/>
            </w:rPr>
          </w:rPrChange>
        </w:rPr>
        <w:pPrChange w:id="1357" w:author="15310893653@163.com" w:date="2020-10-07T16:52:00Z">
          <w:pPr/>
        </w:pPrChange>
      </w:pPr>
      <w:del w:id="1358" w:author="15310893653@163.com" w:date="2020-10-07T16:47:00Z">
        <w:r w:rsidRPr="00741F97" w:rsidDel="00D955F7">
          <w:rPr>
            <w:rFonts w:cstheme="minorHAnsi"/>
            <w:sz w:val="18"/>
            <w:szCs w:val="18"/>
            <w:rPrChange w:id="1359" w:author="15310893653@163.com" w:date="2020-10-07T16:52:00Z">
              <w:rPr/>
            </w:rPrChange>
          </w:rPr>
          <w:delText xml:space="preserve">We wonder </w:delText>
        </w:r>
      </w:del>
      <w:ins w:id="1360" w:author="15310893653@163.com" w:date="2020-10-07T16:47:00Z">
        <w:r w:rsidR="00D955F7" w:rsidRPr="00741F97">
          <w:rPr>
            <w:rFonts w:cstheme="minorHAnsi"/>
            <w:sz w:val="18"/>
            <w:szCs w:val="18"/>
            <w:rPrChange w:id="1361" w:author="15310893653@163.com" w:date="2020-10-07T16:52:00Z">
              <w:rPr/>
            </w:rPrChange>
          </w:rPr>
          <w:t>I</w:t>
        </w:r>
      </w:ins>
      <w:del w:id="1362" w:author="15310893653@163.com" w:date="2020-10-07T16:47:00Z">
        <w:r w:rsidRPr="00741F97" w:rsidDel="00D955F7">
          <w:rPr>
            <w:rFonts w:cstheme="minorHAnsi"/>
            <w:sz w:val="18"/>
            <w:szCs w:val="18"/>
            <w:rPrChange w:id="1363" w:author="15310893653@163.com" w:date="2020-10-07T16:52:00Z">
              <w:rPr/>
            </w:rPrChange>
          </w:rPr>
          <w:delText>i</w:delText>
        </w:r>
      </w:del>
      <w:r w:rsidRPr="00741F97">
        <w:rPr>
          <w:rFonts w:cstheme="minorHAnsi"/>
          <w:sz w:val="18"/>
          <w:szCs w:val="18"/>
          <w:rPrChange w:id="1364" w:author="15310893653@163.com" w:date="2020-10-07T16:52:00Z">
            <w:rPr/>
          </w:rPrChange>
        </w:rPr>
        <w:t xml:space="preserve">f enterprisers could adopt our project to </w:t>
      </w:r>
      <w:del w:id="1365" w:author="Office" w:date="2020-10-08T10:28:00Z">
        <w:r w:rsidRPr="00741F97" w:rsidDel="0095247B">
          <w:rPr>
            <w:rFonts w:cstheme="minorHAnsi"/>
            <w:sz w:val="18"/>
            <w:szCs w:val="18"/>
            <w:rPrChange w:id="1366" w:author="15310893653@163.com" w:date="2020-10-07T16:52:00Z">
              <w:rPr/>
            </w:rPrChange>
          </w:rPr>
          <w:delText xml:space="preserve">recover </w:delText>
        </w:r>
      </w:del>
      <w:ins w:id="1367" w:author="Office" w:date="2020-10-08T10:28:00Z">
        <w:r w:rsidR="0095247B">
          <w:rPr>
            <w:rFonts w:cstheme="minorHAnsi"/>
            <w:sz w:val="18"/>
            <w:szCs w:val="18"/>
          </w:rPr>
          <w:t>remedy</w:t>
        </w:r>
        <w:r w:rsidR="0095247B" w:rsidRPr="00741F97">
          <w:rPr>
            <w:rFonts w:cstheme="minorHAnsi"/>
            <w:sz w:val="18"/>
            <w:szCs w:val="18"/>
            <w:rPrChange w:id="1368" w:author="15310893653@163.com" w:date="2020-10-07T16:52:00Z">
              <w:rPr/>
            </w:rPrChange>
          </w:rPr>
          <w:t xml:space="preserve"> </w:t>
        </w:r>
      </w:ins>
      <w:r w:rsidRPr="00741F97">
        <w:rPr>
          <w:rFonts w:cstheme="minorHAnsi"/>
          <w:sz w:val="18"/>
          <w:szCs w:val="18"/>
          <w:rPrChange w:id="1369" w:author="15310893653@163.com" w:date="2020-10-07T16:52:00Z">
            <w:rPr/>
          </w:rPrChange>
        </w:rPr>
        <w:t>unhealthy earth</w:t>
      </w:r>
      <w:ins w:id="1370" w:author="15310893653@163.com" w:date="2020-10-07T16:52:00Z">
        <w:del w:id="1371" w:author="Office" w:date="2020-10-08T10:28:00Z">
          <w:r w:rsidR="00741F97" w:rsidDel="0095247B">
            <w:rPr>
              <w:rFonts w:cstheme="minorHAnsi"/>
              <w:sz w:val="18"/>
              <w:szCs w:val="18"/>
            </w:rPr>
            <w:delText>.</w:delText>
          </w:r>
        </w:del>
      </w:ins>
      <w:ins w:id="1372" w:author="Office" w:date="2020-10-08T10:30:00Z">
        <w:r w:rsidR="001142B1">
          <w:rPr>
            <w:rFonts w:cstheme="minorHAnsi"/>
            <w:sz w:val="18"/>
            <w:szCs w:val="18"/>
          </w:rPr>
          <w:t>.</w:t>
        </w:r>
      </w:ins>
    </w:p>
    <w:p w14:paraId="0E6B11B5" w14:textId="46880092" w:rsidR="00B33F4A" w:rsidRPr="00741F97" w:rsidRDefault="008843C8">
      <w:pPr>
        <w:pStyle w:val="af"/>
        <w:numPr>
          <w:ilvl w:val="0"/>
          <w:numId w:val="13"/>
        </w:numPr>
        <w:ind w:firstLineChars="0"/>
        <w:rPr>
          <w:rFonts w:cstheme="minorHAnsi"/>
          <w:sz w:val="18"/>
          <w:szCs w:val="18"/>
          <w:rPrChange w:id="1373" w:author="15310893653@163.com" w:date="2020-10-07T16:52:00Z">
            <w:rPr/>
          </w:rPrChange>
        </w:rPr>
        <w:pPrChange w:id="1374" w:author="15310893653@163.com" w:date="2020-10-07T16:52:00Z">
          <w:pPr/>
        </w:pPrChange>
      </w:pPr>
      <w:del w:id="1375" w:author="15310893653@163.com" w:date="2020-10-07T16:47:00Z">
        <w:r w:rsidRPr="00741F97" w:rsidDel="00D955F7">
          <w:rPr>
            <w:rFonts w:cstheme="minorHAnsi"/>
            <w:sz w:val="18"/>
            <w:szCs w:val="18"/>
            <w:rPrChange w:id="1376" w:author="15310893653@163.com" w:date="2020-10-07T16:52:00Z">
              <w:rPr/>
            </w:rPrChange>
          </w:rPr>
          <w:delText xml:space="preserve"> and </w:delText>
        </w:r>
      </w:del>
      <w:ins w:id="1377" w:author="15310893653@163.com" w:date="2020-10-07T16:47:00Z">
        <w:r w:rsidR="00D955F7" w:rsidRPr="00741F97">
          <w:rPr>
            <w:rFonts w:cstheme="minorHAnsi"/>
            <w:sz w:val="18"/>
            <w:szCs w:val="18"/>
            <w:rPrChange w:id="1378" w:author="15310893653@163.com" w:date="2020-10-07T16:52:00Z">
              <w:rPr/>
            </w:rPrChange>
          </w:rPr>
          <w:t>H</w:t>
        </w:r>
      </w:ins>
      <w:del w:id="1379" w:author="15310893653@163.com" w:date="2020-10-07T16:47:00Z">
        <w:r w:rsidRPr="00741F97" w:rsidDel="00D955F7">
          <w:rPr>
            <w:rFonts w:cstheme="minorHAnsi"/>
            <w:sz w:val="18"/>
            <w:szCs w:val="18"/>
            <w:rPrChange w:id="1380" w:author="15310893653@163.com" w:date="2020-10-07T16:52:00Z">
              <w:rPr/>
            </w:rPrChange>
          </w:rPr>
          <w:delText>h</w:delText>
        </w:r>
      </w:del>
      <w:r w:rsidRPr="00741F97">
        <w:rPr>
          <w:rFonts w:cstheme="minorHAnsi"/>
          <w:sz w:val="18"/>
          <w:szCs w:val="18"/>
          <w:rPrChange w:id="1381" w:author="15310893653@163.com" w:date="2020-10-07T16:52:00Z">
            <w:rPr/>
          </w:rPrChange>
        </w:rPr>
        <w:t xml:space="preserve">ow much benefits peasants can get from </w:t>
      </w:r>
      <w:ins w:id="1382" w:author="Office" w:date="2020-10-08T10:28:00Z">
        <w:r w:rsidR="0095247B">
          <w:rPr>
            <w:rFonts w:cstheme="minorHAnsi"/>
            <w:sz w:val="18"/>
            <w:szCs w:val="18"/>
          </w:rPr>
          <w:t xml:space="preserve">the </w:t>
        </w:r>
      </w:ins>
      <w:r w:rsidRPr="00741F97">
        <w:rPr>
          <w:rFonts w:cstheme="minorHAnsi"/>
          <w:sz w:val="18"/>
          <w:szCs w:val="18"/>
          <w:rPrChange w:id="1383" w:author="15310893653@163.com" w:date="2020-10-07T16:52:00Z">
            <w:rPr/>
          </w:rPrChange>
        </w:rPr>
        <w:t>enterprises</w:t>
      </w:r>
      <w:del w:id="1384" w:author="Office" w:date="2020-10-08T10:28:00Z">
        <w:r w:rsidRPr="00741F97" w:rsidDel="0095247B">
          <w:rPr>
            <w:rFonts w:cstheme="minorHAnsi"/>
            <w:sz w:val="18"/>
            <w:szCs w:val="18"/>
            <w:rPrChange w:id="1385" w:author="15310893653@163.com" w:date="2020-10-07T16:52:00Z">
              <w:rPr/>
            </w:rPrChange>
          </w:rPr>
          <w:delText>.</w:delText>
        </w:r>
      </w:del>
      <w:ins w:id="1386" w:author="Office" w:date="2020-10-08T10:30:00Z">
        <w:r w:rsidR="001142B1">
          <w:rPr>
            <w:rFonts w:cstheme="minorHAnsi"/>
            <w:sz w:val="18"/>
            <w:szCs w:val="18"/>
          </w:rPr>
          <w:t>.</w:t>
        </w:r>
      </w:ins>
    </w:p>
    <w:p w14:paraId="4A3A43D3" w14:textId="431A7914" w:rsidR="008843C8" w:rsidRPr="00D955F7" w:rsidRDefault="008843C8" w:rsidP="0040667E">
      <w:pPr>
        <w:rPr>
          <w:rFonts w:ascii="Sitka Display" w:hAnsi="Sitka Display" w:cstheme="minorHAnsi"/>
          <w:b/>
          <w:bCs/>
          <w:sz w:val="18"/>
          <w:szCs w:val="18"/>
          <w:u w:val="single"/>
          <w:rPrChange w:id="1387" w:author="15310893653@163.com" w:date="2020-10-07T16:48:00Z">
            <w:rPr>
              <w:rFonts w:cstheme="minorHAnsi"/>
              <w:sz w:val="18"/>
              <w:szCs w:val="18"/>
            </w:rPr>
          </w:rPrChange>
        </w:rPr>
      </w:pPr>
      <w:r w:rsidRPr="00D955F7">
        <w:rPr>
          <w:rFonts w:ascii="Sitka Display" w:hAnsi="Sitka Display" w:cstheme="minorHAnsi"/>
          <w:b/>
          <w:bCs/>
          <w:sz w:val="18"/>
          <w:szCs w:val="18"/>
          <w:u w:val="single"/>
          <w:rPrChange w:id="1388" w:author="15310893653@163.com" w:date="2020-10-07T16:48:00Z">
            <w:rPr>
              <w:rFonts w:cstheme="minorHAnsi"/>
              <w:sz w:val="18"/>
              <w:szCs w:val="18"/>
              <w:u w:val="single"/>
            </w:rPr>
          </w:rPrChange>
        </w:rPr>
        <w:t>What did we get?</w:t>
      </w:r>
    </w:p>
    <w:p w14:paraId="09AB9194" w14:textId="07018D19" w:rsidR="0040667E" w:rsidRPr="0040667E" w:rsidRDefault="00A35DAD" w:rsidP="00332287">
      <w:pPr>
        <w:rPr>
          <w:rFonts w:cstheme="minorHAnsi"/>
          <w:sz w:val="18"/>
          <w:szCs w:val="18"/>
        </w:rPr>
      </w:pPr>
      <w:r>
        <w:rPr>
          <w:rFonts w:cstheme="minorHAnsi"/>
          <w:sz w:val="18"/>
          <w:szCs w:val="18"/>
        </w:rPr>
        <w:t>We interviewed Xiao Yuan, an agricultural enterpriser. She said, “</w:t>
      </w:r>
      <w:r w:rsidR="0040667E" w:rsidRPr="0040667E">
        <w:rPr>
          <w:rFonts w:cstheme="minorHAnsi"/>
          <w:sz w:val="18"/>
          <w:szCs w:val="18"/>
        </w:rPr>
        <w:t xml:space="preserve">We </w:t>
      </w:r>
      <w:r w:rsidR="008843C8">
        <w:rPr>
          <w:rFonts w:cstheme="minorHAnsi"/>
          <w:sz w:val="18"/>
          <w:szCs w:val="18"/>
        </w:rPr>
        <w:t>use</w:t>
      </w:r>
      <w:r w:rsidR="0040667E" w:rsidRPr="0040667E">
        <w:rPr>
          <w:rFonts w:cstheme="minorHAnsi"/>
          <w:sz w:val="18"/>
          <w:szCs w:val="18"/>
        </w:rPr>
        <w:t xml:space="preserve"> </w:t>
      </w:r>
      <w:r w:rsidR="008843C8">
        <w:rPr>
          <w:rFonts w:cstheme="minorHAnsi"/>
          <w:sz w:val="18"/>
          <w:szCs w:val="18"/>
        </w:rPr>
        <w:t>a</w:t>
      </w:r>
      <w:r w:rsidR="0040667E" w:rsidRPr="0040667E">
        <w:rPr>
          <w:rFonts w:cstheme="minorHAnsi"/>
          <w:sz w:val="18"/>
          <w:szCs w:val="18"/>
        </w:rPr>
        <w:t xml:space="preserve"> mode of </w:t>
      </w:r>
      <w:r w:rsidR="008843C8">
        <w:rPr>
          <w:rFonts w:cstheme="minorHAnsi"/>
          <w:sz w:val="18"/>
          <w:szCs w:val="18"/>
        </w:rPr>
        <w:t>“peasants</w:t>
      </w:r>
      <w:r w:rsidR="0040667E" w:rsidRPr="0040667E">
        <w:rPr>
          <w:rFonts w:cstheme="minorHAnsi"/>
          <w:sz w:val="18"/>
          <w:szCs w:val="18"/>
        </w:rPr>
        <w:t xml:space="preserve"> + </w:t>
      </w:r>
      <w:r w:rsidR="008843C8">
        <w:rPr>
          <w:rFonts w:cstheme="minorHAnsi"/>
          <w:sz w:val="18"/>
          <w:szCs w:val="18"/>
        </w:rPr>
        <w:t>cooperation</w:t>
      </w:r>
      <w:r w:rsidR="0040667E" w:rsidRPr="0040667E">
        <w:rPr>
          <w:rFonts w:cstheme="minorHAnsi"/>
          <w:sz w:val="18"/>
          <w:szCs w:val="18"/>
        </w:rPr>
        <w:t>+ family farm</w:t>
      </w:r>
      <w:r w:rsidR="008843C8">
        <w:rPr>
          <w:rFonts w:cstheme="minorHAnsi"/>
          <w:sz w:val="18"/>
          <w:szCs w:val="18"/>
        </w:rPr>
        <w:t>”</w:t>
      </w:r>
      <w:r w:rsidR="0040667E" w:rsidRPr="0040667E">
        <w:rPr>
          <w:rFonts w:cstheme="minorHAnsi"/>
          <w:sz w:val="18"/>
          <w:szCs w:val="18"/>
        </w:rPr>
        <w:t xml:space="preserve">. </w:t>
      </w:r>
      <w:r w:rsidR="008843C8">
        <w:rPr>
          <w:rFonts w:cstheme="minorHAnsi"/>
          <w:sz w:val="18"/>
          <w:szCs w:val="18"/>
        </w:rPr>
        <w:t xml:space="preserve">In China, most farmlands are owned by peasants, so it’s really hard to buy all lands to develop planting. Thus, </w:t>
      </w:r>
      <w:r w:rsidR="008843C8" w:rsidRPr="00741F97">
        <w:rPr>
          <w:rFonts w:cstheme="minorHAnsi"/>
          <w:b/>
          <w:bCs/>
          <w:sz w:val="18"/>
          <w:szCs w:val="18"/>
          <w:rPrChange w:id="1389" w:author="15310893653@163.com" w:date="2020-10-07T16:51:00Z">
            <w:rPr>
              <w:rFonts w:cstheme="minorHAnsi"/>
              <w:sz w:val="18"/>
              <w:szCs w:val="18"/>
            </w:rPr>
          </w:rPrChange>
        </w:rPr>
        <w:t xml:space="preserve">we rent </w:t>
      </w:r>
      <w:ins w:id="1390" w:author="15310893653@163.com" w:date="2020-10-07T16:50:00Z">
        <w:r w:rsidR="00741F97" w:rsidRPr="00741F97">
          <w:rPr>
            <w:rFonts w:cstheme="minorHAnsi"/>
            <w:b/>
            <w:bCs/>
            <w:sz w:val="18"/>
            <w:szCs w:val="18"/>
            <w:rPrChange w:id="1391" w:author="15310893653@163.com" w:date="2020-10-07T16:51:00Z">
              <w:rPr>
                <w:rFonts w:cstheme="minorHAnsi"/>
                <w:sz w:val="18"/>
                <w:szCs w:val="18"/>
              </w:rPr>
            </w:rPrChange>
          </w:rPr>
          <w:t>people’s</w:t>
        </w:r>
      </w:ins>
      <w:del w:id="1392" w:author="15310893653@163.com" w:date="2020-10-07T16:50:00Z">
        <w:r w:rsidR="008843C8" w:rsidRPr="00741F97" w:rsidDel="00741F97">
          <w:rPr>
            <w:rFonts w:cstheme="minorHAnsi"/>
            <w:b/>
            <w:bCs/>
            <w:sz w:val="18"/>
            <w:szCs w:val="18"/>
            <w:rPrChange w:id="1393" w:author="15310893653@163.com" w:date="2020-10-07T16:51:00Z">
              <w:rPr>
                <w:rFonts w:cstheme="minorHAnsi"/>
                <w:sz w:val="18"/>
                <w:szCs w:val="18"/>
              </w:rPr>
            </w:rPrChange>
          </w:rPr>
          <w:delText>their</w:delText>
        </w:r>
      </w:del>
      <w:r w:rsidR="008843C8" w:rsidRPr="00741F97">
        <w:rPr>
          <w:rFonts w:cstheme="minorHAnsi"/>
          <w:b/>
          <w:bCs/>
          <w:sz w:val="18"/>
          <w:szCs w:val="18"/>
          <w:rPrChange w:id="1394" w:author="15310893653@163.com" w:date="2020-10-07T16:51:00Z">
            <w:rPr>
              <w:rFonts w:cstheme="minorHAnsi"/>
              <w:sz w:val="18"/>
              <w:szCs w:val="18"/>
            </w:rPr>
          </w:rPrChange>
        </w:rPr>
        <w:t xml:space="preserve"> lands and pay them for working agriculture, that’s a more stable job than before</w:t>
      </w:r>
      <w:ins w:id="1395" w:author="15310893653@163.com" w:date="2020-10-07T16:51:00Z">
        <w:r w:rsidR="00741F97">
          <w:rPr>
            <w:rFonts w:cstheme="minorHAnsi"/>
            <w:b/>
            <w:bCs/>
            <w:sz w:val="18"/>
            <w:szCs w:val="18"/>
          </w:rPr>
          <w:t>,</w:t>
        </w:r>
      </w:ins>
      <w:del w:id="1396" w:author="15310893653@163.com" w:date="2020-10-07T16:51:00Z">
        <w:r w:rsidR="008843C8" w:rsidRPr="00741F97" w:rsidDel="00741F97">
          <w:rPr>
            <w:rFonts w:cstheme="minorHAnsi"/>
            <w:b/>
            <w:bCs/>
            <w:sz w:val="18"/>
            <w:szCs w:val="18"/>
            <w:rPrChange w:id="1397" w:author="15310893653@163.com" w:date="2020-10-07T16:51:00Z">
              <w:rPr>
                <w:rFonts w:cstheme="minorHAnsi"/>
                <w:sz w:val="18"/>
                <w:szCs w:val="18"/>
              </w:rPr>
            </w:rPrChange>
          </w:rPr>
          <w:delText xml:space="preserve"> and</w:delText>
        </w:r>
      </w:del>
      <w:r w:rsidR="008843C8" w:rsidRPr="00741F97">
        <w:rPr>
          <w:rFonts w:cstheme="minorHAnsi"/>
          <w:b/>
          <w:bCs/>
          <w:sz w:val="18"/>
          <w:szCs w:val="18"/>
          <w:rPrChange w:id="1398" w:author="15310893653@163.com" w:date="2020-10-07T16:51:00Z">
            <w:rPr>
              <w:rFonts w:cstheme="minorHAnsi"/>
              <w:sz w:val="18"/>
              <w:szCs w:val="18"/>
            </w:rPr>
          </w:rPrChange>
        </w:rPr>
        <w:t xml:space="preserve"> attract</w:t>
      </w:r>
      <w:ins w:id="1399" w:author="15310893653@163.com" w:date="2020-10-07T16:51:00Z">
        <w:r w:rsidR="00741F97">
          <w:rPr>
            <w:rFonts w:cstheme="minorHAnsi"/>
            <w:b/>
            <w:bCs/>
            <w:sz w:val="18"/>
            <w:szCs w:val="18"/>
          </w:rPr>
          <w:t>ing</w:t>
        </w:r>
      </w:ins>
      <w:del w:id="1400" w:author="15310893653@163.com" w:date="2020-10-07T16:51:00Z">
        <w:r w:rsidR="008843C8" w:rsidRPr="00741F97" w:rsidDel="00741F97">
          <w:rPr>
            <w:rFonts w:cstheme="minorHAnsi"/>
            <w:b/>
            <w:bCs/>
            <w:sz w:val="18"/>
            <w:szCs w:val="18"/>
            <w:rPrChange w:id="1401" w:author="15310893653@163.com" w:date="2020-10-07T16:51:00Z">
              <w:rPr>
                <w:rFonts w:cstheme="minorHAnsi"/>
                <w:sz w:val="18"/>
                <w:szCs w:val="18"/>
              </w:rPr>
            </w:rPrChange>
          </w:rPr>
          <w:delText>s</w:delText>
        </w:r>
      </w:del>
      <w:r w:rsidR="008843C8" w:rsidRPr="00741F97">
        <w:rPr>
          <w:rFonts w:cstheme="minorHAnsi"/>
          <w:b/>
          <w:bCs/>
          <w:sz w:val="18"/>
          <w:szCs w:val="18"/>
          <w:rPrChange w:id="1402" w:author="15310893653@163.com" w:date="2020-10-07T16:51:00Z">
            <w:rPr>
              <w:rFonts w:cstheme="minorHAnsi"/>
              <w:sz w:val="18"/>
              <w:szCs w:val="18"/>
            </w:rPr>
          </w:rPrChange>
        </w:rPr>
        <w:t xml:space="preserve"> many </w:t>
      </w:r>
      <w:ins w:id="1403" w:author="15310893653@163.com" w:date="2020-10-07T16:51:00Z">
        <w:r w:rsidR="00741F97">
          <w:rPr>
            <w:rFonts w:cstheme="minorHAnsi"/>
            <w:b/>
            <w:bCs/>
            <w:sz w:val="18"/>
            <w:szCs w:val="18"/>
          </w:rPr>
          <w:t>people</w:t>
        </w:r>
      </w:ins>
      <w:del w:id="1404" w:author="15310893653@163.com" w:date="2020-10-07T16:51:00Z">
        <w:r w:rsidR="008843C8" w:rsidRPr="00741F97" w:rsidDel="00741F97">
          <w:rPr>
            <w:rFonts w:cstheme="minorHAnsi"/>
            <w:b/>
            <w:bCs/>
            <w:sz w:val="18"/>
            <w:szCs w:val="18"/>
            <w:rPrChange w:id="1405" w:author="15310893653@163.com" w:date="2020-10-07T16:51:00Z">
              <w:rPr>
                <w:rFonts w:cstheme="minorHAnsi"/>
                <w:sz w:val="18"/>
                <w:szCs w:val="18"/>
              </w:rPr>
            </w:rPrChange>
          </w:rPr>
          <w:delText>peasants</w:delText>
        </w:r>
      </w:del>
      <w:r w:rsidR="008843C8" w:rsidRPr="00741F97">
        <w:rPr>
          <w:rFonts w:cstheme="minorHAnsi"/>
          <w:b/>
          <w:bCs/>
          <w:sz w:val="18"/>
          <w:szCs w:val="18"/>
          <w:rPrChange w:id="1406" w:author="15310893653@163.com" w:date="2020-10-07T16:51:00Z">
            <w:rPr>
              <w:rFonts w:cstheme="minorHAnsi"/>
              <w:sz w:val="18"/>
              <w:szCs w:val="18"/>
            </w:rPr>
          </w:rPrChange>
        </w:rPr>
        <w:t xml:space="preserve"> cooperating with us.</w:t>
      </w:r>
      <w:r w:rsidR="008843C8">
        <w:rPr>
          <w:rFonts w:cstheme="minorHAnsi"/>
          <w:sz w:val="18"/>
          <w:szCs w:val="18"/>
        </w:rPr>
        <w:t xml:space="preserve"> </w:t>
      </w:r>
      <w:r w:rsidR="0040667E" w:rsidRPr="0040667E">
        <w:rPr>
          <w:rFonts w:cstheme="minorHAnsi"/>
          <w:sz w:val="18"/>
          <w:szCs w:val="18"/>
        </w:rPr>
        <w:t>We have helped more than 3,000 people find jobs and paid 5</w:t>
      </w:r>
      <w:r w:rsidR="008843C8">
        <w:rPr>
          <w:rFonts w:cstheme="minorHAnsi"/>
          <w:sz w:val="18"/>
          <w:szCs w:val="18"/>
        </w:rPr>
        <w:t>,</w:t>
      </w:r>
      <w:r w:rsidR="0040667E" w:rsidRPr="0040667E">
        <w:rPr>
          <w:rFonts w:cstheme="minorHAnsi"/>
          <w:sz w:val="18"/>
          <w:szCs w:val="18"/>
        </w:rPr>
        <w:t>317 million yuan in wages.</w:t>
      </w:r>
      <w:r w:rsidR="008843C8">
        <w:rPr>
          <w:rFonts w:cstheme="minorHAnsi"/>
          <w:sz w:val="18"/>
          <w:szCs w:val="18"/>
        </w:rPr>
        <w:t xml:space="preserve"> I</w:t>
      </w:r>
      <w:r w:rsidR="0040667E" w:rsidRPr="0040667E">
        <w:rPr>
          <w:rFonts w:cstheme="minorHAnsi"/>
          <w:sz w:val="18"/>
          <w:szCs w:val="18"/>
        </w:rPr>
        <w:t xml:space="preserve"> have known about the way of using earthworms to improve soil, but </w:t>
      </w:r>
      <w:r w:rsidR="008843C8">
        <w:rPr>
          <w:rFonts w:cstheme="minorHAnsi"/>
          <w:sz w:val="18"/>
          <w:szCs w:val="18"/>
        </w:rPr>
        <w:t>what I’m concerned about most is the cost.</w:t>
      </w:r>
      <w:r w:rsidR="0040667E" w:rsidRPr="0040667E">
        <w:rPr>
          <w:rFonts w:cstheme="minorHAnsi"/>
          <w:sz w:val="18"/>
          <w:szCs w:val="18"/>
        </w:rPr>
        <w:t xml:space="preserve"> </w:t>
      </w:r>
      <w:r w:rsidR="008843C8">
        <w:rPr>
          <w:rFonts w:cstheme="minorHAnsi"/>
          <w:sz w:val="18"/>
          <w:szCs w:val="18"/>
        </w:rPr>
        <w:t>As we all know, it’</w:t>
      </w:r>
      <w:r w:rsidR="00332287">
        <w:rPr>
          <w:rFonts w:cstheme="minorHAnsi"/>
          <w:sz w:val="18"/>
          <w:szCs w:val="18"/>
        </w:rPr>
        <w:t>s much more than just the cost of SLIM earthworms. The expenses of labour and tech</w:t>
      </w:r>
      <w:del w:id="1407" w:author="Office" w:date="2020-10-08T10:29:00Z">
        <w:r w:rsidR="00332287" w:rsidDel="001142B1">
          <w:rPr>
            <w:rFonts w:cstheme="minorHAnsi"/>
            <w:sz w:val="18"/>
            <w:szCs w:val="18"/>
          </w:rPr>
          <w:delText>i</w:delText>
        </w:r>
      </w:del>
      <w:r w:rsidR="00332287">
        <w:rPr>
          <w:rFonts w:cstheme="minorHAnsi"/>
          <w:sz w:val="18"/>
          <w:szCs w:val="18"/>
        </w:rPr>
        <w:t>nique and the loss of earthworms all should be consi</w:t>
      </w:r>
      <w:del w:id="1408" w:author="Office" w:date="2020-10-08T10:29:00Z">
        <w:r w:rsidR="00332287" w:rsidDel="001142B1">
          <w:rPr>
            <w:rFonts w:cstheme="minorHAnsi"/>
            <w:sz w:val="18"/>
            <w:szCs w:val="18"/>
          </w:rPr>
          <w:delText>n</w:delText>
        </w:r>
      </w:del>
      <w:r w:rsidR="00332287">
        <w:rPr>
          <w:rFonts w:cstheme="minorHAnsi"/>
          <w:sz w:val="18"/>
          <w:szCs w:val="18"/>
        </w:rPr>
        <w:t>der</w:t>
      </w:r>
      <w:ins w:id="1409" w:author="Office" w:date="2020-10-08T10:29:00Z">
        <w:r w:rsidR="001142B1">
          <w:rPr>
            <w:rFonts w:cstheme="minorHAnsi"/>
            <w:sz w:val="18"/>
            <w:szCs w:val="18"/>
          </w:rPr>
          <w:t>e</w:t>
        </w:r>
      </w:ins>
      <w:r w:rsidR="00332287">
        <w:rPr>
          <w:rFonts w:cstheme="minorHAnsi"/>
          <w:sz w:val="18"/>
          <w:szCs w:val="18"/>
        </w:rPr>
        <w:t xml:space="preserve">d. </w:t>
      </w:r>
      <w:r w:rsidR="00332287" w:rsidRPr="00D955F7">
        <w:rPr>
          <w:rFonts w:cstheme="minorHAnsi"/>
          <w:b/>
          <w:bCs/>
          <w:sz w:val="18"/>
          <w:szCs w:val="18"/>
          <w:rPrChange w:id="1410" w:author="15310893653@163.com" w:date="2020-10-07T16:49:00Z">
            <w:rPr>
              <w:rFonts w:cstheme="minorHAnsi"/>
              <w:sz w:val="18"/>
              <w:szCs w:val="18"/>
            </w:rPr>
          </w:rPrChange>
        </w:rPr>
        <w:t>If your method is cheaper and more effective than others, I’ll adopt yours.</w:t>
      </w:r>
      <w:r>
        <w:rPr>
          <w:rFonts w:cstheme="minorHAnsi"/>
          <w:sz w:val="18"/>
          <w:szCs w:val="18"/>
        </w:rPr>
        <w:t>”</w:t>
      </w:r>
    </w:p>
    <w:p w14:paraId="15FC89E6" w14:textId="77777777" w:rsidR="0040667E" w:rsidRDefault="0040667E" w:rsidP="0040667E">
      <w:pPr>
        <w:spacing w:line="276" w:lineRule="auto"/>
        <w:jc w:val="center"/>
        <w:rPr>
          <w:rFonts w:cstheme="minorHAnsi"/>
          <w:sz w:val="18"/>
          <w:szCs w:val="18"/>
        </w:rPr>
      </w:pPr>
      <w:r>
        <w:rPr>
          <w:rFonts w:cstheme="minorHAnsi"/>
          <w:noProof/>
          <w:sz w:val="18"/>
          <w:szCs w:val="18"/>
        </w:rPr>
        <w:drawing>
          <wp:inline distT="0" distB="0" distL="0" distR="0" wp14:anchorId="359A03E8" wp14:editId="7094A336">
            <wp:extent cx="1953200" cy="1980353"/>
            <wp:effectExtent l="0" t="0" r="0" b="0"/>
            <wp:docPr id="7" name="图片 7" descr="C:\Users\HP\Desktop\照片\照片\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照片\照片\2-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3540" cy="1980698"/>
                    </a:xfrm>
                    <a:prstGeom prst="rect">
                      <a:avLst/>
                    </a:prstGeom>
                    <a:noFill/>
                    <a:ln>
                      <a:noFill/>
                    </a:ln>
                  </pic:spPr>
                </pic:pic>
              </a:graphicData>
            </a:graphic>
          </wp:inline>
        </w:drawing>
      </w:r>
    </w:p>
    <w:p w14:paraId="2196B8F7" w14:textId="1CEE1EF8" w:rsidR="00316F0C" w:rsidRDefault="00316F0C">
      <w:pPr>
        <w:jc w:val="center"/>
        <w:rPr>
          <w:rFonts w:cstheme="minorHAnsi"/>
          <w:sz w:val="18"/>
          <w:szCs w:val="18"/>
        </w:rPr>
        <w:pPrChange w:id="1411" w:author="15310893653@163.com" w:date="2020-10-07T16:51:00Z">
          <w:pPr/>
        </w:pPrChange>
      </w:pPr>
      <w:r>
        <w:rPr>
          <w:rFonts w:cstheme="minorHAnsi"/>
          <w:sz w:val="18"/>
          <w:szCs w:val="18"/>
        </w:rPr>
        <w:lastRenderedPageBreak/>
        <w:t xml:space="preserve">A </w:t>
      </w:r>
      <w:ins w:id="1412" w:author="15310893653@163.com" w:date="2020-10-07T16:51:00Z">
        <w:r w:rsidR="00741F97">
          <w:rPr>
            <w:rFonts w:cstheme="minorHAnsi"/>
            <w:sz w:val="18"/>
            <w:szCs w:val="18"/>
          </w:rPr>
          <w:t>Farmer</w:t>
        </w:r>
      </w:ins>
      <w:del w:id="1413" w:author="15310893653@163.com" w:date="2020-10-07T16:51:00Z">
        <w:r w:rsidDel="00741F97">
          <w:rPr>
            <w:rFonts w:cstheme="minorHAnsi"/>
            <w:sz w:val="18"/>
            <w:szCs w:val="18"/>
          </w:rPr>
          <w:delText>p</w:delText>
        </w:r>
        <w:r w:rsidR="0040667E" w:rsidRPr="0040667E" w:rsidDel="00741F97">
          <w:rPr>
            <w:rFonts w:cstheme="minorHAnsi"/>
            <w:sz w:val="18"/>
            <w:szCs w:val="18"/>
          </w:rPr>
          <w:delText>easant</w:delText>
        </w:r>
      </w:del>
    </w:p>
    <w:p w14:paraId="6FA52F3B" w14:textId="18098CC7" w:rsidR="00316F0C" w:rsidDel="00741F97" w:rsidRDefault="00741F97" w:rsidP="0040667E">
      <w:pPr>
        <w:rPr>
          <w:del w:id="1414" w:author="15310893653@163.com" w:date="2020-10-07T16:51:00Z"/>
          <w:rFonts w:ascii="Sitka Display" w:hAnsi="Sitka Display" w:cstheme="minorHAnsi"/>
          <w:b/>
          <w:bCs/>
          <w:sz w:val="18"/>
          <w:szCs w:val="18"/>
          <w:u w:val="single"/>
        </w:rPr>
      </w:pPr>
      <w:ins w:id="1415" w:author="15310893653@163.com" w:date="2020-10-07T16:51:00Z">
        <w:r>
          <w:rPr>
            <w:rFonts w:ascii="Sitka Display" w:hAnsi="Sitka Display" w:cstheme="minorHAnsi"/>
            <w:b/>
            <w:bCs/>
            <w:sz w:val="18"/>
            <w:szCs w:val="18"/>
            <w:u w:val="single"/>
          </w:rPr>
          <w:t>We wanted to know…</w:t>
        </w:r>
      </w:ins>
      <w:del w:id="1416" w:author="15310893653@163.com" w:date="2020-10-07T16:51:00Z">
        <w:r w:rsidR="00316F0C" w:rsidRPr="00B33F4A" w:rsidDel="00741F97">
          <w:rPr>
            <w:rFonts w:cstheme="minorHAnsi" w:hint="eastAsia"/>
            <w:sz w:val="18"/>
            <w:szCs w:val="18"/>
            <w:u w:val="single"/>
          </w:rPr>
          <w:delText>W</w:delText>
        </w:r>
        <w:r w:rsidR="00316F0C" w:rsidRPr="00B33F4A" w:rsidDel="00741F97">
          <w:rPr>
            <w:rFonts w:cstheme="minorHAnsi"/>
            <w:sz w:val="18"/>
            <w:szCs w:val="18"/>
            <w:u w:val="single"/>
          </w:rPr>
          <w:delText>hy did we want to interview h</w:delText>
        </w:r>
        <w:r w:rsidR="00316F0C" w:rsidDel="00741F97">
          <w:rPr>
            <w:rFonts w:cstheme="minorHAnsi"/>
            <w:sz w:val="18"/>
            <w:szCs w:val="18"/>
            <w:u w:val="single"/>
          </w:rPr>
          <w:delText>im</w:delText>
        </w:r>
        <w:r w:rsidR="00316F0C" w:rsidRPr="00B33F4A" w:rsidDel="00741F97">
          <w:rPr>
            <w:rFonts w:cstheme="minorHAnsi"/>
            <w:sz w:val="18"/>
            <w:szCs w:val="18"/>
            <w:u w:val="single"/>
          </w:rPr>
          <w:delText>?</w:delText>
        </w:r>
      </w:del>
    </w:p>
    <w:p w14:paraId="416A7686" w14:textId="77777777" w:rsidR="00741F97" w:rsidRPr="00B33F4A" w:rsidRDefault="00741F97" w:rsidP="00316F0C">
      <w:pPr>
        <w:rPr>
          <w:ins w:id="1417" w:author="15310893653@163.com" w:date="2020-10-07T16:51:00Z"/>
          <w:rFonts w:cstheme="minorHAnsi"/>
          <w:sz w:val="18"/>
          <w:szCs w:val="18"/>
          <w:u w:val="single"/>
        </w:rPr>
      </w:pPr>
    </w:p>
    <w:p w14:paraId="4C907E00" w14:textId="33A1CD87" w:rsidR="00316F0C" w:rsidRPr="00741F97" w:rsidRDefault="00A35DAD">
      <w:pPr>
        <w:pStyle w:val="af"/>
        <w:numPr>
          <w:ilvl w:val="0"/>
          <w:numId w:val="14"/>
        </w:numPr>
        <w:ind w:firstLineChars="0"/>
        <w:rPr>
          <w:rFonts w:cstheme="minorHAnsi"/>
          <w:sz w:val="18"/>
          <w:szCs w:val="18"/>
          <w:rPrChange w:id="1418" w:author="15310893653@163.com" w:date="2020-10-07T16:52:00Z">
            <w:rPr/>
          </w:rPrChange>
        </w:rPr>
        <w:pPrChange w:id="1419" w:author="15310893653@163.com" w:date="2020-10-07T16:52:00Z">
          <w:pPr/>
        </w:pPrChange>
      </w:pPr>
      <w:del w:id="1420" w:author="15310893653@163.com" w:date="2020-10-07T16:52:00Z">
        <w:r w:rsidRPr="00741F97" w:rsidDel="00741F97">
          <w:rPr>
            <w:rFonts w:cstheme="minorHAnsi"/>
            <w:sz w:val="18"/>
            <w:szCs w:val="18"/>
            <w:rPrChange w:id="1421" w:author="15310893653@163.com" w:date="2020-10-07T16:52:00Z">
              <w:rPr/>
            </w:rPrChange>
          </w:rPr>
          <w:delText xml:space="preserve">We want to know </w:delText>
        </w:r>
      </w:del>
      <w:ins w:id="1422" w:author="15310893653@163.com" w:date="2020-10-07T16:52:00Z">
        <w:r w:rsidR="00741F97" w:rsidRPr="00741F97">
          <w:rPr>
            <w:rFonts w:cstheme="minorHAnsi"/>
            <w:sz w:val="18"/>
            <w:szCs w:val="18"/>
            <w:rPrChange w:id="1423" w:author="15310893653@163.com" w:date="2020-10-07T16:52:00Z">
              <w:rPr/>
            </w:rPrChange>
          </w:rPr>
          <w:t>I</w:t>
        </w:r>
      </w:ins>
      <w:del w:id="1424" w:author="15310893653@163.com" w:date="2020-10-07T16:52:00Z">
        <w:r w:rsidRPr="00741F97" w:rsidDel="00741F97">
          <w:rPr>
            <w:rFonts w:cstheme="minorHAnsi"/>
            <w:sz w:val="18"/>
            <w:szCs w:val="18"/>
            <w:rPrChange w:id="1425" w:author="15310893653@163.com" w:date="2020-10-07T16:52:00Z">
              <w:rPr/>
            </w:rPrChange>
          </w:rPr>
          <w:delText>i</w:delText>
        </w:r>
      </w:del>
      <w:r w:rsidRPr="00741F97">
        <w:rPr>
          <w:rFonts w:cstheme="minorHAnsi"/>
          <w:sz w:val="18"/>
          <w:szCs w:val="18"/>
          <w:rPrChange w:id="1426" w:author="15310893653@163.com" w:date="2020-10-07T16:52:00Z">
            <w:rPr/>
          </w:rPrChange>
        </w:rPr>
        <w:t xml:space="preserve">f peasants </w:t>
      </w:r>
      <w:ins w:id="1427" w:author="15310893653@163.com" w:date="2020-10-07T16:52:00Z">
        <w:r w:rsidR="00741F97" w:rsidRPr="00741F97">
          <w:rPr>
            <w:rFonts w:cstheme="minorHAnsi"/>
            <w:sz w:val="18"/>
            <w:szCs w:val="18"/>
            <w:rPrChange w:id="1428" w:author="15310893653@163.com" w:date="2020-10-07T16:52:00Z">
              <w:rPr/>
            </w:rPrChange>
          </w:rPr>
          <w:t xml:space="preserve">can </w:t>
        </w:r>
      </w:ins>
      <w:r w:rsidRPr="00741F97">
        <w:rPr>
          <w:rFonts w:cstheme="minorHAnsi"/>
          <w:sz w:val="18"/>
          <w:szCs w:val="18"/>
          <w:rPrChange w:id="1429" w:author="15310893653@163.com" w:date="2020-10-07T16:52:00Z">
            <w:rPr/>
          </w:rPrChange>
        </w:rPr>
        <w:t xml:space="preserve">get interests from this circle and what </w:t>
      </w:r>
      <w:del w:id="1430" w:author="Office" w:date="2020-10-08T10:30:00Z">
        <w:r w:rsidRPr="00741F97" w:rsidDel="001142B1">
          <w:rPr>
            <w:rFonts w:cstheme="minorHAnsi"/>
            <w:sz w:val="18"/>
            <w:szCs w:val="18"/>
            <w:rPrChange w:id="1431" w:author="15310893653@163.com" w:date="2020-10-07T16:52:00Z">
              <w:rPr/>
            </w:rPrChange>
          </w:rPr>
          <w:delText xml:space="preserve">are </w:delText>
        </w:r>
      </w:del>
      <w:r w:rsidRPr="00741F97">
        <w:rPr>
          <w:rFonts w:cstheme="minorHAnsi"/>
          <w:sz w:val="18"/>
          <w:szCs w:val="18"/>
          <w:rPrChange w:id="1432" w:author="15310893653@163.com" w:date="2020-10-07T16:52:00Z">
            <w:rPr/>
          </w:rPrChange>
        </w:rPr>
        <w:t xml:space="preserve">they </w:t>
      </w:r>
      <w:ins w:id="1433" w:author="Office" w:date="2020-10-08T10:30:00Z">
        <w:r w:rsidR="001142B1" w:rsidRPr="00C718D8">
          <w:rPr>
            <w:rFonts w:cstheme="minorHAnsi"/>
            <w:sz w:val="18"/>
            <w:szCs w:val="18"/>
          </w:rPr>
          <w:t>are</w:t>
        </w:r>
        <w:r w:rsidR="001142B1" w:rsidRPr="001142B1">
          <w:rPr>
            <w:rFonts w:cstheme="minorHAnsi"/>
            <w:sz w:val="18"/>
            <w:szCs w:val="18"/>
          </w:rPr>
          <w:t xml:space="preserve"> </w:t>
        </w:r>
      </w:ins>
      <w:r w:rsidRPr="00741F97">
        <w:rPr>
          <w:rFonts w:cstheme="minorHAnsi"/>
          <w:sz w:val="18"/>
          <w:szCs w:val="18"/>
          <w:rPrChange w:id="1434" w:author="15310893653@163.com" w:date="2020-10-07T16:52:00Z">
            <w:rPr/>
          </w:rPrChange>
        </w:rPr>
        <w:t>really want</w:t>
      </w:r>
      <w:del w:id="1435" w:author="Office" w:date="2020-10-08T10:30:00Z">
        <w:r w:rsidRPr="00741F97" w:rsidDel="001142B1">
          <w:rPr>
            <w:rFonts w:cstheme="minorHAnsi"/>
            <w:sz w:val="18"/>
            <w:szCs w:val="18"/>
            <w:rPrChange w:id="1436" w:author="15310893653@163.com" w:date="2020-10-07T16:52:00Z">
              <w:rPr/>
            </w:rPrChange>
          </w:rPr>
          <w:delText>.</w:delText>
        </w:r>
      </w:del>
      <w:ins w:id="1437" w:author="Office" w:date="2020-10-08T10:30:00Z">
        <w:r w:rsidR="001142B1">
          <w:rPr>
            <w:rFonts w:cstheme="minorHAnsi"/>
            <w:sz w:val="18"/>
            <w:szCs w:val="18"/>
          </w:rPr>
          <w:t>.</w:t>
        </w:r>
      </w:ins>
    </w:p>
    <w:p w14:paraId="004F262E" w14:textId="77777777" w:rsidR="00741F97" w:rsidRPr="00741F97" w:rsidRDefault="00741F97">
      <w:pPr>
        <w:rPr>
          <w:ins w:id="1438" w:author="15310893653@163.com" w:date="2020-10-07T16:52:00Z"/>
          <w:rFonts w:ascii="Sitka Display" w:hAnsi="Sitka Display" w:cstheme="minorHAnsi"/>
          <w:b/>
          <w:bCs/>
          <w:sz w:val="18"/>
          <w:szCs w:val="18"/>
          <w:u w:val="single"/>
          <w:rPrChange w:id="1439" w:author="15310893653@163.com" w:date="2020-10-07T16:52:00Z">
            <w:rPr>
              <w:ins w:id="1440" w:author="15310893653@163.com" w:date="2020-10-07T16:52:00Z"/>
            </w:rPr>
          </w:rPrChange>
        </w:rPr>
        <w:pPrChange w:id="1441" w:author="15310893653@163.com" w:date="2020-10-07T16:52:00Z">
          <w:pPr>
            <w:pStyle w:val="af"/>
            <w:numPr>
              <w:numId w:val="14"/>
            </w:numPr>
            <w:ind w:left="420" w:firstLineChars="0" w:hanging="420"/>
          </w:pPr>
        </w:pPrChange>
      </w:pPr>
      <w:ins w:id="1442" w:author="15310893653@163.com" w:date="2020-10-07T16:52:00Z">
        <w:r w:rsidRPr="00741F97">
          <w:rPr>
            <w:rFonts w:ascii="Sitka Display" w:hAnsi="Sitka Display" w:cstheme="minorHAnsi"/>
            <w:b/>
            <w:bCs/>
            <w:sz w:val="18"/>
            <w:szCs w:val="18"/>
            <w:u w:val="single"/>
            <w:rPrChange w:id="1443" w:author="15310893653@163.com" w:date="2020-10-07T16:52:00Z">
              <w:rPr/>
            </w:rPrChange>
          </w:rPr>
          <w:t>What did we get?</w:t>
        </w:r>
      </w:ins>
    </w:p>
    <w:p w14:paraId="748CE98A" w14:textId="725D4C90" w:rsidR="00A35DAD" w:rsidRPr="00316F0C" w:rsidDel="00741F97" w:rsidRDefault="00A35DAD" w:rsidP="00A35DAD">
      <w:pPr>
        <w:spacing w:line="276" w:lineRule="auto"/>
        <w:rPr>
          <w:del w:id="1444" w:author="15310893653@163.com" w:date="2020-10-07T16:52:00Z"/>
          <w:rFonts w:cstheme="minorHAnsi"/>
          <w:sz w:val="18"/>
          <w:szCs w:val="18"/>
        </w:rPr>
      </w:pPr>
      <w:del w:id="1445" w:author="15310893653@163.com" w:date="2020-10-07T16:52:00Z">
        <w:r w:rsidRPr="00B33F4A" w:rsidDel="00741F97">
          <w:rPr>
            <w:rFonts w:cstheme="minorHAnsi" w:hint="eastAsia"/>
            <w:sz w:val="18"/>
            <w:szCs w:val="18"/>
            <w:u w:val="single"/>
          </w:rPr>
          <w:delText>W</w:delText>
        </w:r>
        <w:r w:rsidRPr="00B33F4A" w:rsidDel="00741F97">
          <w:rPr>
            <w:rFonts w:cstheme="minorHAnsi"/>
            <w:sz w:val="18"/>
            <w:szCs w:val="18"/>
            <w:u w:val="single"/>
          </w:rPr>
          <w:delText>hat did we get?</w:delText>
        </w:r>
      </w:del>
    </w:p>
    <w:p w14:paraId="68DE5AB9" w14:textId="0BB5D4EA" w:rsidR="0040667E" w:rsidRPr="0040667E" w:rsidRDefault="00A35DAD" w:rsidP="0040667E">
      <w:pPr>
        <w:rPr>
          <w:rFonts w:cstheme="minorHAnsi"/>
          <w:sz w:val="18"/>
          <w:szCs w:val="18"/>
        </w:rPr>
      </w:pPr>
      <w:r>
        <w:rPr>
          <w:rFonts w:cstheme="minorHAnsi" w:hint="eastAsia"/>
          <w:sz w:val="18"/>
          <w:szCs w:val="18"/>
        </w:rPr>
        <w:t>A</w:t>
      </w:r>
      <w:ins w:id="1446" w:author="15310893653@163.com" w:date="2020-10-07T16:53:00Z">
        <w:r w:rsidR="00741F97">
          <w:rPr>
            <w:rFonts w:cstheme="minorHAnsi"/>
            <w:sz w:val="18"/>
            <w:szCs w:val="18"/>
          </w:rPr>
          <w:t>n agricultural worker</w:t>
        </w:r>
      </w:ins>
      <w:del w:id="1447" w:author="15310893653@163.com" w:date="2020-10-07T16:53:00Z">
        <w:r w:rsidDel="00741F97">
          <w:rPr>
            <w:rFonts w:cstheme="minorHAnsi"/>
            <w:sz w:val="18"/>
            <w:szCs w:val="18"/>
          </w:rPr>
          <w:delText xml:space="preserve"> peasant</w:delText>
        </w:r>
      </w:del>
      <w:r>
        <w:rPr>
          <w:rFonts w:cstheme="minorHAnsi"/>
          <w:sz w:val="18"/>
          <w:szCs w:val="18"/>
        </w:rPr>
        <w:t xml:space="preserve"> </w:t>
      </w:r>
      <w:ins w:id="1448" w:author="15310893653@163.com" w:date="2020-10-07T16:53:00Z">
        <w:r w:rsidR="00741F97">
          <w:rPr>
            <w:rFonts w:cstheme="minorHAnsi"/>
            <w:sz w:val="18"/>
            <w:szCs w:val="18"/>
          </w:rPr>
          <w:t>in a planting industry</w:t>
        </w:r>
      </w:ins>
      <w:del w:id="1449" w:author="15310893653@163.com" w:date="2020-10-07T16:53:00Z">
        <w:r w:rsidDel="00741F97">
          <w:rPr>
            <w:rFonts w:cstheme="minorHAnsi"/>
            <w:sz w:val="18"/>
            <w:szCs w:val="18"/>
          </w:rPr>
          <w:delText>who is working in an aricultural enterprise</w:delText>
        </w:r>
      </w:del>
      <w:del w:id="1450" w:author="Office" w:date="2020-10-08T10:32:00Z">
        <w:r w:rsidDel="007846EA">
          <w:rPr>
            <w:rFonts w:cstheme="minorHAnsi"/>
            <w:sz w:val="18"/>
            <w:szCs w:val="18"/>
          </w:rPr>
          <w:delText>, he</w:delText>
        </w:r>
      </w:del>
      <w:r>
        <w:rPr>
          <w:rFonts w:cstheme="minorHAnsi"/>
          <w:sz w:val="18"/>
          <w:szCs w:val="18"/>
        </w:rPr>
        <w:t xml:space="preserve"> said, “</w:t>
      </w:r>
      <w:r w:rsidR="0040667E" w:rsidRPr="0040667E">
        <w:rPr>
          <w:rFonts w:cstheme="minorHAnsi"/>
          <w:sz w:val="18"/>
          <w:szCs w:val="18"/>
        </w:rPr>
        <w:t xml:space="preserve">Now I am working on a farm and </w:t>
      </w:r>
      <w:ins w:id="1451" w:author="15310893653@163.com" w:date="2020-10-07T16:53:00Z">
        <w:r w:rsidR="00741F97">
          <w:rPr>
            <w:rFonts w:cstheme="minorHAnsi"/>
            <w:sz w:val="18"/>
            <w:szCs w:val="18"/>
          </w:rPr>
          <w:t>has rent</w:t>
        </w:r>
      </w:ins>
      <w:ins w:id="1452" w:author="15310893653@163.com" w:date="2020-10-07T16:54:00Z">
        <w:r w:rsidR="00741F97">
          <w:rPr>
            <w:rFonts w:cstheme="minorHAnsi"/>
            <w:sz w:val="18"/>
            <w:szCs w:val="18"/>
          </w:rPr>
          <w:t>ed</w:t>
        </w:r>
      </w:ins>
      <w:del w:id="1453" w:author="15310893653@163.com" w:date="2020-10-07T16:53:00Z">
        <w:r w:rsidR="0040667E" w:rsidRPr="0040667E" w:rsidDel="00741F97">
          <w:rPr>
            <w:rFonts w:cstheme="minorHAnsi"/>
            <w:sz w:val="18"/>
            <w:szCs w:val="18"/>
          </w:rPr>
          <w:delText>renting</w:delText>
        </w:r>
      </w:del>
      <w:r w:rsidR="0040667E" w:rsidRPr="0040667E">
        <w:rPr>
          <w:rFonts w:cstheme="minorHAnsi"/>
          <w:sz w:val="18"/>
          <w:szCs w:val="18"/>
        </w:rPr>
        <w:t xml:space="preserve"> the land to </w:t>
      </w:r>
      <w:r>
        <w:rPr>
          <w:rFonts w:cstheme="minorHAnsi"/>
          <w:sz w:val="18"/>
          <w:szCs w:val="18"/>
        </w:rPr>
        <w:t xml:space="preserve">the </w:t>
      </w:r>
      <w:r w:rsidR="0040667E" w:rsidRPr="0040667E">
        <w:rPr>
          <w:rFonts w:cstheme="minorHAnsi"/>
          <w:sz w:val="18"/>
          <w:szCs w:val="18"/>
        </w:rPr>
        <w:t>enterprise</w:t>
      </w:r>
      <w:r>
        <w:rPr>
          <w:rFonts w:cstheme="minorHAnsi"/>
          <w:sz w:val="18"/>
          <w:szCs w:val="18"/>
        </w:rPr>
        <w:t>rs</w:t>
      </w:r>
      <w:r w:rsidR="0040667E" w:rsidRPr="0040667E">
        <w:rPr>
          <w:rFonts w:cstheme="minorHAnsi"/>
          <w:sz w:val="18"/>
          <w:szCs w:val="18"/>
        </w:rPr>
        <w:t>.</w:t>
      </w:r>
      <w:r w:rsidR="0040667E" w:rsidRPr="00741F97">
        <w:rPr>
          <w:rFonts w:cstheme="minorHAnsi"/>
          <w:b/>
          <w:bCs/>
          <w:sz w:val="18"/>
          <w:szCs w:val="18"/>
          <w:rPrChange w:id="1454" w:author="15310893653@163.com" w:date="2020-10-07T16:54:00Z">
            <w:rPr>
              <w:rFonts w:cstheme="minorHAnsi"/>
              <w:sz w:val="18"/>
              <w:szCs w:val="18"/>
            </w:rPr>
          </w:rPrChange>
        </w:rPr>
        <w:t xml:space="preserve"> </w:t>
      </w:r>
      <w:r w:rsidRPr="00741F97">
        <w:rPr>
          <w:rFonts w:cstheme="minorHAnsi"/>
          <w:b/>
          <w:bCs/>
          <w:sz w:val="18"/>
          <w:szCs w:val="18"/>
          <w:rPrChange w:id="1455" w:author="15310893653@163.com" w:date="2020-10-07T16:54:00Z">
            <w:rPr>
              <w:rFonts w:cstheme="minorHAnsi"/>
              <w:sz w:val="18"/>
              <w:szCs w:val="18"/>
            </w:rPr>
          </w:rPrChange>
        </w:rPr>
        <w:t xml:space="preserve">I’m content with my present life, </w:t>
      </w:r>
      <w:r w:rsidR="00A57683" w:rsidRPr="00741F97">
        <w:rPr>
          <w:rFonts w:cstheme="minorHAnsi"/>
          <w:b/>
          <w:bCs/>
          <w:sz w:val="18"/>
          <w:szCs w:val="18"/>
          <w:rPrChange w:id="1456" w:author="15310893653@163.com" w:date="2020-10-07T16:54:00Z">
            <w:rPr>
              <w:rFonts w:cstheme="minorHAnsi"/>
              <w:sz w:val="18"/>
              <w:szCs w:val="18"/>
            </w:rPr>
          </w:rPrChange>
        </w:rPr>
        <w:t>because I get a steady income</w:t>
      </w:r>
      <w:r w:rsidR="00A57683">
        <w:rPr>
          <w:rFonts w:cstheme="minorHAnsi"/>
          <w:sz w:val="18"/>
          <w:szCs w:val="18"/>
        </w:rPr>
        <w:t>.</w:t>
      </w:r>
      <w:r w:rsidR="0040667E" w:rsidRPr="0040667E">
        <w:rPr>
          <w:rFonts w:cstheme="minorHAnsi"/>
          <w:sz w:val="18"/>
          <w:szCs w:val="18"/>
        </w:rPr>
        <w:t xml:space="preserve"> If </w:t>
      </w:r>
      <w:r w:rsidR="00A57683">
        <w:rPr>
          <w:rFonts w:cstheme="minorHAnsi"/>
          <w:sz w:val="18"/>
          <w:szCs w:val="18"/>
        </w:rPr>
        <w:t>our company</w:t>
      </w:r>
      <w:r w:rsidR="0040667E" w:rsidRPr="0040667E">
        <w:rPr>
          <w:rFonts w:cstheme="minorHAnsi"/>
          <w:sz w:val="18"/>
          <w:szCs w:val="18"/>
        </w:rPr>
        <w:t xml:space="preserve"> </w:t>
      </w:r>
      <w:r w:rsidR="0040667E" w:rsidRPr="00741F97">
        <w:rPr>
          <w:rFonts w:cstheme="minorHAnsi"/>
          <w:b/>
          <w:bCs/>
          <w:sz w:val="18"/>
          <w:szCs w:val="18"/>
          <w:rPrChange w:id="1457" w:author="15310893653@163.com" w:date="2020-10-07T16:54:00Z">
            <w:rPr>
              <w:rFonts w:cstheme="minorHAnsi"/>
              <w:sz w:val="18"/>
              <w:szCs w:val="18"/>
            </w:rPr>
          </w:rPrChange>
        </w:rPr>
        <w:t>sell</w:t>
      </w:r>
      <w:r w:rsidR="00A57683" w:rsidRPr="00741F97">
        <w:rPr>
          <w:rFonts w:cstheme="minorHAnsi"/>
          <w:b/>
          <w:bCs/>
          <w:sz w:val="18"/>
          <w:szCs w:val="18"/>
          <w:rPrChange w:id="1458" w:author="15310893653@163.com" w:date="2020-10-07T16:54:00Z">
            <w:rPr>
              <w:rFonts w:cstheme="minorHAnsi"/>
              <w:sz w:val="18"/>
              <w:szCs w:val="18"/>
            </w:rPr>
          </w:rPrChange>
        </w:rPr>
        <w:t>s</w:t>
      </w:r>
      <w:r w:rsidR="0040667E" w:rsidRPr="00741F97">
        <w:rPr>
          <w:rFonts w:cstheme="minorHAnsi"/>
          <w:b/>
          <w:bCs/>
          <w:sz w:val="18"/>
          <w:szCs w:val="18"/>
          <w:rPrChange w:id="1459" w:author="15310893653@163.com" w:date="2020-10-07T16:54:00Z">
            <w:rPr>
              <w:rFonts w:cstheme="minorHAnsi"/>
              <w:sz w:val="18"/>
              <w:szCs w:val="18"/>
            </w:rPr>
          </w:rPrChange>
        </w:rPr>
        <w:t xml:space="preserve"> more fruits and vegetables</w:t>
      </w:r>
      <w:r w:rsidR="0040667E" w:rsidRPr="0040667E">
        <w:rPr>
          <w:rFonts w:cstheme="minorHAnsi"/>
          <w:sz w:val="18"/>
          <w:szCs w:val="18"/>
        </w:rPr>
        <w:t>, I'll get</w:t>
      </w:r>
      <w:r w:rsidR="0040667E" w:rsidRPr="00741F97">
        <w:rPr>
          <w:rFonts w:cstheme="minorHAnsi"/>
          <w:b/>
          <w:bCs/>
          <w:sz w:val="18"/>
          <w:szCs w:val="18"/>
          <w:rPrChange w:id="1460" w:author="15310893653@163.com" w:date="2020-10-07T16:54:00Z">
            <w:rPr>
              <w:rFonts w:cstheme="minorHAnsi"/>
              <w:sz w:val="18"/>
              <w:szCs w:val="18"/>
            </w:rPr>
          </w:rPrChange>
        </w:rPr>
        <w:t xml:space="preserve"> more money</w:t>
      </w:r>
      <w:r w:rsidR="0040667E" w:rsidRPr="0040667E">
        <w:rPr>
          <w:rFonts w:cstheme="minorHAnsi"/>
          <w:sz w:val="18"/>
          <w:szCs w:val="18"/>
        </w:rPr>
        <w:t xml:space="preserve"> and no longer </w:t>
      </w:r>
      <w:del w:id="1461" w:author="Office" w:date="2020-10-08T10:33:00Z">
        <w:r w:rsidR="0040667E" w:rsidRPr="0040667E" w:rsidDel="007846EA">
          <w:rPr>
            <w:rFonts w:cstheme="minorHAnsi"/>
            <w:sz w:val="18"/>
            <w:szCs w:val="18"/>
          </w:rPr>
          <w:delText xml:space="preserve">has </w:delText>
        </w:r>
      </w:del>
      <w:ins w:id="1462" w:author="Office" w:date="2020-10-08T10:33:00Z">
        <w:r w:rsidR="007846EA" w:rsidRPr="0040667E">
          <w:rPr>
            <w:rFonts w:cstheme="minorHAnsi"/>
            <w:sz w:val="18"/>
            <w:szCs w:val="18"/>
          </w:rPr>
          <w:t>ha</w:t>
        </w:r>
        <w:r w:rsidR="007846EA">
          <w:rPr>
            <w:rFonts w:cstheme="minorHAnsi"/>
            <w:sz w:val="18"/>
            <w:szCs w:val="18"/>
          </w:rPr>
          <w:t>ve</w:t>
        </w:r>
        <w:r w:rsidR="007846EA" w:rsidRPr="0040667E">
          <w:rPr>
            <w:rFonts w:cstheme="minorHAnsi"/>
            <w:sz w:val="18"/>
            <w:szCs w:val="18"/>
          </w:rPr>
          <w:t xml:space="preserve"> </w:t>
        </w:r>
      </w:ins>
      <w:r w:rsidR="0040667E" w:rsidRPr="0040667E">
        <w:rPr>
          <w:rFonts w:cstheme="minorHAnsi"/>
          <w:sz w:val="18"/>
          <w:szCs w:val="18"/>
        </w:rPr>
        <w:t>to worry about the basic needs.</w:t>
      </w:r>
      <w:r>
        <w:rPr>
          <w:rFonts w:cstheme="minorHAnsi"/>
          <w:sz w:val="18"/>
          <w:szCs w:val="18"/>
        </w:rPr>
        <w:t>”</w:t>
      </w:r>
    </w:p>
    <w:p w14:paraId="12FF3BA8" w14:textId="77777777" w:rsidR="00F61F1B" w:rsidRPr="007846EA" w:rsidRDefault="00F61F1B">
      <w:pPr>
        <w:spacing w:line="276" w:lineRule="auto"/>
        <w:rPr>
          <w:rFonts w:cstheme="minorHAnsi"/>
          <w:sz w:val="18"/>
          <w:szCs w:val="18"/>
        </w:rPr>
      </w:pPr>
    </w:p>
    <w:p w14:paraId="64A04DEE" w14:textId="54F5642B" w:rsidR="00F61F1B" w:rsidRDefault="00316F0C">
      <w:pPr>
        <w:spacing w:line="276" w:lineRule="auto"/>
        <w:jc w:val="center"/>
        <w:rPr>
          <w:rFonts w:cstheme="minorHAnsi"/>
          <w:sz w:val="18"/>
          <w:szCs w:val="18"/>
        </w:rPr>
        <w:pPrChange w:id="1463" w:author="15310893653@163.com" w:date="2020-10-07T16:54:00Z">
          <w:pPr>
            <w:spacing w:line="276" w:lineRule="auto"/>
          </w:pPr>
        </w:pPrChange>
      </w:pPr>
      <w:r>
        <w:rPr>
          <w:rFonts w:cstheme="minorHAnsi" w:hint="eastAsia"/>
          <w:sz w:val="18"/>
          <w:szCs w:val="18"/>
        </w:rPr>
        <w:t>C</w:t>
      </w:r>
      <w:r>
        <w:rPr>
          <w:rFonts w:cstheme="minorHAnsi"/>
          <w:sz w:val="18"/>
          <w:szCs w:val="18"/>
        </w:rPr>
        <w:t>onsumers</w:t>
      </w:r>
    </w:p>
    <w:p w14:paraId="5B789AB6" w14:textId="4B00FEDE" w:rsidR="00316F0C" w:rsidDel="00741F97" w:rsidRDefault="00741F97">
      <w:pPr>
        <w:spacing w:line="276" w:lineRule="auto"/>
        <w:rPr>
          <w:del w:id="1464" w:author="15310893653@163.com" w:date="2020-10-07T16:54:00Z"/>
          <w:rFonts w:ascii="Sitka Display" w:hAnsi="Sitka Display" w:cstheme="minorHAnsi"/>
          <w:b/>
          <w:bCs/>
          <w:sz w:val="18"/>
          <w:szCs w:val="18"/>
          <w:u w:val="single"/>
        </w:rPr>
      </w:pPr>
      <w:ins w:id="1465" w:author="15310893653@163.com" w:date="2020-10-07T16:54:00Z">
        <w:r>
          <w:rPr>
            <w:rFonts w:ascii="Sitka Display" w:hAnsi="Sitka Display" w:cstheme="minorHAnsi"/>
            <w:b/>
            <w:bCs/>
            <w:sz w:val="18"/>
            <w:szCs w:val="18"/>
            <w:u w:val="single"/>
          </w:rPr>
          <w:t>We wanted to know…</w:t>
        </w:r>
      </w:ins>
      <w:del w:id="1466" w:author="15310893653@163.com" w:date="2020-10-07T16:54:00Z">
        <w:r w:rsidR="00316F0C" w:rsidRPr="00B33F4A" w:rsidDel="00741F97">
          <w:rPr>
            <w:rFonts w:cstheme="minorHAnsi" w:hint="eastAsia"/>
            <w:sz w:val="18"/>
            <w:szCs w:val="18"/>
            <w:u w:val="single"/>
          </w:rPr>
          <w:delText>W</w:delText>
        </w:r>
        <w:r w:rsidR="00316F0C" w:rsidRPr="00B33F4A" w:rsidDel="00741F97">
          <w:rPr>
            <w:rFonts w:cstheme="minorHAnsi"/>
            <w:sz w:val="18"/>
            <w:szCs w:val="18"/>
            <w:u w:val="single"/>
          </w:rPr>
          <w:delText>hy did we want to</w:delText>
        </w:r>
        <w:r w:rsidR="00316F0C" w:rsidDel="00741F97">
          <w:rPr>
            <w:rFonts w:cstheme="minorHAnsi"/>
            <w:sz w:val="18"/>
            <w:szCs w:val="18"/>
            <w:u w:val="single"/>
          </w:rPr>
          <w:delText xml:space="preserve"> appraoch them</w:delText>
        </w:r>
        <w:r w:rsidR="00316F0C" w:rsidRPr="00B33F4A" w:rsidDel="00741F97">
          <w:rPr>
            <w:rFonts w:cstheme="minorHAnsi"/>
            <w:sz w:val="18"/>
            <w:szCs w:val="18"/>
            <w:u w:val="single"/>
          </w:rPr>
          <w:delText>?</w:delText>
        </w:r>
      </w:del>
    </w:p>
    <w:p w14:paraId="003E6564" w14:textId="77777777" w:rsidR="00741F97" w:rsidRPr="00B33F4A" w:rsidRDefault="00741F97" w:rsidP="00316F0C">
      <w:pPr>
        <w:rPr>
          <w:ins w:id="1467" w:author="15310893653@163.com" w:date="2020-10-07T16:54:00Z"/>
          <w:rFonts w:cstheme="minorHAnsi"/>
          <w:sz w:val="18"/>
          <w:szCs w:val="18"/>
          <w:u w:val="single"/>
        </w:rPr>
      </w:pPr>
    </w:p>
    <w:p w14:paraId="65109A37" w14:textId="77E3FBF9" w:rsidR="00316F0C" w:rsidRPr="00741F97" w:rsidRDefault="00316F0C">
      <w:pPr>
        <w:pStyle w:val="af"/>
        <w:numPr>
          <w:ilvl w:val="0"/>
          <w:numId w:val="14"/>
        </w:numPr>
        <w:spacing w:line="276" w:lineRule="auto"/>
        <w:ind w:firstLineChars="0"/>
        <w:rPr>
          <w:rFonts w:cstheme="minorHAnsi"/>
          <w:sz w:val="18"/>
          <w:szCs w:val="18"/>
          <w:rPrChange w:id="1468" w:author="15310893653@163.com" w:date="2020-10-07T16:55:00Z">
            <w:rPr/>
          </w:rPrChange>
        </w:rPr>
        <w:pPrChange w:id="1469" w:author="15310893653@163.com" w:date="2020-10-07T16:55:00Z">
          <w:pPr>
            <w:spacing w:line="276" w:lineRule="auto"/>
          </w:pPr>
        </w:pPrChange>
      </w:pPr>
      <w:del w:id="1470" w:author="15310893653@163.com" w:date="2020-10-07T16:54:00Z">
        <w:r w:rsidRPr="00741F97" w:rsidDel="00741F97">
          <w:rPr>
            <w:rFonts w:cstheme="minorHAnsi"/>
            <w:sz w:val="18"/>
            <w:szCs w:val="18"/>
            <w:rPrChange w:id="1471" w:author="15310893653@163.com" w:date="2020-10-07T16:55:00Z">
              <w:rPr/>
            </w:rPrChange>
          </w:rPr>
          <w:delText xml:space="preserve">We wonder </w:delText>
        </w:r>
      </w:del>
      <w:ins w:id="1472" w:author="15310893653@163.com" w:date="2020-10-07T16:54:00Z">
        <w:r w:rsidR="00741F97" w:rsidRPr="00741F97">
          <w:rPr>
            <w:rFonts w:cstheme="minorHAnsi"/>
            <w:sz w:val="18"/>
            <w:szCs w:val="18"/>
            <w:rPrChange w:id="1473" w:author="15310893653@163.com" w:date="2020-10-07T16:55:00Z">
              <w:rPr/>
            </w:rPrChange>
          </w:rPr>
          <w:t>I</w:t>
        </w:r>
      </w:ins>
      <w:del w:id="1474" w:author="15310893653@163.com" w:date="2020-10-07T16:54:00Z">
        <w:r w:rsidRPr="00741F97" w:rsidDel="00741F97">
          <w:rPr>
            <w:rFonts w:cstheme="minorHAnsi"/>
            <w:sz w:val="18"/>
            <w:szCs w:val="18"/>
            <w:rPrChange w:id="1475" w:author="15310893653@163.com" w:date="2020-10-07T16:55:00Z">
              <w:rPr/>
            </w:rPrChange>
          </w:rPr>
          <w:delText>i</w:delText>
        </w:r>
      </w:del>
      <w:r w:rsidRPr="00741F97">
        <w:rPr>
          <w:rFonts w:cstheme="minorHAnsi"/>
          <w:sz w:val="18"/>
          <w:szCs w:val="18"/>
          <w:rPrChange w:id="1476" w:author="15310893653@163.com" w:date="2020-10-07T16:55:00Z">
            <w:rPr/>
          </w:rPrChange>
        </w:rPr>
        <w:t xml:space="preserve">f consumers would choose SLIM green vegetables and what </w:t>
      </w:r>
      <w:del w:id="1477" w:author="Office" w:date="2020-10-08T10:33:00Z">
        <w:r w:rsidRPr="00741F97" w:rsidDel="007846EA">
          <w:rPr>
            <w:rFonts w:cstheme="minorHAnsi"/>
            <w:sz w:val="18"/>
            <w:szCs w:val="18"/>
            <w:rPrChange w:id="1478" w:author="15310893653@163.com" w:date="2020-10-07T16:55:00Z">
              <w:rPr/>
            </w:rPrChange>
          </w:rPr>
          <w:delText xml:space="preserve">are they’re </w:delText>
        </w:r>
      </w:del>
      <w:ins w:id="1479" w:author="Office" w:date="2020-10-08T10:33:00Z">
        <w:r w:rsidR="007846EA" w:rsidRPr="00741F97">
          <w:rPr>
            <w:rFonts w:cstheme="minorHAnsi"/>
            <w:sz w:val="18"/>
            <w:szCs w:val="18"/>
            <w:rPrChange w:id="1480" w:author="15310893653@163.com" w:date="2020-10-07T16:55:00Z">
              <w:rPr/>
            </w:rPrChange>
          </w:rPr>
          <w:t>they</w:t>
        </w:r>
        <w:r w:rsidR="007846EA">
          <w:rPr>
            <w:rFonts w:cstheme="minorHAnsi"/>
            <w:sz w:val="18"/>
            <w:szCs w:val="18"/>
          </w:rPr>
          <w:t xml:space="preserve"> are</w:t>
        </w:r>
        <w:r w:rsidR="007846EA" w:rsidRPr="00741F97">
          <w:rPr>
            <w:rFonts w:cstheme="minorHAnsi"/>
            <w:sz w:val="18"/>
            <w:szCs w:val="18"/>
            <w:rPrChange w:id="1481" w:author="15310893653@163.com" w:date="2020-10-07T16:55:00Z">
              <w:rPr/>
            </w:rPrChange>
          </w:rPr>
          <w:t xml:space="preserve"> </w:t>
        </w:r>
      </w:ins>
      <w:r w:rsidRPr="00741F97">
        <w:rPr>
          <w:rFonts w:cstheme="minorHAnsi"/>
          <w:sz w:val="18"/>
          <w:szCs w:val="18"/>
          <w:rPrChange w:id="1482" w:author="15310893653@163.com" w:date="2020-10-07T16:55:00Z">
            <w:rPr/>
          </w:rPrChange>
        </w:rPr>
        <w:t>concerned about.</w:t>
      </w:r>
    </w:p>
    <w:p w14:paraId="1A51BC50" w14:textId="64A1FB40" w:rsidR="00316F0C" w:rsidRPr="00741F97" w:rsidRDefault="00316F0C">
      <w:pPr>
        <w:spacing w:line="276" w:lineRule="auto"/>
        <w:rPr>
          <w:rFonts w:ascii="Sitka Display" w:hAnsi="Sitka Display" w:cstheme="minorHAnsi"/>
          <w:b/>
          <w:bCs/>
          <w:sz w:val="18"/>
          <w:szCs w:val="18"/>
          <w:u w:val="single"/>
          <w:rPrChange w:id="1483" w:author="15310893653@163.com" w:date="2020-10-07T16:55:00Z">
            <w:rPr>
              <w:rFonts w:cstheme="minorHAnsi"/>
              <w:sz w:val="18"/>
              <w:szCs w:val="18"/>
            </w:rPr>
          </w:rPrChange>
        </w:rPr>
      </w:pPr>
      <w:r w:rsidRPr="00741F97">
        <w:rPr>
          <w:rFonts w:ascii="Sitka Display" w:hAnsi="Sitka Display" w:cstheme="minorHAnsi"/>
          <w:b/>
          <w:bCs/>
          <w:sz w:val="18"/>
          <w:szCs w:val="18"/>
          <w:u w:val="single"/>
          <w:rPrChange w:id="1484" w:author="15310893653@163.com" w:date="2020-10-07T16:55:00Z">
            <w:rPr>
              <w:rFonts w:cstheme="minorHAnsi"/>
              <w:sz w:val="18"/>
              <w:szCs w:val="18"/>
              <w:u w:val="single"/>
            </w:rPr>
          </w:rPrChange>
        </w:rPr>
        <w:t>What did we get?</w:t>
      </w:r>
    </w:p>
    <w:p w14:paraId="74DAA29D" w14:textId="3CABC43E" w:rsidR="00F61F1B" w:rsidRDefault="00316F0C">
      <w:pPr>
        <w:spacing w:line="276" w:lineRule="auto"/>
        <w:rPr>
          <w:rFonts w:cstheme="minorHAnsi"/>
          <w:sz w:val="18"/>
          <w:szCs w:val="18"/>
        </w:rPr>
      </w:pPr>
      <w:r>
        <w:rPr>
          <w:rFonts w:cstheme="minorHAnsi" w:hint="eastAsia"/>
          <w:sz w:val="18"/>
          <w:szCs w:val="18"/>
        </w:rPr>
        <w:t>I</w:t>
      </w:r>
      <w:r>
        <w:rPr>
          <w:rFonts w:cstheme="minorHAnsi"/>
          <w:sz w:val="18"/>
          <w:szCs w:val="18"/>
        </w:rPr>
        <w:t xml:space="preserve">n this part, we made a questionnaire. To know more, please click the </w:t>
      </w:r>
      <w:del w:id="1485" w:author="Office" w:date="2020-10-08T10:33:00Z">
        <w:r w:rsidDel="007846EA">
          <w:rPr>
            <w:rFonts w:cstheme="minorHAnsi"/>
            <w:sz w:val="18"/>
            <w:szCs w:val="18"/>
          </w:rPr>
          <w:delText>botton</w:delText>
        </w:r>
      </w:del>
      <w:ins w:id="1486" w:author="Office" w:date="2020-10-08T10:33:00Z">
        <w:r w:rsidR="007846EA">
          <w:rPr>
            <w:rFonts w:cstheme="minorHAnsi"/>
            <w:sz w:val="18"/>
            <w:szCs w:val="18"/>
          </w:rPr>
          <w:t>button</w:t>
        </w:r>
      </w:ins>
      <w:r>
        <w:rPr>
          <w:rFonts w:cstheme="minorHAnsi"/>
          <w:sz w:val="18"/>
          <w:szCs w:val="18"/>
        </w:rPr>
        <w:t>.</w:t>
      </w:r>
    </w:p>
    <w:p w14:paraId="75256B07" w14:textId="59C86529" w:rsidR="00316F0C" w:rsidRPr="0025129E" w:rsidRDefault="00316F0C" w:rsidP="00316F0C">
      <w:pPr>
        <w:spacing w:line="276" w:lineRule="auto"/>
        <w:jc w:val="center"/>
        <w:rPr>
          <w:rFonts w:cstheme="minorHAnsi"/>
          <w:b/>
          <w:bCs/>
          <w:sz w:val="18"/>
          <w:szCs w:val="18"/>
          <w:highlight w:val="cyan"/>
        </w:rPr>
      </w:pPr>
      <w:r w:rsidRPr="00316F0C">
        <w:rPr>
          <w:rFonts w:cstheme="minorHAnsi"/>
          <w:b/>
          <w:bCs/>
          <w:sz w:val="18"/>
          <w:szCs w:val="18"/>
        </w:rPr>
        <w:t xml:space="preserve"> </w:t>
      </w:r>
      <w:r w:rsidRPr="0025129E">
        <w:rPr>
          <w:rFonts w:cstheme="minorHAnsi"/>
          <w:b/>
          <w:bCs/>
          <w:sz w:val="18"/>
          <w:szCs w:val="18"/>
          <w:highlight w:val="cyan"/>
        </w:rPr>
        <w:t>Information Sheet</w:t>
      </w:r>
    </w:p>
    <w:p w14:paraId="029D443F" w14:textId="5D59DA8A" w:rsidR="00F61F1B" w:rsidRPr="0025129E" w:rsidRDefault="00316F0C" w:rsidP="00316F0C">
      <w:pPr>
        <w:spacing w:line="276" w:lineRule="auto"/>
        <w:jc w:val="center"/>
        <w:rPr>
          <w:rFonts w:cstheme="minorHAnsi"/>
          <w:b/>
          <w:bCs/>
          <w:sz w:val="18"/>
          <w:szCs w:val="18"/>
          <w:highlight w:val="cyan"/>
        </w:rPr>
      </w:pPr>
      <w:r w:rsidRPr="0025129E">
        <w:rPr>
          <w:rFonts w:cstheme="minorHAnsi"/>
          <w:b/>
          <w:bCs/>
          <w:sz w:val="18"/>
          <w:szCs w:val="18"/>
          <w:highlight w:val="cyan"/>
        </w:rPr>
        <w:t xml:space="preserve"> Questionnaire</w:t>
      </w:r>
    </w:p>
    <w:p w14:paraId="2052626B" w14:textId="415E89F3" w:rsidR="00316F0C" w:rsidRPr="00316F0C" w:rsidRDefault="00316F0C" w:rsidP="00316F0C">
      <w:pPr>
        <w:spacing w:line="276" w:lineRule="auto"/>
        <w:jc w:val="center"/>
        <w:rPr>
          <w:rFonts w:cstheme="minorHAnsi"/>
          <w:b/>
          <w:bCs/>
          <w:sz w:val="18"/>
          <w:szCs w:val="18"/>
        </w:rPr>
      </w:pPr>
      <w:r w:rsidRPr="0025129E">
        <w:rPr>
          <w:rFonts w:cstheme="minorHAnsi"/>
          <w:b/>
          <w:bCs/>
          <w:sz w:val="18"/>
          <w:szCs w:val="18"/>
          <w:highlight w:val="cyan"/>
        </w:rPr>
        <w:t>Findings</w:t>
      </w:r>
    </w:p>
    <w:p w14:paraId="67551BE8" w14:textId="77777777" w:rsidR="00F61F1B" w:rsidRDefault="00F61F1B">
      <w:pPr>
        <w:rPr>
          <w:rFonts w:cstheme="minorHAnsi"/>
          <w:sz w:val="18"/>
          <w:szCs w:val="18"/>
        </w:rPr>
      </w:pPr>
    </w:p>
    <w:sectPr w:rsidR="00F61F1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0" w:author="Office" w:date="2020-10-04T13:19:00Z" w:initials="O">
    <w:p w14:paraId="470F4D97" w14:textId="77777777" w:rsidR="00A463DE" w:rsidRDefault="00A463DE" w:rsidP="0087226E">
      <w:pPr>
        <w:pStyle w:val="af1"/>
      </w:pPr>
      <w:r>
        <w:rPr>
          <w:rStyle w:val="af0"/>
        </w:rPr>
        <w:annotationRef/>
      </w:r>
      <w:r>
        <w:rPr>
          <w:rFonts w:hint="eastAsia"/>
        </w:rPr>
        <w:t>For Health</w:t>
      </w:r>
      <w:r>
        <w:t xml:space="preserve">, </w:t>
      </w:r>
      <w:r>
        <w:rPr>
          <w:rFonts w:hint="eastAsia"/>
        </w:rPr>
        <w:t>For</w:t>
      </w:r>
      <w:r>
        <w:t xml:space="preserve"> Earning?</w:t>
      </w:r>
    </w:p>
  </w:comment>
  <w:comment w:id="77" w:author="Office" w:date="2020-10-05T03:32:00Z" w:initials="O">
    <w:p w14:paraId="19146AB3" w14:textId="02632202" w:rsidR="00A463DE" w:rsidRDefault="00A463DE">
      <w:pPr>
        <w:pStyle w:val="af1"/>
      </w:pPr>
      <w:r>
        <w:rPr>
          <w:rStyle w:val="af0"/>
        </w:rPr>
        <w:annotationRef/>
      </w:r>
      <w:r>
        <w:rPr>
          <w:rFonts w:hint="eastAsia"/>
        </w:rPr>
        <w:t>第一次出现？链接？</w:t>
      </w:r>
    </w:p>
  </w:comment>
  <w:comment w:id="89" w:author="Office" w:date="2020-10-05T03:52:00Z" w:initials="O">
    <w:p w14:paraId="6A7A630F" w14:textId="77777777" w:rsidR="00A463DE" w:rsidRDefault="00A463DE" w:rsidP="00DF7485">
      <w:pPr>
        <w:pStyle w:val="af1"/>
      </w:pPr>
      <w:r>
        <w:rPr>
          <w:rStyle w:val="af0"/>
        </w:rPr>
        <w:annotationRef/>
      </w:r>
      <w:r>
        <w:t xml:space="preserve"> </w:t>
      </w:r>
      <w:r>
        <w:rPr>
          <w:rFonts w:hint="eastAsia"/>
        </w:rPr>
        <w:t>这个部分结构太松散了。震惊的是什么？立刻要点出。</w:t>
      </w:r>
    </w:p>
  </w:comment>
  <w:comment w:id="156" w:author="Office" w:date="2020-10-05T04:00:00Z" w:initials="O">
    <w:p w14:paraId="1C86A77F" w14:textId="39A18D0C" w:rsidR="00A463DE" w:rsidRDefault="00A463DE">
      <w:pPr>
        <w:pStyle w:val="af1"/>
      </w:pPr>
      <w:r>
        <w:rPr>
          <w:rStyle w:val="af0"/>
        </w:rPr>
        <w:annotationRef/>
      </w:r>
      <w:r>
        <w:rPr>
          <w:rFonts w:hint="eastAsia"/>
        </w:rPr>
        <w:t>为什么？不简要说明？</w:t>
      </w:r>
    </w:p>
  </w:comment>
  <w:comment w:id="166" w:author="Office" w:date="2020-10-08T00:07:00Z" w:initials="O">
    <w:p w14:paraId="28D7C5E2" w14:textId="7D960B53" w:rsidR="00A463DE" w:rsidRDefault="00A463DE">
      <w:pPr>
        <w:pStyle w:val="af1"/>
      </w:pPr>
      <w:r>
        <w:rPr>
          <w:rStyle w:val="af0"/>
        </w:rPr>
        <w:annotationRef/>
      </w:r>
      <w:r>
        <w:t>???</w:t>
      </w:r>
      <w:r>
        <w:rPr>
          <w:rFonts w:hint="eastAsia"/>
        </w:rPr>
        <w:t>什么意思？</w:t>
      </w:r>
    </w:p>
  </w:comment>
  <w:comment w:id="260" w:author="Office" w:date="2020-10-05T04:06:00Z" w:initials="O">
    <w:p w14:paraId="36BA33E6" w14:textId="76BFBC50" w:rsidR="00A463DE" w:rsidRDefault="00A463DE">
      <w:pPr>
        <w:pStyle w:val="af1"/>
      </w:pPr>
      <w:r>
        <w:rPr>
          <w:rStyle w:val="af0"/>
        </w:rPr>
        <w:annotationRef/>
      </w:r>
      <w:r>
        <w:rPr>
          <w:rFonts w:hint="eastAsia"/>
        </w:rPr>
        <w:t>有论文链接？</w:t>
      </w:r>
    </w:p>
  </w:comment>
  <w:comment w:id="310" w:author="Office" w:date="2020-10-05T04:06:00Z" w:initials="O">
    <w:p w14:paraId="21DEE450" w14:textId="77777777" w:rsidR="00A463DE" w:rsidRDefault="00A463DE" w:rsidP="00C92224">
      <w:pPr>
        <w:pStyle w:val="af1"/>
      </w:pPr>
      <w:r>
        <w:rPr>
          <w:rStyle w:val="af0"/>
        </w:rPr>
        <w:annotationRef/>
      </w:r>
      <w:r>
        <w:rPr>
          <w:rFonts w:hint="eastAsia"/>
        </w:rPr>
        <w:t>语法！此外，是不是可以尝试更直接的表达？</w:t>
      </w:r>
    </w:p>
  </w:comment>
  <w:comment w:id="318" w:author="Office" w:date="2020-10-05T04:06:00Z" w:initials="O">
    <w:p w14:paraId="34A833FC" w14:textId="47F63E6A" w:rsidR="00A463DE" w:rsidRDefault="00A463DE">
      <w:pPr>
        <w:pStyle w:val="af1"/>
      </w:pPr>
      <w:r>
        <w:rPr>
          <w:rStyle w:val="af0"/>
        </w:rPr>
        <w:annotationRef/>
      </w:r>
      <w:r>
        <w:rPr>
          <w:rFonts w:hint="eastAsia"/>
        </w:rPr>
        <w:t>语法！此外，是不是可以尝试更直接的表达？</w:t>
      </w:r>
    </w:p>
  </w:comment>
  <w:comment w:id="396" w:author="Office" w:date="2020-10-05T04:07:00Z" w:initials="O">
    <w:p w14:paraId="4CC54FC2" w14:textId="1754642F" w:rsidR="00A463DE" w:rsidRDefault="00A463DE">
      <w:pPr>
        <w:pStyle w:val="af1"/>
      </w:pPr>
      <w:r>
        <w:rPr>
          <w:rStyle w:val="af0"/>
        </w:rPr>
        <w:annotationRef/>
      </w:r>
      <w:r>
        <w:rPr>
          <w:rFonts w:hint="eastAsia"/>
        </w:rPr>
        <w:t>？？？</w:t>
      </w:r>
    </w:p>
  </w:comment>
  <w:comment w:id="413" w:author="Office" w:date="2020-10-05T04:08:00Z" w:initials="O">
    <w:p w14:paraId="1B9423A3" w14:textId="1DB285A8" w:rsidR="00A463DE" w:rsidRDefault="00A463DE">
      <w:pPr>
        <w:pStyle w:val="af1"/>
      </w:pPr>
      <w:r>
        <w:rPr>
          <w:rStyle w:val="af0"/>
        </w:rPr>
        <w:annotationRef/>
      </w:r>
      <w:r>
        <w:rPr>
          <w:rFonts w:hint="eastAsia"/>
        </w:rPr>
        <w:t>ordinary</w:t>
      </w:r>
    </w:p>
  </w:comment>
  <w:comment w:id="414" w:author="Office" w:date="2020-10-05T04:09:00Z" w:initials="O">
    <w:p w14:paraId="64BE2E95" w14:textId="06FA4436" w:rsidR="00A463DE" w:rsidRDefault="00A463DE">
      <w:pPr>
        <w:pStyle w:val="af1"/>
      </w:pPr>
      <w:r>
        <w:rPr>
          <w:rStyle w:val="af0"/>
        </w:rPr>
        <w:annotationRef/>
      </w:r>
      <w:r>
        <w:rPr>
          <w:rFonts w:hint="eastAsia"/>
        </w:rPr>
        <w:t>措辞</w:t>
      </w:r>
    </w:p>
  </w:comment>
  <w:comment w:id="419" w:author="Office" w:date="2020-10-05T04:10:00Z" w:initials="O">
    <w:p w14:paraId="044AF82F" w14:textId="5CB9C882" w:rsidR="00A463DE" w:rsidRDefault="00A463DE">
      <w:pPr>
        <w:pStyle w:val="af1"/>
      </w:pPr>
      <w:r>
        <w:rPr>
          <w:rStyle w:val="af0"/>
        </w:rPr>
        <w:annotationRef/>
      </w:r>
      <w:r>
        <w:rPr>
          <w:rFonts w:hint="eastAsia"/>
        </w:rPr>
        <w:t>？？？要把结论放前面讲</w:t>
      </w:r>
    </w:p>
  </w:comment>
  <w:comment w:id="422" w:author="Office" w:date="2020-10-08T08:25:00Z" w:initials="O">
    <w:p w14:paraId="3199CB9F" w14:textId="59908F74" w:rsidR="002360B8" w:rsidRDefault="002360B8">
      <w:pPr>
        <w:pStyle w:val="af1"/>
      </w:pPr>
      <w:r>
        <w:rPr>
          <w:rStyle w:val="af0"/>
        </w:rPr>
        <w:annotationRef/>
      </w:r>
      <w:r>
        <w:t>???</w:t>
      </w:r>
    </w:p>
  </w:comment>
  <w:comment w:id="457" w:author="Office" w:date="2020-10-05T04:11:00Z" w:initials="O">
    <w:p w14:paraId="3EA5B85C" w14:textId="672C21A2" w:rsidR="00A463DE" w:rsidRDefault="00A463DE">
      <w:pPr>
        <w:pStyle w:val="af1"/>
      </w:pPr>
      <w:r>
        <w:rPr>
          <w:rStyle w:val="af0"/>
        </w:rPr>
        <w:annotationRef/>
      </w:r>
      <w:r>
        <w:rPr>
          <w:rFonts w:hint="eastAsia"/>
        </w:rPr>
        <w:t>有必要么？</w:t>
      </w:r>
    </w:p>
  </w:comment>
  <w:comment w:id="477" w:author="Office" w:date="2020-10-08T08:27:00Z" w:initials="O">
    <w:p w14:paraId="74055562" w14:textId="7734F3DB" w:rsidR="002360B8" w:rsidRDefault="002360B8">
      <w:pPr>
        <w:pStyle w:val="af1"/>
      </w:pPr>
      <w:r>
        <w:rPr>
          <w:rStyle w:val="af0"/>
        </w:rPr>
        <w:annotationRef/>
      </w:r>
      <w:r>
        <w:t xml:space="preserve"> </w:t>
      </w:r>
      <w:r>
        <w:rPr>
          <w:rFonts w:hint="eastAsia"/>
        </w:rPr>
        <w:t>句首不用阿拉伯数字，必须拼写</w:t>
      </w:r>
      <w:r w:rsidR="000764CD">
        <w:rPr>
          <w:rFonts w:hint="eastAsia"/>
          <w:noProof/>
        </w:rPr>
        <w:t xml:space="preserve"> </w:t>
      </w:r>
    </w:p>
  </w:comment>
  <w:comment w:id="662" w:author="Office" w:date="2020-10-05T04:15:00Z" w:initials="O">
    <w:p w14:paraId="5F0C8AD2" w14:textId="01B5B38D" w:rsidR="00A463DE" w:rsidRDefault="00A463DE">
      <w:pPr>
        <w:pStyle w:val="af1"/>
      </w:pPr>
      <w:r>
        <w:rPr>
          <w:rStyle w:val="af0"/>
        </w:rPr>
        <w:annotationRef/>
      </w:r>
      <w:r>
        <w:rPr>
          <w:rFonts w:hint="eastAsia"/>
        </w:rPr>
        <w:t>考虑用短语</w:t>
      </w:r>
      <w:r>
        <w:rPr>
          <w:rFonts w:hint="eastAsia"/>
        </w:rPr>
        <w:t xml:space="preserve"> </w:t>
      </w:r>
      <w:r>
        <w:rPr>
          <w:rFonts w:hint="eastAsia"/>
        </w:rPr>
        <w:t>？</w:t>
      </w:r>
    </w:p>
  </w:comment>
  <w:comment w:id="1211" w:author="Office" w:date="2020-10-08T10:17:00Z" w:initials="O">
    <w:p w14:paraId="4D8106CA" w14:textId="473B5F5D" w:rsidR="000258F4" w:rsidRDefault="000258F4">
      <w:pPr>
        <w:pStyle w:val="af1"/>
      </w:pPr>
      <w:r>
        <w:rPr>
          <w:rStyle w:val="af0"/>
        </w:rPr>
        <w:annotationRef/>
      </w:r>
      <w:r>
        <w:rPr>
          <w:rFonts w:hint="eastAsia"/>
        </w:rPr>
        <w:t>是原话的部分要加引号</w:t>
      </w:r>
    </w:p>
  </w:comment>
  <w:comment w:id="1245" w:author="Office" w:date="2020-10-08T10:18:00Z" w:initials="O">
    <w:p w14:paraId="1639517F" w14:textId="3D19224A" w:rsidR="000258F4" w:rsidRDefault="000258F4">
      <w:pPr>
        <w:pStyle w:val="af1"/>
      </w:pPr>
      <w:r>
        <w:rPr>
          <w:rStyle w:val="af0"/>
        </w:rPr>
        <w:annotationRef/>
      </w:r>
      <w:r>
        <w:rPr>
          <w:rFonts w:hint="eastAsia"/>
        </w:rPr>
        <w:t>？？？什么意思？</w:t>
      </w:r>
    </w:p>
  </w:comment>
  <w:comment w:id="1303" w:author="Office" w:date="2020-10-08T10:26:00Z" w:initials="O">
    <w:p w14:paraId="370FDDF5" w14:textId="2C0AACE6" w:rsidR="0095247B" w:rsidRDefault="0095247B">
      <w:pPr>
        <w:pStyle w:val="af1"/>
      </w:pPr>
      <w:r>
        <w:rPr>
          <w:rStyle w:val="af0"/>
        </w:rPr>
        <w:annotationRef/>
      </w:r>
      <w:r>
        <w:t>Who?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0F4D97" w15:done="0"/>
  <w15:commentEx w15:paraId="19146AB3" w15:done="0"/>
  <w15:commentEx w15:paraId="6A7A630F" w15:done="0"/>
  <w15:commentEx w15:paraId="1C86A77F" w15:done="0"/>
  <w15:commentEx w15:paraId="28D7C5E2" w15:done="0"/>
  <w15:commentEx w15:paraId="36BA33E6" w15:done="0"/>
  <w15:commentEx w15:paraId="21DEE450" w15:done="0"/>
  <w15:commentEx w15:paraId="34A833FC" w15:done="0"/>
  <w15:commentEx w15:paraId="4CC54FC2" w15:done="0"/>
  <w15:commentEx w15:paraId="1B9423A3" w15:done="0"/>
  <w15:commentEx w15:paraId="64BE2E95" w15:done="0"/>
  <w15:commentEx w15:paraId="044AF82F" w15:done="0"/>
  <w15:commentEx w15:paraId="3199CB9F" w15:done="0"/>
  <w15:commentEx w15:paraId="3EA5B85C" w15:done="0"/>
  <w15:commentEx w15:paraId="74055562" w15:done="0"/>
  <w15:commentEx w15:paraId="5F0C8AD2" w15:done="0"/>
  <w15:commentEx w15:paraId="4D8106CA" w15:done="0"/>
  <w15:commentEx w15:paraId="1639517F" w15:done="0"/>
  <w15:commentEx w15:paraId="370FD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0F4D97" w16cid:durableId="2324A61C"/>
  <w16cid:commentId w16cid:paraId="19146AB3" w16cid:durableId="23257686"/>
  <w16cid:commentId w16cid:paraId="6A7A630F" w16cid:durableId="2325883E"/>
  <w16cid:commentId w16cid:paraId="1C86A77F" w16cid:durableId="2325768D"/>
  <w16cid:commentId w16cid:paraId="28D7C5E2" w16cid:durableId="23299352"/>
  <w16cid:commentId w16cid:paraId="36BA33E6" w16cid:durableId="2325768F"/>
  <w16cid:commentId w16cid:paraId="21DEE450" w16cid:durableId="23257690"/>
  <w16cid:commentId w16cid:paraId="34A833FC" w16cid:durableId="23257691"/>
  <w16cid:commentId w16cid:paraId="4CC54FC2" w16cid:durableId="23257692"/>
  <w16cid:commentId w16cid:paraId="1B9423A3" w16cid:durableId="23257693"/>
  <w16cid:commentId w16cid:paraId="64BE2E95" w16cid:durableId="23257694"/>
  <w16cid:commentId w16cid:paraId="044AF82F" w16cid:durableId="23257695"/>
  <w16cid:commentId w16cid:paraId="3199CB9F" w16cid:durableId="2329935A"/>
  <w16cid:commentId w16cid:paraId="3EA5B85C" w16cid:durableId="23257696"/>
  <w16cid:commentId w16cid:paraId="74055562" w16cid:durableId="2329935C"/>
  <w16cid:commentId w16cid:paraId="5F0C8AD2" w16cid:durableId="23257697"/>
  <w16cid:commentId w16cid:paraId="4D8106CA" w16cid:durableId="2329935E"/>
  <w16cid:commentId w16cid:paraId="1639517F" w16cid:durableId="2329935F"/>
  <w16cid:commentId w16cid:paraId="370FDDF5" w16cid:durableId="23299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849B4" w14:textId="77777777" w:rsidR="00467D3C" w:rsidRDefault="00467D3C" w:rsidP="001D25F9">
      <w:r>
        <w:separator/>
      </w:r>
    </w:p>
  </w:endnote>
  <w:endnote w:type="continuationSeparator" w:id="0">
    <w:p w14:paraId="386476C3" w14:textId="77777777" w:rsidR="00467D3C" w:rsidRDefault="00467D3C" w:rsidP="001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Light">
    <w:altName w:val="Microsoft JhengHei"/>
    <w:panose1 w:val="020B0304030504040204"/>
    <w:charset w:val="88"/>
    <w:family w:val="swiss"/>
    <w:pitch w:val="variable"/>
    <w:sig w:usb0="800002A7" w:usb1="28CF4400" w:usb2="00000016" w:usb3="00000000" w:csb0="00100009" w:csb1="00000000"/>
  </w:font>
  <w:font w:name="Sitka Display">
    <w:altName w:val="Times New Roman"/>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52F0A" w14:textId="77777777" w:rsidR="00467D3C" w:rsidRDefault="00467D3C" w:rsidP="001D25F9">
      <w:r>
        <w:separator/>
      </w:r>
    </w:p>
  </w:footnote>
  <w:footnote w:type="continuationSeparator" w:id="0">
    <w:p w14:paraId="2E539648" w14:textId="77777777" w:rsidR="00467D3C" w:rsidRDefault="00467D3C" w:rsidP="001D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0F3D70"/>
    <w:multiLevelType w:val="singleLevel"/>
    <w:tmpl w:val="CE0F3D70"/>
    <w:lvl w:ilvl="0">
      <w:start w:val="3"/>
      <w:numFmt w:val="decimal"/>
      <w:suff w:val="space"/>
      <w:lvlText w:val="(%1)"/>
      <w:lvlJc w:val="left"/>
    </w:lvl>
  </w:abstractNum>
  <w:abstractNum w:abstractNumId="1" w15:restartNumberingAfterBreak="0">
    <w:nsid w:val="021F0F42"/>
    <w:multiLevelType w:val="hybridMultilevel"/>
    <w:tmpl w:val="701E8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E830BD"/>
    <w:multiLevelType w:val="hybridMultilevel"/>
    <w:tmpl w:val="E08E6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65220E"/>
    <w:multiLevelType w:val="hybridMultilevel"/>
    <w:tmpl w:val="583A3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779EE"/>
    <w:multiLevelType w:val="hybridMultilevel"/>
    <w:tmpl w:val="C7F6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0B7E33"/>
    <w:multiLevelType w:val="hybridMultilevel"/>
    <w:tmpl w:val="7FFC5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D508E9"/>
    <w:multiLevelType w:val="hybridMultilevel"/>
    <w:tmpl w:val="439AEA16"/>
    <w:lvl w:ilvl="0" w:tplc="1744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8430F3"/>
    <w:multiLevelType w:val="hybridMultilevel"/>
    <w:tmpl w:val="3CCA7B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04BB"/>
    <w:multiLevelType w:val="hybridMultilevel"/>
    <w:tmpl w:val="69D45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522226"/>
    <w:multiLevelType w:val="hybridMultilevel"/>
    <w:tmpl w:val="71229B8E"/>
    <w:lvl w:ilvl="0" w:tplc="ABA43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95431B"/>
    <w:multiLevelType w:val="hybridMultilevel"/>
    <w:tmpl w:val="59569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B06788"/>
    <w:multiLevelType w:val="hybridMultilevel"/>
    <w:tmpl w:val="3F421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4582225"/>
    <w:multiLevelType w:val="hybridMultilevel"/>
    <w:tmpl w:val="16588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50F01DF"/>
    <w:multiLevelType w:val="hybridMultilevel"/>
    <w:tmpl w:val="EAB0E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EC72FB"/>
    <w:multiLevelType w:val="hybridMultilevel"/>
    <w:tmpl w:val="581C7AB2"/>
    <w:lvl w:ilvl="0" w:tplc="3D2C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7251A7"/>
    <w:multiLevelType w:val="hybridMultilevel"/>
    <w:tmpl w:val="B7023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0"/>
  </w:num>
  <w:num w:numId="5">
    <w:abstractNumId w:val="14"/>
  </w:num>
  <w:num w:numId="6">
    <w:abstractNumId w:val="4"/>
  </w:num>
  <w:num w:numId="7">
    <w:abstractNumId w:val="12"/>
  </w:num>
  <w:num w:numId="8">
    <w:abstractNumId w:val="3"/>
  </w:num>
  <w:num w:numId="9">
    <w:abstractNumId w:val="2"/>
  </w:num>
  <w:num w:numId="10">
    <w:abstractNumId w:val="7"/>
  </w:num>
  <w:num w:numId="11">
    <w:abstractNumId w:val="11"/>
  </w:num>
  <w:num w:numId="12">
    <w:abstractNumId w:val="1"/>
  </w:num>
  <w:num w:numId="13">
    <w:abstractNumId w:val="5"/>
  </w:num>
  <w:num w:numId="14">
    <w:abstractNumId w:val="15"/>
  </w:num>
  <w:num w:numId="15">
    <w:abstractNumId w:val="8"/>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
    <w15:presenceInfo w15:providerId="None" w15:userId="Office"/>
  </w15:person>
  <w15:person w15:author="15310893653@163.com">
    <w15:presenceInfo w15:providerId="Windows Live" w15:userId="59696ca420386dba"/>
  </w15:person>
  <w15:person w15:author="Rachel">
    <w15:presenceInfo w15:providerId="None" w15:userId="Rachel"/>
  </w15:person>
  <w15:person w15:author="宋 天睿">
    <w15:presenceInfo w15:providerId="Windows Live" w15:userId="e98a00f0395ff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1B"/>
    <w:rsid w:val="0000097F"/>
    <w:rsid w:val="000258F4"/>
    <w:rsid w:val="000445C1"/>
    <w:rsid w:val="000514C7"/>
    <w:rsid w:val="00052C59"/>
    <w:rsid w:val="00056FEE"/>
    <w:rsid w:val="00062D06"/>
    <w:rsid w:val="000764CD"/>
    <w:rsid w:val="00077D58"/>
    <w:rsid w:val="000A34A0"/>
    <w:rsid w:val="000D10FC"/>
    <w:rsid w:val="000E57D7"/>
    <w:rsid w:val="000F2A17"/>
    <w:rsid w:val="00101607"/>
    <w:rsid w:val="001142B1"/>
    <w:rsid w:val="00116AED"/>
    <w:rsid w:val="0012167C"/>
    <w:rsid w:val="001429B4"/>
    <w:rsid w:val="00144C79"/>
    <w:rsid w:val="00145A88"/>
    <w:rsid w:val="001523CB"/>
    <w:rsid w:val="001736DD"/>
    <w:rsid w:val="00190337"/>
    <w:rsid w:val="001B1953"/>
    <w:rsid w:val="001B28F9"/>
    <w:rsid w:val="001C371C"/>
    <w:rsid w:val="001D1305"/>
    <w:rsid w:val="001D25F9"/>
    <w:rsid w:val="001D6146"/>
    <w:rsid w:val="002268CB"/>
    <w:rsid w:val="002360B8"/>
    <w:rsid w:val="0025129E"/>
    <w:rsid w:val="00252968"/>
    <w:rsid w:val="00274355"/>
    <w:rsid w:val="002B014A"/>
    <w:rsid w:val="002D14E8"/>
    <w:rsid w:val="002F1666"/>
    <w:rsid w:val="00312994"/>
    <w:rsid w:val="00316F0C"/>
    <w:rsid w:val="00332287"/>
    <w:rsid w:val="00343782"/>
    <w:rsid w:val="003470F6"/>
    <w:rsid w:val="00350086"/>
    <w:rsid w:val="003664CF"/>
    <w:rsid w:val="00390ED0"/>
    <w:rsid w:val="00396489"/>
    <w:rsid w:val="00396F10"/>
    <w:rsid w:val="003A26D4"/>
    <w:rsid w:val="003B2765"/>
    <w:rsid w:val="003F688B"/>
    <w:rsid w:val="004062EC"/>
    <w:rsid w:val="0040667E"/>
    <w:rsid w:val="0043388B"/>
    <w:rsid w:val="00456B77"/>
    <w:rsid w:val="00467D3C"/>
    <w:rsid w:val="00472A52"/>
    <w:rsid w:val="00476034"/>
    <w:rsid w:val="00490C78"/>
    <w:rsid w:val="004A1A41"/>
    <w:rsid w:val="004E027C"/>
    <w:rsid w:val="004E6D7A"/>
    <w:rsid w:val="00522901"/>
    <w:rsid w:val="005306D8"/>
    <w:rsid w:val="00530D60"/>
    <w:rsid w:val="0053347A"/>
    <w:rsid w:val="005521AE"/>
    <w:rsid w:val="005666D8"/>
    <w:rsid w:val="005728CA"/>
    <w:rsid w:val="00572B1B"/>
    <w:rsid w:val="00592FB0"/>
    <w:rsid w:val="005A48DC"/>
    <w:rsid w:val="005B7F38"/>
    <w:rsid w:val="005C79F6"/>
    <w:rsid w:val="005C7DF4"/>
    <w:rsid w:val="005F1CD4"/>
    <w:rsid w:val="00610196"/>
    <w:rsid w:val="00616C4B"/>
    <w:rsid w:val="006247BF"/>
    <w:rsid w:val="00646B20"/>
    <w:rsid w:val="00650F09"/>
    <w:rsid w:val="00674772"/>
    <w:rsid w:val="006C6577"/>
    <w:rsid w:val="006F31B0"/>
    <w:rsid w:val="00713DE2"/>
    <w:rsid w:val="007339A2"/>
    <w:rsid w:val="00741F97"/>
    <w:rsid w:val="007533DC"/>
    <w:rsid w:val="007550FA"/>
    <w:rsid w:val="0075593A"/>
    <w:rsid w:val="007846EA"/>
    <w:rsid w:val="007A3C99"/>
    <w:rsid w:val="007B370C"/>
    <w:rsid w:val="007D115C"/>
    <w:rsid w:val="007D6531"/>
    <w:rsid w:val="007E6785"/>
    <w:rsid w:val="008541ED"/>
    <w:rsid w:val="0087226E"/>
    <w:rsid w:val="008734F7"/>
    <w:rsid w:val="0088225E"/>
    <w:rsid w:val="008843C8"/>
    <w:rsid w:val="008902CA"/>
    <w:rsid w:val="0089531F"/>
    <w:rsid w:val="008B0FF6"/>
    <w:rsid w:val="008C0338"/>
    <w:rsid w:val="008D4A2F"/>
    <w:rsid w:val="008E45AC"/>
    <w:rsid w:val="008F651D"/>
    <w:rsid w:val="009216D9"/>
    <w:rsid w:val="009312BC"/>
    <w:rsid w:val="00937C5B"/>
    <w:rsid w:val="00940B5A"/>
    <w:rsid w:val="009420DB"/>
    <w:rsid w:val="0095247B"/>
    <w:rsid w:val="009524D8"/>
    <w:rsid w:val="00966707"/>
    <w:rsid w:val="00983EBC"/>
    <w:rsid w:val="009C1591"/>
    <w:rsid w:val="009C1DA4"/>
    <w:rsid w:val="009E534A"/>
    <w:rsid w:val="00A2361F"/>
    <w:rsid w:val="00A27755"/>
    <w:rsid w:val="00A35DAD"/>
    <w:rsid w:val="00A463DE"/>
    <w:rsid w:val="00A5509C"/>
    <w:rsid w:val="00A57683"/>
    <w:rsid w:val="00AB1F2D"/>
    <w:rsid w:val="00AB3F02"/>
    <w:rsid w:val="00AB7D0E"/>
    <w:rsid w:val="00AE570A"/>
    <w:rsid w:val="00B20B70"/>
    <w:rsid w:val="00B33F4A"/>
    <w:rsid w:val="00B62741"/>
    <w:rsid w:val="00B824ED"/>
    <w:rsid w:val="00BA7D0C"/>
    <w:rsid w:val="00BB4E89"/>
    <w:rsid w:val="00BB7410"/>
    <w:rsid w:val="00BD2A24"/>
    <w:rsid w:val="00BF2C02"/>
    <w:rsid w:val="00C459FE"/>
    <w:rsid w:val="00C469DA"/>
    <w:rsid w:val="00C57A2F"/>
    <w:rsid w:val="00C74FE3"/>
    <w:rsid w:val="00C87354"/>
    <w:rsid w:val="00C92224"/>
    <w:rsid w:val="00CA177D"/>
    <w:rsid w:val="00CC1118"/>
    <w:rsid w:val="00CC69D6"/>
    <w:rsid w:val="00CD14E9"/>
    <w:rsid w:val="00CE0594"/>
    <w:rsid w:val="00CE7250"/>
    <w:rsid w:val="00CF7C73"/>
    <w:rsid w:val="00D01084"/>
    <w:rsid w:val="00D012BB"/>
    <w:rsid w:val="00D03104"/>
    <w:rsid w:val="00D116E8"/>
    <w:rsid w:val="00D20EFF"/>
    <w:rsid w:val="00D25E74"/>
    <w:rsid w:val="00D4260E"/>
    <w:rsid w:val="00D466FE"/>
    <w:rsid w:val="00D56180"/>
    <w:rsid w:val="00D84F3D"/>
    <w:rsid w:val="00D955F7"/>
    <w:rsid w:val="00D97590"/>
    <w:rsid w:val="00DA7D86"/>
    <w:rsid w:val="00DB22F9"/>
    <w:rsid w:val="00DE63A2"/>
    <w:rsid w:val="00DF18ED"/>
    <w:rsid w:val="00DF7485"/>
    <w:rsid w:val="00E07FA7"/>
    <w:rsid w:val="00E15E3E"/>
    <w:rsid w:val="00E233E8"/>
    <w:rsid w:val="00E46DB3"/>
    <w:rsid w:val="00E54782"/>
    <w:rsid w:val="00E71739"/>
    <w:rsid w:val="00E8166A"/>
    <w:rsid w:val="00EA2BA7"/>
    <w:rsid w:val="00EE1110"/>
    <w:rsid w:val="00EF0C5B"/>
    <w:rsid w:val="00F22F9D"/>
    <w:rsid w:val="00F45E5F"/>
    <w:rsid w:val="00F61F1B"/>
    <w:rsid w:val="00F9376B"/>
    <w:rsid w:val="00F96D39"/>
    <w:rsid w:val="00FB5A57"/>
    <w:rsid w:val="00FD6F10"/>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E1BC"/>
  <w15:docId w15:val="{6BD342AA-5C97-42A3-8488-F7BBF50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character" w:styleId="aa">
    <w:name w:val="Strong"/>
    <w:basedOn w:val="a0"/>
    <w:uiPriority w:val="22"/>
    <w:qFormat/>
    <w:rPr>
      <w:b/>
      <w:bCs/>
    </w:rPr>
  </w:style>
  <w:style w:type="character" w:styleId="ab">
    <w:name w:val="FollowedHyperlink"/>
    <w:basedOn w:val="a0"/>
    <w:uiPriority w:val="99"/>
    <w:unhideWhenUsed/>
    <w:qFormat/>
    <w:rPr>
      <w:color w:val="002BB8"/>
      <w:u w:val="none"/>
    </w:rPr>
  </w:style>
  <w:style w:type="character" w:styleId="HTML">
    <w:name w:val="HTML Acronym"/>
    <w:basedOn w:val="a0"/>
    <w:uiPriority w:val="99"/>
    <w:unhideWhenUsed/>
    <w:qFormat/>
    <w:rPr>
      <w:color w:val="000000"/>
    </w:rPr>
  </w:style>
  <w:style w:type="character" w:styleId="ac">
    <w:name w:val="Hyperlink"/>
    <w:basedOn w:val="a0"/>
    <w:uiPriority w:val="99"/>
    <w:unhideWhenUsed/>
    <w:qFormat/>
    <w:rPr>
      <w:color w:val="002BB8"/>
      <w:u w:val="none"/>
    </w:rPr>
  </w:style>
  <w:style w:type="character" w:styleId="HTML0">
    <w:name w:val="HTML Code"/>
    <w:basedOn w:val="a0"/>
    <w:uiPriority w:val="99"/>
    <w:unhideWhenUsed/>
    <w:qFormat/>
    <w:rPr>
      <w:rFonts w:ascii="Courier New" w:hAnsi="Courier New"/>
      <w:sz w:val="20"/>
      <w:shd w:val="clear" w:color="auto" w:fill="F9F9F9"/>
    </w:rPr>
  </w:style>
  <w:style w:type="table" w:styleId="ad">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newpageletter">
    <w:name w:val="newpageletter"/>
    <w:basedOn w:val="a0"/>
    <w:qFormat/>
    <w:rPr>
      <w:b/>
      <w:color w:val="000000"/>
      <w:shd w:val="clear" w:color="auto" w:fill="FFFF00"/>
    </w:rPr>
  </w:style>
  <w:style w:type="character" w:customStyle="1" w:styleId="subpages">
    <w:name w:val="subpages"/>
    <w:basedOn w:val="a0"/>
    <w:qFormat/>
  </w:style>
  <w:style w:type="character" w:customStyle="1" w:styleId="diffchange">
    <w:name w:val="diffchange"/>
    <w:basedOn w:val="a0"/>
    <w:qFormat/>
    <w:rPr>
      <w:b/>
      <w:color w:val="FF0000"/>
    </w:rPr>
  </w:style>
  <w:style w:type="character" w:customStyle="1" w:styleId="texhtml">
    <w:name w:val="texhtml"/>
    <w:basedOn w:val="a0"/>
    <w:qFormat/>
    <w:rPr>
      <w:rFonts w:ascii="serif" w:eastAsia="serif" w:hAnsi="serif" w:cs="serif"/>
    </w:rPr>
  </w:style>
  <w:style w:type="character" w:customStyle="1" w:styleId="deleted">
    <w:name w:val="deleted"/>
    <w:basedOn w:val="a0"/>
    <w:qFormat/>
    <w:rPr>
      <w:i/>
      <w:strike/>
      <w:color w:val="888888"/>
    </w:rPr>
  </w:style>
  <w:style w:type="character" w:customStyle="1" w:styleId="user">
    <w:name w:val="user"/>
    <w:basedOn w:val="a0"/>
    <w:qFormat/>
  </w:style>
  <w:style w:type="character" w:customStyle="1" w:styleId="minor">
    <w:name w:val="minor"/>
    <w:basedOn w:val="a0"/>
    <w:qFormat/>
    <w:rPr>
      <w:b/>
    </w:rPr>
  </w:style>
  <w:style w:type="character" w:customStyle="1" w:styleId="minor1">
    <w:name w:val="minor1"/>
    <w:basedOn w:val="a0"/>
    <w:qFormat/>
    <w:rPr>
      <w:b/>
    </w:rPr>
  </w:style>
  <w:style w:type="character" w:customStyle="1" w:styleId="comment">
    <w:name w:val="comment"/>
    <w:basedOn w:val="a0"/>
    <w:qFormat/>
    <w:rPr>
      <w:i/>
    </w:rPr>
  </w:style>
  <w:style w:type="character" w:customStyle="1" w:styleId="newpage">
    <w:name w:val="newpage"/>
    <w:basedOn w:val="a0"/>
    <w:qFormat/>
    <w:rPr>
      <w:b/>
    </w:rPr>
  </w:style>
  <w:style w:type="character" w:customStyle="1" w:styleId="searchmatch">
    <w:name w:val="searchmatch"/>
    <w:basedOn w:val="a0"/>
    <w:qFormat/>
    <w:rPr>
      <w:b/>
      <w:color w:val="FF0000"/>
    </w:rPr>
  </w:style>
  <w:style w:type="character" w:customStyle="1" w:styleId="unpatrolled">
    <w:name w:val="unpatrolled"/>
    <w:basedOn w:val="a0"/>
    <w:qFormat/>
    <w:rPr>
      <w:b/>
      <w:color w:val="FF0000"/>
    </w:rPr>
  </w:style>
  <w:style w:type="character" w:customStyle="1" w:styleId="updatedmarker">
    <w:name w:val="updatedmarker"/>
    <w:basedOn w:val="a0"/>
    <w:qFormat/>
    <w:rPr>
      <w:color w:val="000000"/>
      <w:shd w:val="clear" w:color="auto" w:fill="00FF00"/>
    </w:rPr>
  </w:style>
  <w:style w:type="character" w:customStyle="1" w:styleId="minoreditletter">
    <w:name w:val="minoreditletter"/>
    <w:basedOn w:val="a0"/>
    <w:qFormat/>
    <w:rPr>
      <w:color w:val="000000"/>
      <w:shd w:val="clear" w:color="auto" w:fill="C5FFE6"/>
    </w:rPr>
  </w:style>
  <w:style w:type="character" w:customStyle="1" w:styleId="changedby">
    <w:name w:val="changedby"/>
    <w:basedOn w:val="a0"/>
    <w:qFormat/>
    <w:rPr>
      <w:sz w:val="22"/>
      <w:szCs w:val="22"/>
    </w:rPr>
  </w:style>
  <w:style w:type="character" w:customStyle="1" w:styleId="apple-converted-space">
    <w:name w:val="apple-converted-space"/>
    <w:basedOn w:val="a0"/>
  </w:style>
  <w:style w:type="character" w:styleId="ae">
    <w:name w:val="Emphasis"/>
    <w:basedOn w:val="a0"/>
    <w:uiPriority w:val="20"/>
    <w:qFormat/>
    <w:rsid w:val="00FD6F10"/>
    <w:rPr>
      <w:i/>
      <w:iCs/>
    </w:rPr>
  </w:style>
  <w:style w:type="paragraph" w:styleId="af">
    <w:name w:val="List Paragraph"/>
    <w:basedOn w:val="a"/>
    <w:uiPriority w:val="34"/>
    <w:qFormat/>
    <w:rsid w:val="002F1666"/>
    <w:pPr>
      <w:ind w:firstLineChars="200" w:firstLine="420"/>
    </w:pPr>
  </w:style>
  <w:style w:type="character" w:styleId="af0">
    <w:name w:val="annotation reference"/>
    <w:basedOn w:val="a0"/>
    <w:uiPriority w:val="99"/>
    <w:semiHidden/>
    <w:unhideWhenUsed/>
    <w:rsid w:val="005666D8"/>
    <w:rPr>
      <w:sz w:val="21"/>
      <w:szCs w:val="21"/>
    </w:rPr>
  </w:style>
  <w:style w:type="paragraph" w:styleId="af1">
    <w:name w:val="annotation text"/>
    <w:basedOn w:val="a"/>
    <w:link w:val="af2"/>
    <w:uiPriority w:val="99"/>
    <w:semiHidden/>
    <w:unhideWhenUsed/>
    <w:rsid w:val="005666D8"/>
    <w:pPr>
      <w:jc w:val="left"/>
    </w:pPr>
  </w:style>
  <w:style w:type="character" w:customStyle="1" w:styleId="af2">
    <w:name w:val="批注文字 字符"/>
    <w:basedOn w:val="a0"/>
    <w:link w:val="af1"/>
    <w:uiPriority w:val="99"/>
    <w:semiHidden/>
    <w:rsid w:val="005666D8"/>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5666D8"/>
    <w:rPr>
      <w:b/>
      <w:bCs/>
    </w:rPr>
  </w:style>
  <w:style w:type="character" w:customStyle="1" w:styleId="af4">
    <w:name w:val="批注主题 字符"/>
    <w:basedOn w:val="af2"/>
    <w:link w:val="af3"/>
    <w:uiPriority w:val="99"/>
    <w:semiHidden/>
    <w:rsid w:val="005666D8"/>
    <w:rPr>
      <w:rFonts w:asciiTheme="minorHAnsi" w:eastAsiaTheme="minorEastAsia" w:hAnsiTheme="minorHAnsi" w:cstheme="minorBidi"/>
      <w:b/>
      <w:bCs/>
      <w:kern w:val="2"/>
      <w:sz w:val="21"/>
      <w:szCs w:val="22"/>
    </w:rPr>
  </w:style>
  <w:style w:type="paragraph" w:styleId="af5">
    <w:name w:val="Title"/>
    <w:basedOn w:val="a"/>
    <w:next w:val="a"/>
    <w:link w:val="af6"/>
    <w:uiPriority w:val="10"/>
    <w:qFormat/>
    <w:rsid w:val="0087226E"/>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87226E"/>
    <w:rPr>
      <w:rFonts w:asciiTheme="majorHAnsi" w:eastAsiaTheme="majorEastAsia" w:hAnsiTheme="majorHAnsi" w:cstheme="majorBidi"/>
      <w:b/>
      <w:bCs/>
      <w:kern w:val="2"/>
      <w:sz w:val="32"/>
      <w:szCs w:val="32"/>
    </w:rPr>
  </w:style>
  <w:style w:type="paragraph" w:styleId="af7">
    <w:name w:val="Revision"/>
    <w:hidden/>
    <w:uiPriority w:val="99"/>
    <w:semiHidden/>
    <w:rsid w:val="002360B8"/>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689071">
      <w:bodyDiv w:val="1"/>
      <w:marLeft w:val="0"/>
      <w:marRight w:val="0"/>
      <w:marTop w:val="0"/>
      <w:marBottom w:val="0"/>
      <w:divBdr>
        <w:top w:val="none" w:sz="0" w:space="0" w:color="auto"/>
        <w:left w:val="none" w:sz="0" w:space="0" w:color="auto"/>
        <w:bottom w:val="none" w:sz="0" w:space="0" w:color="auto"/>
        <w:right w:val="none" w:sz="0" w:space="0" w:color="auto"/>
      </w:divBdr>
    </w:div>
    <w:div w:id="1546746519">
      <w:bodyDiv w:val="1"/>
      <w:marLeft w:val="0"/>
      <w:marRight w:val="0"/>
      <w:marTop w:val="0"/>
      <w:marBottom w:val="0"/>
      <w:divBdr>
        <w:top w:val="none" w:sz="0" w:space="0" w:color="auto"/>
        <w:left w:val="none" w:sz="0" w:space="0" w:color="auto"/>
        <w:bottom w:val="none" w:sz="0" w:space="0" w:color="auto"/>
        <w:right w:val="none" w:sz="0" w:space="0" w:color="auto"/>
      </w:divBdr>
    </w:div>
    <w:div w:id="1664702552">
      <w:bodyDiv w:val="1"/>
      <w:marLeft w:val="0"/>
      <w:marRight w:val="0"/>
      <w:marTop w:val="0"/>
      <w:marBottom w:val="0"/>
      <w:divBdr>
        <w:top w:val="none" w:sz="0" w:space="0" w:color="auto"/>
        <w:left w:val="none" w:sz="0" w:space="0" w:color="auto"/>
        <w:bottom w:val="none" w:sz="0" w:space="0" w:color="auto"/>
        <w:right w:val="none" w:sz="0" w:space="0" w:color="auto"/>
      </w:divBdr>
    </w:div>
    <w:div w:id="170729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13</Pages>
  <Words>4328</Words>
  <Characters>24673</Characters>
  <Application>Microsoft Office Word</Application>
  <DocSecurity>0</DocSecurity>
  <Lines>205</Lines>
  <Paragraphs>57</Paragraphs>
  <ScaleCrop>false</ScaleCrop>
  <Company>HP</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宋 天睿</cp:lastModifiedBy>
  <cp:revision>98</cp:revision>
  <dcterms:created xsi:type="dcterms:W3CDTF">2020-08-21T13:53:00Z</dcterms:created>
  <dcterms:modified xsi:type="dcterms:W3CDTF">2020-10-08T07:47:00Z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2052-10.3.0</vt:lpwstr>
  </property>
</Properties>
</file>