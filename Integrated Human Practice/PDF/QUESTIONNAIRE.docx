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96242D8" w14:textId="632D1820" w:rsidR="00940C81" w:rsidRDefault="00DA71CC" w:rsidP="00940C8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D6CAD5" wp14:editId="40DE9E89">
                <wp:simplePos x="0" y="0"/>
                <wp:positionH relativeFrom="margin">
                  <wp:posOffset>817716</wp:posOffset>
                </wp:positionH>
                <wp:positionV relativeFrom="paragraph">
                  <wp:posOffset>4696440</wp:posOffset>
                </wp:positionV>
                <wp:extent cx="4247535" cy="383458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7535" cy="383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7153F0" w14:textId="2AA86927" w:rsidR="00DA71CC" w:rsidRPr="00DA71CC" w:rsidRDefault="00DA71CC" w:rsidP="00DA71CC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30"/>
                                <w:szCs w:val="3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71CC">
                              <w:rPr>
                                <w:rFonts w:hint="eastAsia"/>
                                <w:noProof/>
                                <w:color w:val="FFFFFF" w:themeColor="background1"/>
                                <w:sz w:val="30"/>
                                <w:szCs w:val="3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DA71CC">
                              <w:rPr>
                                <w:noProof/>
                                <w:color w:val="FFFFFF" w:themeColor="background1"/>
                                <w:sz w:val="30"/>
                                <w:szCs w:val="3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LIM  NAU -China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CAD5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margin-left:64.4pt;margin-top:369.8pt;width:334.45pt;height:30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" filled="f" stroked="f">
                <v:textbox>
                  <w:txbxContent>
                    <w:p w14:paraId="7A7153F0" w14:textId="2AA86927" w:rsidR="00DA71CC" w:rsidRPr="00DA71CC" w:rsidRDefault="00DA71CC" w:rsidP="00DA71CC">
                      <w:pPr>
                        <w:jc w:val="center"/>
                        <w:rPr>
                          <w:noProof/>
                          <w:color w:val="FFFFFF" w:themeColor="background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71CC">
                        <w:rPr>
                          <w:rFonts w:hint="eastAsia"/>
                          <w:noProof/>
                          <w:color w:val="FFFFFF" w:themeColor="background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DA71CC">
                        <w:rPr>
                          <w:noProof/>
                          <w:color w:val="FFFFFF" w:themeColor="background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LIM  NAU -China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47F585" wp14:editId="369A3CD6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887274" cy="10117394"/>
                <wp:effectExtent l="0" t="0" r="19050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7274" cy="1011739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501E5" id="矩形 1" o:spid="_x0000_s1026" style="position:absolute;left:0;text-align:left;margin-left:0;margin-top:-1in;width:621.05pt;height:796.6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" fillcolor="#538135 [2409]" strokecolor="white [3212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79154E" wp14:editId="5AB890A7">
                <wp:simplePos x="0" y="0"/>
                <wp:positionH relativeFrom="margin">
                  <wp:posOffset>1097915</wp:posOffset>
                </wp:positionH>
                <wp:positionV relativeFrom="paragraph">
                  <wp:posOffset>3590597</wp:posOffset>
                </wp:positionV>
                <wp:extent cx="3576484" cy="501445"/>
                <wp:effectExtent l="0" t="0" r="24130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6484" cy="501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BEF485" w14:textId="458652A6" w:rsidR="00DA71CC" w:rsidRPr="00DA71CC" w:rsidRDefault="00DA71CC" w:rsidP="00DA71CC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71CC"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QUESTIONNAIRE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9154E" id="文本框 3" o:spid="_x0000_s1027" type="#_x0000_t202" style="position:absolute;margin-left:86.45pt;margin-top:282.7pt;width:281.6pt;height:3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" filled="f" strokecolor="white [3212]">
                <v:textbox>
                  <w:txbxContent>
                    <w:p w14:paraId="15BEF485" w14:textId="458652A6" w:rsidR="00DA71CC" w:rsidRPr="00DA71CC" w:rsidRDefault="00DA71CC" w:rsidP="00DA71CC">
                      <w:pPr>
                        <w:jc w:val="center"/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71CC"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QUESTIONNAIRE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3DFD1" wp14:editId="2E8AE0A6">
                <wp:simplePos x="0" y="0"/>
                <wp:positionH relativeFrom="margin">
                  <wp:align>center</wp:align>
                </wp:positionH>
                <wp:positionV relativeFrom="paragraph">
                  <wp:posOffset>1481373</wp:posOffset>
                </wp:positionV>
                <wp:extent cx="6496050" cy="160782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3FA450" w14:textId="34EF6C14" w:rsidR="00815666" w:rsidRPr="00DA71CC" w:rsidRDefault="00DA71CC" w:rsidP="00815666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Integrated </w:t>
                            </w:r>
                            <w:r w:rsidRPr="00DA71CC">
                              <w:rPr>
                                <w:rFonts w:hint="eastAsia"/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Pr="00DA71CC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uman Practices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3DFD1" id="文本框 2" o:spid="_x0000_s1028" type="#_x0000_t202" style="position:absolute;margin-left:0;margin-top:116.65pt;width:511.5pt;height:126.6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" filled="f" stroked="f">
                <v:textbox style="mso-fit-shape-to-text:t">
                  <w:txbxContent>
                    <w:p w14:paraId="153FA450" w14:textId="34EF6C14" w:rsidR="00815666" w:rsidRPr="00DA71CC" w:rsidRDefault="00DA71CC" w:rsidP="00815666">
                      <w:pPr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Integrated </w:t>
                      </w:r>
                      <w:r w:rsidRPr="00DA71CC">
                        <w:rPr>
                          <w:rFonts w:hint="eastAsia"/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Pr="00DA71CC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uman Practices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4BA9">
        <w:br w:type="page"/>
      </w:r>
    </w:p>
    <w:p w14:paraId="41E3BC4C" w14:textId="77777777" w:rsidR="00432EFF" w:rsidRPr="00855687" w:rsidRDefault="00432EFF" w:rsidP="00432EFF">
      <w:pPr>
        <w:jc w:val="center"/>
        <w:rPr>
          <w:b/>
          <w:bCs/>
          <w:sz w:val="36"/>
          <w:szCs w:val="36"/>
        </w:rPr>
      </w:pPr>
      <w:r w:rsidRPr="00855687">
        <w:rPr>
          <w:b/>
          <w:bCs/>
          <w:sz w:val="36"/>
          <w:szCs w:val="36"/>
        </w:rPr>
        <w:lastRenderedPageBreak/>
        <w:t>QUESTIONNAIRE</w:t>
      </w:r>
    </w:p>
    <w:p w14:paraId="106A05B8" w14:textId="77777777" w:rsidR="00432EFF" w:rsidRDefault="00432EFF" w:rsidP="00940C81"/>
    <w:p w14:paraId="5A8FBE2B" w14:textId="615EE452" w:rsidR="00717995" w:rsidRDefault="006A4BA9" w:rsidP="00940C81">
      <w:r w:rsidRPr="006A4BA9">
        <w:t xml:space="preserve">First of </w:t>
      </w:r>
      <w:r w:rsidR="00710C91" w:rsidRPr="006A4BA9">
        <w:t>all,</w:t>
      </w:r>
      <w:r w:rsidRPr="006A4BA9">
        <w:t xml:space="preserve"> </w:t>
      </w:r>
      <w:r w:rsidR="00255006">
        <w:t>we have obtained consent to data collection</w:t>
      </w:r>
      <w:r w:rsidRPr="006A4BA9">
        <w:t xml:space="preserve">. </w:t>
      </w:r>
      <w:r w:rsidR="00717995">
        <w:t>Almost every consumer</w:t>
      </w:r>
      <w:r w:rsidR="00BE1C87">
        <w:t xml:space="preserve"> </w:t>
      </w:r>
      <w:r w:rsidR="00EB3BFA">
        <w:t>from all ages</w:t>
      </w:r>
      <w:r w:rsidR="00BE1C87">
        <w:t xml:space="preserve"> c</w:t>
      </w:r>
      <w:r w:rsidRPr="006A4BA9">
        <w:t>ould fill out the survey.</w:t>
      </w:r>
    </w:p>
    <w:p w14:paraId="77E523DD" w14:textId="77777777" w:rsidR="00710C91" w:rsidRDefault="00710C91" w:rsidP="00940C81"/>
    <w:p w14:paraId="6EE3B2A0" w14:textId="2AD61434" w:rsidR="00710C91" w:rsidRPr="00815666" w:rsidRDefault="00717995" w:rsidP="00940C81">
      <w:pPr>
        <w:rPr>
          <w:b/>
          <w:bCs/>
        </w:rPr>
      </w:pPr>
      <w:r>
        <w:t xml:space="preserve">As we said, the survey on consumers is a part </w:t>
      </w:r>
      <w:r w:rsidRPr="00432EFF">
        <w:t>of “</w:t>
      </w:r>
      <w:r w:rsidRPr="00855687">
        <w:t>For Health</w:t>
      </w:r>
      <w:r w:rsidR="00D27E27" w:rsidRPr="00855687">
        <w:t>,</w:t>
      </w:r>
      <w:r w:rsidRPr="00855687">
        <w:t xml:space="preserve"> For</w:t>
      </w:r>
      <w:r w:rsidR="00BE1C87" w:rsidRPr="00855687">
        <w:t xml:space="preserve"> Earning</w:t>
      </w:r>
      <w:r>
        <w:t xml:space="preserve">”. If consumers are concerned about </w:t>
      </w:r>
      <w:r w:rsidR="00710C91">
        <w:t xml:space="preserve">what they eat is contaminated by heavy metals, there will be a greater demand in </w:t>
      </w:r>
      <w:r w:rsidR="00B473DF">
        <w:t xml:space="preserve">green </w:t>
      </w:r>
      <w:r w:rsidR="00E00869">
        <w:t>heavy</w:t>
      </w:r>
      <w:r w:rsidR="00E00869">
        <w:rPr>
          <w:rFonts w:hint="eastAsia"/>
        </w:rPr>
        <w:t>-</w:t>
      </w:r>
      <w:r w:rsidR="00B473DF">
        <w:t>metal-free vegetables</w:t>
      </w:r>
      <w:r w:rsidR="00710C91">
        <w:t xml:space="preserve"> than </w:t>
      </w:r>
      <w:r w:rsidR="00710C91" w:rsidRPr="00432EFF">
        <w:t>common vegetables</w:t>
      </w:r>
      <w:r w:rsidR="00710C91">
        <w:t>.</w:t>
      </w:r>
      <w:r w:rsidR="00B473DF">
        <w:t xml:space="preserve"> W</w:t>
      </w:r>
      <w:r>
        <w:t>hat we wanted</w:t>
      </w:r>
      <w:r w:rsidR="00710C91">
        <w:t xml:space="preserve"> to know is </w:t>
      </w:r>
      <w:r w:rsidR="00710C91" w:rsidRPr="00815666">
        <w:rPr>
          <w:b/>
          <w:bCs/>
        </w:rPr>
        <w:t>the consumers’ opinions on vegetables contaminated by heavy metals.</w:t>
      </w:r>
    </w:p>
    <w:p w14:paraId="3D47D744" w14:textId="77777777" w:rsidR="00710C91" w:rsidRDefault="00710C91" w:rsidP="00940C81"/>
    <w:p w14:paraId="3D77920C" w14:textId="5D15D5D0" w:rsidR="006A4BA9" w:rsidRDefault="006A4BA9" w:rsidP="00940C81">
      <w:r w:rsidRPr="006A4BA9">
        <w:t xml:space="preserve">Below you will </w:t>
      </w:r>
      <w:r w:rsidR="00E00869">
        <w:rPr>
          <w:rFonts w:hint="eastAsia"/>
        </w:rPr>
        <w:t>read</w:t>
      </w:r>
      <w:r w:rsidRPr="006A4BA9">
        <w:t xml:space="preserve"> how</w:t>
      </w:r>
      <w:r w:rsidR="00710C91">
        <w:t>/why</w:t>
      </w:r>
      <w:r w:rsidRPr="006A4BA9">
        <w:t xml:space="preserve"> the questions are made</w:t>
      </w:r>
      <w:r w:rsidR="00710C91">
        <w:t>:</w:t>
      </w:r>
    </w:p>
    <w:p w14:paraId="705C3774" w14:textId="77777777" w:rsidR="006A4BA9" w:rsidRDefault="006A4BA9" w:rsidP="00940C81"/>
    <w:p w14:paraId="15590175" w14:textId="6E0B4362" w:rsidR="00BE1C87" w:rsidRDefault="00940C81" w:rsidP="00940C81">
      <w:r>
        <w:t>Note</w:t>
      </w:r>
      <w:r w:rsidR="00B473DF">
        <w:t>s</w:t>
      </w:r>
      <w:r>
        <w:t>:</w:t>
      </w:r>
    </w:p>
    <w:p w14:paraId="09AB27F9" w14:textId="7564EB58" w:rsidR="00940C81" w:rsidRDefault="00940C81" w:rsidP="00940C81">
      <w:r>
        <w:t>"</w:t>
      </w:r>
      <w:r w:rsidR="00D27E27">
        <w:t>G</w:t>
      </w:r>
      <w:r>
        <w:t xml:space="preserve">reen </w:t>
      </w:r>
      <w:r w:rsidR="00E00869">
        <w:t>heavy</w:t>
      </w:r>
      <w:r w:rsidR="00E00869">
        <w:rPr>
          <w:rFonts w:hint="eastAsia"/>
        </w:rPr>
        <w:t>-</w:t>
      </w:r>
      <w:r w:rsidR="00710C91">
        <w:t xml:space="preserve">metal-free </w:t>
      </w:r>
      <w:r>
        <w:t xml:space="preserve">vegetables" in this questionnaire refers to vegetables that are not polluted by heavy metals </w:t>
      </w:r>
      <w:r w:rsidR="00710C91">
        <w:t>under the</w:t>
      </w:r>
      <w:r>
        <w:t xml:space="preserve"> strict production control; "</w:t>
      </w:r>
      <w:r w:rsidR="00D27E27">
        <w:t xml:space="preserve">common </w:t>
      </w:r>
      <w:r>
        <w:t xml:space="preserve">vegetables" means vegetables that </w:t>
      </w:r>
      <w:r w:rsidR="00710C91">
        <w:t xml:space="preserve">may </w:t>
      </w:r>
      <w:r>
        <w:t xml:space="preserve">have been </w:t>
      </w:r>
      <w:r w:rsidR="00710C91">
        <w:t>polluted by heavy metals</w:t>
      </w:r>
    </w:p>
    <w:p w14:paraId="059EA801" w14:textId="0DEFDCF6" w:rsidR="00B473DF" w:rsidRDefault="00B473DF" w:rsidP="00940C81">
      <w:r w:rsidRPr="00432EFF">
        <w:rPr>
          <w:rFonts w:hint="eastAsia"/>
        </w:rPr>
        <w:t>○</w:t>
      </w:r>
      <w:r w:rsidRPr="00432EFF">
        <w:t xml:space="preserve">means </w:t>
      </w:r>
      <w:r w:rsidR="00267795" w:rsidRPr="00432EFF">
        <w:t>you</w:t>
      </w:r>
      <w:r w:rsidRPr="00432EFF">
        <w:t xml:space="preserve"> can </w:t>
      </w:r>
      <w:r w:rsidR="00267795" w:rsidRPr="00432EFF">
        <w:t>choose</w:t>
      </w:r>
      <w:r w:rsidRPr="00432EFF">
        <w:t xml:space="preserve"> on</w:t>
      </w:r>
      <w:r w:rsidR="00B90E17" w:rsidRPr="00432EFF">
        <w:t>e only</w:t>
      </w:r>
      <w:r w:rsidRPr="00432EFF">
        <w:t>;</w:t>
      </w:r>
      <w:r w:rsidRPr="00B473DF">
        <w:rPr>
          <w:rFonts w:hint="eastAsia"/>
        </w:rPr>
        <w:t xml:space="preserve"> </w:t>
      </w:r>
      <w:r>
        <w:rPr>
          <w:rFonts w:hint="eastAsia"/>
        </w:rPr>
        <w:t>□</w:t>
      </w:r>
      <w:r>
        <w:rPr>
          <w:rFonts w:hint="eastAsia"/>
        </w:rPr>
        <w:t>m</w:t>
      </w:r>
      <w:r>
        <w:t>eans</w:t>
      </w:r>
      <w:r w:rsidR="00267795">
        <w:t xml:space="preserve"> you can choose</w:t>
      </w:r>
      <w:r>
        <w:t xml:space="preserve"> </w:t>
      </w:r>
      <w:r w:rsidR="00F015CC">
        <w:rPr>
          <w:rFonts w:hint="eastAsia"/>
        </w:rPr>
        <w:t>more</w:t>
      </w:r>
      <w:r w:rsidR="00F015CC">
        <w:t xml:space="preserve">  than  one</w:t>
      </w:r>
      <w:r>
        <w:t>.</w:t>
      </w:r>
    </w:p>
    <w:p w14:paraId="1B464F0A" w14:textId="77777777" w:rsidR="00B473DF" w:rsidRDefault="00B473DF" w:rsidP="00940C81"/>
    <w:p w14:paraId="735F4AFD" w14:textId="4DE2937A" w:rsidR="00940C81" w:rsidRDefault="00940C81" w:rsidP="00940C81">
      <w:r>
        <w:t xml:space="preserve">1. Gender </w:t>
      </w:r>
    </w:p>
    <w:p w14:paraId="29CCB32A" w14:textId="65C49761" w:rsidR="00940C81" w:rsidRDefault="00703D33" w:rsidP="00940C81">
      <w:r>
        <w:rPr>
          <w:rFonts w:ascii="等线" w:eastAsia="等线" w:hAnsi="等线" w:cs="Segoe UI Emoji" w:hint="eastAsia"/>
        </w:rPr>
        <w:t>○</w:t>
      </w:r>
      <w:r w:rsidR="00940C81">
        <w:t>Male</w:t>
      </w:r>
    </w:p>
    <w:p w14:paraId="2D02116D" w14:textId="28082893" w:rsidR="00940C81" w:rsidRDefault="00703D33" w:rsidP="00940C81">
      <w:r>
        <w:rPr>
          <w:rFonts w:ascii="等线" w:eastAsia="等线" w:hAnsi="等线" w:cs="Segoe UI Emoji" w:hint="eastAsia"/>
        </w:rPr>
        <w:t>○</w:t>
      </w:r>
      <w:r w:rsidR="00990949">
        <w:t>F</w:t>
      </w:r>
      <w:r w:rsidR="00940C81">
        <w:t>emale</w:t>
      </w:r>
    </w:p>
    <w:p w14:paraId="43633ACB" w14:textId="77777777" w:rsidR="00940C81" w:rsidRDefault="00940C81" w:rsidP="00940C81"/>
    <w:p w14:paraId="50D3606D" w14:textId="1F1D9B7B" w:rsidR="00940C81" w:rsidRDefault="00990949" w:rsidP="00940C81">
      <w:r>
        <w:t xml:space="preserve">2. </w:t>
      </w:r>
      <w:r w:rsidR="00940C81">
        <w:t xml:space="preserve">Age </w:t>
      </w:r>
    </w:p>
    <w:p w14:paraId="582717E7" w14:textId="45FC82FD" w:rsidR="00940C81" w:rsidRDefault="00703D33" w:rsidP="00940C81">
      <w:r>
        <w:rPr>
          <w:rFonts w:ascii="等线" w:eastAsia="等线" w:hAnsi="等线" w:cs="Segoe UI Emoji" w:hint="eastAsia"/>
        </w:rPr>
        <w:t>○</w:t>
      </w:r>
      <w:r>
        <w:t xml:space="preserve"> </w:t>
      </w:r>
      <w:r w:rsidR="00940C81">
        <w:rPr>
          <w:rFonts w:hint="eastAsia"/>
        </w:rPr>
        <w:t>Under 18</w:t>
      </w:r>
    </w:p>
    <w:p w14:paraId="6ECCDEBE" w14:textId="0339F18A" w:rsidR="00940C81" w:rsidRDefault="00703D33" w:rsidP="00940C81">
      <w:r>
        <w:rPr>
          <w:rFonts w:ascii="等线" w:eastAsia="等线" w:hAnsi="等线" w:cs="Segoe UI Emoji" w:hint="eastAsia"/>
        </w:rPr>
        <w:t>○</w:t>
      </w:r>
      <w:r>
        <w:t xml:space="preserve"> </w:t>
      </w:r>
      <w:r w:rsidR="00940C81">
        <w:t xml:space="preserve">19-40 </w:t>
      </w:r>
    </w:p>
    <w:p w14:paraId="69565A7F" w14:textId="4036364D" w:rsidR="00703D33" w:rsidRDefault="00703D33" w:rsidP="00940C81">
      <w:r>
        <w:rPr>
          <w:rFonts w:ascii="等线" w:eastAsia="等线" w:hAnsi="等线" w:cs="Segoe UI Emoji" w:hint="eastAsia"/>
        </w:rPr>
        <w:t>○</w:t>
      </w:r>
      <w:r>
        <w:t xml:space="preserve"> </w:t>
      </w:r>
      <w:r w:rsidR="00940C81">
        <w:t xml:space="preserve">41-60 </w:t>
      </w:r>
    </w:p>
    <w:p w14:paraId="00FF6FDB" w14:textId="7ACE0F98" w:rsidR="00940C81" w:rsidRDefault="00703D33" w:rsidP="00940C81">
      <w:r>
        <w:rPr>
          <w:rFonts w:ascii="等线" w:eastAsia="等线" w:hAnsi="等线" w:cs="Segoe UI Emoji" w:hint="eastAsia"/>
        </w:rPr>
        <w:t>○</w:t>
      </w:r>
      <w:r w:rsidR="00940C81">
        <w:t xml:space="preserve">Over 60 </w:t>
      </w:r>
    </w:p>
    <w:p w14:paraId="6272C992" w14:textId="77777777" w:rsidR="00940C81" w:rsidRDefault="00940C81" w:rsidP="00940C81"/>
    <w:p w14:paraId="68ABDBE6" w14:textId="677B8712" w:rsidR="00940C81" w:rsidRDefault="00940C81" w:rsidP="00940C81">
      <w:r>
        <w:t xml:space="preserve">3. </w:t>
      </w:r>
      <w:commentRangeStart w:id="0"/>
      <w:r>
        <w:t xml:space="preserve">Your </w:t>
      </w:r>
      <w:commentRangeEnd w:id="0"/>
      <w:r w:rsidR="00E00869">
        <w:rPr>
          <w:rStyle w:val="a9"/>
        </w:rPr>
        <w:commentReference w:id="0"/>
      </w:r>
      <w:r w:rsidR="00EB3BFA">
        <w:t>area</w:t>
      </w:r>
    </w:p>
    <w:p w14:paraId="24200782" w14:textId="202B7840" w:rsidR="00940C81" w:rsidRDefault="00703D33" w:rsidP="00940C81">
      <w:r>
        <w:rPr>
          <w:rFonts w:ascii="等线" w:eastAsia="等线" w:hAnsi="等线" w:cs="Segoe UI Emoji" w:hint="eastAsia"/>
        </w:rPr>
        <w:t>○</w:t>
      </w:r>
      <w:r w:rsidR="00940C81">
        <w:rPr>
          <w:rFonts w:hint="eastAsia"/>
        </w:rPr>
        <w:t>North China (Beijing, Tianjin, Hebei, Shanxi, Inner Mongolia)</w:t>
      </w:r>
    </w:p>
    <w:p w14:paraId="7BCCD0DA" w14:textId="0E0CE7F6" w:rsidR="00940C81" w:rsidRDefault="00703D33" w:rsidP="00940C81">
      <w:r>
        <w:rPr>
          <w:rFonts w:ascii="等线" w:eastAsia="等线" w:hAnsi="等线" w:cs="Segoe UI Emoji" w:hint="eastAsia"/>
        </w:rPr>
        <w:t>○</w:t>
      </w:r>
      <w:r w:rsidR="00940C81">
        <w:t>Northeast China (Liaoning, Jilin, Heilongjiang)</w:t>
      </w:r>
    </w:p>
    <w:p w14:paraId="7B753819" w14:textId="7B6FE0B8" w:rsidR="00940C81" w:rsidRDefault="00703D33" w:rsidP="00940C81">
      <w:r>
        <w:rPr>
          <w:rFonts w:ascii="等线" w:eastAsia="等线" w:hAnsi="等线" w:cs="Segoe UI Emoji" w:hint="eastAsia"/>
        </w:rPr>
        <w:t>○</w:t>
      </w:r>
      <w:r w:rsidR="00940C81">
        <w:t>East China (Shanghai, Jiangsu, Zhejiang, Jiangxi, Anhui, Fujian, Shandong)</w:t>
      </w:r>
    </w:p>
    <w:p w14:paraId="5AF60F7E" w14:textId="041A3B1D" w:rsidR="00940C81" w:rsidRDefault="00703D33" w:rsidP="00940C81">
      <w:r>
        <w:rPr>
          <w:rFonts w:ascii="等线" w:eastAsia="等线" w:hAnsi="等线" w:cs="Segoe UI Emoji" w:hint="eastAsia"/>
        </w:rPr>
        <w:t>○</w:t>
      </w:r>
      <w:r w:rsidR="00940C81">
        <w:rPr>
          <w:rFonts w:hint="eastAsia"/>
        </w:rPr>
        <w:t xml:space="preserve">South-central </w:t>
      </w:r>
      <w:r w:rsidR="00EB3BFA">
        <w:t xml:space="preserve">China </w:t>
      </w:r>
      <w:r w:rsidR="00940C81">
        <w:rPr>
          <w:rFonts w:hint="eastAsia"/>
        </w:rPr>
        <w:t>(Henan, Hubei, Hunan, Guangdong, Guangxi, Hainan)</w:t>
      </w:r>
    </w:p>
    <w:p w14:paraId="2CBD2AB8" w14:textId="6885C6D8" w:rsidR="00940C81" w:rsidRDefault="00703D33" w:rsidP="00940C81">
      <w:r>
        <w:rPr>
          <w:rFonts w:ascii="等线" w:eastAsia="等线" w:hAnsi="等线" w:cs="Segoe UI Emoji" w:hint="eastAsia"/>
        </w:rPr>
        <w:t>○</w:t>
      </w:r>
      <w:r w:rsidR="00940C81">
        <w:t>Southwest China (Chongqing, Sichuan, Guizhou, Yunnan, Xizang)</w:t>
      </w:r>
    </w:p>
    <w:p w14:paraId="701C956E" w14:textId="499DE6CA" w:rsidR="00940C81" w:rsidRDefault="00703D33" w:rsidP="00940C81">
      <w:r>
        <w:rPr>
          <w:rFonts w:ascii="等线" w:eastAsia="等线" w:hAnsi="等线" w:cs="Segoe UI Emoji" w:hint="eastAsia"/>
        </w:rPr>
        <w:t>○</w:t>
      </w:r>
      <w:r w:rsidR="00940C81">
        <w:t>Northwest China (Shaanxi, Gansu, Qinghai, Ningxia, Xinjiang)</w:t>
      </w:r>
    </w:p>
    <w:p w14:paraId="337BBA57" w14:textId="7A6B8F6F" w:rsidR="00BE1C87" w:rsidRDefault="00BE1C87" w:rsidP="00940C81">
      <w:r>
        <w:rPr>
          <w:rFonts w:ascii="等线" w:eastAsia="等线" w:hAnsi="等线" w:cs="Segoe UI Emoji" w:hint="eastAsia"/>
        </w:rPr>
        <w:t>○</w:t>
      </w:r>
      <w:r>
        <w:rPr>
          <w:rFonts w:hint="eastAsia"/>
        </w:rPr>
        <w:t>H</w:t>
      </w:r>
      <w:r>
        <w:t>ongkong, Macao, Taiwan</w:t>
      </w:r>
    </w:p>
    <w:p w14:paraId="139D8CD5" w14:textId="24B270E0" w:rsidR="00940C81" w:rsidRDefault="00703D33" w:rsidP="00940C81">
      <w:r>
        <w:rPr>
          <w:rFonts w:ascii="等线" w:eastAsia="等线" w:hAnsi="等线" w:cs="Segoe UI Emoji" w:hint="eastAsia"/>
        </w:rPr>
        <w:t>○</w:t>
      </w:r>
      <w:r>
        <w:t>O</w:t>
      </w:r>
      <w:r w:rsidR="00940C81">
        <w:t>verseas</w:t>
      </w:r>
    </w:p>
    <w:p w14:paraId="19E88FE5" w14:textId="77777777" w:rsidR="00267795" w:rsidRDefault="00267795" w:rsidP="00940C81"/>
    <w:p w14:paraId="45FFA88E" w14:textId="15039AE9" w:rsidR="00940C81" w:rsidRDefault="00940C81" w:rsidP="00940C81">
      <w:r>
        <w:t xml:space="preserve">4. Have you ever been concerned about the local soil heavy metal pollution? </w:t>
      </w:r>
    </w:p>
    <w:p w14:paraId="7BF23B1B" w14:textId="09E51112" w:rsidR="00940C81" w:rsidRDefault="00703D33" w:rsidP="00940C81">
      <w:r>
        <w:rPr>
          <w:rFonts w:ascii="等线" w:eastAsia="等线" w:hAnsi="等线" w:cs="Segoe UI Emoji" w:hint="eastAsia"/>
        </w:rPr>
        <w:t>○</w:t>
      </w:r>
      <w:r w:rsidR="00940C81">
        <w:rPr>
          <w:rFonts w:hint="eastAsia"/>
        </w:rPr>
        <w:t xml:space="preserve">Yes </w:t>
      </w:r>
    </w:p>
    <w:p w14:paraId="16D26DC0" w14:textId="0B6A833F" w:rsidR="00940C81" w:rsidRDefault="00703D33" w:rsidP="00940C81">
      <w:r>
        <w:rPr>
          <w:rFonts w:ascii="等线" w:eastAsia="等线" w:hAnsi="等线" w:cs="Segoe UI Emoji" w:hint="eastAsia"/>
        </w:rPr>
        <w:t>○</w:t>
      </w:r>
      <w:r w:rsidR="00940C81">
        <w:rPr>
          <w:rFonts w:hint="eastAsia"/>
        </w:rPr>
        <w:t xml:space="preserve">No </w:t>
      </w:r>
    </w:p>
    <w:p w14:paraId="34438120" w14:textId="77777777" w:rsidR="00886FDA" w:rsidRDefault="00886FDA" w:rsidP="00940C81"/>
    <w:p w14:paraId="66534756" w14:textId="2ECFE406" w:rsidR="00940C81" w:rsidRDefault="00BE1C87" w:rsidP="00940C81">
      <w:r>
        <w:lastRenderedPageBreak/>
        <w:t>5</w:t>
      </w:r>
      <w:r w:rsidR="00940C81">
        <w:t xml:space="preserve">. Do you know any way </w:t>
      </w:r>
      <w:r w:rsidR="00267795">
        <w:t xml:space="preserve">that </w:t>
      </w:r>
      <w:r w:rsidR="005A6493">
        <w:rPr>
          <w:rFonts w:hint="eastAsia"/>
        </w:rPr>
        <w:t>may</w:t>
      </w:r>
      <w:r w:rsidR="00940C81">
        <w:t xml:space="preserve"> cause heavy metal pollution? </w:t>
      </w:r>
    </w:p>
    <w:p w14:paraId="23E48B61" w14:textId="364DB2C0" w:rsidR="00940C81" w:rsidRDefault="00940C81" w:rsidP="00940C81">
      <w:r>
        <w:rPr>
          <w:rFonts w:hint="eastAsia"/>
        </w:rPr>
        <w:t>□</w:t>
      </w:r>
      <w:r>
        <w:rPr>
          <w:rFonts w:hint="eastAsia"/>
        </w:rPr>
        <w:t xml:space="preserve"> Mining development</w:t>
      </w:r>
    </w:p>
    <w:p w14:paraId="11C3D99D" w14:textId="56CA9F4A" w:rsidR="00940C81" w:rsidRDefault="00940C81" w:rsidP="00940C81">
      <w:r>
        <w:rPr>
          <w:rFonts w:hint="eastAsia"/>
        </w:rPr>
        <w:t>□</w:t>
      </w:r>
      <w:r>
        <w:rPr>
          <w:rFonts w:hint="eastAsia"/>
        </w:rPr>
        <w:t xml:space="preserve"> Automobile exhaust</w:t>
      </w:r>
    </w:p>
    <w:p w14:paraId="2180198E" w14:textId="77777777" w:rsidR="00940C81" w:rsidRDefault="00940C81" w:rsidP="00940C81">
      <w:r>
        <w:rPr>
          <w:rFonts w:hint="eastAsia"/>
        </w:rPr>
        <w:t>□</w:t>
      </w:r>
      <w:r>
        <w:rPr>
          <w:rFonts w:hint="eastAsia"/>
        </w:rPr>
        <w:t xml:space="preserve"> Pesticide and chemical fertilizer residues</w:t>
      </w:r>
    </w:p>
    <w:p w14:paraId="4A6114EF" w14:textId="77777777" w:rsidR="00940C81" w:rsidRDefault="00940C81" w:rsidP="00940C81">
      <w:r>
        <w:rPr>
          <w:rFonts w:hint="eastAsia"/>
        </w:rPr>
        <w:t>□</w:t>
      </w:r>
      <w:r>
        <w:rPr>
          <w:rFonts w:hint="eastAsia"/>
        </w:rPr>
        <w:t xml:space="preserve"> Unreasonable emissions from factories</w:t>
      </w:r>
    </w:p>
    <w:p w14:paraId="096CDF15" w14:textId="77777777" w:rsidR="00940C81" w:rsidRDefault="00940C81" w:rsidP="00940C81">
      <w:r>
        <w:rPr>
          <w:rFonts w:hint="eastAsia"/>
        </w:rPr>
        <w:t>□</w:t>
      </w:r>
      <w:r>
        <w:rPr>
          <w:rFonts w:hint="eastAsia"/>
        </w:rPr>
        <w:t xml:space="preserve"> Chemical waste</w:t>
      </w:r>
    </w:p>
    <w:p w14:paraId="30B6DC55" w14:textId="77777777" w:rsidR="00940C81" w:rsidRDefault="00940C81" w:rsidP="00940C81">
      <w:r>
        <w:rPr>
          <w:rFonts w:hint="eastAsia"/>
        </w:rPr>
        <w:t>□</w:t>
      </w:r>
      <w:r>
        <w:rPr>
          <w:rFonts w:hint="eastAsia"/>
        </w:rPr>
        <w:t xml:space="preserve"> Livestock and poultry dung</w:t>
      </w:r>
    </w:p>
    <w:p w14:paraId="1FDF8ABF" w14:textId="786B7B5D" w:rsidR="00940C81" w:rsidRDefault="00703D33" w:rsidP="00940C81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t>Others________________</w:t>
      </w:r>
    </w:p>
    <w:p w14:paraId="2E25F6B0" w14:textId="77777777" w:rsidR="00886FDA" w:rsidRDefault="00886FDA" w:rsidP="00940C81"/>
    <w:p w14:paraId="5DDA90BC" w14:textId="3AF9D4DC" w:rsidR="00940C81" w:rsidRDefault="002B07DD" w:rsidP="00940C81">
      <w:r>
        <w:t>6</w:t>
      </w:r>
      <w:r w:rsidR="00940C81">
        <w:t xml:space="preserve">. </w:t>
      </w:r>
      <w:r w:rsidR="00267795">
        <w:t xml:space="preserve">Have you heard about </w:t>
      </w:r>
      <w:r w:rsidR="005A6493">
        <w:rPr>
          <w:rFonts w:hint="eastAsia"/>
        </w:rPr>
        <w:t>the following</w:t>
      </w:r>
      <w:r w:rsidR="00267795">
        <w:t xml:space="preserve"> effects on human health that heavy metals may bring about?</w:t>
      </w:r>
    </w:p>
    <w:p w14:paraId="24EF63DA" w14:textId="58A8778F" w:rsidR="00940C81" w:rsidRDefault="00BA7BD6" w:rsidP="00940C81">
      <w:r>
        <w:rPr>
          <w:rFonts w:hint="eastAsia"/>
        </w:rPr>
        <w:t>□</w:t>
      </w:r>
      <w:r w:rsidR="00940C81">
        <w:t xml:space="preserve">High blood lead </w:t>
      </w:r>
      <w:r>
        <w:rPr>
          <w:rFonts w:hint="eastAsia"/>
        </w:rPr>
        <w:t>will</w:t>
      </w:r>
      <w:r w:rsidR="00940C81">
        <w:t xml:space="preserve"> seriously affect the growth and intellectual development of children</w:t>
      </w:r>
      <w:r w:rsidR="002B07DD">
        <w:t>.</w:t>
      </w:r>
    </w:p>
    <w:p w14:paraId="0ED656B9" w14:textId="0E31E406" w:rsidR="00940C81" w:rsidRDefault="00940C81" w:rsidP="00940C81">
      <w:r>
        <w:rPr>
          <w:rFonts w:hint="eastAsia"/>
        </w:rPr>
        <w:t>□</w:t>
      </w:r>
      <w:r>
        <w:rPr>
          <w:rFonts w:hint="eastAsia"/>
        </w:rPr>
        <w:t xml:space="preserve">Cadmium </w:t>
      </w:r>
      <w:r w:rsidR="00BA7BD6">
        <w:rPr>
          <w:rFonts w:hint="eastAsia"/>
        </w:rPr>
        <w:t>will</w:t>
      </w:r>
      <w:r>
        <w:rPr>
          <w:rFonts w:hint="eastAsia"/>
        </w:rPr>
        <w:t xml:space="preserve"> lead to high blood pressure, causing cardiovascular and cerebrovascular disea</w:t>
      </w:r>
      <w:r w:rsidRPr="00BE1C87">
        <w:t>ses</w:t>
      </w:r>
      <w:r w:rsidR="00C01F09" w:rsidRPr="00BE1C87">
        <w:t xml:space="preserve">, </w:t>
      </w:r>
      <w:r w:rsidR="00C01F09" w:rsidRPr="00432EFF">
        <w:t>d</w:t>
      </w:r>
      <w:commentRangeStart w:id="1"/>
      <w:r w:rsidRPr="00BE1C87">
        <w:t xml:space="preserve">estroy bone calcium </w:t>
      </w:r>
      <w:r w:rsidR="00C01F09" w:rsidRPr="00432EFF">
        <w:t xml:space="preserve">and </w:t>
      </w:r>
      <w:r w:rsidRPr="00BE1C87">
        <w:t>cause renal dysfunction</w:t>
      </w:r>
      <w:commentRangeEnd w:id="1"/>
      <w:r w:rsidR="005A6493" w:rsidRPr="00BE1C87">
        <w:rPr>
          <w:rStyle w:val="a9"/>
        </w:rPr>
        <w:commentReference w:id="1"/>
      </w:r>
      <w:r w:rsidR="002B07DD">
        <w:t>.</w:t>
      </w:r>
    </w:p>
    <w:p w14:paraId="4FC9B758" w14:textId="55516E23" w:rsidR="00940C81" w:rsidRDefault="00940C81" w:rsidP="00940C81">
      <w:r>
        <w:rPr>
          <w:rFonts w:hint="eastAsia"/>
        </w:rPr>
        <w:t>□</w:t>
      </w:r>
      <w:r>
        <w:rPr>
          <w:rFonts w:hint="eastAsia"/>
        </w:rPr>
        <w:t>Chromium will cause limb numbness, abnormal mental</w:t>
      </w:r>
      <w:r w:rsidR="002B07DD">
        <w:t>.</w:t>
      </w:r>
    </w:p>
    <w:p w14:paraId="088B9765" w14:textId="0D1577A2" w:rsidR="00940C81" w:rsidRDefault="00940C81" w:rsidP="00940C81">
      <w:r>
        <w:rPr>
          <w:rFonts w:hint="eastAsia"/>
        </w:rPr>
        <w:t>□</w:t>
      </w:r>
      <w:r w:rsidR="005A6493">
        <w:rPr>
          <w:rFonts w:hint="eastAsia"/>
        </w:rPr>
        <w:t xml:space="preserve">The brain visual nerve damage is great due to mercury </w:t>
      </w:r>
      <w:r>
        <w:rPr>
          <w:rFonts w:hint="eastAsia"/>
        </w:rPr>
        <w:t>ingested directly into the liver</w:t>
      </w:r>
      <w:r w:rsidR="002B07DD">
        <w:t>.</w:t>
      </w:r>
    </w:p>
    <w:p w14:paraId="6E3BAACC" w14:textId="4D53304B" w:rsidR="00940C81" w:rsidRDefault="00940C81" w:rsidP="00940C81">
      <w:r>
        <w:rPr>
          <w:rFonts w:hint="eastAsia"/>
        </w:rPr>
        <w:t>□</w:t>
      </w:r>
      <w:r>
        <w:rPr>
          <w:rFonts w:hint="eastAsia"/>
        </w:rPr>
        <w:t>60% cancers are related to heavy metals and corresponding toxins</w:t>
      </w:r>
      <w:r w:rsidR="002B07DD">
        <w:t>.</w:t>
      </w:r>
    </w:p>
    <w:p w14:paraId="02143B4A" w14:textId="0B70813F" w:rsidR="00940C81" w:rsidRDefault="00940C81" w:rsidP="00940C81">
      <w:r>
        <w:rPr>
          <w:rFonts w:hint="eastAsia"/>
        </w:rPr>
        <w:t>□</w:t>
      </w:r>
      <w:r>
        <w:rPr>
          <w:rFonts w:hint="eastAsia"/>
        </w:rPr>
        <w:t>I've never heard of any of the above</w:t>
      </w:r>
      <w:r w:rsidR="002B07DD">
        <w:t>.</w:t>
      </w:r>
    </w:p>
    <w:p w14:paraId="5D333E01" w14:textId="77777777" w:rsidR="00940C81" w:rsidRDefault="00940C81" w:rsidP="00940C81"/>
    <w:p w14:paraId="11DE8815" w14:textId="5E59522A" w:rsidR="00940C81" w:rsidRDefault="002B07DD" w:rsidP="00940C81">
      <w:r>
        <w:t>7</w:t>
      </w:r>
      <w:r w:rsidR="00940C81">
        <w:t>. D</w:t>
      </w:r>
      <w:r w:rsidR="00267795">
        <w:t>o</w:t>
      </w:r>
      <w:r w:rsidR="00940C81">
        <w:t xml:space="preserve"> you know that heavy metals </w:t>
      </w:r>
      <w:r w:rsidR="00886FDA">
        <w:t xml:space="preserve">can be gathered in human bodies from soil to table and </w:t>
      </w:r>
      <w:r w:rsidR="00940C81">
        <w:t xml:space="preserve">are difficult to </w:t>
      </w:r>
      <w:r w:rsidR="00267795">
        <w:t xml:space="preserve">be </w:t>
      </w:r>
      <w:r w:rsidR="00940C81">
        <w:t>remove</w:t>
      </w:r>
      <w:r w:rsidR="00267795">
        <w:t>d</w:t>
      </w:r>
      <w:r w:rsidR="00886FDA">
        <w:t>?</w:t>
      </w:r>
    </w:p>
    <w:p w14:paraId="21173E56" w14:textId="7DCA0876" w:rsidR="00940C81" w:rsidRDefault="00BA7BD6" w:rsidP="00940C81">
      <w:r>
        <w:rPr>
          <w:rFonts w:ascii="等线" w:eastAsia="等线" w:hAnsi="等线" w:cs="Segoe UI Emoji" w:hint="eastAsia"/>
        </w:rPr>
        <w:t>○</w:t>
      </w:r>
      <w:r>
        <w:t>Y</w:t>
      </w:r>
      <w:r>
        <w:rPr>
          <w:rFonts w:hint="eastAsia"/>
        </w:rPr>
        <w:t>es</w:t>
      </w:r>
    </w:p>
    <w:p w14:paraId="13BF1F45" w14:textId="0CEB93E4" w:rsidR="00940C81" w:rsidRDefault="00BA7BD6" w:rsidP="00940C81">
      <w:r>
        <w:rPr>
          <w:rFonts w:ascii="等线" w:eastAsia="等线" w:hAnsi="等线" w:cs="Segoe UI Emoji" w:hint="eastAsia"/>
        </w:rPr>
        <w:t>○</w:t>
      </w:r>
      <w:r>
        <w:t>N</w:t>
      </w:r>
      <w:r w:rsidR="00940C81">
        <w:t>o</w:t>
      </w:r>
    </w:p>
    <w:p w14:paraId="261F4C1F" w14:textId="77777777" w:rsidR="00940C81" w:rsidRDefault="00940C81" w:rsidP="00940C81"/>
    <w:p w14:paraId="19B801A1" w14:textId="012AAA56" w:rsidR="00940C81" w:rsidRDefault="002B07DD" w:rsidP="00940C81">
      <w:r>
        <w:t>8</w:t>
      </w:r>
      <w:r w:rsidR="00940C81">
        <w:t xml:space="preserve">. What do you know about the following heavy metal contaminated vegetables? </w:t>
      </w:r>
    </w:p>
    <w:p w14:paraId="43233217" w14:textId="22612469" w:rsidR="00940C81" w:rsidRPr="002B07DD" w:rsidRDefault="00BA7BD6" w:rsidP="00940C81">
      <w:r>
        <w:rPr>
          <w:rFonts w:hint="eastAsia"/>
        </w:rPr>
        <w:t>□</w:t>
      </w:r>
      <w:r>
        <w:rPr>
          <w:rFonts w:hint="eastAsia"/>
        </w:rPr>
        <w:t xml:space="preserve"> </w:t>
      </w:r>
      <w:r w:rsidR="002B07DD">
        <w:t>R</w:t>
      </w:r>
      <w:r w:rsidR="00940C81">
        <w:t xml:space="preserve">ice </w:t>
      </w:r>
      <w:r w:rsidR="002B07DD" w:rsidRPr="00432EFF">
        <w:t xml:space="preserve"> contaminated with </w:t>
      </w:r>
      <w:r w:rsidR="002B07DD" w:rsidRPr="002B07DD">
        <w:t>cadmium</w:t>
      </w:r>
      <w:r w:rsidR="002B07DD">
        <w:t>.</w:t>
      </w:r>
    </w:p>
    <w:p w14:paraId="38456377" w14:textId="1C6212B7" w:rsidR="00940C81" w:rsidRPr="002B07DD" w:rsidRDefault="00BA7BD6" w:rsidP="00940C81">
      <w:r w:rsidRPr="002B07DD">
        <w:rPr>
          <w:rFonts w:hint="eastAsia"/>
        </w:rPr>
        <w:t>□</w:t>
      </w:r>
      <w:r w:rsidRPr="002B07DD">
        <w:t xml:space="preserve"> </w:t>
      </w:r>
      <w:r w:rsidR="002B07DD" w:rsidRPr="00432EFF">
        <w:t>E</w:t>
      </w:r>
      <w:r w:rsidR="00940C81" w:rsidRPr="002B07DD">
        <w:t>ggplant</w:t>
      </w:r>
      <w:r w:rsidR="002B07DD" w:rsidRPr="00432EFF">
        <w:t xml:space="preserve"> </w:t>
      </w:r>
      <w:r w:rsidR="00C01F09" w:rsidRPr="002B07DD">
        <w:t>contaminated with lead</w:t>
      </w:r>
      <w:r w:rsidR="002B07DD">
        <w:t>.</w:t>
      </w:r>
    </w:p>
    <w:p w14:paraId="59058E2B" w14:textId="6EBEE193" w:rsidR="00940C81" w:rsidRPr="002B07DD" w:rsidRDefault="00BA7BD6" w:rsidP="00940C81">
      <w:r w:rsidRPr="002B07DD">
        <w:rPr>
          <w:rFonts w:hint="eastAsia"/>
        </w:rPr>
        <w:t>□</w:t>
      </w:r>
      <w:r w:rsidRPr="002B07DD">
        <w:t xml:space="preserve"> </w:t>
      </w:r>
      <w:r w:rsidR="002B07DD" w:rsidRPr="00432EFF">
        <w:t>S</w:t>
      </w:r>
      <w:r w:rsidR="00940C81" w:rsidRPr="002B07DD">
        <w:t>pinach</w:t>
      </w:r>
      <w:r w:rsidR="002B07DD" w:rsidRPr="00432EFF">
        <w:t xml:space="preserve">  contaminated with lead</w:t>
      </w:r>
      <w:r w:rsidR="002B07DD">
        <w:t>.</w:t>
      </w:r>
    </w:p>
    <w:p w14:paraId="452BDB77" w14:textId="4D8DCFFD" w:rsidR="00940C81" w:rsidRDefault="00BA7BD6" w:rsidP="00940C81">
      <w:r w:rsidRPr="002B07DD">
        <w:rPr>
          <w:rFonts w:hint="eastAsia"/>
        </w:rPr>
        <w:t>□</w:t>
      </w:r>
      <w:r w:rsidRPr="002B07DD">
        <w:t xml:space="preserve"> </w:t>
      </w:r>
      <w:r w:rsidR="002B07DD" w:rsidRPr="00432EFF">
        <w:t>L</w:t>
      </w:r>
      <w:r w:rsidR="00940C81" w:rsidRPr="002B07DD">
        <w:t xml:space="preserve">eaves </w:t>
      </w:r>
      <w:r w:rsidR="002B07DD" w:rsidRPr="00432EFF">
        <w:t xml:space="preserve">contaminated with </w:t>
      </w:r>
      <w:r w:rsidR="002B07DD" w:rsidRPr="002B07DD">
        <w:t>cadmium</w:t>
      </w:r>
      <w:r w:rsidR="002B07DD">
        <w:t>.</w:t>
      </w:r>
    </w:p>
    <w:p w14:paraId="3E8F47E3" w14:textId="67D26C3C" w:rsidR="00940C81" w:rsidRDefault="00940C81" w:rsidP="00940C81">
      <w:r>
        <w:rPr>
          <w:rFonts w:hint="eastAsia"/>
        </w:rPr>
        <w:t>□</w:t>
      </w:r>
      <w:r>
        <w:rPr>
          <w:rFonts w:hint="eastAsia"/>
        </w:rPr>
        <w:t xml:space="preserve"> Without any knowledge</w:t>
      </w:r>
      <w:r w:rsidR="002B07DD">
        <w:t>.</w:t>
      </w:r>
    </w:p>
    <w:p w14:paraId="19C59946" w14:textId="77777777" w:rsidR="00940C81" w:rsidRDefault="00940C81" w:rsidP="00940C81"/>
    <w:p w14:paraId="4C95C2AF" w14:textId="0D802C5F" w:rsidR="00940C81" w:rsidRDefault="002B07DD" w:rsidP="00940C81">
      <w:r>
        <w:t>9</w:t>
      </w:r>
      <w:r w:rsidR="00940C81">
        <w:t xml:space="preserve">. Do you </w:t>
      </w:r>
      <w:r w:rsidR="00886FDA">
        <w:t xml:space="preserve">think it’s easy to </w:t>
      </w:r>
      <w:r w:rsidR="00F70C2F">
        <w:t xml:space="preserve">eliminate </w:t>
      </w:r>
      <w:r w:rsidR="00886FDA">
        <w:t xml:space="preserve">heavy metals gathered in vegetables by washing and cooking? </w:t>
      </w:r>
    </w:p>
    <w:p w14:paraId="285A8C84" w14:textId="20AD8596" w:rsidR="00940C81" w:rsidRDefault="00BA7BD6" w:rsidP="00940C81">
      <w:r>
        <w:rPr>
          <w:rFonts w:ascii="等线" w:eastAsia="等线" w:hAnsi="等线" w:cs="Segoe UI Emoji" w:hint="eastAsia"/>
        </w:rPr>
        <w:t>○</w:t>
      </w:r>
      <w:r w:rsidRPr="00BA7BD6">
        <w:t>Yes</w:t>
      </w:r>
    </w:p>
    <w:p w14:paraId="34CD6EBC" w14:textId="4BB2AD41" w:rsidR="00940C81" w:rsidRDefault="00BA7BD6" w:rsidP="00940C81">
      <w:r>
        <w:rPr>
          <w:rFonts w:ascii="等线" w:eastAsia="等线" w:hAnsi="等线" w:cs="Segoe UI Emoji" w:hint="eastAsia"/>
        </w:rPr>
        <w:t>○</w:t>
      </w:r>
      <w:r>
        <w:t>No</w:t>
      </w:r>
    </w:p>
    <w:p w14:paraId="481DE06A" w14:textId="77777777" w:rsidR="00940C81" w:rsidRDefault="00940C81" w:rsidP="00940C81"/>
    <w:p w14:paraId="3D370C3D" w14:textId="0932FDF9" w:rsidR="00940C81" w:rsidRDefault="00940C81" w:rsidP="00940C81">
      <w:r>
        <w:t>1</w:t>
      </w:r>
      <w:r w:rsidR="002B07DD">
        <w:t>0</w:t>
      </w:r>
      <w:r>
        <w:t xml:space="preserve">. How often do you buy vegetables and grain? </w:t>
      </w:r>
    </w:p>
    <w:p w14:paraId="03DD4FD0" w14:textId="0BCFE548" w:rsidR="00940C81" w:rsidRDefault="00940C81" w:rsidP="00940C81">
      <w:r>
        <w:rPr>
          <w:rFonts w:hint="eastAsia"/>
        </w:rPr>
        <w:t>○</w:t>
      </w:r>
      <w:r>
        <w:rPr>
          <w:rFonts w:hint="eastAsia"/>
        </w:rPr>
        <w:t xml:space="preserve"> </w:t>
      </w:r>
      <w:r w:rsidR="00BA7BD6">
        <w:t>A</w:t>
      </w:r>
      <w:r>
        <w:rPr>
          <w:rFonts w:hint="eastAsia"/>
        </w:rPr>
        <w:t>lmost every day</w:t>
      </w:r>
    </w:p>
    <w:p w14:paraId="5C4B9542" w14:textId="419BB035" w:rsidR="00940C81" w:rsidRDefault="00940C81" w:rsidP="00940C81">
      <w:r>
        <w:rPr>
          <w:rFonts w:hint="eastAsia"/>
        </w:rPr>
        <w:t>○</w:t>
      </w:r>
      <w:r>
        <w:rPr>
          <w:rFonts w:hint="eastAsia"/>
        </w:rPr>
        <w:t xml:space="preserve"> </w:t>
      </w:r>
      <w:r w:rsidR="00BA7BD6">
        <w:t>O</w:t>
      </w:r>
      <w:r>
        <w:rPr>
          <w:rFonts w:hint="eastAsia"/>
        </w:rPr>
        <w:t xml:space="preserve">ccasionally </w:t>
      </w:r>
    </w:p>
    <w:p w14:paraId="5AA9F5BE" w14:textId="0CC3ABD0" w:rsidR="00940C81" w:rsidRDefault="00940C81" w:rsidP="00940C81">
      <w:r>
        <w:rPr>
          <w:rFonts w:hint="eastAsia"/>
        </w:rPr>
        <w:t>○</w:t>
      </w:r>
      <w:r>
        <w:rPr>
          <w:rFonts w:hint="eastAsia"/>
        </w:rPr>
        <w:t xml:space="preserve"> Never Bought (please skip to question 1</w:t>
      </w:r>
      <w:r w:rsidR="002B07DD">
        <w:t>3</w:t>
      </w:r>
      <w:r>
        <w:rPr>
          <w:rFonts w:hint="eastAsia"/>
        </w:rPr>
        <w:t>)</w:t>
      </w:r>
    </w:p>
    <w:p w14:paraId="45456206" w14:textId="77777777" w:rsidR="00940C81" w:rsidRDefault="00940C81" w:rsidP="00940C81"/>
    <w:p w14:paraId="11CE5E84" w14:textId="2FEE684E" w:rsidR="00940C81" w:rsidRDefault="00940C81" w:rsidP="00940C81">
      <w:r>
        <w:lastRenderedPageBreak/>
        <w:t>1</w:t>
      </w:r>
      <w:r w:rsidR="002B07DD">
        <w:t>1</w:t>
      </w:r>
      <w:r>
        <w:t xml:space="preserve">. </w:t>
      </w:r>
      <w:r w:rsidR="00BA7BD6">
        <w:t xml:space="preserve">Which one will you choose, </w:t>
      </w:r>
      <w:r>
        <w:t xml:space="preserve">green pollution-free vegetables (the price is higher than </w:t>
      </w:r>
      <w:r w:rsidR="002B07DD">
        <w:t xml:space="preserve">common </w:t>
      </w:r>
      <w:r>
        <w:t xml:space="preserve">vegetables) </w:t>
      </w:r>
      <w:r w:rsidR="00BA7BD6">
        <w:t>or</w:t>
      </w:r>
      <w:r>
        <w:t xml:space="preserve"> </w:t>
      </w:r>
      <w:r w:rsidR="002B07DD">
        <w:t xml:space="preserve">common </w:t>
      </w:r>
      <w:r>
        <w:t>vegetables</w:t>
      </w:r>
      <w:r w:rsidR="00BA7BD6">
        <w:t>?</w:t>
      </w:r>
      <w:r>
        <w:t xml:space="preserve"> </w:t>
      </w:r>
    </w:p>
    <w:p w14:paraId="350CBBBB" w14:textId="41CB273D" w:rsidR="00940C81" w:rsidRDefault="00BA7BD6" w:rsidP="00940C81">
      <w:r>
        <w:rPr>
          <w:rFonts w:hint="eastAsia"/>
        </w:rPr>
        <w:t>○</w:t>
      </w:r>
      <w:r w:rsidR="002B07DD">
        <w:rPr>
          <w:rFonts w:hint="eastAsia"/>
        </w:rPr>
        <w:t>G</w:t>
      </w:r>
      <w:r w:rsidR="002B07DD">
        <w:t>reen heavy</w:t>
      </w:r>
      <w:r w:rsidR="002B07DD">
        <w:rPr>
          <w:rFonts w:hint="eastAsia"/>
        </w:rPr>
        <w:t>-</w:t>
      </w:r>
      <w:r w:rsidR="002B07DD">
        <w:t>metal-free vegetables.</w:t>
      </w:r>
      <w:r w:rsidR="002B07DD" w:rsidDel="002B07DD">
        <w:t xml:space="preserve"> </w:t>
      </w:r>
      <w:r w:rsidR="00940C81">
        <w:t xml:space="preserve"> (please </w:t>
      </w:r>
      <w:r w:rsidR="00C01F09">
        <w:t>skip</w:t>
      </w:r>
      <w:r w:rsidR="00940C81">
        <w:t xml:space="preserve"> to Question 1</w:t>
      </w:r>
      <w:r w:rsidR="002B07DD">
        <w:t>3</w:t>
      </w:r>
      <w:r w:rsidR="00940C81">
        <w:t>)</w:t>
      </w:r>
    </w:p>
    <w:p w14:paraId="448ABD3D" w14:textId="522938C7" w:rsidR="00940C81" w:rsidRDefault="00940C81" w:rsidP="00940C81">
      <w:r>
        <w:rPr>
          <w:rFonts w:hint="eastAsia"/>
        </w:rPr>
        <w:t>○</w:t>
      </w:r>
      <w:r w:rsidR="002B07DD">
        <w:t>Common</w:t>
      </w:r>
      <w:r w:rsidR="002B07DD">
        <w:rPr>
          <w:rFonts w:hint="eastAsia"/>
        </w:rPr>
        <w:t xml:space="preserve"> </w:t>
      </w:r>
      <w:r>
        <w:rPr>
          <w:rFonts w:hint="eastAsia"/>
        </w:rPr>
        <w:t>vegetables</w:t>
      </w:r>
      <w:r w:rsidR="002B07DD">
        <w:t>.</w:t>
      </w:r>
      <w:r>
        <w:rPr>
          <w:rFonts w:hint="eastAsia"/>
        </w:rPr>
        <w:t xml:space="preserve"> </w:t>
      </w:r>
    </w:p>
    <w:p w14:paraId="198AB1DE" w14:textId="77777777" w:rsidR="00940C81" w:rsidRDefault="00940C81" w:rsidP="00940C81"/>
    <w:p w14:paraId="78D649EB" w14:textId="15A57F24" w:rsidR="00940C81" w:rsidRDefault="00940C81" w:rsidP="00940C81">
      <w:r>
        <w:t>1</w:t>
      </w:r>
      <w:r w:rsidR="002B07DD">
        <w:t>2</w:t>
      </w:r>
      <w:r>
        <w:t xml:space="preserve">. What are the possible reasons that affect your purchase of green pollution-free </w:t>
      </w:r>
      <w:r w:rsidR="00B473DF">
        <w:t xml:space="preserve">vegetables? </w:t>
      </w:r>
    </w:p>
    <w:p w14:paraId="4FDEA605" w14:textId="3B3BDEC0" w:rsidR="00940C81" w:rsidRDefault="00940C81" w:rsidP="00940C81">
      <w:r>
        <w:rPr>
          <w:rFonts w:hint="eastAsia"/>
        </w:rPr>
        <w:t>□</w:t>
      </w:r>
      <w:r w:rsidR="00886FDA">
        <w:t>The p</w:t>
      </w:r>
      <w:r>
        <w:rPr>
          <w:rFonts w:hint="eastAsia"/>
        </w:rPr>
        <w:t>rice is high</w:t>
      </w:r>
      <w:r w:rsidR="00BA7BD6">
        <w:t>.</w:t>
      </w:r>
    </w:p>
    <w:p w14:paraId="2B93EC27" w14:textId="680F9AAE" w:rsidR="00940C81" w:rsidRDefault="00940C81" w:rsidP="00940C81">
      <w:r>
        <w:rPr>
          <w:rFonts w:hint="eastAsia"/>
        </w:rPr>
        <w:t>□</w:t>
      </w:r>
      <w:r w:rsidR="00886FDA">
        <w:t>I don</w:t>
      </w:r>
      <w:proofErr w:type="gramStart"/>
      <w:r w:rsidR="00432EFF">
        <w:t>’</w:t>
      </w:r>
      <w:proofErr w:type="gramEnd"/>
      <w:r w:rsidR="00886FDA">
        <w:t>t know which brand is safe</w:t>
      </w:r>
      <w:r w:rsidR="00F70C2F">
        <w:t>,</w:t>
      </w:r>
      <w:r w:rsidR="00886FDA">
        <w:t xml:space="preserve"> and </w:t>
      </w:r>
      <w:r w:rsidR="00F70C2F">
        <w:rPr>
          <w:rFonts w:hint="eastAsia"/>
        </w:rPr>
        <w:t xml:space="preserve">I am </w:t>
      </w:r>
      <w:r w:rsidR="00886FDA">
        <w:t>afraid to buy unqualified vegetables.</w:t>
      </w:r>
      <w:r>
        <w:rPr>
          <w:rFonts w:hint="eastAsia"/>
        </w:rPr>
        <w:t xml:space="preserve"> </w:t>
      </w:r>
    </w:p>
    <w:p w14:paraId="64D761F1" w14:textId="23DCA80D" w:rsidR="00940C81" w:rsidRDefault="00940C81" w:rsidP="00940C81">
      <w:r>
        <w:rPr>
          <w:rFonts w:hint="eastAsia"/>
        </w:rPr>
        <w:t>□</w:t>
      </w:r>
      <w:r>
        <w:rPr>
          <w:rFonts w:hint="eastAsia"/>
        </w:rPr>
        <w:t xml:space="preserve">I don't care about the difference between </w:t>
      </w:r>
      <w:r w:rsidR="00BA7BD6">
        <w:t>them.</w:t>
      </w:r>
    </w:p>
    <w:p w14:paraId="5266CE0C" w14:textId="5AAB7582" w:rsidR="00940C81" w:rsidRDefault="00BA7BD6" w:rsidP="00940C81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t>Other reasons________</w:t>
      </w:r>
    </w:p>
    <w:p w14:paraId="7EC7DE74" w14:textId="77777777" w:rsidR="00886FDA" w:rsidRDefault="00886FDA" w:rsidP="00940C81"/>
    <w:p w14:paraId="4CFB80FE" w14:textId="70E023F4" w:rsidR="00940C81" w:rsidRDefault="00BA7BD6" w:rsidP="00BA7BD6">
      <w:r>
        <w:t>1</w:t>
      </w:r>
      <w:r w:rsidR="002B07DD">
        <w:t>3</w:t>
      </w:r>
      <w:r>
        <w:t>.What is y</w:t>
      </w:r>
      <w:r w:rsidR="00940C81">
        <w:t>our attitude towards heavy metal pollution in</w:t>
      </w:r>
      <w:r>
        <w:t xml:space="preserve"> </w:t>
      </w:r>
      <w:r w:rsidR="00940C81">
        <w:t>vegetables</w:t>
      </w:r>
      <w:r>
        <w:t>?</w:t>
      </w:r>
      <w:r w:rsidR="00940C81">
        <w:t xml:space="preserve"> </w:t>
      </w:r>
    </w:p>
    <w:p w14:paraId="679079EC" w14:textId="57CD41CB" w:rsidR="00940C81" w:rsidRDefault="00940C81" w:rsidP="00940C81">
      <w:r>
        <w:rPr>
          <w:rFonts w:hint="eastAsia"/>
        </w:rPr>
        <w:t>○</w:t>
      </w:r>
      <w:r>
        <w:rPr>
          <w:rFonts w:hint="eastAsia"/>
        </w:rPr>
        <w:t xml:space="preserve">Very worried, </w:t>
      </w:r>
      <w:r w:rsidR="00BA7BD6">
        <w:t xml:space="preserve">and </w:t>
      </w:r>
      <w:r>
        <w:rPr>
          <w:rFonts w:hint="eastAsia"/>
        </w:rPr>
        <w:t>afraid of threatening health and safety</w:t>
      </w:r>
      <w:r w:rsidR="002B07DD">
        <w:t>.</w:t>
      </w:r>
    </w:p>
    <w:p w14:paraId="2CA230EC" w14:textId="69B19F27" w:rsidR="00940C81" w:rsidRDefault="00940C81" w:rsidP="00940C81">
      <w:r>
        <w:rPr>
          <w:rFonts w:hint="eastAsia"/>
        </w:rPr>
        <w:t>○</w:t>
      </w:r>
      <w:r>
        <w:rPr>
          <w:rFonts w:hint="eastAsia"/>
        </w:rPr>
        <w:t>A little worried, but not too concerned</w:t>
      </w:r>
      <w:r w:rsidR="002B07DD">
        <w:t>.</w:t>
      </w:r>
    </w:p>
    <w:p w14:paraId="653B8D92" w14:textId="7861E1AF" w:rsidR="00940C81" w:rsidRDefault="00940C81" w:rsidP="00940C81">
      <w:r>
        <w:rPr>
          <w:rFonts w:hint="eastAsia"/>
        </w:rPr>
        <w:t>○</w:t>
      </w:r>
      <w:r w:rsidR="00D621B7">
        <w:rPr>
          <w:rFonts w:hint="eastAsia"/>
        </w:rPr>
        <w:t>I</w:t>
      </w:r>
      <w:r w:rsidR="00D621B7">
        <w:t xml:space="preserve"> d</w:t>
      </w:r>
      <w:r>
        <w:rPr>
          <w:rFonts w:hint="eastAsia"/>
        </w:rPr>
        <w:t>on't care about it</w:t>
      </w:r>
      <w:r w:rsidR="002B07DD">
        <w:t>.</w:t>
      </w:r>
    </w:p>
    <w:p w14:paraId="38B310F3" w14:textId="77777777" w:rsidR="00940C81" w:rsidRDefault="00940C81" w:rsidP="00940C81"/>
    <w:p w14:paraId="489E1E3B" w14:textId="5E1BE7B7" w:rsidR="00940C81" w:rsidRDefault="00940C81" w:rsidP="00940C81">
      <w:r>
        <w:t>1</w:t>
      </w:r>
      <w:r w:rsidR="002B07DD">
        <w:t>4</w:t>
      </w:r>
      <w:r>
        <w:t xml:space="preserve">. What do you think of using synthetic biology technology to solve the problem of heavy metals in soil? </w:t>
      </w:r>
    </w:p>
    <w:p w14:paraId="74FAA31C" w14:textId="6F953C1B" w:rsidR="00940C81" w:rsidRDefault="00940C81" w:rsidP="00940C81">
      <w:r>
        <w:rPr>
          <w:rFonts w:hint="eastAsia"/>
        </w:rPr>
        <w:t>○</w:t>
      </w:r>
      <w:r>
        <w:rPr>
          <w:rFonts w:hint="eastAsia"/>
        </w:rPr>
        <w:t xml:space="preserve"> Very innovative, </w:t>
      </w:r>
      <w:r w:rsidR="00F245F9">
        <w:t xml:space="preserve">and it </w:t>
      </w:r>
      <w:r>
        <w:rPr>
          <w:rFonts w:hint="eastAsia"/>
        </w:rPr>
        <w:t xml:space="preserve">should </w:t>
      </w:r>
      <w:r w:rsidR="00C93B63">
        <w:rPr>
          <w:rFonts w:hint="eastAsia"/>
        </w:rPr>
        <w:t>be</w:t>
      </w:r>
      <w:r w:rsidR="00C93B63">
        <w:t xml:space="preserve"> greatly developed</w:t>
      </w:r>
      <w:r>
        <w:rPr>
          <w:rFonts w:hint="eastAsia"/>
        </w:rPr>
        <w:t xml:space="preserve"> in the future</w:t>
      </w:r>
      <w:r w:rsidR="00C93B63">
        <w:t>.</w:t>
      </w:r>
    </w:p>
    <w:p w14:paraId="4E5055AB" w14:textId="270F88DC" w:rsidR="00940C81" w:rsidRDefault="00940C81" w:rsidP="00940C81">
      <w:r>
        <w:rPr>
          <w:rFonts w:hint="eastAsia"/>
        </w:rPr>
        <w:t>○</w:t>
      </w:r>
      <w:r>
        <w:rPr>
          <w:rFonts w:hint="eastAsia"/>
        </w:rPr>
        <w:t xml:space="preserve"> A little worried, </w:t>
      </w:r>
      <w:r w:rsidR="00F245F9">
        <w:t xml:space="preserve">because </w:t>
      </w:r>
      <w:r>
        <w:rPr>
          <w:rFonts w:hint="eastAsia"/>
        </w:rPr>
        <w:t>there are a lot of uncertainties</w:t>
      </w:r>
      <w:r w:rsidR="00C93B63">
        <w:t>.</w:t>
      </w:r>
    </w:p>
    <w:p w14:paraId="7AF35B8E" w14:textId="5F9A601A" w:rsidR="00940C81" w:rsidRDefault="00F245F9" w:rsidP="00940C81">
      <w:r>
        <w:rPr>
          <w:rFonts w:hint="eastAsia"/>
        </w:rPr>
        <w:t>○</w:t>
      </w:r>
      <w:r>
        <w:rPr>
          <w:rFonts w:hint="eastAsia"/>
        </w:rPr>
        <w:t xml:space="preserve"> </w:t>
      </w:r>
      <w:r>
        <w:t>Don’t agree, and be</w:t>
      </w:r>
      <w:r w:rsidR="00940C81">
        <w:t xml:space="preserve"> worried about its biological pollution</w:t>
      </w:r>
      <w:r w:rsidR="00C93B63">
        <w:t>.</w:t>
      </w:r>
    </w:p>
    <w:p w14:paraId="650C6001" w14:textId="77777777" w:rsidR="00940C81" w:rsidRPr="00D621B7" w:rsidRDefault="00940C81" w:rsidP="00940C81"/>
    <w:p w14:paraId="26CBE54D" w14:textId="6C281F24" w:rsidR="00940C81" w:rsidRDefault="00940C81" w:rsidP="00940C81">
      <w:r>
        <w:t>1</w:t>
      </w:r>
      <w:r w:rsidR="002B07DD">
        <w:t>5</w:t>
      </w:r>
      <w:r>
        <w:t xml:space="preserve">. </w:t>
      </w:r>
      <w:r w:rsidR="00D621B7">
        <w:t>I</w:t>
      </w:r>
      <w:r>
        <w:t xml:space="preserve">n the future, </w:t>
      </w:r>
      <w:r w:rsidR="00D621B7">
        <w:t>would you like</w:t>
      </w:r>
      <w:r>
        <w:t xml:space="preserve"> to choose</w:t>
      </w:r>
      <w:r w:rsidR="00D621B7" w:rsidRPr="00D621B7">
        <w:t xml:space="preserve"> </w:t>
      </w:r>
      <w:r w:rsidR="00D621B7">
        <w:t xml:space="preserve">green </w:t>
      </w:r>
      <w:r w:rsidR="00C93B63">
        <w:t>heavy-</w:t>
      </w:r>
      <w:r w:rsidR="00D621B7">
        <w:t>metal-free vegetables</w:t>
      </w:r>
      <w:r>
        <w:t xml:space="preserve"> that </w:t>
      </w:r>
      <w:r w:rsidR="00D621B7">
        <w:t>meet a criterion</w:t>
      </w:r>
      <w:r>
        <w:t xml:space="preserve"> but at a high</w:t>
      </w:r>
      <w:r w:rsidR="00D621B7">
        <w:t>er</w:t>
      </w:r>
      <w:r>
        <w:t xml:space="preserve"> price? </w:t>
      </w:r>
    </w:p>
    <w:p w14:paraId="65EE1A44" w14:textId="5931BEE7" w:rsidR="00940C81" w:rsidRDefault="00F245F9" w:rsidP="00940C81">
      <w:r>
        <w:rPr>
          <w:rFonts w:hint="eastAsia"/>
        </w:rPr>
        <w:t>○</w:t>
      </w:r>
      <w:r>
        <w:rPr>
          <w:rFonts w:hint="eastAsia"/>
        </w:rPr>
        <w:t>Y</w:t>
      </w:r>
      <w:r>
        <w:t>es</w:t>
      </w:r>
    </w:p>
    <w:p w14:paraId="64759788" w14:textId="442A0624" w:rsidR="00F245F9" w:rsidRDefault="00F245F9" w:rsidP="00940C81">
      <w:r>
        <w:rPr>
          <w:rFonts w:hint="eastAsia"/>
        </w:rPr>
        <w:t>○</w:t>
      </w:r>
      <w:r>
        <w:rPr>
          <w:rFonts w:hint="eastAsia"/>
        </w:rPr>
        <w:t>N</w:t>
      </w:r>
      <w:r>
        <w:t>o</w:t>
      </w:r>
    </w:p>
    <w:p w14:paraId="7A728A7A" w14:textId="77777777" w:rsidR="00940C81" w:rsidRDefault="00940C81" w:rsidP="00940C81"/>
    <w:p w14:paraId="17375A1E" w14:textId="668A3D56" w:rsidR="00F245F9" w:rsidRDefault="00940C81" w:rsidP="00F245F9">
      <w:r>
        <w:t>1</w:t>
      </w:r>
      <w:r w:rsidR="002B07DD">
        <w:t>6</w:t>
      </w:r>
      <w:r>
        <w:t xml:space="preserve">. (Optional) If </w:t>
      </w:r>
      <w:r w:rsidR="00D27E27">
        <w:t xml:space="preserve">you would </w:t>
      </w:r>
      <w:r>
        <w:t>not</w:t>
      </w:r>
      <w:r w:rsidR="00D27E27">
        <w:t xml:space="preserve"> like to choose</w:t>
      </w:r>
      <w:r w:rsidR="00855687" w:rsidRPr="00855687">
        <w:t xml:space="preserve"> </w:t>
      </w:r>
      <w:bookmarkStart w:id="2" w:name="_Hlk53150582"/>
      <w:r w:rsidR="00855687">
        <w:t>green heavy</w:t>
      </w:r>
      <w:r w:rsidR="00855687">
        <w:rPr>
          <w:rFonts w:hint="eastAsia"/>
        </w:rPr>
        <w:t>-</w:t>
      </w:r>
      <w:r w:rsidR="00855687">
        <w:t>metal-free vegetables</w:t>
      </w:r>
      <w:bookmarkEnd w:id="2"/>
      <w:r>
        <w:t xml:space="preserve">, could you </w:t>
      </w:r>
      <w:r w:rsidR="00F245F9">
        <w:t xml:space="preserve">explain </w:t>
      </w:r>
      <w:r>
        <w:t>any other concerns besides the price?</w:t>
      </w:r>
    </w:p>
    <w:p w14:paraId="2FCAD362" w14:textId="0E49BBC4" w:rsidR="00940C81" w:rsidRPr="00855687" w:rsidRDefault="00940C81" w:rsidP="00940C81"/>
    <w:sectPr w:rsidR="00940C81" w:rsidRPr="00855687">
      <w:headerReference w:type="default" r:id="rId10"/>
      <w:foot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Office" w:date="2020-10-04T13:22:00Z" w:initials="O">
    <w:p w14:paraId="0F045ACD" w14:textId="12F5C33B" w:rsidR="00E00869" w:rsidRDefault="00E0086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港澳台地区</w:t>
      </w:r>
    </w:p>
  </w:comment>
  <w:comment w:id="1" w:author="Office" w:date="2020-10-04T13:26:00Z" w:initials="O">
    <w:p w14:paraId="2AADCEC0" w14:textId="4D670287" w:rsidR="005A6493" w:rsidRDefault="005A649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单列一个选项？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F045ACD" w15:done="0"/>
  <w15:commentEx w15:paraId="2AADCE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045ACD" w16cid:durableId="2324AD36"/>
  <w16cid:commentId w16cid:paraId="2AADCEC0" w16cid:durableId="2324AD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316D4" w14:textId="77777777" w:rsidR="00171F22" w:rsidRDefault="00171F22" w:rsidP="00103750">
      <w:r>
        <w:separator/>
      </w:r>
    </w:p>
  </w:endnote>
  <w:endnote w:type="continuationSeparator" w:id="0">
    <w:p w14:paraId="71FDE26D" w14:textId="77777777" w:rsidR="00171F22" w:rsidRDefault="00171F22" w:rsidP="00103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D0D75" w14:textId="00C6AD07" w:rsidR="00F26C24" w:rsidRDefault="00F26C24">
    <w:pPr>
      <w:pStyle w:val="a7"/>
    </w:pPr>
    <w:ins w:id="6" w:author="15310893653@163.com" w:date="2020-10-10T20:38:00Z">
      <w:r>
        <w:t>Copyright </w:t>
      </w:r>
      <w:r>
        <w:rPr>
          <w:rFonts w:ascii="Cambria" w:hAnsi="Cambria" w:cs="Cambria"/>
          <w:color w:val="3A3A3A"/>
          <w:shd w:val="clear" w:color="auto" w:fill="FFFFFF"/>
        </w:rPr>
        <w:t>©</w:t>
      </w:r>
      <w:r>
        <w:t> </w:t>
      </w:r>
      <w:r>
        <w:t>2020</w:t>
      </w:r>
      <w:r>
        <w:t> - NAU - CHINA</w:t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9965B" w14:textId="77777777" w:rsidR="00171F22" w:rsidRDefault="00171F22" w:rsidP="00103750">
      <w:r>
        <w:separator/>
      </w:r>
    </w:p>
  </w:footnote>
  <w:footnote w:type="continuationSeparator" w:id="0">
    <w:p w14:paraId="5E1A7FA3" w14:textId="77777777" w:rsidR="00171F22" w:rsidRDefault="00171F22" w:rsidP="00103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9EEC8" w14:textId="58918045" w:rsidR="0056360E" w:rsidRPr="0056360E" w:rsidRDefault="0056360E">
    <w:pPr>
      <w:pStyle w:val="a5"/>
      <w:jc w:val="right"/>
      <w:pPrChange w:id="3" w:author="15310893653@163.com" w:date="2020-10-10T20:00:00Z">
        <w:pPr>
          <w:pStyle w:val="a5"/>
        </w:pPr>
      </w:pPrChange>
    </w:pPr>
    <w:ins w:id="4" w:author="15310893653@163.com" w:date="2020-10-10T19:59:00Z">
      <w:r w:rsidRPr="0056360E">
        <w:t>NAU</w:t>
      </w:r>
      <w:r w:rsidRPr="0056360E">
        <w:rPr>
          <w:rFonts w:hint="eastAsia"/>
        </w:rPr>
        <w:t>-</w:t>
      </w:r>
      <w:r w:rsidRPr="0056360E">
        <w:t>C</w:t>
      </w:r>
    </w:ins>
    <w:ins w:id="5" w:author="15310893653@163.com" w:date="2020-10-10T20:00:00Z">
      <w:r w:rsidRPr="0056360E">
        <w:t>HINA 2020 | QUESTIONNAIRE</w:t>
      </w:r>
    </w:ins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ffice">
    <w15:presenceInfo w15:providerId="None" w15:userId="Office"/>
  </w15:person>
  <w15:person w15:author="15310893653@163.com">
    <w15:presenceInfo w15:providerId="Windows Live" w15:userId="59696ca420386d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isplayBackgroundShape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623"/>
    <w:rsid w:val="00014D2C"/>
    <w:rsid w:val="000B0C4A"/>
    <w:rsid w:val="001009B5"/>
    <w:rsid w:val="00103750"/>
    <w:rsid w:val="00171F22"/>
    <w:rsid w:val="00255006"/>
    <w:rsid w:val="00267795"/>
    <w:rsid w:val="002B07DD"/>
    <w:rsid w:val="00395DF6"/>
    <w:rsid w:val="00432EFF"/>
    <w:rsid w:val="00467623"/>
    <w:rsid w:val="0056360E"/>
    <w:rsid w:val="005A6493"/>
    <w:rsid w:val="006A4BA9"/>
    <w:rsid w:val="00703D33"/>
    <w:rsid w:val="00710C91"/>
    <w:rsid w:val="00717995"/>
    <w:rsid w:val="00815666"/>
    <w:rsid w:val="00855687"/>
    <w:rsid w:val="00886FDA"/>
    <w:rsid w:val="00940C81"/>
    <w:rsid w:val="00990949"/>
    <w:rsid w:val="009A7344"/>
    <w:rsid w:val="00A13C1C"/>
    <w:rsid w:val="00AC3B88"/>
    <w:rsid w:val="00B473DF"/>
    <w:rsid w:val="00B90E17"/>
    <w:rsid w:val="00BA7BD6"/>
    <w:rsid w:val="00BE1C87"/>
    <w:rsid w:val="00C01F09"/>
    <w:rsid w:val="00C93B63"/>
    <w:rsid w:val="00D27E27"/>
    <w:rsid w:val="00D621B7"/>
    <w:rsid w:val="00D76E8F"/>
    <w:rsid w:val="00D77636"/>
    <w:rsid w:val="00DA71CC"/>
    <w:rsid w:val="00DE4FEE"/>
    <w:rsid w:val="00DF283B"/>
    <w:rsid w:val="00E00869"/>
    <w:rsid w:val="00EB3BFA"/>
    <w:rsid w:val="00F015CC"/>
    <w:rsid w:val="00F245F9"/>
    <w:rsid w:val="00F26C24"/>
    <w:rsid w:val="00F7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20E8B9"/>
  <w15:docId w15:val="{D1A081C1-55E7-4F49-ADF4-CFFBEE53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4"/>
      <w:szCs w:val="24"/>
      <w:bdr w:val="nil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2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A4BA9"/>
    <w:rPr>
      <w:rFonts w:asciiTheme="minorHAnsi" w:hAnsiTheme="minorHAnsi" w:cstheme="minorBidi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6A4BA9"/>
    <w:rPr>
      <w:rFonts w:asciiTheme="minorHAnsi" w:hAnsiTheme="minorHAnsi" w:cstheme="minorBidi"/>
      <w:sz w:val="22"/>
      <w:szCs w:val="22"/>
    </w:rPr>
  </w:style>
  <w:style w:type="paragraph" w:styleId="a5">
    <w:name w:val="header"/>
    <w:basedOn w:val="a"/>
    <w:link w:val="a6"/>
    <w:unhideWhenUsed/>
    <w:rsid w:val="00103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03750"/>
    <w:rPr>
      <w:sz w:val="18"/>
      <w:szCs w:val="18"/>
      <w:bdr w:val="nil"/>
    </w:rPr>
  </w:style>
  <w:style w:type="paragraph" w:styleId="a7">
    <w:name w:val="footer"/>
    <w:basedOn w:val="a"/>
    <w:link w:val="a8"/>
    <w:unhideWhenUsed/>
    <w:rsid w:val="001037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03750"/>
    <w:rPr>
      <w:sz w:val="18"/>
      <w:szCs w:val="18"/>
      <w:bdr w:val="nil"/>
    </w:rPr>
  </w:style>
  <w:style w:type="character" w:styleId="a9">
    <w:name w:val="annotation reference"/>
    <w:basedOn w:val="a0"/>
    <w:semiHidden/>
    <w:unhideWhenUsed/>
    <w:rsid w:val="009A7344"/>
    <w:rPr>
      <w:sz w:val="21"/>
      <w:szCs w:val="21"/>
    </w:rPr>
  </w:style>
  <w:style w:type="paragraph" w:styleId="aa">
    <w:name w:val="annotation text"/>
    <w:basedOn w:val="a"/>
    <w:link w:val="ab"/>
    <w:semiHidden/>
    <w:unhideWhenUsed/>
    <w:rsid w:val="009A7344"/>
  </w:style>
  <w:style w:type="character" w:customStyle="1" w:styleId="ab">
    <w:name w:val="批注文字 字符"/>
    <w:basedOn w:val="a0"/>
    <w:link w:val="aa"/>
    <w:semiHidden/>
    <w:rsid w:val="009A7344"/>
    <w:rPr>
      <w:sz w:val="24"/>
      <w:szCs w:val="24"/>
      <w:bdr w:val="nil"/>
    </w:rPr>
  </w:style>
  <w:style w:type="paragraph" w:styleId="ac">
    <w:name w:val="annotation subject"/>
    <w:basedOn w:val="aa"/>
    <w:next w:val="aa"/>
    <w:link w:val="ad"/>
    <w:semiHidden/>
    <w:unhideWhenUsed/>
    <w:rsid w:val="009A7344"/>
    <w:rPr>
      <w:b/>
      <w:bCs/>
    </w:rPr>
  </w:style>
  <w:style w:type="character" w:customStyle="1" w:styleId="ad">
    <w:name w:val="批注主题 字符"/>
    <w:basedOn w:val="ab"/>
    <w:link w:val="ac"/>
    <w:semiHidden/>
    <w:rsid w:val="009A7344"/>
    <w:rPr>
      <w:b/>
      <w:bCs/>
      <w:sz w:val="24"/>
      <w:szCs w:val="24"/>
      <w:bdr w:val="nil"/>
    </w:rPr>
  </w:style>
  <w:style w:type="paragraph" w:styleId="ae">
    <w:name w:val="Balloon Text"/>
    <w:basedOn w:val="a"/>
    <w:link w:val="af"/>
    <w:rsid w:val="009A7344"/>
    <w:rPr>
      <w:rFonts w:ascii="宋体" w:eastAsia="宋体"/>
      <w:sz w:val="18"/>
      <w:szCs w:val="18"/>
    </w:rPr>
  </w:style>
  <w:style w:type="character" w:customStyle="1" w:styleId="af">
    <w:name w:val="批注框文本 字符"/>
    <w:basedOn w:val="a0"/>
    <w:link w:val="ae"/>
    <w:rsid w:val="009A7344"/>
    <w:rPr>
      <w:rFonts w:ascii="宋体" w:eastAsia="宋体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4006A-C100-4FFE-B121-B189AE016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15310893653@163.com</cp:lastModifiedBy>
  <cp:revision>17</cp:revision>
  <dcterms:created xsi:type="dcterms:W3CDTF">2020-08-20T14:34:00Z</dcterms:created>
  <dcterms:modified xsi:type="dcterms:W3CDTF">2020-10-10T12:39:00Z</dcterms:modified>
</cp:coreProperties>
</file>