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50550" w14:textId="06C56528" w:rsidR="003E351D" w:rsidRPr="003E351D" w:rsidRDefault="00D2495E" w:rsidP="003E351D">
      <w:pPr>
        <w:jc w:val="center"/>
        <w:rPr>
          <w:sz w:val="28"/>
          <w:szCs w:val="32"/>
        </w:rPr>
      </w:pPr>
      <w:r w:rsidRPr="00D2495E">
        <w:rPr>
          <w:sz w:val="28"/>
          <w:szCs w:val="32"/>
        </w:rPr>
        <w:t>I</w:t>
      </w:r>
      <w:r w:rsidRPr="00D2495E">
        <w:rPr>
          <w:rFonts w:hint="eastAsia"/>
          <w:sz w:val="28"/>
          <w:szCs w:val="32"/>
        </w:rPr>
        <w:t>n</w:t>
      </w:r>
      <w:r w:rsidRPr="00D2495E">
        <w:rPr>
          <w:sz w:val="28"/>
          <w:szCs w:val="32"/>
        </w:rPr>
        <w:t>formation Sheet</w:t>
      </w:r>
      <w:r w:rsidR="003E351D" w:rsidRPr="003E351D">
        <w:rPr>
          <w:sz w:val="28"/>
          <w:szCs w:val="32"/>
        </w:rPr>
        <w:t xml:space="preserve"> </w:t>
      </w:r>
    </w:p>
    <w:p w14:paraId="05474E4B" w14:textId="02F98757" w:rsidR="004D26EC" w:rsidRDefault="00D2495E" w:rsidP="004D26EC">
      <w:pPr>
        <w:rPr>
          <w:rFonts w:ascii="Calibri" w:hAnsi="Calibri" w:cs="Calibri"/>
          <w:szCs w:val="28"/>
        </w:rPr>
      </w:pPr>
      <w:r w:rsidRPr="004D26EC">
        <w:rPr>
          <w:rFonts w:ascii="Calibri" w:hAnsi="Calibri" w:cs="Calibri"/>
          <w:szCs w:val="28"/>
        </w:rPr>
        <w:t>You are invited to participate in the research projec</w:t>
      </w:r>
      <w:r w:rsidR="003E351D" w:rsidRPr="004D26EC">
        <w:rPr>
          <w:rFonts w:ascii="Calibri" w:hAnsi="Calibri" w:cs="Calibri"/>
          <w:szCs w:val="28"/>
        </w:rPr>
        <w:t>t</w:t>
      </w:r>
      <w:r w:rsidR="00C02837" w:rsidRPr="0013393D">
        <w:rPr>
          <w:rFonts w:ascii="Calibri" w:hAnsi="Calibri" w:cs="Calibri"/>
          <w:b/>
          <w:bCs/>
          <w:i/>
          <w:iCs/>
          <w:szCs w:val="28"/>
        </w:rPr>
        <w:t xml:space="preserve"> </w:t>
      </w:r>
      <w:del w:id="0" w:author="Office" w:date="2020-10-04T13:01:00Z">
        <w:r w:rsidR="00C02837" w:rsidRPr="0013393D" w:rsidDel="00EC45C7">
          <w:rPr>
            <w:rFonts w:ascii="Calibri" w:hAnsi="Calibri" w:cs="Calibri"/>
            <w:b/>
            <w:bCs/>
            <w:i/>
            <w:iCs/>
            <w:szCs w:val="28"/>
          </w:rPr>
          <w:delText>s</w:delText>
        </w:r>
      </w:del>
      <w:ins w:id="1" w:author="Office" w:date="2020-10-04T13:01:00Z">
        <w:r w:rsidR="00EC45C7">
          <w:rPr>
            <w:rFonts w:ascii="Calibri" w:hAnsi="Calibri" w:cs="Calibri" w:hint="eastAsia"/>
            <w:b/>
            <w:bCs/>
            <w:i/>
            <w:iCs/>
            <w:szCs w:val="28"/>
          </w:rPr>
          <w:t>S</w:t>
        </w:r>
      </w:ins>
      <w:r w:rsidR="00C02837" w:rsidRPr="0013393D">
        <w:rPr>
          <w:rFonts w:ascii="Calibri" w:hAnsi="Calibri" w:cs="Calibri"/>
          <w:b/>
          <w:bCs/>
          <w:i/>
          <w:iCs/>
          <w:szCs w:val="28"/>
        </w:rPr>
        <w:t>oil lead immobilization magician——</w:t>
      </w:r>
      <w:del w:id="2" w:author="Office" w:date="2020-10-04T13:01:00Z">
        <w:r w:rsidR="00C02837" w:rsidRPr="0013393D" w:rsidDel="00EC45C7">
          <w:rPr>
            <w:rFonts w:ascii="Calibri" w:hAnsi="Calibri" w:cs="Calibri"/>
            <w:b/>
            <w:bCs/>
            <w:i/>
            <w:iCs/>
            <w:szCs w:val="28"/>
          </w:rPr>
          <w:delText>e</w:delText>
        </w:r>
      </w:del>
      <w:ins w:id="3" w:author="Office" w:date="2020-10-04T13:01:00Z">
        <w:r w:rsidR="00EC45C7">
          <w:rPr>
            <w:rFonts w:ascii="Calibri" w:hAnsi="Calibri" w:cs="Calibri" w:hint="eastAsia"/>
            <w:b/>
            <w:bCs/>
            <w:i/>
            <w:iCs/>
            <w:szCs w:val="28"/>
          </w:rPr>
          <w:t>E</w:t>
        </w:r>
      </w:ins>
      <w:r w:rsidR="00C02837" w:rsidRPr="0013393D">
        <w:rPr>
          <w:rFonts w:ascii="Calibri" w:hAnsi="Calibri" w:cs="Calibri"/>
          <w:b/>
          <w:bCs/>
          <w:i/>
          <w:iCs/>
          <w:szCs w:val="28"/>
        </w:rPr>
        <w:t>arthworms carrying engineered </w:t>
      </w:r>
      <w:r w:rsidR="004D26EC" w:rsidRPr="0013393D">
        <w:rPr>
          <w:rFonts w:ascii="Calibri" w:hAnsi="Calibri" w:cs="Calibri"/>
          <w:b/>
          <w:bCs/>
          <w:i/>
          <w:iCs/>
          <w:szCs w:val="28"/>
        </w:rPr>
        <w:t>b</w:t>
      </w:r>
      <w:r w:rsidR="00C02837" w:rsidRPr="0013393D">
        <w:rPr>
          <w:rFonts w:ascii="Calibri" w:hAnsi="Calibri" w:cs="Calibri"/>
          <w:b/>
          <w:bCs/>
          <w:i/>
          <w:iCs/>
          <w:szCs w:val="28"/>
        </w:rPr>
        <w:t>acillus subtilis</w:t>
      </w:r>
      <w:r w:rsidR="00C02837" w:rsidRPr="0013393D">
        <w:rPr>
          <w:rFonts w:ascii="Calibri" w:hAnsi="Calibri" w:cs="Calibri"/>
          <w:szCs w:val="28"/>
        </w:rPr>
        <w:t xml:space="preserve">. </w:t>
      </w:r>
      <w:r w:rsidRPr="004D26EC">
        <w:rPr>
          <w:rFonts w:ascii="Calibri" w:hAnsi="Calibri" w:cs="Calibri"/>
          <w:szCs w:val="28"/>
        </w:rPr>
        <w:t>The research i</w:t>
      </w:r>
      <w:r w:rsidR="004D26EC">
        <w:rPr>
          <w:rFonts w:ascii="Calibri" w:hAnsi="Calibri" w:cs="Calibri"/>
          <w:szCs w:val="28"/>
        </w:rPr>
        <w:t>s</w:t>
      </w:r>
    </w:p>
    <w:p w14:paraId="7D212023" w14:textId="11EDA4A8" w:rsidR="00CB5DAA" w:rsidRPr="0013393D" w:rsidRDefault="00D2495E" w:rsidP="004D26EC">
      <w:pPr>
        <w:rPr>
          <w:rFonts w:ascii="Calibri" w:hAnsi="Calibri" w:cs="Calibri"/>
          <w:szCs w:val="28"/>
        </w:rPr>
      </w:pPr>
      <w:del w:id="4" w:author="Office" w:date="2020-10-04T13:01:00Z">
        <w:r w:rsidRPr="004D26EC" w:rsidDel="00EC45C7">
          <w:rPr>
            <w:rFonts w:ascii="Calibri" w:hAnsi="Calibri" w:cs="Calibri"/>
            <w:szCs w:val="28"/>
          </w:rPr>
          <w:delText xml:space="preserve">being </w:delText>
        </w:r>
      </w:del>
      <w:r w:rsidRPr="004D26EC">
        <w:rPr>
          <w:rFonts w:ascii="Calibri" w:hAnsi="Calibri" w:cs="Calibri"/>
          <w:szCs w:val="28"/>
        </w:rPr>
        <w:t xml:space="preserve">conducted by </w:t>
      </w:r>
      <w:r w:rsidR="00C02837" w:rsidRPr="004D26EC">
        <w:rPr>
          <w:rFonts w:ascii="Calibri" w:hAnsi="Calibri" w:cs="Calibri"/>
          <w:szCs w:val="28"/>
        </w:rPr>
        <w:t>NAU-CHINA 2020</w:t>
      </w:r>
      <w:r w:rsidRPr="004D26EC">
        <w:rPr>
          <w:rFonts w:ascii="Calibri" w:hAnsi="Calibri" w:cs="Calibri"/>
          <w:szCs w:val="28"/>
        </w:rPr>
        <w:t xml:space="preserve">, as part of the </w:t>
      </w:r>
      <w:ins w:id="5" w:author="Office" w:date="2020-10-04T13:02:00Z">
        <w:r w:rsidR="00EC45C7" w:rsidRPr="0013393D">
          <w:rPr>
            <w:rFonts w:ascii="Calibri" w:hAnsi="Calibri" w:cs="Calibri"/>
            <w:szCs w:val="28"/>
          </w:rPr>
          <w:t>International Genetically Engineered Machine</w:t>
        </w:r>
      </w:ins>
      <w:ins w:id="6" w:author="Office" w:date="2020-10-04T13:03:00Z">
        <w:r w:rsidR="00EC45C7">
          <w:rPr>
            <w:rFonts w:ascii="Calibri" w:hAnsi="Calibri" w:cs="Calibri"/>
            <w:szCs w:val="28"/>
          </w:rPr>
          <w:t xml:space="preserve"> (</w:t>
        </w:r>
      </w:ins>
      <w:proofErr w:type="spellStart"/>
      <w:del w:id="7" w:author="Office" w:date="2020-10-04T13:02:00Z">
        <w:r w:rsidRPr="004D26EC" w:rsidDel="00EC45C7">
          <w:rPr>
            <w:rFonts w:ascii="Calibri" w:hAnsi="Calibri" w:cs="Calibri"/>
            <w:szCs w:val="28"/>
          </w:rPr>
          <w:delText>I</w:delText>
        </w:r>
      </w:del>
      <w:ins w:id="8" w:author="Office" w:date="2020-10-04T13:02:00Z">
        <w:r w:rsidR="00EC45C7">
          <w:rPr>
            <w:rFonts w:ascii="Calibri" w:hAnsi="Calibri" w:cs="Calibri" w:hint="eastAsia"/>
            <w:szCs w:val="28"/>
          </w:rPr>
          <w:t>i</w:t>
        </w:r>
      </w:ins>
      <w:r w:rsidRPr="004D26EC">
        <w:rPr>
          <w:rFonts w:ascii="Calibri" w:hAnsi="Calibri" w:cs="Calibri"/>
          <w:szCs w:val="28"/>
        </w:rPr>
        <w:t>GEM</w:t>
      </w:r>
      <w:proofErr w:type="spellEnd"/>
      <w:ins w:id="9" w:author="Office" w:date="2020-10-04T13:03:00Z">
        <w:r w:rsidR="00EC45C7">
          <w:rPr>
            <w:rFonts w:ascii="Calibri" w:hAnsi="Calibri" w:cs="Calibri"/>
            <w:szCs w:val="28"/>
          </w:rPr>
          <w:t>)</w:t>
        </w:r>
      </w:ins>
      <w:r w:rsidRPr="004D26EC">
        <w:rPr>
          <w:rFonts w:ascii="Calibri" w:hAnsi="Calibri" w:cs="Calibri"/>
          <w:szCs w:val="28"/>
        </w:rPr>
        <w:t xml:space="preserve"> competition. IGEM</w:t>
      </w:r>
      <w:ins w:id="10" w:author="Office" w:date="2020-10-04T13:02:00Z">
        <w:r w:rsidR="00EC45C7">
          <w:rPr>
            <w:rFonts w:ascii="Calibri" w:hAnsi="Calibri" w:cs="Calibri"/>
            <w:szCs w:val="28"/>
          </w:rPr>
          <w:t xml:space="preserve">, </w:t>
        </w:r>
      </w:ins>
      <w:del w:id="11" w:author="Office" w:date="2020-10-04T13:02:00Z">
        <w:r w:rsidRPr="004D26EC" w:rsidDel="00EC45C7">
          <w:rPr>
            <w:rFonts w:ascii="Calibri" w:hAnsi="Calibri" w:cs="Calibri"/>
            <w:szCs w:val="28"/>
          </w:rPr>
          <w:delText xml:space="preserve"> </w:delText>
        </w:r>
        <w:r w:rsidR="00CB5DAA" w:rsidRPr="004D26EC" w:rsidDel="00EC45C7">
          <w:rPr>
            <w:rFonts w:ascii="Calibri" w:hAnsi="Calibri" w:cs="Calibri"/>
            <w:szCs w:val="28"/>
          </w:rPr>
          <w:delText xml:space="preserve">is </w:delText>
        </w:r>
        <w:r w:rsidR="00CB5DAA" w:rsidRPr="0013393D" w:rsidDel="00EC45C7">
          <w:rPr>
            <w:rFonts w:ascii="Calibri" w:hAnsi="Calibri" w:cs="Calibri"/>
            <w:szCs w:val="28"/>
          </w:rPr>
          <w:delText xml:space="preserve">International Genetically Engineered Machine competition, which is </w:delText>
        </w:r>
      </w:del>
      <w:r w:rsidR="00CB5DAA" w:rsidRPr="0013393D">
        <w:rPr>
          <w:rFonts w:ascii="Calibri" w:hAnsi="Calibri" w:cs="Calibri"/>
          <w:szCs w:val="28"/>
        </w:rPr>
        <w:t>held by MIT, has pushed the boundaries of synthetic biology by tackling everyday issues facing the world.</w:t>
      </w:r>
    </w:p>
    <w:p w14:paraId="3D1589DA" w14:textId="77777777" w:rsidR="0013393D" w:rsidRPr="0013393D" w:rsidRDefault="0013393D" w:rsidP="004D26EC">
      <w:pPr>
        <w:rPr>
          <w:rFonts w:ascii="Calibri" w:hAnsi="Calibri" w:cs="Calibri"/>
          <w:szCs w:val="28"/>
        </w:rPr>
      </w:pPr>
    </w:p>
    <w:p w14:paraId="34342AA0" w14:textId="6ABFB79E" w:rsidR="00D2495E" w:rsidRDefault="00D2495E" w:rsidP="004D26EC">
      <w:pPr>
        <w:rPr>
          <w:rFonts w:ascii="Calibri" w:hAnsi="Calibri" w:cs="Calibri"/>
          <w:szCs w:val="28"/>
        </w:rPr>
      </w:pPr>
      <w:r w:rsidRPr="0013393D">
        <w:rPr>
          <w:rFonts w:ascii="Calibri" w:hAnsi="Calibri" w:cs="Calibri"/>
          <w:szCs w:val="28"/>
        </w:rPr>
        <w:t>The purpose o</w:t>
      </w:r>
      <w:r w:rsidRPr="004D26EC">
        <w:rPr>
          <w:rFonts w:ascii="Calibri" w:hAnsi="Calibri" w:cs="Calibri"/>
          <w:szCs w:val="28"/>
        </w:rPr>
        <w:t xml:space="preserve">f </w:t>
      </w:r>
      <w:r w:rsidR="004D26EC">
        <w:rPr>
          <w:rFonts w:ascii="Calibri" w:hAnsi="Calibri" w:cs="Calibri"/>
          <w:szCs w:val="28"/>
        </w:rPr>
        <w:t>our s</w:t>
      </w:r>
      <w:r w:rsidRPr="004D26EC">
        <w:rPr>
          <w:rFonts w:ascii="Calibri" w:hAnsi="Calibri" w:cs="Calibri"/>
          <w:szCs w:val="28"/>
        </w:rPr>
        <w:t>tudy is to explore</w:t>
      </w:r>
      <w:r w:rsidR="00CB5DAA" w:rsidRPr="004D26EC">
        <w:rPr>
          <w:rFonts w:ascii="Calibri" w:hAnsi="Calibri" w:cs="Calibri"/>
          <w:szCs w:val="28"/>
        </w:rPr>
        <w:t xml:space="preserve"> consumers’ opinions on heavy metal contamination of vegetables</w:t>
      </w:r>
      <w:r w:rsidR="004D26EC">
        <w:rPr>
          <w:rFonts w:ascii="Calibri" w:hAnsi="Calibri" w:cs="Calibri"/>
          <w:szCs w:val="28"/>
        </w:rPr>
        <w:t>.</w:t>
      </w:r>
      <w:r w:rsidR="0013393D">
        <w:rPr>
          <w:rFonts w:ascii="Calibri" w:hAnsi="Calibri" w:cs="Calibri"/>
          <w:szCs w:val="28"/>
        </w:rPr>
        <w:t xml:space="preserve"> </w:t>
      </w:r>
      <w:r w:rsidRPr="004D26EC">
        <w:rPr>
          <w:rFonts w:ascii="Calibri" w:hAnsi="Calibri" w:cs="Calibri"/>
          <w:szCs w:val="28"/>
        </w:rPr>
        <w:t>The study will help</w:t>
      </w:r>
      <w:r w:rsidR="00CB5DAA" w:rsidRPr="004D26EC">
        <w:rPr>
          <w:rFonts w:ascii="Calibri" w:hAnsi="Calibri" w:cs="Calibri"/>
          <w:szCs w:val="28"/>
        </w:rPr>
        <w:t xml:space="preserve"> us learn more about thoughts of consumers </w:t>
      </w:r>
      <w:commentRangeStart w:id="12"/>
      <w:r w:rsidR="00CB5DAA" w:rsidRPr="004D26EC">
        <w:rPr>
          <w:rFonts w:ascii="Calibri" w:hAnsi="Calibri" w:cs="Calibri"/>
          <w:szCs w:val="28"/>
        </w:rPr>
        <w:t>and further improve the impact of our project on the public</w:t>
      </w:r>
      <w:commentRangeEnd w:id="12"/>
      <w:r w:rsidR="00EC45C7">
        <w:rPr>
          <w:rStyle w:val="af7"/>
        </w:rPr>
        <w:commentReference w:id="12"/>
      </w:r>
      <w:ins w:id="13" w:author="Rachel" w:date="2020-10-04T15:24:00Z">
        <w:r w:rsidR="00E84091">
          <w:rPr>
            <w:rFonts w:ascii="Calibri" w:hAnsi="Calibri" w:cs="Calibri"/>
            <w:szCs w:val="28"/>
          </w:rPr>
          <w:t>(</w:t>
        </w:r>
      </w:ins>
      <w:ins w:id="14" w:author="Rachel" w:date="2020-10-04T15:25:00Z">
        <w:r w:rsidR="00E84091">
          <w:rPr>
            <w:rFonts w:ascii="Calibri" w:hAnsi="Calibri" w:cs="Calibri" w:hint="eastAsia"/>
            <w:szCs w:val="28"/>
          </w:rPr>
          <w:t>可</w:t>
        </w:r>
        <w:proofErr w:type="gramStart"/>
        <w:r w:rsidR="00E84091">
          <w:rPr>
            <w:rFonts w:ascii="Calibri" w:hAnsi="Calibri" w:cs="Calibri" w:hint="eastAsia"/>
            <w:szCs w:val="28"/>
          </w:rPr>
          <w:t>删</w:t>
        </w:r>
      </w:ins>
      <w:proofErr w:type="gramEnd"/>
      <w:ins w:id="15" w:author="Rachel" w:date="2020-10-04T15:24:00Z">
        <w:r w:rsidR="00E84091">
          <w:rPr>
            <w:rFonts w:ascii="Calibri" w:hAnsi="Calibri" w:cs="Calibri"/>
            <w:szCs w:val="28"/>
          </w:rPr>
          <w:t>)</w:t>
        </w:r>
      </w:ins>
      <w:r w:rsidR="0013393D">
        <w:rPr>
          <w:rFonts w:ascii="Calibri" w:hAnsi="Calibri" w:cs="Calibri"/>
          <w:szCs w:val="28"/>
        </w:rPr>
        <w:t>.</w:t>
      </w:r>
    </w:p>
    <w:p w14:paraId="5B99996C" w14:textId="77777777" w:rsidR="0013393D" w:rsidRPr="004D26EC" w:rsidRDefault="0013393D" w:rsidP="004D26EC">
      <w:pPr>
        <w:rPr>
          <w:rFonts w:ascii="Calibri" w:hAnsi="Calibri" w:cs="Calibri"/>
          <w:szCs w:val="28"/>
        </w:rPr>
      </w:pPr>
    </w:p>
    <w:p w14:paraId="622A8D5F" w14:textId="5043C2FE" w:rsidR="00D2495E" w:rsidRDefault="00B14BC2" w:rsidP="004D26EC">
      <w:pPr>
        <w:rPr>
          <w:rFonts w:ascii="Calibri" w:hAnsi="Calibri" w:cs="Calibri"/>
          <w:szCs w:val="28"/>
        </w:rPr>
      </w:pPr>
      <w:r w:rsidRPr="004D26EC">
        <w:rPr>
          <w:rFonts w:ascii="Calibri" w:hAnsi="Calibri" w:cs="Calibri"/>
          <w:szCs w:val="28"/>
        </w:rPr>
        <w:t xml:space="preserve">You will be asked </w:t>
      </w:r>
      <w:del w:id="16" w:author="Office" w:date="2020-10-04T13:04:00Z">
        <w:r w:rsidRPr="004D26EC" w:rsidDel="00EC45C7">
          <w:rPr>
            <w:rFonts w:ascii="Calibri" w:hAnsi="Calibri" w:cs="Calibri"/>
            <w:szCs w:val="28"/>
          </w:rPr>
          <w:delText>o</w:delText>
        </w:r>
        <w:r w:rsidR="00CB5DAA" w:rsidRPr="004D26EC" w:rsidDel="00EC45C7">
          <w:rPr>
            <w:rFonts w:ascii="Calibri" w:hAnsi="Calibri" w:cs="Calibri"/>
            <w:szCs w:val="28"/>
          </w:rPr>
          <w:delText xml:space="preserve">f </w:delText>
        </w:r>
      </w:del>
      <w:r w:rsidR="00CB5DAA" w:rsidRPr="004D26EC">
        <w:rPr>
          <w:rFonts w:ascii="Calibri" w:hAnsi="Calibri" w:cs="Calibri"/>
          <w:szCs w:val="28"/>
        </w:rPr>
        <w:t xml:space="preserve">some questions about </w:t>
      </w:r>
      <w:r w:rsidR="001A207B" w:rsidRPr="004D26EC">
        <w:rPr>
          <w:rFonts w:ascii="Calibri" w:hAnsi="Calibri" w:cs="Calibri"/>
          <w:szCs w:val="28"/>
        </w:rPr>
        <w:t>your understanding of soil heavy metal pollution, attitudes towards heavy metal vegetables</w:t>
      </w:r>
      <w:ins w:id="17" w:author="Office" w:date="2020-10-04T13:05:00Z">
        <w:r w:rsidR="00EC45C7">
          <w:rPr>
            <w:rFonts w:ascii="Calibri" w:hAnsi="Calibri" w:cs="Calibri"/>
            <w:szCs w:val="28"/>
          </w:rPr>
          <w:t>,</w:t>
        </w:r>
      </w:ins>
      <w:r w:rsidR="001A207B" w:rsidRPr="004D26EC">
        <w:rPr>
          <w:rFonts w:ascii="Calibri" w:hAnsi="Calibri" w:cs="Calibri"/>
          <w:szCs w:val="28"/>
        </w:rPr>
        <w:t xml:space="preserve"> and views on the use of synthetic biology to solve the problem of soil heavy metal pollution.</w:t>
      </w:r>
    </w:p>
    <w:p w14:paraId="4BF37484" w14:textId="77777777" w:rsidR="0013393D" w:rsidRPr="004D26EC" w:rsidRDefault="0013393D" w:rsidP="004D26EC">
      <w:pPr>
        <w:rPr>
          <w:rFonts w:ascii="Calibri" w:hAnsi="Calibri" w:cs="Calibri"/>
          <w:szCs w:val="28"/>
        </w:rPr>
      </w:pPr>
    </w:p>
    <w:p w14:paraId="3D51052A" w14:textId="5F64B7A2" w:rsidR="00B14BC2" w:rsidRDefault="00B14BC2" w:rsidP="004D26EC">
      <w:pPr>
        <w:rPr>
          <w:rFonts w:ascii="Calibri" w:hAnsi="Calibri" w:cs="Calibri"/>
          <w:szCs w:val="28"/>
        </w:rPr>
      </w:pPr>
      <w:r w:rsidRPr="004D26EC">
        <w:rPr>
          <w:rFonts w:ascii="Calibri" w:hAnsi="Calibri" w:cs="Calibri"/>
          <w:szCs w:val="28"/>
        </w:rPr>
        <w:t>You</w:t>
      </w:r>
      <w:ins w:id="18" w:author="Office" w:date="2020-10-04T13:07:00Z">
        <w:r w:rsidR="00797C70">
          <w:rPr>
            <w:rFonts w:ascii="Calibri" w:hAnsi="Calibri" w:cs="Calibri" w:hint="eastAsia"/>
            <w:szCs w:val="28"/>
          </w:rPr>
          <w:t>r</w:t>
        </w:r>
      </w:ins>
      <w:r w:rsidRPr="004D26EC">
        <w:rPr>
          <w:rFonts w:ascii="Calibri" w:hAnsi="Calibri" w:cs="Calibri"/>
          <w:szCs w:val="28"/>
        </w:rPr>
        <w:t xml:space="preserve"> participation in this project is entirely voluntary and you </w:t>
      </w:r>
      <w:del w:id="19" w:author="Office" w:date="2020-10-04T13:07:00Z">
        <w:r w:rsidRPr="004D26EC" w:rsidDel="00797C70">
          <w:rPr>
            <w:rFonts w:ascii="Calibri" w:hAnsi="Calibri" w:cs="Calibri"/>
            <w:szCs w:val="28"/>
          </w:rPr>
          <w:delText>are</w:delText>
        </w:r>
      </w:del>
      <w:ins w:id="20" w:author="Office" w:date="2020-10-04T13:07:00Z">
        <w:r w:rsidR="00797C70">
          <w:rPr>
            <w:rFonts w:ascii="Calibri" w:hAnsi="Calibri" w:cs="Calibri" w:hint="eastAsia"/>
            <w:szCs w:val="28"/>
          </w:rPr>
          <w:t>feel</w:t>
        </w:r>
      </w:ins>
      <w:r w:rsidRPr="004D26EC">
        <w:rPr>
          <w:rFonts w:ascii="Calibri" w:hAnsi="Calibri" w:cs="Calibri"/>
          <w:szCs w:val="28"/>
        </w:rPr>
        <w:t xml:space="preserve"> free to withdraw at any time without any consequences. You can also refuse </w:t>
      </w:r>
      <w:ins w:id="21" w:author="Office" w:date="2020-10-04T13:07:00Z">
        <w:r w:rsidR="00797C70">
          <w:rPr>
            <w:rFonts w:ascii="Calibri" w:hAnsi="Calibri" w:cs="Calibri" w:hint="eastAsia"/>
            <w:szCs w:val="28"/>
          </w:rPr>
          <w:t xml:space="preserve">to </w:t>
        </w:r>
      </w:ins>
      <w:r w:rsidRPr="004D26EC">
        <w:rPr>
          <w:rFonts w:ascii="Calibri" w:hAnsi="Calibri" w:cs="Calibri"/>
          <w:szCs w:val="28"/>
        </w:rPr>
        <w:t>answer</w:t>
      </w:r>
      <w:del w:id="22" w:author="Office" w:date="2020-10-04T13:07:00Z">
        <w:r w:rsidRPr="004D26EC" w:rsidDel="00797C70">
          <w:rPr>
            <w:rFonts w:ascii="Calibri" w:hAnsi="Calibri" w:cs="Calibri"/>
            <w:szCs w:val="28"/>
          </w:rPr>
          <w:delText>ing</w:delText>
        </w:r>
      </w:del>
      <w:r w:rsidRPr="004D26EC">
        <w:rPr>
          <w:rFonts w:ascii="Calibri" w:hAnsi="Calibri" w:cs="Calibri"/>
          <w:szCs w:val="28"/>
        </w:rPr>
        <w:t xml:space="preserve"> any question. In the event that you withdraw from the study, your data will be </w:t>
      </w:r>
      <w:del w:id="23" w:author="Office" w:date="2020-10-04T13:08:00Z">
        <w:r w:rsidRPr="004D26EC" w:rsidDel="00797C70">
          <w:rPr>
            <w:rFonts w:ascii="Calibri" w:hAnsi="Calibri" w:cs="Calibri"/>
            <w:szCs w:val="28"/>
          </w:rPr>
          <w:delText>destroyed</w:delText>
        </w:r>
      </w:del>
      <w:ins w:id="24" w:author="Office" w:date="2020-10-04T13:08:00Z">
        <w:r w:rsidR="00797C70">
          <w:rPr>
            <w:rFonts w:ascii="Calibri" w:hAnsi="Calibri" w:cs="Calibri" w:hint="eastAsia"/>
            <w:szCs w:val="28"/>
          </w:rPr>
          <w:t>eliminated</w:t>
        </w:r>
      </w:ins>
      <w:r w:rsidRPr="004D26EC">
        <w:rPr>
          <w:rFonts w:ascii="Calibri" w:hAnsi="Calibri" w:cs="Calibri"/>
          <w:szCs w:val="28"/>
        </w:rPr>
        <w:t>.</w:t>
      </w:r>
    </w:p>
    <w:p w14:paraId="37E6D7BB" w14:textId="77777777" w:rsidR="0013393D" w:rsidRPr="004D26EC" w:rsidRDefault="0013393D" w:rsidP="004D26EC">
      <w:pPr>
        <w:rPr>
          <w:rFonts w:ascii="Calibri" w:hAnsi="Calibri" w:cs="Calibri"/>
          <w:szCs w:val="28"/>
        </w:rPr>
      </w:pPr>
    </w:p>
    <w:p w14:paraId="13E9967B" w14:textId="36EC29B5" w:rsidR="00B14BC2" w:rsidRDefault="00B14BC2" w:rsidP="004D26EC">
      <w:pPr>
        <w:rPr>
          <w:rFonts w:ascii="Calibri" w:hAnsi="Calibri" w:cs="Calibri"/>
          <w:szCs w:val="28"/>
        </w:rPr>
      </w:pPr>
      <w:r w:rsidRPr="004D26EC">
        <w:rPr>
          <w:rFonts w:ascii="Calibri" w:hAnsi="Calibri" w:cs="Calibri"/>
          <w:szCs w:val="28"/>
        </w:rPr>
        <w:t>To protect your privacy, you will be anonymized unless you request otherwise. All the information of interviews will be safe</w:t>
      </w:r>
      <w:del w:id="25" w:author="Office" w:date="2020-10-04T13:08:00Z">
        <w:r w:rsidRPr="004D26EC" w:rsidDel="00797C70">
          <w:rPr>
            <w:rFonts w:ascii="Calibri" w:hAnsi="Calibri" w:cs="Calibri"/>
            <w:szCs w:val="28"/>
          </w:rPr>
          <w:delText>ty</w:delText>
        </w:r>
      </w:del>
      <w:ins w:id="26" w:author="Office" w:date="2020-10-04T13:08:00Z">
        <w:r w:rsidR="00797C70">
          <w:rPr>
            <w:rFonts w:ascii="Calibri" w:hAnsi="Calibri" w:cs="Calibri" w:hint="eastAsia"/>
            <w:szCs w:val="28"/>
          </w:rPr>
          <w:t>ly</w:t>
        </w:r>
      </w:ins>
      <w:r w:rsidRPr="004D26EC">
        <w:rPr>
          <w:rFonts w:ascii="Calibri" w:hAnsi="Calibri" w:cs="Calibri"/>
          <w:szCs w:val="28"/>
        </w:rPr>
        <w:t xml:space="preserve"> stored on password controlled </w:t>
      </w:r>
      <w:r w:rsidR="001A207B" w:rsidRPr="004D26EC">
        <w:rPr>
          <w:rFonts w:ascii="Calibri" w:hAnsi="Calibri" w:cs="Calibri"/>
          <w:szCs w:val="28"/>
        </w:rPr>
        <w:t xml:space="preserve">website </w:t>
      </w:r>
      <w:r w:rsidRPr="004D26EC">
        <w:rPr>
          <w:rFonts w:ascii="Calibri" w:hAnsi="Calibri" w:cs="Calibri"/>
          <w:szCs w:val="28"/>
        </w:rPr>
        <w:t xml:space="preserve">and will be </w:t>
      </w:r>
      <w:del w:id="27" w:author="Office" w:date="2020-10-04T13:08:00Z">
        <w:r w:rsidRPr="004D26EC" w:rsidDel="00797C70">
          <w:rPr>
            <w:rFonts w:ascii="Calibri" w:hAnsi="Calibri" w:cs="Calibri"/>
            <w:szCs w:val="28"/>
          </w:rPr>
          <w:delText>destroyed</w:delText>
        </w:r>
      </w:del>
      <w:ins w:id="28" w:author="Office" w:date="2020-10-04T13:08:00Z">
        <w:r w:rsidR="00797C70">
          <w:rPr>
            <w:rFonts w:ascii="Calibri" w:hAnsi="Calibri" w:cs="Calibri" w:hint="eastAsia"/>
            <w:szCs w:val="28"/>
          </w:rPr>
          <w:t>eliminated</w:t>
        </w:r>
      </w:ins>
      <w:r w:rsidRPr="004D26EC">
        <w:rPr>
          <w:rFonts w:ascii="Calibri" w:hAnsi="Calibri" w:cs="Calibri"/>
          <w:szCs w:val="28"/>
        </w:rPr>
        <w:t xml:space="preserve"> </w:t>
      </w:r>
      <w:r w:rsidR="001A207B" w:rsidRPr="004D26EC">
        <w:rPr>
          <w:rFonts w:ascii="Calibri" w:hAnsi="Calibri" w:cs="Calibri"/>
          <w:szCs w:val="28"/>
        </w:rPr>
        <w:t>2</w:t>
      </w:r>
      <w:r w:rsidRPr="004D26EC">
        <w:rPr>
          <w:rFonts w:ascii="Calibri" w:hAnsi="Calibri" w:cs="Calibri"/>
          <w:szCs w:val="28"/>
        </w:rPr>
        <w:t xml:space="preserve"> months after the competition. Any identifying information will not be shared with anyone else.</w:t>
      </w:r>
    </w:p>
    <w:p w14:paraId="427F21F7" w14:textId="77777777" w:rsidR="0013393D" w:rsidRPr="004D26EC" w:rsidRDefault="0013393D" w:rsidP="004D26EC">
      <w:pPr>
        <w:rPr>
          <w:rFonts w:ascii="Calibri" w:hAnsi="Calibri" w:cs="Calibri"/>
          <w:szCs w:val="28"/>
        </w:rPr>
      </w:pPr>
    </w:p>
    <w:p w14:paraId="2FF43285" w14:textId="3D575259" w:rsidR="00B14BC2" w:rsidRPr="004D26EC" w:rsidRDefault="00B14BC2" w:rsidP="004D26EC">
      <w:pPr>
        <w:rPr>
          <w:rFonts w:ascii="Calibri" w:hAnsi="Calibri" w:cs="Calibri"/>
          <w:szCs w:val="28"/>
        </w:rPr>
      </w:pPr>
      <w:r w:rsidRPr="004D26EC">
        <w:rPr>
          <w:rFonts w:ascii="Calibri" w:hAnsi="Calibri" w:cs="Calibri"/>
          <w:szCs w:val="28"/>
        </w:rPr>
        <w:t xml:space="preserve">If you have any concerns or questions about this study, you may contact our team </w:t>
      </w:r>
      <w:del w:id="29" w:author="Rachel" w:date="2020-10-04T15:26:00Z">
        <w:r w:rsidRPr="004D26EC" w:rsidDel="00E84091">
          <w:rPr>
            <w:rFonts w:ascii="Calibri" w:hAnsi="Calibri" w:cs="Calibri"/>
            <w:szCs w:val="28"/>
          </w:rPr>
          <w:delText>leader</w:delText>
        </w:r>
      </w:del>
      <w:r w:rsidR="001A207B" w:rsidRPr="004D26EC">
        <w:rPr>
          <w:rFonts w:ascii="Calibri" w:hAnsi="Calibri" w:cs="Calibri"/>
          <w:szCs w:val="28"/>
        </w:rPr>
        <w:t xml:space="preserve"> </w:t>
      </w:r>
      <w:del w:id="30" w:author="Office" w:date="2020-10-04T13:09:00Z">
        <w:r w:rsidR="001A207B" w:rsidRPr="004D26EC" w:rsidDel="00797C70">
          <w:rPr>
            <w:rFonts w:ascii="Calibri" w:hAnsi="Calibri" w:cs="Calibri"/>
            <w:szCs w:val="28"/>
          </w:rPr>
          <w:delText>at</w:delText>
        </w:r>
      </w:del>
      <w:ins w:id="31" w:author="Office" w:date="2020-10-04T13:09:00Z">
        <w:r w:rsidR="00797C70">
          <w:rPr>
            <w:rFonts w:ascii="Calibri" w:hAnsi="Calibri" w:cs="Calibri" w:hint="eastAsia"/>
            <w:szCs w:val="28"/>
          </w:rPr>
          <w:t>via</w:t>
        </w:r>
      </w:ins>
      <w:r w:rsidR="001A207B" w:rsidRPr="004D26EC">
        <w:rPr>
          <w:rFonts w:ascii="Calibri" w:hAnsi="Calibri" w:cs="Calibri"/>
          <w:szCs w:val="28"/>
        </w:rPr>
        <w:t xml:space="preserve"> email.</w:t>
      </w:r>
    </w:p>
    <w:p w14:paraId="09239F5B" w14:textId="366FB671" w:rsidR="00D2495E" w:rsidRPr="0013393D" w:rsidRDefault="00E84091" w:rsidP="004D26EC">
      <w:pPr>
        <w:rPr>
          <w:rFonts w:ascii="Calibri" w:hAnsi="Calibri" w:cs="Calibri"/>
          <w:szCs w:val="28"/>
        </w:rPr>
      </w:pPr>
      <w:ins w:id="32" w:author="Rachel" w:date="2020-10-04T15:26:00Z">
        <w:r>
          <w:rPr>
            <w:rFonts w:ascii="Calibri" w:hAnsi="Calibri" w:cs="Calibri"/>
            <w:szCs w:val="28"/>
          </w:rPr>
          <w:t>E</w:t>
        </w:r>
        <w:r>
          <w:rPr>
            <w:rFonts w:ascii="Calibri" w:hAnsi="Calibri" w:cs="Calibri" w:hint="eastAsia"/>
            <w:szCs w:val="28"/>
          </w:rPr>
          <w:t>mail:</w:t>
        </w:r>
      </w:ins>
      <w:bookmarkStart w:id="33" w:name="_GoBack"/>
      <w:bookmarkEnd w:id="33"/>
    </w:p>
    <w:sectPr w:rsidR="00D2495E" w:rsidRPr="00133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Office" w:date="2020-10-04T13:04:00Z" w:initials="O">
    <w:p w14:paraId="77C9BC89" w14:textId="19BEDC88" w:rsidR="00EC45C7" w:rsidRDefault="00EC45C7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读者需要了解这个么？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C9BC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ffice">
    <w15:presenceInfo w15:providerId="None" w15:userId="Office"/>
  </w15:person>
  <w15:person w15:author="Rachel">
    <w15:presenceInfo w15:providerId="None" w15:userId="Ra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5E"/>
    <w:rsid w:val="0005361F"/>
    <w:rsid w:val="00062BBC"/>
    <w:rsid w:val="000815A7"/>
    <w:rsid w:val="00103E85"/>
    <w:rsid w:val="0013393D"/>
    <w:rsid w:val="001370AC"/>
    <w:rsid w:val="001A207B"/>
    <w:rsid w:val="001E44E1"/>
    <w:rsid w:val="002B5AFD"/>
    <w:rsid w:val="003761A9"/>
    <w:rsid w:val="003925DD"/>
    <w:rsid w:val="003E132C"/>
    <w:rsid w:val="003E351D"/>
    <w:rsid w:val="003E4E1F"/>
    <w:rsid w:val="003E7C10"/>
    <w:rsid w:val="00457502"/>
    <w:rsid w:val="004737E9"/>
    <w:rsid w:val="00497A00"/>
    <w:rsid w:val="004D26EC"/>
    <w:rsid w:val="00550A52"/>
    <w:rsid w:val="00551C71"/>
    <w:rsid w:val="00562E86"/>
    <w:rsid w:val="00586F67"/>
    <w:rsid w:val="005B7194"/>
    <w:rsid w:val="005E7239"/>
    <w:rsid w:val="0068375E"/>
    <w:rsid w:val="006B599C"/>
    <w:rsid w:val="00700D6D"/>
    <w:rsid w:val="0070790D"/>
    <w:rsid w:val="007307E0"/>
    <w:rsid w:val="007462C9"/>
    <w:rsid w:val="00777311"/>
    <w:rsid w:val="00797C70"/>
    <w:rsid w:val="007A5838"/>
    <w:rsid w:val="007C7D81"/>
    <w:rsid w:val="008B24E9"/>
    <w:rsid w:val="008F7CE6"/>
    <w:rsid w:val="0093370F"/>
    <w:rsid w:val="00954BFC"/>
    <w:rsid w:val="00972E80"/>
    <w:rsid w:val="00974C63"/>
    <w:rsid w:val="009C0791"/>
    <w:rsid w:val="009D3765"/>
    <w:rsid w:val="009D59E3"/>
    <w:rsid w:val="00A144A3"/>
    <w:rsid w:val="00A55865"/>
    <w:rsid w:val="00B04ED2"/>
    <w:rsid w:val="00B11C4C"/>
    <w:rsid w:val="00B14BC2"/>
    <w:rsid w:val="00B84BEA"/>
    <w:rsid w:val="00BC3EF4"/>
    <w:rsid w:val="00BD708D"/>
    <w:rsid w:val="00BE79CC"/>
    <w:rsid w:val="00C02837"/>
    <w:rsid w:val="00C8288D"/>
    <w:rsid w:val="00C8688F"/>
    <w:rsid w:val="00CB5DAA"/>
    <w:rsid w:val="00CF0AAF"/>
    <w:rsid w:val="00CF68F1"/>
    <w:rsid w:val="00D2495E"/>
    <w:rsid w:val="00DB70EA"/>
    <w:rsid w:val="00E408D1"/>
    <w:rsid w:val="00E84091"/>
    <w:rsid w:val="00E93917"/>
    <w:rsid w:val="00EC45C7"/>
    <w:rsid w:val="00F51708"/>
    <w:rsid w:val="00F6554E"/>
    <w:rsid w:val="00F830DE"/>
    <w:rsid w:val="00F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D6B5"/>
  <w15:chartTrackingRefBased/>
  <w15:docId w15:val="{C042590E-C1B2-4C6D-AE08-8C410931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88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688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88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88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8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88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88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88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88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88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88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8688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8688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C8688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688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C8688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C8688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8688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8688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8688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688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8688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C8688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8688F"/>
    <w:rPr>
      <w:b/>
      <w:bCs/>
    </w:rPr>
  </w:style>
  <w:style w:type="character" w:styleId="a8">
    <w:name w:val="Emphasis"/>
    <w:basedOn w:val="a0"/>
    <w:uiPriority w:val="20"/>
    <w:qFormat/>
    <w:rsid w:val="00C8688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8688F"/>
    <w:rPr>
      <w:szCs w:val="32"/>
    </w:rPr>
  </w:style>
  <w:style w:type="paragraph" w:styleId="aa">
    <w:name w:val="List Paragraph"/>
    <w:basedOn w:val="a"/>
    <w:uiPriority w:val="34"/>
    <w:qFormat/>
    <w:rsid w:val="00C8688F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C8688F"/>
    <w:rPr>
      <w:i/>
    </w:rPr>
  </w:style>
  <w:style w:type="character" w:customStyle="1" w:styleId="ac">
    <w:name w:val="引用 字符"/>
    <w:basedOn w:val="a0"/>
    <w:link w:val="ab"/>
    <w:uiPriority w:val="29"/>
    <w:rsid w:val="00C8688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8688F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C8688F"/>
    <w:rPr>
      <w:b/>
      <w:i/>
      <w:sz w:val="24"/>
    </w:rPr>
  </w:style>
  <w:style w:type="character" w:styleId="af">
    <w:name w:val="Subtle Emphasis"/>
    <w:uiPriority w:val="19"/>
    <w:qFormat/>
    <w:rsid w:val="00C8688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8688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8688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8688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8688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8688F"/>
    <w:pPr>
      <w:outlineLvl w:val="9"/>
    </w:pPr>
  </w:style>
  <w:style w:type="paragraph" w:styleId="af4">
    <w:name w:val="Normal (Web)"/>
    <w:basedOn w:val="a"/>
    <w:uiPriority w:val="99"/>
    <w:semiHidden/>
    <w:unhideWhenUsed/>
    <w:rsid w:val="00C0283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5">
    <w:name w:val="Balloon Text"/>
    <w:basedOn w:val="a"/>
    <w:link w:val="af6"/>
    <w:uiPriority w:val="99"/>
    <w:semiHidden/>
    <w:unhideWhenUsed/>
    <w:rsid w:val="00EC45C7"/>
    <w:rPr>
      <w:rFonts w:ascii="宋体" w:eastAsia="宋体"/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EC45C7"/>
    <w:rPr>
      <w:rFonts w:ascii="宋体" w:eastAsia="宋体"/>
      <w:sz w:val="18"/>
      <w:szCs w:val="18"/>
    </w:rPr>
  </w:style>
  <w:style w:type="character" w:styleId="af7">
    <w:name w:val="annotation reference"/>
    <w:basedOn w:val="a0"/>
    <w:uiPriority w:val="99"/>
    <w:semiHidden/>
    <w:unhideWhenUsed/>
    <w:rsid w:val="00EC45C7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EC45C7"/>
  </w:style>
  <w:style w:type="character" w:customStyle="1" w:styleId="af9">
    <w:name w:val="批注文字 字符"/>
    <w:basedOn w:val="a0"/>
    <w:link w:val="af8"/>
    <w:uiPriority w:val="99"/>
    <w:semiHidden/>
    <w:rsid w:val="00EC45C7"/>
    <w:rPr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EC45C7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EC45C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302948225@qq.com</dc:creator>
  <cp:keywords/>
  <dc:description/>
  <cp:lastModifiedBy>Rachel</cp:lastModifiedBy>
  <cp:revision>10</cp:revision>
  <dcterms:created xsi:type="dcterms:W3CDTF">2020-09-23T09:53:00Z</dcterms:created>
  <dcterms:modified xsi:type="dcterms:W3CDTF">2020-10-04T07:27:00Z</dcterms:modified>
</cp:coreProperties>
</file>