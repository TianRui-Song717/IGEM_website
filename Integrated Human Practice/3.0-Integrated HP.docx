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0431D" w14:textId="77777777" w:rsidR="00F61F1B" w:rsidRDefault="007D115C" w:rsidP="005306D8">
      <w:pPr>
        <w:spacing w:line="276" w:lineRule="auto"/>
        <w:jc w:val="center"/>
        <w:rPr>
          <w:rFonts w:cstheme="minorHAnsi"/>
          <w:bCs/>
          <w:color w:val="444444"/>
          <w:sz w:val="18"/>
          <w:szCs w:val="18"/>
        </w:rPr>
      </w:pPr>
      <w:r>
        <w:rPr>
          <w:rFonts w:ascii="Cambria Math" w:hAnsi="Cambria Math"/>
          <w:b/>
          <w:bCs/>
          <w:sz w:val="22"/>
          <w:szCs w:val="24"/>
          <w:highlight w:val="yellow"/>
        </w:rPr>
        <w:t>Integrated Human Practices</w:t>
      </w:r>
    </w:p>
    <w:p w14:paraId="01EB88B4" w14:textId="77777777" w:rsidR="00F61F1B" w:rsidRDefault="007D115C">
      <w:pPr>
        <w:spacing w:line="276" w:lineRule="auto"/>
        <w:rPr>
          <w:rFonts w:cstheme="minorHAnsi"/>
          <w:b/>
          <w:bCs/>
          <w:color w:val="000000"/>
          <w:szCs w:val="21"/>
          <w:shd w:val="clear" w:color="auto" w:fill="FFFFFF"/>
        </w:rPr>
      </w:pPr>
      <w:r w:rsidRPr="000514C7">
        <w:rPr>
          <w:rFonts w:cstheme="minorHAnsi" w:hint="eastAsia"/>
          <w:b/>
          <w:bCs/>
          <w:color w:val="000000"/>
          <w:szCs w:val="21"/>
          <w:highlight w:val="yellow"/>
          <w:shd w:val="clear" w:color="auto" w:fill="FFFFFF"/>
          <w:rPrChange w:id="0" w:author="Rachel" w:date="2020-10-05T09:35:00Z">
            <w:rPr>
              <w:rFonts w:cstheme="minorHAnsi" w:hint="eastAsia"/>
              <w:b/>
              <w:bCs/>
              <w:color w:val="000000"/>
              <w:szCs w:val="21"/>
              <w:shd w:val="clear" w:color="auto" w:fill="FFFFFF"/>
            </w:rPr>
          </w:rPrChange>
        </w:rPr>
        <w:t>1 Discover</w:t>
      </w:r>
    </w:p>
    <w:p w14:paraId="43E81AB6" w14:textId="77777777" w:rsidR="00F61F1B" w:rsidRDefault="007D115C">
      <w:pPr>
        <w:spacing w:line="276" w:lineRule="auto"/>
        <w:rPr>
          <w:ins w:id="1" w:author="Office" w:date="2020-10-05T03:54:00Z"/>
          <w:rFonts w:cstheme="minorHAnsi"/>
          <w:b/>
          <w:bCs/>
          <w:color w:val="595959" w:themeColor="text1" w:themeTint="A6"/>
          <w:szCs w:val="21"/>
          <w:u w:val="single"/>
          <w:shd w:val="clear" w:color="auto" w:fill="FFFFFF"/>
        </w:rPr>
      </w:pPr>
      <w:r>
        <w:rPr>
          <w:rFonts w:cstheme="minorHAnsi" w:hint="eastAsia"/>
          <w:b/>
          <w:bCs/>
          <w:color w:val="595959" w:themeColor="text1" w:themeTint="A6"/>
          <w:szCs w:val="21"/>
          <w:u w:val="single"/>
          <w:shd w:val="clear" w:color="auto" w:fill="FFFFFF"/>
        </w:rPr>
        <w:t xml:space="preserve">The birth of </w:t>
      </w:r>
      <w:commentRangeStart w:id="2"/>
      <w:r>
        <w:rPr>
          <w:rFonts w:cstheme="minorHAnsi" w:hint="eastAsia"/>
          <w:b/>
          <w:bCs/>
          <w:color w:val="595959" w:themeColor="text1" w:themeTint="A6"/>
          <w:szCs w:val="21"/>
          <w:u w:val="single"/>
          <w:shd w:val="clear" w:color="auto" w:fill="FFFFFF"/>
        </w:rPr>
        <w:t>SLIM</w:t>
      </w:r>
      <w:commentRangeEnd w:id="2"/>
      <w:r w:rsidR="005666D8">
        <w:rPr>
          <w:rStyle w:val="af0"/>
        </w:rPr>
        <w:commentReference w:id="2"/>
      </w:r>
    </w:p>
    <w:p w14:paraId="29B5C7B6" w14:textId="705AE6DC" w:rsidR="008902CA" w:rsidRDefault="008902CA">
      <w:pPr>
        <w:spacing w:line="276" w:lineRule="auto"/>
        <w:rPr>
          <w:rFonts w:cstheme="minorHAnsi"/>
          <w:b/>
          <w:bCs/>
          <w:color w:val="595959" w:themeColor="text1" w:themeTint="A6"/>
          <w:szCs w:val="21"/>
          <w:u w:val="single"/>
          <w:shd w:val="clear" w:color="auto" w:fill="FFFFFF"/>
        </w:rPr>
      </w:pPr>
      <w:ins w:id="3" w:author="Office" w:date="2020-10-05T03:54:00Z">
        <w:r>
          <w:rPr>
            <w:rFonts w:cstheme="minorHAnsi" w:hint="eastAsia"/>
            <w:b/>
            <w:bCs/>
            <w:color w:val="595959" w:themeColor="text1" w:themeTint="A6"/>
            <w:szCs w:val="21"/>
            <w:u w:val="single"/>
            <w:shd w:val="clear" w:color="auto" w:fill="FFFFFF"/>
          </w:rPr>
          <w:t>开头要写主题句</w:t>
        </w:r>
      </w:ins>
      <w:ins w:id="4" w:author="Rachel" w:date="2020-10-05T09:20:00Z">
        <w:r w:rsidR="00940B5A">
          <w:rPr>
            <w:rFonts w:cstheme="minorHAnsi" w:hint="eastAsia"/>
            <w:b/>
            <w:bCs/>
            <w:color w:val="595959" w:themeColor="text1" w:themeTint="A6"/>
            <w:szCs w:val="21"/>
            <w:u w:val="single"/>
            <w:shd w:val="clear" w:color="auto" w:fill="FFFFFF"/>
          </w:rPr>
          <w:t>(</w:t>
        </w:r>
      </w:ins>
      <w:ins w:id="5" w:author="Rachel" w:date="2020-10-05T09:21:00Z">
        <w:r w:rsidR="00940B5A">
          <w:rPr>
            <w:rFonts w:cstheme="minorHAnsi" w:hint="eastAsia"/>
            <w:b/>
            <w:bCs/>
            <w:color w:val="595959" w:themeColor="text1" w:themeTint="A6"/>
            <w:szCs w:val="21"/>
            <w:u w:val="single"/>
            <w:shd w:val="clear" w:color="auto" w:fill="FFFFFF"/>
          </w:rPr>
          <w:t>概括两件事，</w:t>
        </w:r>
        <w:r w:rsidR="00940B5A">
          <w:rPr>
            <w:rFonts w:cstheme="minorHAnsi"/>
            <w:b/>
            <w:bCs/>
            <w:color w:val="595959" w:themeColor="text1" w:themeTint="A6"/>
            <w:szCs w:val="21"/>
            <w:u w:val="single"/>
            <w:shd w:val="clear" w:color="auto" w:fill="FFFFFF"/>
          </w:rPr>
          <w:t>然后</w:t>
        </w:r>
      </w:ins>
      <w:ins w:id="6" w:author="Rachel" w:date="2020-10-05T09:24:00Z">
        <w:r w:rsidR="006F31B0">
          <w:rPr>
            <w:rFonts w:cstheme="minorHAnsi" w:hint="eastAsia"/>
            <w:b/>
            <w:bCs/>
            <w:color w:val="595959" w:themeColor="text1" w:themeTint="A6"/>
            <w:szCs w:val="21"/>
            <w:u w:val="single"/>
            <w:shd w:val="clear" w:color="auto" w:fill="FFFFFF"/>
          </w:rPr>
          <w:t>对接</w:t>
        </w:r>
      </w:ins>
      <w:ins w:id="7" w:author="Rachel" w:date="2020-10-05T09:27:00Z">
        <w:r w:rsidR="006F31B0">
          <w:rPr>
            <w:rFonts w:cstheme="minorHAnsi" w:hint="eastAsia"/>
            <w:b/>
            <w:bCs/>
            <w:color w:val="595959" w:themeColor="text1" w:themeTint="A6"/>
            <w:szCs w:val="21"/>
            <w:u w:val="single"/>
            <w:shd w:val="clear" w:color="auto" w:fill="FFFFFF"/>
          </w:rPr>
          <w:t xml:space="preserve"> one health </w:t>
        </w:r>
        <w:r w:rsidR="006F31B0">
          <w:rPr>
            <w:rFonts w:cstheme="minorHAnsi" w:hint="eastAsia"/>
            <w:b/>
            <w:bCs/>
            <w:color w:val="595959" w:themeColor="text1" w:themeTint="A6"/>
            <w:szCs w:val="21"/>
            <w:u w:val="single"/>
            <w:shd w:val="clear" w:color="auto" w:fill="FFFFFF"/>
          </w:rPr>
          <w:t>主线</w:t>
        </w:r>
        <w:r w:rsidR="006F31B0">
          <w:rPr>
            <w:rFonts w:cstheme="minorHAnsi"/>
            <w:b/>
            <w:bCs/>
            <w:color w:val="595959" w:themeColor="text1" w:themeTint="A6"/>
            <w:szCs w:val="21"/>
            <w:u w:val="single"/>
            <w:shd w:val="clear" w:color="auto" w:fill="FFFFFF"/>
          </w:rPr>
          <w:t>，</w:t>
        </w:r>
        <w:r w:rsidR="006F31B0">
          <w:rPr>
            <w:rFonts w:cstheme="minorHAnsi" w:hint="eastAsia"/>
            <w:b/>
            <w:bCs/>
            <w:color w:val="595959" w:themeColor="text1" w:themeTint="A6"/>
            <w:szCs w:val="21"/>
            <w:u w:val="single"/>
            <w:shd w:val="clear" w:color="auto" w:fill="FFFFFF"/>
          </w:rPr>
          <w:t xml:space="preserve">for health for earning </w:t>
        </w:r>
        <w:r w:rsidR="006F31B0">
          <w:rPr>
            <w:rFonts w:cstheme="minorHAnsi" w:hint="eastAsia"/>
            <w:b/>
            <w:bCs/>
            <w:color w:val="595959" w:themeColor="text1" w:themeTint="A6"/>
            <w:szCs w:val="21"/>
            <w:u w:val="single"/>
            <w:shd w:val="clear" w:color="auto" w:fill="FFFFFF"/>
          </w:rPr>
          <w:t>分支</w:t>
        </w:r>
      </w:ins>
      <w:ins w:id="8" w:author="Rachel" w:date="2020-10-05T09:20:00Z">
        <w:r w:rsidR="00940B5A">
          <w:rPr>
            <w:rFonts w:cstheme="minorHAnsi"/>
            <w:b/>
            <w:bCs/>
            <w:color w:val="595959" w:themeColor="text1" w:themeTint="A6"/>
            <w:szCs w:val="21"/>
            <w:u w:val="single"/>
            <w:shd w:val="clear" w:color="auto" w:fill="FFFFFF"/>
          </w:rPr>
          <w:t>)</w:t>
        </w:r>
      </w:ins>
    </w:p>
    <w:p w14:paraId="3A55903C" w14:textId="33CF4769" w:rsidR="00F61F1B" w:rsidRDefault="007D115C">
      <w:pPr>
        <w:spacing w:line="276" w:lineRule="auto"/>
        <w:rPr>
          <w:rFonts w:cstheme="minorHAnsi"/>
          <w:bCs/>
          <w:color w:val="444444"/>
          <w:sz w:val="18"/>
          <w:szCs w:val="18"/>
        </w:rPr>
      </w:pPr>
      <w:r>
        <w:rPr>
          <w:rFonts w:cstheme="minorHAnsi"/>
          <w:bCs/>
          <w:color w:val="444444"/>
          <w:sz w:val="18"/>
          <w:szCs w:val="18"/>
        </w:rPr>
        <w:t>I</w:t>
      </w:r>
      <w:r>
        <w:rPr>
          <w:rFonts w:cstheme="minorHAnsi" w:hint="eastAsia"/>
          <w:bCs/>
          <w:color w:val="444444"/>
          <w:sz w:val="18"/>
          <w:szCs w:val="18"/>
        </w:rPr>
        <w:t xml:space="preserve">t was </w:t>
      </w:r>
      <w:del w:id="9" w:author="Office" w:date="2020-10-05T03:31:00Z">
        <w:r w:rsidDel="005666D8">
          <w:rPr>
            <w:rFonts w:cstheme="minorHAnsi" w:hint="eastAsia"/>
            <w:bCs/>
            <w:color w:val="444444"/>
            <w:sz w:val="18"/>
            <w:szCs w:val="18"/>
          </w:rPr>
          <w:delText xml:space="preserve">just </w:delText>
        </w:r>
      </w:del>
      <w:r>
        <w:rPr>
          <w:rFonts w:cstheme="minorHAnsi" w:hint="eastAsia"/>
          <w:bCs/>
          <w:color w:val="444444"/>
          <w:sz w:val="18"/>
          <w:szCs w:val="18"/>
        </w:rPr>
        <w:t xml:space="preserve">a casual conversation with a </w:t>
      </w:r>
      <w:ins w:id="10" w:author="Office" w:date="2020-10-05T03:33:00Z">
        <w:r w:rsidR="005666D8">
          <w:rPr>
            <w:rFonts w:cstheme="minorHAnsi" w:hint="eastAsia"/>
            <w:bCs/>
            <w:color w:val="444444"/>
            <w:sz w:val="18"/>
            <w:szCs w:val="18"/>
          </w:rPr>
          <w:t xml:space="preserve">rural </w:t>
        </w:r>
      </w:ins>
      <w:r>
        <w:rPr>
          <w:rFonts w:cstheme="minorHAnsi" w:hint="eastAsia"/>
          <w:bCs/>
          <w:color w:val="444444"/>
          <w:sz w:val="18"/>
          <w:szCs w:val="18"/>
        </w:rPr>
        <w:t xml:space="preserve">relative of </w:t>
      </w:r>
      <w:ins w:id="11" w:author="Office" w:date="2020-10-05T03:33:00Z">
        <w:r w:rsidR="005666D8">
          <w:rPr>
            <w:rFonts w:cstheme="minorHAnsi" w:hint="eastAsia"/>
            <w:bCs/>
            <w:color w:val="444444"/>
            <w:sz w:val="18"/>
            <w:szCs w:val="18"/>
          </w:rPr>
          <w:t xml:space="preserve">one </w:t>
        </w:r>
        <w:r w:rsidR="005666D8">
          <w:rPr>
            <w:rFonts w:cstheme="minorHAnsi"/>
            <w:bCs/>
            <w:color w:val="444444"/>
            <w:sz w:val="18"/>
            <w:szCs w:val="18"/>
          </w:rPr>
          <w:t>of our</w:t>
        </w:r>
        <w:r w:rsidR="005666D8">
          <w:rPr>
            <w:rFonts w:cstheme="minorHAnsi" w:hint="eastAsia"/>
            <w:bCs/>
            <w:color w:val="444444"/>
            <w:sz w:val="18"/>
            <w:szCs w:val="18"/>
          </w:rPr>
          <w:t xml:space="preserve"> </w:t>
        </w:r>
      </w:ins>
      <w:del w:id="12" w:author="Office" w:date="2020-10-05T03:33:00Z">
        <w:r w:rsidDel="005666D8">
          <w:rPr>
            <w:rFonts w:cstheme="minorHAnsi" w:hint="eastAsia"/>
            <w:bCs/>
            <w:color w:val="444444"/>
            <w:sz w:val="18"/>
            <w:szCs w:val="18"/>
          </w:rPr>
          <w:delText>our group</w:delText>
        </w:r>
      </w:del>
      <w:ins w:id="13" w:author="Office" w:date="2020-10-05T03:33:00Z">
        <w:r w:rsidR="005666D8">
          <w:rPr>
            <w:rFonts w:cstheme="minorHAnsi" w:hint="eastAsia"/>
            <w:bCs/>
            <w:color w:val="444444"/>
            <w:sz w:val="18"/>
            <w:szCs w:val="18"/>
          </w:rPr>
          <w:t>team</w:t>
        </w:r>
      </w:ins>
      <w:r>
        <w:rPr>
          <w:rFonts w:cstheme="minorHAnsi" w:hint="eastAsia"/>
          <w:bCs/>
          <w:color w:val="444444"/>
          <w:sz w:val="18"/>
          <w:szCs w:val="18"/>
        </w:rPr>
        <w:t xml:space="preserve"> mem</w:t>
      </w:r>
      <w:r w:rsidRPr="0040667E">
        <w:rPr>
          <w:rFonts w:cstheme="minorHAnsi" w:hint="eastAsia"/>
          <w:bCs/>
          <w:sz w:val="18"/>
          <w:szCs w:val="18"/>
        </w:rPr>
        <w:t>ber</w:t>
      </w:r>
      <w:ins w:id="14" w:author="Office" w:date="2020-10-05T03:33:00Z">
        <w:r w:rsidR="005666D8">
          <w:rPr>
            <w:rFonts w:cstheme="minorHAnsi"/>
            <w:bCs/>
            <w:sz w:val="18"/>
            <w:szCs w:val="18"/>
          </w:rPr>
          <w:t>s</w:t>
        </w:r>
      </w:ins>
      <w:del w:id="15" w:author="Office" w:date="2020-10-05T03:33:00Z">
        <w:r w:rsidRPr="0040667E" w:rsidDel="005666D8">
          <w:rPr>
            <w:rFonts w:cstheme="minorHAnsi" w:hint="eastAsia"/>
            <w:bCs/>
            <w:sz w:val="18"/>
            <w:szCs w:val="18"/>
          </w:rPr>
          <w:delText xml:space="preserve"> who is a peasant</w:delText>
        </w:r>
      </w:del>
      <w:r w:rsidRPr="0040667E">
        <w:rPr>
          <w:rFonts w:cstheme="minorHAnsi" w:hint="eastAsia"/>
          <w:bCs/>
          <w:sz w:val="18"/>
          <w:szCs w:val="18"/>
        </w:rPr>
        <w:t xml:space="preserve">. </w:t>
      </w:r>
      <w:r w:rsidRPr="0040667E">
        <w:rPr>
          <w:rFonts w:cstheme="minorHAnsi"/>
          <w:bCs/>
          <w:sz w:val="18"/>
          <w:szCs w:val="18"/>
        </w:rPr>
        <w:t>I</w:t>
      </w:r>
      <w:r w:rsidRPr="0040667E">
        <w:rPr>
          <w:rFonts w:cstheme="minorHAnsi" w:hint="eastAsia"/>
          <w:bCs/>
          <w:sz w:val="18"/>
          <w:szCs w:val="18"/>
        </w:rPr>
        <w:t xml:space="preserve">t was </w:t>
      </w:r>
      <w:del w:id="16" w:author="Office" w:date="2020-10-05T03:32:00Z">
        <w:r w:rsidRPr="0040667E" w:rsidDel="005666D8">
          <w:rPr>
            <w:rFonts w:cstheme="minorHAnsi" w:hint="eastAsia"/>
            <w:bCs/>
            <w:sz w:val="18"/>
            <w:szCs w:val="18"/>
          </w:rPr>
          <w:delText xml:space="preserve">just </w:delText>
        </w:r>
      </w:del>
      <w:r w:rsidRPr="0040667E">
        <w:rPr>
          <w:rFonts w:cstheme="minorHAnsi" w:hint="eastAsia"/>
          <w:bCs/>
          <w:sz w:val="18"/>
          <w:szCs w:val="18"/>
        </w:rPr>
        <w:t xml:space="preserve">a casual glimpse of a </w:t>
      </w:r>
      <w:ins w:id="17" w:author="Office" w:date="2020-10-05T03:34:00Z">
        <w:r w:rsidR="005666D8">
          <w:rPr>
            <w:rFonts w:cstheme="minorHAnsi"/>
            <w:bCs/>
            <w:sz w:val="18"/>
            <w:szCs w:val="18"/>
          </w:rPr>
          <w:t xml:space="preserve">piece of </w:t>
        </w:r>
      </w:ins>
      <w:r w:rsidRPr="0040667E">
        <w:rPr>
          <w:rFonts w:cstheme="minorHAnsi" w:hint="eastAsia"/>
          <w:bCs/>
          <w:sz w:val="18"/>
          <w:szCs w:val="18"/>
        </w:rPr>
        <w:t>news about lead poisoning</w:t>
      </w:r>
      <w:r w:rsidRPr="0040667E">
        <w:rPr>
          <w:rFonts w:cstheme="minorHAnsi"/>
          <w:bCs/>
          <w:sz w:val="18"/>
          <w:szCs w:val="18"/>
        </w:rPr>
        <w:t>.</w:t>
      </w:r>
      <w:del w:id="18" w:author="Rachel" w:date="2020-10-05T09:36:00Z">
        <w:r w:rsidR="00C459FE" w:rsidRPr="0040667E" w:rsidDel="000514C7">
          <w:rPr>
            <w:rFonts w:cstheme="minorHAnsi"/>
            <w:bCs/>
            <w:sz w:val="18"/>
            <w:szCs w:val="18"/>
          </w:rPr>
          <w:delText xml:space="preserve"> </w:delText>
        </w:r>
      </w:del>
      <w:ins w:id="19" w:author="Rachel" w:date="2020-10-05T09:36:00Z">
        <w:r w:rsidR="000514C7">
          <w:rPr>
            <w:rFonts w:cstheme="minorHAnsi" w:hint="eastAsia"/>
            <w:bCs/>
            <w:sz w:val="18"/>
            <w:szCs w:val="18"/>
          </w:rPr>
          <w:t>（</w:t>
        </w:r>
      </w:ins>
      <w:ins w:id="20" w:author="Rachel" w:date="2020-10-05T09:37:00Z">
        <w:r w:rsidR="000514C7">
          <w:rPr>
            <w:rFonts w:cstheme="minorHAnsi" w:hint="eastAsia"/>
            <w:bCs/>
            <w:sz w:val="18"/>
            <w:szCs w:val="18"/>
          </w:rPr>
          <w:t xml:space="preserve">two incidents sowed the seed of </w:t>
        </w:r>
      </w:ins>
      <w:ins w:id="21" w:author="Rachel" w:date="2020-10-05T09:36:00Z">
        <w:r w:rsidR="000514C7">
          <w:rPr>
            <w:rFonts w:cstheme="minorHAnsi" w:hint="eastAsia"/>
            <w:bCs/>
            <w:sz w:val="18"/>
            <w:szCs w:val="18"/>
          </w:rPr>
          <w:t>）</w:t>
        </w:r>
      </w:ins>
      <w:del w:id="22" w:author="Rachel" w:date="2020-10-05T09:36:00Z">
        <w:r w:rsidRPr="0040667E" w:rsidDel="000514C7">
          <w:rPr>
            <w:rFonts w:cstheme="minorHAnsi"/>
            <w:bCs/>
            <w:sz w:val="18"/>
            <w:szCs w:val="18"/>
          </w:rPr>
          <w:delText>M</w:delText>
        </w:r>
        <w:r w:rsidRPr="0040667E" w:rsidDel="000514C7">
          <w:rPr>
            <w:rFonts w:cstheme="minorHAnsi" w:hint="eastAsia"/>
            <w:bCs/>
            <w:sz w:val="18"/>
            <w:szCs w:val="18"/>
          </w:rPr>
          <w:delText>aybe at that time</w:delText>
        </w:r>
      </w:del>
      <w:r w:rsidRPr="0040667E">
        <w:rPr>
          <w:rFonts w:cstheme="minorHAnsi" w:hint="eastAsia"/>
          <w:bCs/>
          <w:sz w:val="18"/>
          <w:szCs w:val="18"/>
        </w:rPr>
        <w:t>, the seed of SLIM w</w:t>
      </w:r>
      <w:r>
        <w:rPr>
          <w:rFonts w:cstheme="minorHAnsi" w:hint="eastAsia"/>
          <w:bCs/>
          <w:color w:val="444444"/>
          <w:sz w:val="18"/>
          <w:szCs w:val="18"/>
        </w:rPr>
        <w:t>as sowed</w:t>
      </w:r>
      <w:ins w:id="23" w:author="Office" w:date="2020-10-05T03:35:00Z">
        <w:r w:rsidR="005666D8">
          <w:rPr>
            <w:rFonts w:cstheme="minorHAnsi"/>
            <w:bCs/>
            <w:color w:val="444444"/>
            <w:sz w:val="18"/>
            <w:szCs w:val="18"/>
          </w:rPr>
          <w:t>,</w:t>
        </w:r>
      </w:ins>
      <w:r>
        <w:rPr>
          <w:rFonts w:cstheme="minorHAnsi" w:hint="eastAsia"/>
          <w:bCs/>
          <w:color w:val="444444"/>
          <w:sz w:val="18"/>
          <w:szCs w:val="18"/>
        </w:rPr>
        <w:t xml:space="preserve"> and </w:t>
      </w:r>
      <w:ins w:id="24" w:author="Office" w:date="2020-10-05T03:35:00Z">
        <w:r w:rsidR="005666D8">
          <w:rPr>
            <w:rFonts w:cstheme="minorHAnsi"/>
            <w:bCs/>
            <w:color w:val="444444"/>
            <w:sz w:val="18"/>
            <w:szCs w:val="18"/>
          </w:rPr>
          <w:t xml:space="preserve">it </w:t>
        </w:r>
      </w:ins>
      <w:r>
        <w:rPr>
          <w:rFonts w:cstheme="minorHAnsi" w:hint="eastAsia"/>
          <w:bCs/>
          <w:color w:val="444444"/>
          <w:sz w:val="18"/>
          <w:szCs w:val="18"/>
        </w:rPr>
        <w:t>was born in this world quietly.</w:t>
      </w:r>
    </w:p>
    <w:p w14:paraId="7F8B2FA6"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1A62D877" wp14:editId="5D17147C">
            <wp:extent cx="2630170" cy="2667000"/>
            <wp:effectExtent l="0" t="0" r="0" b="0"/>
            <wp:docPr id="2" name="图片 2" descr="F:\Betris呀\iGEM\wiki\照片\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Betris呀\iGEM\wiki\照片\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30892" cy="2667465"/>
                    </a:xfrm>
                    <a:prstGeom prst="rect">
                      <a:avLst/>
                    </a:prstGeom>
                    <a:noFill/>
                    <a:ln>
                      <a:noFill/>
                    </a:ln>
                  </pic:spPr>
                </pic:pic>
              </a:graphicData>
            </a:graphic>
          </wp:inline>
        </w:drawing>
      </w:r>
    </w:p>
    <w:p w14:paraId="19AFFC0D" w14:textId="396E1AA2" w:rsidR="00F61F1B" w:rsidRDefault="007D115C">
      <w:pPr>
        <w:spacing w:line="276" w:lineRule="auto"/>
        <w:rPr>
          <w:rFonts w:cstheme="minorHAnsi"/>
          <w:b/>
          <w:bCs/>
          <w:color w:val="000000"/>
          <w:szCs w:val="21"/>
          <w:shd w:val="clear" w:color="auto" w:fill="FFFFFF"/>
        </w:rPr>
      </w:pPr>
      <w:r>
        <w:rPr>
          <w:rFonts w:cstheme="minorHAnsi"/>
          <w:b/>
          <w:bCs/>
          <w:color w:val="000000"/>
          <w:szCs w:val="21"/>
          <w:shd w:val="clear" w:color="auto" w:fill="FFFFFF"/>
        </w:rPr>
        <w:t>P</w:t>
      </w:r>
      <w:r>
        <w:rPr>
          <w:rFonts w:cstheme="minorHAnsi" w:hint="eastAsia"/>
          <w:b/>
          <w:bCs/>
          <w:color w:val="000000"/>
          <w:szCs w:val="21"/>
          <w:shd w:val="clear" w:color="auto" w:fill="FFFFFF"/>
        </w:rPr>
        <w:t xml:space="preserve">easant Wang Ping </w:t>
      </w:r>
      <w:ins w:id="25" w:author="Rachel" w:date="2020-10-05T09:28:00Z">
        <w:r w:rsidR="006F31B0">
          <w:rPr>
            <w:rFonts w:cstheme="minorHAnsi" w:hint="eastAsia"/>
            <w:b/>
            <w:bCs/>
            <w:color w:val="000000"/>
            <w:szCs w:val="21"/>
            <w:shd w:val="clear" w:color="auto" w:fill="FFFFFF"/>
          </w:rPr>
          <w:t>（）</w:t>
        </w:r>
      </w:ins>
    </w:p>
    <w:p w14:paraId="798D0238" w14:textId="3C5D411D" w:rsidR="00DA7D86" w:rsidRDefault="007D115C">
      <w:pPr>
        <w:wordWrap w:val="0"/>
        <w:spacing w:line="276" w:lineRule="auto"/>
        <w:rPr>
          <w:ins w:id="26" w:author="Office" w:date="2020-10-05T03:46:00Z"/>
          <w:rFonts w:cstheme="minorHAnsi"/>
          <w:bCs/>
          <w:color w:val="444444"/>
          <w:sz w:val="18"/>
          <w:szCs w:val="18"/>
        </w:rPr>
      </w:pPr>
      <w:r>
        <w:rPr>
          <w:rFonts w:cstheme="minorHAnsi" w:hint="eastAsia"/>
          <w:bCs/>
          <w:color w:val="444444"/>
          <w:sz w:val="18"/>
          <w:szCs w:val="18"/>
        </w:rPr>
        <w:t xml:space="preserve">We called </w:t>
      </w:r>
      <w:r>
        <w:rPr>
          <w:rFonts w:cstheme="minorHAnsi"/>
          <w:bCs/>
          <w:color w:val="444444"/>
          <w:sz w:val="18"/>
          <w:szCs w:val="18"/>
        </w:rPr>
        <w:t>Wang Ping</w:t>
      </w:r>
      <w:del w:id="27" w:author="Office" w:date="2020-10-05T03:35:00Z">
        <w:r w:rsidDel="005666D8">
          <w:rPr>
            <w:rFonts w:cstheme="minorHAnsi" w:hint="eastAsia"/>
            <w:bCs/>
            <w:color w:val="444444"/>
            <w:sz w:val="18"/>
            <w:szCs w:val="18"/>
          </w:rPr>
          <w:delText>, and h</w:delText>
        </w:r>
      </w:del>
      <w:ins w:id="28" w:author="Office" w:date="2020-10-05T03:35:00Z">
        <w:r w:rsidR="005666D8">
          <w:rPr>
            <w:rFonts w:cstheme="minorHAnsi"/>
            <w:bCs/>
            <w:color w:val="444444"/>
            <w:sz w:val="18"/>
            <w:szCs w:val="18"/>
          </w:rPr>
          <w:t>. H</w:t>
        </w:r>
      </w:ins>
      <w:r>
        <w:rPr>
          <w:rFonts w:cstheme="minorHAnsi" w:hint="eastAsia"/>
          <w:bCs/>
          <w:color w:val="444444"/>
          <w:sz w:val="18"/>
          <w:szCs w:val="18"/>
        </w:rPr>
        <w:t>e</w:t>
      </w:r>
      <w:r>
        <w:rPr>
          <w:rFonts w:cstheme="minorHAnsi"/>
          <w:bCs/>
          <w:color w:val="444444"/>
          <w:sz w:val="18"/>
          <w:szCs w:val="18"/>
        </w:rPr>
        <w:t> said </w:t>
      </w:r>
      <w:r w:rsidR="005306D8">
        <w:rPr>
          <w:rFonts w:cstheme="minorHAnsi"/>
          <w:bCs/>
          <w:color w:val="444444"/>
          <w:sz w:val="18"/>
          <w:szCs w:val="18"/>
        </w:rPr>
        <w:t>it was common to apply pesticide</w:t>
      </w:r>
      <w:ins w:id="29" w:author="Office" w:date="2020-10-05T03:40:00Z">
        <w:r w:rsidR="005666D8">
          <w:rPr>
            <w:rFonts w:cstheme="minorHAnsi"/>
            <w:bCs/>
            <w:color w:val="444444"/>
            <w:sz w:val="18"/>
            <w:szCs w:val="18"/>
          </w:rPr>
          <w:t>s</w:t>
        </w:r>
      </w:ins>
      <w:r w:rsidR="005306D8">
        <w:rPr>
          <w:rFonts w:cstheme="minorHAnsi"/>
          <w:bCs/>
          <w:color w:val="444444"/>
          <w:sz w:val="18"/>
          <w:szCs w:val="18"/>
        </w:rPr>
        <w:t xml:space="preserve"> and fertilizer</w:t>
      </w:r>
      <w:ins w:id="30" w:author="Office" w:date="2020-10-05T03:40:00Z">
        <w:r w:rsidR="005666D8">
          <w:rPr>
            <w:rFonts w:cstheme="minorHAnsi"/>
            <w:bCs/>
            <w:color w:val="444444"/>
            <w:sz w:val="18"/>
            <w:szCs w:val="18"/>
          </w:rPr>
          <w:t>s</w:t>
        </w:r>
      </w:ins>
      <w:r w:rsidR="005306D8">
        <w:rPr>
          <w:rFonts w:cstheme="minorHAnsi"/>
          <w:bCs/>
          <w:color w:val="444444"/>
          <w:sz w:val="18"/>
          <w:szCs w:val="18"/>
        </w:rPr>
        <w:t xml:space="preserve"> in his vill</w:t>
      </w:r>
      <w:del w:id="31" w:author="Office" w:date="2020-10-05T03:35:00Z">
        <w:r w:rsidR="005306D8" w:rsidDel="005666D8">
          <w:rPr>
            <w:rFonts w:cstheme="minorHAnsi"/>
            <w:bCs/>
            <w:color w:val="444444"/>
            <w:sz w:val="18"/>
            <w:szCs w:val="18"/>
          </w:rPr>
          <w:delText>i</w:delText>
        </w:r>
      </w:del>
      <w:r w:rsidR="005306D8">
        <w:rPr>
          <w:rFonts w:cstheme="minorHAnsi"/>
          <w:bCs/>
          <w:color w:val="444444"/>
          <w:sz w:val="18"/>
          <w:szCs w:val="18"/>
        </w:rPr>
        <w:t>age</w:t>
      </w:r>
      <w:r>
        <w:rPr>
          <w:rFonts w:cstheme="minorHAnsi"/>
          <w:bCs/>
          <w:color w:val="444444"/>
          <w:sz w:val="18"/>
          <w:szCs w:val="18"/>
        </w:rPr>
        <w:t>.</w:t>
      </w:r>
      <w:r w:rsidR="005306D8">
        <w:rPr>
          <w:rFonts w:cstheme="minorHAnsi"/>
          <w:bCs/>
          <w:color w:val="444444"/>
          <w:sz w:val="18"/>
          <w:szCs w:val="18"/>
        </w:rPr>
        <w:t xml:space="preserve"> </w:t>
      </w:r>
      <w:r>
        <w:rPr>
          <w:rFonts w:cstheme="minorHAnsi" w:hint="eastAsia"/>
          <w:bCs/>
          <w:color w:val="444444"/>
          <w:sz w:val="18"/>
          <w:szCs w:val="18"/>
        </w:rPr>
        <w:t>H</w:t>
      </w:r>
      <w:r>
        <w:rPr>
          <w:rFonts w:cstheme="minorHAnsi"/>
          <w:bCs/>
          <w:color w:val="444444"/>
          <w:sz w:val="18"/>
          <w:szCs w:val="18"/>
        </w:rPr>
        <w:t>e found that there were </w:t>
      </w:r>
      <w:r>
        <w:rPr>
          <w:rFonts w:cstheme="minorHAnsi" w:hint="eastAsia"/>
          <w:bCs/>
          <w:color w:val="444444"/>
          <w:sz w:val="18"/>
          <w:szCs w:val="18"/>
        </w:rPr>
        <w:t>indeed</w:t>
      </w:r>
      <w:r>
        <w:rPr>
          <w:rFonts w:cstheme="minorHAnsi"/>
          <w:bCs/>
          <w:color w:val="444444"/>
          <w:sz w:val="18"/>
          <w:szCs w:val="18"/>
        </w:rPr>
        <w:t> fewer earthworms in the </w:t>
      </w:r>
      <w:r>
        <w:rPr>
          <w:rFonts w:cstheme="minorHAnsi" w:hint="eastAsia"/>
          <w:bCs/>
          <w:color w:val="444444"/>
          <w:sz w:val="18"/>
          <w:szCs w:val="18"/>
        </w:rPr>
        <w:t>soil</w:t>
      </w:r>
      <w:r w:rsidR="005306D8">
        <w:rPr>
          <w:rFonts w:cstheme="minorHAnsi"/>
          <w:bCs/>
          <w:color w:val="444444"/>
          <w:sz w:val="18"/>
          <w:szCs w:val="18"/>
        </w:rPr>
        <w:t xml:space="preserve"> than before</w:t>
      </w:r>
      <w:r>
        <w:rPr>
          <w:rFonts w:cstheme="minorHAnsi"/>
          <w:bCs/>
          <w:color w:val="444444"/>
          <w:sz w:val="18"/>
          <w:szCs w:val="18"/>
        </w:rPr>
        <w:t>. </w:t>
      </w:r>
      <w:ins w:id="32" w:author="Rachel" w:date="2020-10-05T09:40:00Z">
        <w:r w:rsidR="000514C7">
          <w:rPr>
            <w:rFonts w:cstheme="minorHAnsi"/>
            <w:bCs/>
            <w:color w:val="444444"/>
            <w:sz w:val="18"/>
            <w:szCs w:val="18"/>
          </w:rPr>
          <w:t>(</w:t>
        </w:r>
        <w:r w:rsidR="000514C7">
          <w:rPr>
            <w:rFonts w:cstheme="minorHAnsi" w:hint="eastAsia"/>
            <w:bCs/>
            <w:color w:val="444444"/>
            <w:sz w:val="18"/>
            <w:szCs w:val="18"/>
          </w:rPr>
          <w:t>逻辑</w:t>
        </w:r>
      </w:ins>
      <w:ins w:id="33" w:author="Rachel" w:date="2020-10-05T09:42:00Z">
        <w:r w:rsidR="000514C7">
          <w:rPr>
            <w:rFonts w:cstheme="minorHAnsi" w:hint="eastAsia"/>
            <w:bCs/>
            <w:color w:val="444444"/>
            <w:sz w:val="18"/>
            <w:szCs w:val="18"/>
          </w:rPr>
          <w:t>推理</w:t>
        </w:r>
      </w:ins>
      <w:ins w:id="34" w:author="Rachel" w:date="2020-10-05T09:40:00Z">
        <w:r w:rsidR="000514C7">
          <w:rPr>
            <w:rFonts w:cstheme="minorHAnsi"/>
            <w:bCs/>
            <w:color w:val="444444"/>
            <w:sz w:val="18"/>
            <w:szCs w:val="18"/>
          </w:rPr>
          <w:t>顺序</w:t>
        </w:r>
      </w:ins>
      <w:ins w:id="35" w:author="Rachel" w:date="2020-10-05T09:42:00Z">
        <w:r w:rsidR="000514C7">
          <w:rPr>
            <w:rFonts w:cstheme="minorHAnsi" w:hint="eastAsia"/>
            <w:bCs/>
            <w:color w:val="444444"/>
            <w:sz w:val="18"/>
            <w:szCs w:val="18"/>
          </w:rPr>
          <w:t>引出</w:t>
        </w:r>
        <w:r w:rsidR="000514C7">
          <w:rPr>
            <w:rFonts w:cstheme="minorHAnsi"/>
            <w:bCs/>
            <w:color w:val="444444"/>
            <w:sz w:val="18"/>
            <w:szCs w:val="18"/>
          </w:rPr>
          <w:t>设想</w:t>
        </w:r>
      </w:ins>
      <w:ins w:id="36" w:author="Rachel" w:date="2020-10-05T09:40:00Z">
        <w:r w:rsidR="000514C7">
          <w:rPr>
            <w:rFonts w:cstheme="minorHAnsi"/>
            <w:bCs/>
            <w:color w:val="444444"/>
            <w:sz w:val="18"/>
            <w:szCs w:val="18"/>
          </w:rPr>
          <w:t>)</w:t>
        </w:r>
      </w:ins>
      <w:commentRangeStart w:id="37"/>
      <w:r w:rsidR="005306D8">
        <w:rPr>
          <w:rFonts w:cstheme="minorHAnsi"/>
          <w:bCs/>
          <w:color w:val="444444"/>
          <w:sz w:val="18"/>
          <w:szCs w:val="18"/>
        </w:rPr>
        <w:t xml:space="preserve">The soil looks unhealthy and is inclined to agglomerate. </w:t>
      </w:r>
    </w:p>
    <w:p w14:paraId="2842E359" w14:textId="77777777" w:rsidR="00DA7D86" w:rsidRDefault="005306D8">
      <w:pPr>
        <w:wordWrap w:val="0"/>
        <w:spacing w:line="276" w:lineRule="auto"/>
        <w:rPr>
          <w:ins w:id="38" w:author="Office" w:date="2020-10-05T03:46:00Z"/>
          <w:rFonts w:cstheme="minorHAnsi"/>
          <w:bCs/>
          <w:color w:val="444444"/>
          <w:sz w:val="18"/>
          <w:szCs w:val="18"/>
        </w:rPr>
      </w:pPr>
      <w:r>
        <w:rPr>
          <w:rFonts w:cstheme="minorHAnsi"/>
          <w:bCs/>
          <w:color w:val="444444"/>
          <w:sz w:val="18"/>
          <w:szCs w:val="18"/>
        </w:rPr>
        <w:t>Although the vegetables seem to grow faster, there’s a high risk for vegetables to be attacked by pests and bacteria</w:t>
      </w:r>
      <w:del w:id="39" w:author="Office" w:date="2020-10-05T03:36:00Z">
        <w:r w:rsidDel="005666D8">
          <w:rPr>
            <w:rFonts w:cstheme="minorHAnsi"/>
            <w:bCs/>
            <w:color w:val="444444"/>
            <w:sz w:val="18"/>
            <w:szCs w:val="18"/>
          </w:rPr>
          <w:delText>s</w:delText>
        </w:r>
      </w:del>
      <w:r>
        <w:rPr>
          <w:rFonts w:cstheme="minorHAnsi"/>
          <w:bCs/>
          <w:color w:val="444444"/>
          <w:sz w:val="18"/>
          <w:szCs w:val="18"/>
        </w:rPr>
        <w:t xml:space="preserve">, causing a huge loss for </w:t>
      </w:r>
      <w:del w:id="40" w:author="Office" w:date="2020-10-05T03:44:00Z">
        <w:r w:rsidDel="00DE63A2">
          <w:rPr>
            <w:rFonts w:cstheme="minorHAnsi"/>
            <w:bCs/>
            <w:color w:val="444444"/>
            <w:sz w:val="18"/>
            <w:szCs w:val="18"/>
          </w:rPr>
          <w:delText>him</w:delText>
        </w:r>
      </w:del>
      <w:ins w:id="41" w:author="Office" w:date="2020-10-05T03:44:00Z">
        <w:r w:rsidR="00DE63A2">
          <w:rPr>
            <w:rFonts w:cstheme="minorHAnsi"/>
            <w:bCs/>
            <w:color w:val="444444"/>
            <w:sz w:val="18"/>
            <w:szCs w:val="18"/>
          </w:rPr>
          <w:t>Wang Ping</w:t>
        </w:r>
      </w:ins>
      <w:r>
        <w:rPr>
          <w:rFonts w:cstheme="minorHAnsi"/>
          <w:bCs/>
          <w:color w:val="444444"/>
          <w:sz w:val="18"/>
          <w:szCs w:val="18"/>
        </w:rPr>
        <w:t>.</w:t>
      </w:r>
      <w:r w:rsidR="007D115C">
        <w:rPr>
          <w:rFonts w:cstheme="minorHAnsi" w:hint="eastAsia"/>
          <w:bCs/>
          <w:color w:val="444444"/>
          <w:sz w:val="18"/>
          <w:szCs w:val="18"/>
        </w:rPr>
        <w:t xml:space="preserve"> </w:t>
      </w:r>
    </w:p>
    <w:p w14:paraId="2B434661" w14:textId="77777777" w:rsidR="00D84F3D" w:rsidRDefault="001523CB" w:rsidP="00D84F3D">
      <w:pPr>
        <w:wordWrap w:val="0"/>
        <w:spacing w:line="276" w:lineRule="auto"/>
        <w:rPr>
          <w:ins w:id="42" w:author="Rachel" w:date="2020-10-05T09:43:00Z"/>
          <w:rFonts w:cstheme="minorHAnsi"/>
          <w:bCs/>
          <w:color w:val="444444"/>
          <w:sz w:val="18"/>
          <w:szCs w:val="18"/>
        </w:rPr>
      </w:pPr>
      <w:del w:id="43" w:author="Office" w:date="2020-10-05T03:36:00Z">
        <w:r w:rsidDel="005666D8">
          <w:rPr>
            <w:rFonts w:cstheme="minorHAnsi"/>
            <w:bCs/>
            <w:color w:val="444444"/>
            <w:sz w:val="18"/>
            <w:szCs w:val="18"/>
          </w:rPr>
          <w:delText>The p</w:delText>
        </w:r>
      </w:del>
      <w:ins w:id="44" w:author="Office" w:date="2020-10-05T03:36:00Z">
        <w:r w:rsidR="005666D8">
          <w:rPr>
            <w:rFonts w:cstheme="minorHAnsi"/>
            <w:bCs/>
            <w:color w:val="444444"/>
            <w:sz w:val="18"/>
            <w:szCs w:val="18"/>
          </w:rPr>
          <w:t>P</w:t>
        </w:r>
      </w:ins>
      <w:r>
        <w:rPr>
          <w:rFonts w:cstheme="minorHAnsi"/>
          <w:bCs/>
          <w:color w:val="444444"/>
          <w:sz w:val="18"/>
          <w:szCs w:val="18"/>
        </w:rPr>
        <w:t>esticide</w:t>
      </w:r>
      <w:ins w:id="45" w:author="Office" w:date="2020-10-05T03:36:00Z">
        <w:r w:rsidR="005666D8">
          <w:rPr>
            <w:rFonts w:cstheme="minorHAnsi"/>
            <w:bCs/>
            <w:color w:val="444444"/>
            <w:sz w:val="18"/>
            <w:szCs w:val="18"/>
          </w:rPr>
          <w:t>s</w:t>
        </w:r>
      </w:ins>
      <w:r>
        <w:rPr>
          <w:rFonts w:cstheme="minorHAnsi"/>
          <w:bCs/>
          <w:color w:val="444444"/>
          <w:sz w:val="18"/>
          <w:szCs w:val="18"/>
        </w:rPr>
        <w:t xml:space="preserve"> and fertilizer</w:t>
      </w:r>
      <w:ins w:id="46" w:author="Office" w:date="2020-10-05T03:36:00Z">
        <w:r w:rsidR="005666D8">
          <w:rPr>
            <w:rFonts w:cstheme="minorHAnsi"/>
            <w:bCs/>
            <w:color w:val="444444"/>
            <w:sz w:val="18"/>
            <w:szCs w:val="18"/>
          </w:rPr>
          <w:t>s</w:t>
        </w:r>
      </w:ins>
      <w:r>
        <w:rPr>
          <w:rFonts w:cstheme="minorHAnsi"/>
          <w:bCs/>
          <w:color w:val="444444"/>
          <w:sz w:val="18"/>
          <w:szCs w:val="18"/>
        </w:rPr>
        <w:t xml:space="preserve"> contain lots of heavy metals. </w:t>
      </w:r>
      <w:ins w:id="47" w:author="Rachel" w:date="2020-10-05T09:43:00Z">
        <w:r w:rsidR="00D84F3D">
          <w:rPr>
            <w:rFonts w:cstheme="minorHAnsi" w:hint="eastAsia"/>
            <w:bCs/>
            <w:color w:val="444444"/>
            <w:sz w:val="18"/>
            <w:szCs w:val="18"/>
          </w:rPr>
          <w:t>（原因：</w:t>
        </w:r>
        <w:r w:rsidR="00D84F3D">
          <w:rPr>
            <w:rFonts w:cstheme="minorHAnsi"/>
            <w:bCs/>
            <w:color w:val="444444"/>
            <w:sz w:val="18"/>
            <w:szCs w:val="18"/>
          </w:rPr>
          <w:t>恶性循环</w:t>
        </w:r>
        <w:r w:rsidR="00D84F3D">
          <w:rPr>
            <w:rFonts w:cstheme="minorHAnsi" w:hint="eastAsia"/>
            <w:bCs/>
            <w:color w:val="444444"/>
            <w:sz w:val="18"/>
            <w:szCs w:val="18"/>
          </w:rPr>
          <w:t>购买</w:t>
        </w:r>
        <w:r w:rsidR="00D84F3D">
          <w:rPr>
            <w:rFonts w:cstheme="minorHAnsi"/>
            <w:bCs/>
            <w:color w:val="444444"/>
            <w:sz w:val="18"/>
            <w:szCs w:val="18"/>
          </w:rPr>
          <w:t>金钱和蔬菜卖不好</w:t>
        </w:r>
        <w:r w:rsidR="00D84F3D">
          <w:rPr>
            <w:rFonts w:cstheme="minorHAnsi" w:hint="eastAsia"/>
            <w:bCs/>
            <w:color w:val="444444"/>
            <w:sz w:val="18"/>
            <w:szCs w:val="18"/>
          </w:rPr>
          <w:t>）</w:t>
        </w:r>
      </w:ins>
    </w:p>
    <w:p w14:paraId="2448AD36" w14:textId="77777777" w:rsidR="00190337" w:rsidRPr="00D84F3D" w:rsidRDefault="00190337">
      <w:pPr>
        <w:wordWrap w:val="0"/>
        <w:spacing w:line="276" w:lineRule="auto"/>
        <w:rPr>
          <w:ins w:id="48" w:author="Office" w:date="2020-10-05T03:47:00Z"/>
          <w:rFonts w:cstheme="minorHAnsi"/>
          <w:bCs/>
          <w:color w:val="444444"/>
          <w:sz w:val="18"/>
          <w:szCs w:val="18"/>
        </w:rPr>
      </w:pPr>
    </w:p>
    <w:commentRangeEnd w:id="37"/>
    <w:p w14:paraId="0F65453C" w14:textId="63236397" w:rsidR="00F61F1B" w:rsidRPr="00D84F3D" w:rsidRDefault="00190337">
      <w:pPr>
        <w:wordWrap w:val="0"/>
        <w:spacing w:line="276" w:lineRule="auto"/>
        <w:rPr>
          <w:rFonts w:cstheme="minorHAnsi"/>
          <w:bCs/>
          <w:color w:val="444444"/>
          <w:sz w:val="18"/>
          <w:szCs w:val="18"/>
        </w:rPr>
      </w:pPr>
      <w:ins w:id="49" w:author="Office" w:date="2020-10-05T03:47:00Z">
        <w:r>
          <w:rPr>
            <w:rStyle w:val="af0"/>
          </w:rPr>
          <w:commentReference w:id="37"/>
        </w:r>
      </w:ins>
      <w:r w:rsidR="001523CB">
        <w:rPr>
          <w:rFonts w:cstheme="minorHAnsi"/>
          <w:bCs/>
          <w:color w:val="444444"/>
          <w:sz w:val="18"/>
          <w:szCs w:val="18"/>
        </w:rPr>
        <w:t xml:space="preserve">We </w:t>
      </w:r>
      <w:del w:id="50" w:author="Office" w:date="2020-10-05T03:38:00Z">
        <w:r w:rsidR="001523CB" w:rsidDel="005666D8">
          <w:rPr>
            <w:rFonts w:cstheme="minorHAnsi"/>
            <w:bCs/>
            <w:color w:val="444444"/>
            <w:sz w:val="18"/>
            <w:szCs w:val="18"/>
          </w:rPr>
          <w:delText xml:space="preserve">think </w:delText>
        </w:r>
      </w:del>
      <w:ins w:id="51" w:author="Office" w:date="2020-10-05T03:38:00Z">
        <w:r w:rsidR="005666D8">
          <w:rPr>
            <w:rFonts w:cstheme="minorHAnsi"/>
            <w:bCs/>
            <w:color w:val="444444"/>
            <w:sz w:val="18"/>
            <w:szCs w:val="18"/>
          </w:rPr>
          <w:t xml:space="preserve">assume </w:t>
        </w:r>
      </w:ins>
      <w:r w:rsidR="001523CB">
        <w:rPr>
          <w:rFonts w:cstheme="minorHAnsi"/>
          <w:bCs/>
          <w:color w:val="444444"/>
          <w:sz w:val="18"/>
          <w:szCs w:val="18"/>
        </w:rPr>
        <w:t xml:space="preserve">there </w:t>
      </w:r>
      <w:del w:id="52" w:author="Office" w:date="2020-10-05T03:38:00Z">
        <w:r w:rsidR="001523CB" w:rsidDel="005666D8">
          <w:rPr>
            <w:rFonts w:cstheme="minorHAnsi"/>
            <w:bCs/>
            <w:color w:val="444444"/>
            <w:sz w:val="18"/>
            <w:szCs w:val="18"/>
          </w:rPr>
          <w:delText>must be</w:delText>
        </w:r>
      </w:del>
      <w:ins w:id="53" w:author="Office" w:date="2020-10-05T03:38:00Z">
        <w:r w:rsidR="005666D8">
          <w:rPr>
            <w:rFonts w:cstheme="minorHAnsi"/>
            <w:bCs/>
            <w:color w:val="444444"/>
            <w:sz w:val="18"/>
            <w:szCs w:val="18"/>
          </w:rPr>
          <w:t>were</w:t>
        </w:r>
      </w:ins>
      <w:r w:rsidR="001523CB">
        <w:rPr>
          <w:rFonts w:cstheme="minorHAnsi"/>
          <w:bCs/>
          <w:color w:val="444444"/>
          <w:sz w:val="18"/>
          <w:szCs w:val="18"/>
        </w:rPr>
        <w:t xml:space="preserve"> some relations between heavy metals, earthworms and soil. </w:t>
      </w:r>
      <w:r w:rsidR="005306D8">
        <w:rPr>
          <w:rFonts w:cstheme="minorHAnsi"/>
          <w:bCs/>
          <w:color w:val="444444"/>
          <w:sz w:val="18"/>
          <w:szCs w:val="18"/>
        </w:rPr>
        <w:t xml:space="preserve">This little </w:t>
      </w:r>
      <w:del w:id="54" w:author="Office" w:date="2020-10-05T03:38:00Z">
        <w:r w:rsidR="005306D8" w:rsidDel="005666D8">
          <w:rPr>
            <w:rFonts w:cstheme="minorHAnsi"/>
            <w:bCs/>
            <w:color w:val="444444"/>
            <w:sz w:val="18"/>
            <w:szCs w:val="18"/>
          </w:rPr>
          <w:delText xml:space="preserve">thing </w:delText>
        </w:r>
      </w:del>
      <w:ins w:id="55" w:author="Office" w:date="2020-10-05T03:38:00Z">
        <w:r w:rsidR="005666D8">
          <w:rPr>
            <w:rFonts w:cstheme="minorHAnsi"/>
            <w:bCs/>
            <w:color w:val="444444"/>
            <w:sz w:val="18"/>
            <w:szCs w:val="18"/>
          </w:rPr>
          <w:t xml:space="preserve">assumption </w:t>
        </w:r>
      </w:ins>
      <w:r w:rsidR="005306D8">
        <w:rPr>
          <w:rFonts w:cstheme="minorHAnsi"/>
          <w:bCs/>
          <w:color w:val="444444"/>
          <w:sz w:val="18"/>
          <w:szCs w:val="18"/>
        </w:rPr>
        <w:t>inspired</w:t>
      </w:r>
      <w:r w:rsidR="007D115C">
        <w:rPr>
          <w:rFonts w:cstheme="minorHAnsi"/>
          <w:bCs/>
          <w:color w:val="444444"/>
          <w:sz w:val="18"/>
          <w:szCs w:val="18"/>
        </w:rPr>
        <w:t> </w:t>
      </w:r>
      <w:r w:rsidR="001523CB">
        <w:rPr>
          <w:rFonts w:cstheme="minorHAnsi"/>
          <w:bCs/>
          <w:color w:val="444444"/>
          <w:sz w:val="18"/>
          <w:szCs w:val="18"/>
        </w:rPr>
        <w:t xml:space="preserve">us </w:t>
      </w:r>
      <w:r w:rsidR="007D115C">
        <w:rPr>
          <w:rFonts w:cstheme="minorHAnsi" w:hint="eastAsia"/>
          <w:bCs/>
          <w:color w:val="444444"/>
          <w:sz w:val="18"/>
          <w:szCs w:val="18"/>
        </w:rPr>
        <w:t>to</w:t>
      </w:r>
      <w:r w:rsidR="007D115C">
        <w:rPr>
          <w:rFonts w:cstheme="minorHAnsi"/>
          <w:bCs/>
          <w:color w:val="444444"/>
          <w:sz w:val="18"/>
          <w:szCs w:val="18"/>
        </w:rPr>
        <w:t> us</w:t>
      </w:r>
      <w:r w:rsidR="007D115C">
        <w:rPr>
          <w:rFonts w:cstheme="minorHAnsi" w:hint="eastAsia"/>
          <w:bCs/>
          <w:color w:val="444444"/>
          <w:sz w:val="18"/>
          <w:szCs w:val="18"/>
        </w:rPr>
        <w:t>e</w:t>
      </w:r>
      <w:r w:rsidR="007D115C">
        <w:rPr>
          <w:rFonts w:cstheme="minorHAnsi"/>
          <w:bCs/>
          <w:color w:val="444444"/>
          <w:sz w:val="18"/>
          <w:szCs w:val="18"/>
        </w:rPr>
        <w:t> earthworms to</w:t>
      </w:r>
      <w:r w:rsidR="007D115C">
        <w:rPr>
          <w:rFonts w:cstheme="minorHAnsi" w:hint="eastAsia"/>
          <w:bCs/>
          <w:color w:val="444444"/>
          <w:sz w:val="18"/>
          <w:szCs w:val="18"/>
        </w:rPr>
        <w:t xml:space="preserve"> </w:t>
      </w:r>
      <w:del w:id="56" w:author="Office" w:date="2020-10-05T03:38:00Z">
        <w:r w:rsidR="007D115C" w:rsidDel="005666D8">
          <w:rPr>
            <w:rFonts w:cstheme="minorHAnsi" w:hint="eastAsia"/>
            <w:bCs/>
            <w:color w:val="444444"/>
            <w:sz w:val="18"/>
            <w:szCs w:val="18"/>
          </w:rPr>
          <w:delText>protect</w:delText>
        </w:r>
        <w:r w:rsidR="007D115C" w:rsidDel="005666D8">
          <w:rPr>
            <w:rFonts w:cstheme="minorHAnsi"/>
            <w:bCs/>
            <w:color w:val="444444"/>
            <w:sz w:val="18"/>
            <w:szCs w:val="18"/>
          </w:rPr>
          <w:delText> </w:delText>
        </w:r>
      </w:del>
      <w:ins w:id="57" w:author="Office" w:date="2020-10-05T03:38:00Z">
        <w:r w:rsidR="005666D8">
          <w:rPr>
            <w:rFonts w:cstheme="minorHAnsi"/>
            <w:bCs/>
            <w:color w:val="444444"/>
            <w:sz w:val="18"/>
            <w:szCs w:val="18"/>
          </w:rPr>
          <w:t>improve </w:t>
        </w:r>
      </w:ins>
      <w:r w:rsidR="007D115C">
        <w:rPr>
          <w:rFonts w:cstheme="minorHAnsi"/>
          <w:bCs/>
          <w:color w:val="444444"/>
          <w:sz w:val="18"/>
          <w:szCs w:val="18"/>
        </w:rPr>
        <w:t>the</w:t>
      </w:r>
      <w:r w:rsidR="007D115C">
        <w:rPr>
          <w:rFonts w:cstheme="minorHAnsi" w:hint="eastAsia"/>
          <w:bCs/>
          <w:color w:val="444444"/>
          <w:sz w:val="18"/>
          <w:szCs w:val="18"/>
        </w:rPr>
        <w:t xml:space="preserve"> heavy metal contaminated</w:t>
      </w:r>
      <w:r w:rsidR="007D115C">
        <w:rPr>
          <w:rFonts w:cstheme="minorHAnsi"/>
          <w:bCs/>
          <w:color w:val="444444"/>
          <w:sz w:val="18"/>
          <w:szCs w:val="18"/>
        </w:rPr>
        <w:t> </w:t>
      </w:r>
      <w:r w:rsidR="007D115C">
        <w:rPr>
          <w:rFonts w:cstheme="minorHAnsi" w:hint="eastAsia"/>
          <w:bCs/>
          <w:color w:val="444444"/>
          <w:sz w:val="18"/>
          <w:szCs w:val="18"/>
        </w:rPr>
        <w:t>farmlands</w:t>
      </w:r>
      <w:r w:rsidR="007D115C">
        <w:rPr>
          <w:rFonts w:cstheme="minorHAnsi"/>
          <w:bCs/>
          <w:color w:val="444444"/>
          <w:sz w:val="18"/>
          <w:szCs w:val="18"/>
        </w:rPr>
        <w:t>.</w:t>
      </w:r>
      <w:r w:rsidR="007D115C">
        <w:rPr>
          <w:rFonts w:cstheme="minorHAnsi" w:hint="eastAsia"/>
          <w:bCs/>
          <w:color w:val="444444"/>
          <w:sz w:val="18"/>
          <w:szCs w:val="18"/>
        </w:rPr>
        <w:t xml:space="preserve"> </w:t>
      </w:r>
      <w:r w:rsidR="007D115C" w:rsidRPr="00D84F3D">
        <w:rPr>
          <w:rFonts w:cstheme="minorHAnsi" w:hint="eastAsia"/>
          <w:bCs/>
          <w:color w:val="444444"/>
          <w:sz w:val="18"/>
          <w:szCs w:val="18"/>
          <w:highlight w:val="yellow"/>
          <w:rPrChange w:id="58" w:author="Rachel" w:date="2020-10-05T09:44:00Z">
            <w:rPr>
              <w:rFonts w:cstheme="minorHAnsi" w:hint="eastAsia"/>
              <w:bCs/>
              <w:color w:val="444444"/>
              <w:sz w:val="18"/>
              <w:szCs w:val="18"/>
            </w:rPr>
          </w:rPrChange>
        </w:rPr>
        <w:t>We do really want to help peasant</w:t>
      </w:r>
      <w:ins w:id="59" w:author="Office" w:date="2020-10-05T03:39:00Z">
        <w:r w:rsidR="005666D8" w:rsidRPr="00D84F3D">
          <w:rPr>
            <w:rFonts w:cstheme="minorHAnsi"/>
            <w:bCs/>
            <w:color w:val="444444"/>
            <w:sz w:val="18"/>
            <w:szCs w:val="18"/>
            <w:highlight w:val="yellow"/>
            <w:rPrChange w:id="60" w:author="Rachel" w:date="2020-10-05T09:44:00Z">
              <w:rPr>
                <w:rFonts w:cstheme="minorHAnsi"/>
                <w:bCs/>
                <w:color w:val="444444"/>
                <w:sz w:val="18"/>
                <w:szCs w:val="18"/>
              </w:rPr>
            </w:rPrChange>
          </w:rPr>
          <w:t>s,</w:t>
        </w:r>
      </w:ins>
      <w:r w:rsidR="007D115C" w:rsidRPr="00D84F3D">
        <w:rPr>
          <w:rFonts w:cstheme="minorHAnsi" w:hint="eastAsia"/>
          <w:bCs/>
          <w:color w:val="444444"/>
          <w:sz w:val="18"/>
          <w:szCs w:val="18"/>
          <w:highlight w:val="yellow"/>
          <w:rPrChange w:id="61" w:author="Rachel" w:date="2020-10-05T09:44:00Z">
            <w:rPr>
              <w:rFonts w:cstheme="minorHAnsi" w:hint="eastAsia"/>
              <w:bCs/>
              <w:color w:val="444444"/>
              <w:sz w:val="18"/>
              <w:szCs w:val="18"/>
            </w:rPr>
          </w:rPrChange>
        </w:rPr>
        <w:t xml:space="preserve"> like Wang Ping</w:t>
      </w:r>
      <w:ins w:id="62" w:author="Office" w:date="2020-10-05T03:39:00Z">
        <w:r w:rsidR="005666D8" w:rsidRPr="00D84F3D">
          <w:rPr>
            <w:rFonts w:cstheme="minorHAnsi"/>
            <w:bCs/>
            <w:color w:val="444444"/>
            <w:sz w:val="18"/>
            <w:szCs w:val="18"/>
            <w:highlight w:val="yellow"/>
            <w:rPrChange w:id="63" w:author="Rachel" w:date="2020-10-05T09:44:00Z">
              <w:rPr>
                <w:rFonts w:cstheme="minorHAnsi"/>
                <w:bCs/>
                <w:color w:val="444444"/>
                <w:sz w:val="18"/>
                <w:szCs w:val="18"/>
              </w:rPr>
            </w:rPrChange>
          </w:rPr>
          <w:t>,</w:t>
        </w:r>
      </w:ins>
      <w:r w:rsidR="007D115C" w:rsidRPr="00D84F3D">
        <w:rPr>
          <w:rFonts w:cstheme="minorHAnsi" w:hint="eastAsia"/>
          <w:bCs/>
          <w:color w:val="444444"/>
          <w:sz w:val="18"/>
          <w:szCs w:val="18"/>
          <w:highlight w:val="yellow"/>
          <w:rPrChange w:id="64" w:author="Rachel" w:date="2020-10-05T09:44:00Z">
            <w:rPr>
              <w:rFonts w:cstheme="minorHAnsi" w:hint="eastAsia"/>
              <w:bCs/>
              <w:color w:val="444444"/>
              <w:sz w:val="18"/>
              <w:szCs w:val="18"/>
            </w:rPr>
          </w:rPrChange>
        </w:rPr>
        <w:t xml:space="preserve"> reduce the </w:t>
      </w:r>
      <w:ins w:id="65" w:author="Office" w:date="2020-10-05T03:39:00Z">
        <w:r w:rsidR="005666D8" w:rsidRPr="00D84F3D">
          <w:rPr>
            <w:rFonts w:cstheme="minorHAnsi"/>
            <w:bCs/>
            <w:color w:val="444444"/>
            <w:sz w:val="18"/>
            <w:szCs w:val="18"/>
            <w:highlight w:val="yellow"/>
            <w:rPrChange w:id="66" w:author="Rachel" w:date="2020-10-05T09:44:00Z">
              <w:rPr>
                <w:rFonts w:cstheme="minorHAnsi"/>
                <w:bCs/>
                <w:color w:val="444444"/>
                <w:sz w:val="18"/>
                <w:szCs w:val="18"/>
              </w:rPr>
            </w:rPrChange>
          </w:rPr>
          <w:t xml:space="preserve">economic </w:t>
        </w:r>
      </w:ins>
      <w:r w:rsidR="007D115C" w:rsidRPr="00D84F3D">
        <w:rPr>
          <w:rFonts w:cstheme="minorHAnsi" w:hint="eastAsia"/>
          <w:bCs/>
          <w:color w:val="444444"/>
          <w:sz w:val="18"/>
          <w:szCs w:val="18"/>
          <w:highlight w:val="yellow"/>
          <w:rPrChange w:id="67" w:author="Rachel" w:date="2020-10-05T09:44:00Z">
            <w:rPr>
              <w:rFonts w:cstheme="minorHAnsi" w:hint="eastAsia"/>
              <w:bCs/>
              <w:color w:val="444444"/>
              <w:sz w:val="18"/>
              <w:szCs w:val="18"/>
            </w:rPr>
          </w:rPrChange>
        </w:rPr>
        <w:t>loss.</w:t>
      </w:r>
    </w:p>
    <w:p w14:paraId="3B1DBF5A"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5979CF48" wp14:editId="3111EF20">
            <wp:extent cx="1873250" cy="1092200"/>
            <wp:effectExtent l="0" t="0" r="0" b="0"/>
            <wp:docPr id="4" name="图片 4" descr="F:\Betris呀\iGEM\wiki\照片\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Betris呀\iGEM\wiki\照片\2-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873250" cy="1092200"/>
                    </a:xfrm>
                    <a:prstGeom prst="rect">
                      <a:avLst/>
                    </a:prstGeom>
                    <a:noFill/>
                    <a:ln>
                      <a:noFill/>
                    </a:ln>
                  </pic:spPr>
                </pic:pic>
              </a:graphicData>
            </a:graphic>
          </wp:inline>
        </w:drawing>
      </w:r>
    </w:p>
    <w:p w14:paraId="7F42AE24" w14:textId="3EC5F946" w:rsidR="00F61F1B" w:rsidRDefault="005306D8">
      <w:pPr>
        <w:spacing w:line="276" w:lineRule="auto"/>
        <w:rPr>
          <w:rFonts w:cstheme="minorHAnsi"/>
          <w:b/>
          <w:bCs/>
          <w:color w:val="000000"/>
          <w:szCs w:val="21"/>
          <w:shd w:val="clear" w:color="auto" w:fill="FFFFFF"/>
        </w:rPr>
      </w:pPr>
      <w:r>
        <w:rPr>
          <w:rFonts w:cstheme="minorHAnsi"/>
          <w:b/>
          <w:bCs/>
          <w:color w:val="000000"/>
          <w:szCs w:val="21"/>
          <w:shd w:val="clear" w:color="auto" w:fill="FFFFFF"/>
        </w:rPr>
        <w:t xml:space="preserve">Children suffering from lead </w:t>
      </w:r>
      <w:commentRangeStart w:id="68"/>
      <w:r>
        <w:rPr>
          <w:rFonts w:cstheme="minorHAnsi"/>
          <w:b/>
          <w:bCs/>
          <w:color w:val="000000"/>
          <w:szCs w:val="21"/>
          <w:shd w:val="clear" w:color="auto" w:fill="FFFFFF"/>
        </w:rPr>
        <w:t>poisoning</w:t>
      </w:r>
      <w:commentRangeEnd w:id="68"/>
      <w:r w:rsidR="00190337">
        <w:rPr>
          <w:rStyle w:val="af0"/>
        </w:rPr>
        <w:commentReference w:id="68"/>
      </w:r>
      <w:ins w:id="69" w:author="Office" w:date="2020-10-05T03:52:00Z">
        <w:r w:rsidR="00190337">
          <w:rPr>
            <w:rFonts w:cstheme="minorHAnsi"/>
            <w:b/>
            <w:bCs/>
            <w:color w:val="000000"/>
            <w:szCs w:val="21"/>
            <w:shd w:val="clear" w:color="auto" w:fill="FFFFFF"/>
          </w:rPr>
          <w:t xml:space="preserve">  </w:t>
        </w:r>
      </w:ins>
    </w:p>
    <w:p w14:paraId="2BF14E29" w14:textId="7358286B" w:rsidR="00C469DA" w:rsidRDefault="00190337" w:rsidP="00C469DA">
      <w:pPr>
        <w:spacing w:line="276" w:lineRule="auto"/>
        <w:ind w:left="270" w:hangingChars="150" w:hanging="270"/>
        <w:jc w:val="left"/>
        <w:rPr>
          <w:rFonts w:cstheme="minorHAnsi"/>
          <w:bCs/>
          <w:color w:val="444444"/>
          <w:sz w:val="18"/>
          <w:szCs w:val="18"/>
        </w:rPr>
      </w:pPr>
      <w:ins w:id="70" w:author="Office" w:date="2020-10-05T03:48:00Z">
        <w:r>
          <w:rPr>
            <w:rFonts w:cstheme="minorHAnsi" w:hint="eastAsia"/>
            <w:bCs/>
            <w:color w:val="444444"/>
            <w:sz w:val="18"/>
            <w:szCs w:val="18"/>
          </w:rPr>
          <w:t>We</w:t>
        </w:r>
        <w:r>
          <w:rPr>
            <w:rFonts w:cstheme="minorHAnsi"/>
            <w:bCs/>
            <w:color w:val="444444"/>
            <w:sz w:val="18"/>
            <w:szCs w:val="18"/>
          </w:rPr>
          <w:t xml:space="preserve"> felt shocked at</w:t>
        </w:r>
      </w:ins>
      <w:del w:id="71" w:author="Office" w:date="2020-10-05T03:49:00Z">
        <w:r w:rsidR="001523CB" w:rsidDel="00190337">
          <w:rPr>
            <w:rFonts w:cstheme="minorHAnsi"/>
            <w:bCs/>
            <w:color w:val="444444"/>
            <w:sz w:val="18"/>
            <w:szCs w:val="18"/>
          </w:rPr>
          <w:delText>Just</w:delText>
        </w:r>
      </w:del>
      <w:r w:rsidR="001523CB">
        <w:rPr>
          <w:rFonts w:cstheme="minorHAnsi"/>
          <w:bCs/>
          <w:color w:val="444444"/>
          <w:sz w:val="18"/>
          <w:szCs w:val="18"/>
        </w:rPr>
        <w:t xml:space="preserve"> a glimpse of a piece of news, </w:t>
      </w:r>
      <w:r w:rsidR="00C469DA" w:rsidRPr="005A48DC">
        <w:rPr>
          <w:rFonts w:cstheme="minorHAnsi"/>
          <w:bCs/>
          <w:i/>
          <w:iCs/>
          <w:color w:val="444444"/>
          <w:sz w:val="18"/>
          <w:szCs w:val="18"/>
        </w:rPr>
        <w:t xml:space="preserve">Children suffering from lead poisoning </w:t>
      </w:r>
      <w:r w:rsidR="00C469DA" w:rsidRPr="00C469DA">
        <w:rPr>
          <w:rFonts w:cstheme="minorHAnsi"/>
          <w:bCs/>
          <w:color w:val="444444"/>
          <w:sz w:val="18"/>
          <w:szCs w:val="18"/>
        </w:rPr>
        <w:t>in Chenzhou is rising sharpl</w:t>
      </w:r>
      <w:r w:rsidR="00C469DA">
        <w:rPr>
          <w:rFonts w:cstheme="minorHAnsi"/>
          <w:bCs/>
          <w:color w:val="444444"/>
          <w:sz w:val="18"/>
          <w:szCs w:val="18"/>
        </w:rPr>
        <w:t>y</w:t>
      </w:r>
      <w:del w:id="72" w:author="Office" w:date="2020-10-05T03:49:00Z">
        <w:r w:rsidR="00C469DA" w:rsidDel="00190337">
          <w:rPr>
            <w:rFonts w:cstheme="minorHAnsi"/>
            <w:bCs/>
            <w:color w:val="444444"/>
            <w:sz w:val="18"/>
            <w:szCs w:val="18"/>
          </w:rPr>
          <w:delText>, it shocked us</w:delText>
        </w:r>
      </w:del>
      <w:r w:rsidR="00C469DA">
        <w:rPr>
          <w:rFonts w:cstheme="minorHAnsi"/>
          <w:bCs/>
          <w:color w:val="444444"/>
          <w:sz w:val="18"/>
          <w:szCs w:val="18"/>
        </w:rPr>
        <w:t>.</w:t>
      </w:r>
      <w:r w:rsidR="007D115C">
        <w:rPr>
          <w:rFonts w:cstheme="minorHAnsi" w:hint="eastAsia"/>
          <w:bCs/>
          <w:color w:val="444444"/>
          <w:sz w:val="18"/>
          <w:szCs w:val="18"/>
        </w:rPr>
        <w:t xml:space="preserve"> </w:t>
      </w:r>
      <w:r w:rsidR="00C469DA">
        <w:rPr>
          <w:rFonts w:cstheme="minorHAnsi"/>
          <w:bCs/>
          <w:color w:val="444444"/>
          <w:sz w:val="18"/>
          <w:szCs w:val="18"/>
        </w:rPr>
        <w:t>A</w:t>
      </w:r>
      <w:r w:rsidR="007D115C">
        <w:rPr>
          <w:rFonts w:cstheme="minorHAnsi" w:hint="eastAsia"/>
          <w:bCs/>
          <w:color w:val="444444"/>
          <w:sz w:val="18"/>
          <w:szCs w:val="18"/>
        </w:rPr>
        <w:t xml:space="preserve"> village </w:t>
      </w:r>
      <w:r w:rsidR="00C469DA">
        <w:rPr>
          <w:rFonts w:cstheme="minorHAnsi" w:hint="eastAsia"/>
          <w:bCs/>
          <w:color w:val="444444"/>
          <w:sz w:val="18"/>
          <w:szCs w:val="18"/>
        </w:rPr>
        <w:t>in Chenzhou, Hunan province</w:t>
      </w:r>
      <w:r w:rsidR="00C469DA">
        <w:rPr>
          <w:rFonts w:cstheme="minorHAnsi"/>
          <w:bCs/>
          <w:color w:val="444444"/>
          <w:sz w:val="18"/>
          <w:szCs w:val="18"/>
        </w:rPr>
        <w:t xml:space="preserve"> was </w:t>
      </w:r>
      <w:r w:rsidR="007D115C">
        <w:rPr>
          <w:rFonts w:cstheme="minorHAnsi" w:hint="eastAsia"/>
          <w:bCs/>
          <w:color w:val="444444"/>
          <w:sz w:val="18"/>
          <w:szCs w:val="18"/>
        </w:rPr>
        <w:t xml:space="preserve">polluted heavily by lead a few years ago. </w:t>
      </w:r>
      <w:r w:rsidR="007D115C">
        <w:rPr>
          <w:rFonts w:cstheme="minorHAnsi" w:hint="eastAsia"/>
          <w:bCs/>
          <w:color w:val="444444"/>
          <w:sz w:val="18"/>
          <w:szCs w:val="18"/>
        </w:rPr>
        <w:lastRenderedPageBreak/>
        <w:t xml:space="preserve">Chenzhou was famous for its lead-zinc deposit and </w:t>
      </w:r>
      <w:r w:rsidR="00C469DA">
        <w:rPr>
          <w:rFonts w:cstheme="minorHAnsi"/>
          <w:bCs/>
          <w:color w:val="444444"/>
          <w:sz w:val="18"/>
          <w:szCs w:val="18"/>
        </w:rPr>
        <w:t>large quantities of leads were detected in the farmlands.</w:t>
      </w:r>
      <w:r w:rsidR="007D115C">
        <w:rPr>
          <w:rFonts w:cstheme="minorHAnsi" w:hint="eastAsia"/>
          <w:bCs/>
          <w:color w:val="444444"/>
          <w:sz w:val="18"/>
          <w:szCs w:val="18"/>
        </w:rPr>
        <w:t xml:space="preserve"> </w:t>
      </w:r>
      <w:r w:rsidR="00C469DA">
        <w:rPr>
          <w:rFonts w:cstheme="minorHAnsi"/>
          <w:bCs/>
          <w:color w:val="444444"/>
          <w:sz w:val="18"/>
          <w:szCs w:val="18"/>
        </w:rPr>
        <w:t xml:space="preserve">Most villagers made a living by farming, so they were exposed </w:t>
      </w:r>
      <w:del w:id="73" w:author="Office" w:date="2020-10-05T03:50:00Z">
        <w:r w:rsidR="00C469DA" w:rsidDel="00190337">
          <w:rPr>
            <w:rFonts w:cstheme="minorHAnsi"/>
            <w:bCs/>
            <w:color w:val="444444"/>
            <w:sz w:val="18"/>
            <w:szCs w:val="18"/>
          </w:rPr>
          <w:delText xml:space="preserve">in </w:delText>
        </w:r>
      </w:del>
      <w:ins w:id="74" w:author="Office" w:date="2020-10-05T03:50:00Z">
        <w:r>
          <w:rPr>
            <w:rFonts w:cstheme="minorHAnsi"/>
            <w:bCs/>
            <w:color w:val="444444"/>
            <w:sz w:val="18"/>
            <w:szCs w:val="18"/>
          </w:rPr>
          <w:t xml:space="preserve">to </w:t>
        </w:r>
      </w:ins>
      <w:r w:rsidR="00C469DA">
        <w:rPr>
          <w:rFonts w:cstheme="minorHAnsi"/>
          <w:bCs/>
          <w:color w:val="444444"/>
          <w:sz w:val="18"/>
          <w:szCs w:val="18"/>
        </w:rPr>
        <w:t>soil, crops, water and even air with leads every</w:t>
      </w:r>
      <w:ins w:id="75" w:author="Office" w:date="2020-10-05T03:50:00Z">
        <w:r>
          <w:rPr>
            <w:rFonts w:cstheme="minorHAnsi"/>
            <w:bCs/>
            <w:color w:val="444444"/>
            <w:sz w:val="18"/>
            <w:szCs w:val="18"/>
          </w:rPr>
          <w:t xml:space="preserve"> </w:t>
        </w:r>
      </w:ins>
      <w:r w:rsidR="00C469DA">
        <w:rPr>
          <w:rFonts w:cstheme="minorHAnsi"/>
          <w:bCs/>
          <w:color w:val="444444"/>
          <w:sz w:val="18"/>
          <w:szCs w:val="18"/>
        </w:rPr>
        <w:t xml:space="preserve">day. </w:t>
      </w:r>
    </w:p>
    <w:p w14:paraId="3C1FA219" w14:textId="18137D98" w:rsidR="00F61F1B" w:rsidRDefault="00C469DA" w:rsidP="00C469DA">
      <w:pPr>
        <w:wordWrap w:val="0"/>
        <w:spacing w:line="276" w:lineRule="auto"/>
        <w:ind w:left="270" w:hangingChars="150" w:hanging="270"/>
        <w:jc w:val="left"/>
        <w:rPr>
          <w:rFonts w:cstheme="minorHAnsi"/>
          <w:bCs/>
          <w:color w:val="444444"/>
          <w:sz w:val="18"/>
          <w:szCs w:val="18"/>
        </w:rPr>
      </w:pPr>
      <w:r>
        <w:rPr>
          <w:rFonts w:cstheme="minorHAnsi" w:hint="eastAsia"/>
          <w:bCs/>
          <w:color w:val="444444"/>
          <w:sz w:val="18"/>
          <w:szCs w:val="18"/>
        </w:rPr>
        <w:t>That means what they ate, drunk and even breathe</w:t>
      </w:r>
      <w:ins w:id="76" w:author="Office" w:date="2020-10-05T03:50:00Z">
        <w:r w:rsidR="00190337">
          <w:rPr>
            <w:rFonts w:cstheme="minorHAnsi"/>
            <w:bCs/>
            <w:color w:val="444444"/>
            <w:sz w:val="18"/>
            <w:szCs w:val="18"/>
          </w:rPr>
          <w:t>d</w:t>
        </w:r>
      </w:ins>
      <w:r>
        <w:rPr>
          <w:rFonts w:cstheme="minorHAnsi" w:hint="eastAsia"/>
          <w:bCs/>
          <w:color w:val="444444"/>
          <w:sz w:val="18"/>
          <w:szCs w:val="18"/>
        </w:rPr>
        <w:t xml:space="preserve"> in has been severely polluted.</w:t>
      </w:r>
      <w:r>
        <w:rPr>
          <w:rFonts w:cstheme="minorHAnsi"/>
          <w:bCs/>
          <w:color w:val="444444"/>
          <w:sz w:val="18"/>
          <w:szCs w:val="18"/>
        </w:rPr>
        <w:t xml:space="preserve"> </w:t>
      </w:r>
      <w:r w:rsidR="007D115C">
        <w:rPr>
          <w:rFonts w:cstheme="minorHAnsi" w:hint="eastAsia"/>
          <w:bCs/>
          <w:color w:val="444444"/>
          <w:sz w:val="18"/>
          <w:szCs w:val="18"/>
        </w:rPr>
        <w:t xml:space="preserve">There were only 23,000 children, but over half of them were found to have excessive levels of lead in their blood. They had symptoms like weakened immune systems, slow growth and lack of concentration.  </w:t>
      </w:r>
    </w:p>
    <w:p w14:paraId="2C8009F3" w14:textId="010FA7EE" w:rsidR="00D84F3D" w:rsidRDefault="007D115C" w:rsidP="00C469DA">
      <w:pPr>
        <w:wordWrap w:val="0"/>
        <w:spacing w:line="276" w:lineRule="auto"/>
        <w:jc w:val="left"/>
        <w:rPr>
          <w:rFonts w:cstheme="minorHAnsi" w:hint="eastAsia"/>
          <w:bCs/>
          <w:color w:val="444444"/>
          <w:sz w:val="18"/>
          <w:szCs w:val="18"/>
        </w:rPr>
      </w:pPr>
      <w:r>
        <w:rPr>
          <w:rFonts w:cstheme="minorHAnsi" w:hint="eastAsia"/>
          <w:bCs/>
          <w:color w:val="444444"/>
          <w:sz w:val="18"/>
          <w:szCs w:val="18"/>
        </w:rPr>
        <w:t>Although it</w:t>
      </w:r>
      <w:r>
        <w:rPr>
          <w:rFonts w:cstheme="minorHAnsi"/>
          <w:bCs/>
          <w:color w:val="444444"/>
          <w:sz w:val="18"/>
          <w:szCs w:val="18"/>
        </w:rPr>
        <w:t>’</w:t>
      </w:r>
      <w:r>
        <w:rPr>
          <w:rFonts w:cstheme="minorHAnsi" w:hint="eastAsia"/>
          <w:bCs/>
          <w:color w:val="444444"/>
          <w:sz w:val="18"/>
          <w:szCs w:val="18"/>
        </w:rPr>
        <w:t xml:space="preserve">s been 10 years and the environment has been improved, the </w:t>
      </w:r>
      <w:r w:rsidR="00C469DA">
        <w:rPr>
          <w:rFonts w:cstheme="minorHAnsi"/>
          <w:bCs/>
          <w:color w:val="444444"/>
          <w:sz w:val="18"/>
          <w:szCs w:val="18"/>
        </w:rPr>
        <w:t>soil</w:t>
      </w:r>
      <w:r>
        <w:rPr>
          <w:rFonts w:cstheme="minorHAnsi" w:hint="eastAsia"/>
          <w:bCs/>
          <w:color w:val="444444"/>
          <w:sz w:val="18"/>
          <w:szCs w:val="18"/>
        </w:rPr>
        <w:t xml:space="preserve"> </w:t>
      </w:r>
      <w:r w:rsidR="00C469DA">
        <w:rPr>
          <w:rFonts w:cstheme="minorHAnsi"/>
          <w:bCs/>
          <w:color w:val="444444"/>
          <w:sz w:val="18"/>
          <w:szCs w:val="18"/>
        </w:rPr>
        <w:t>is</w:t>
      </w:r>
      <w:r>
        <w:rPr>
          <w:rFonts w:cstheme="minorHAnsi" w:hint="eastAsia"/>
          <w:bCs/>
          <w:color w:val="444444"/>
          <w:sz w:val="18"/>
          <w:szCs w:val="18"/>
        </w:rPr>
        <w:t xml:space="preserve"> still in pollution. </w:t>
      </w:r>
      <w:r w:rsidRPr="00D84F3D">
        <w:rPr>
          <w:rFonts w:cstheme="minorHAnsi" w:hint="eastAsia"/>
          <w:bCs/>
          <w:color w:val="444444"/>
          <w:sz w:val="18"/>
          <w:szCs w:val="18"/>
          <w:highlight w:val="yellow"/>
          <w:rPrChange w:id="77" w:author="Rachel" w:date="2020-10-05T09:45:00Z">
            <w:rPr>
              <w:rFonts w:cstheme="minorHAnsi" w:hint="eastAsia"/>
              <w:bCs/>
              <w:color w:val="444444"/>
              <w:sz w:val="18"/>
              <w:szCs w:val="18"/>
            </w:rPr>
          </w:rPrChange>
        </w:rPr>
        <w:t>This incident has drawn our great attention, and we want to help them through synthetic biology.</w:t>
      </w:r>
      <w:r>
        <w:rPr>
          <w:rFonts w:cstheme="minorHAnsi" w:hint="eastAsia"/>
          <w:bCs/>
          <w:color w:val="444444"/>
          <w:sz w:val="18"/>
          <w:szCs w:val="18"/>
        </w:rPr>
        <w:t xml:space="preserve"> </w:t>
      </w:r>
      <w:ins w:id="78" w:author="Rachel" w:date="2020-10-05T09:46:00Z">
        <w:r w:rsidR="00D84F3D">
          <w:rPr>
            <w:rFonts w:cstheme="minorHAnsi" w:hint="eastAsia"/>
            <w:bCs/>
            <w:color w:val="444444"/>
            <w:sz w:val="18"/>
            <w:szCs w:val="18"/>
          </w:rPr>
          <w:t>（环境</w:t>
        </w:r>
        <w:r w:rsidR="00D84F3D">
          <w:rPr>
            <w:rFonts w:cstheme="minorHAnsi"/>
            <w:bCs/>
            <w:color w:val="444444"/>
            <w:sz w:val="18"/>
            <w:szCs w:val="18"/>
          </w:rPr>
          <w:t>问题结合合成</w:t>
        </w:r>
      </w:ins>
      <w:ins w:id="79" w:author="Rachel" w:date="2020-10-05T09:47:00Z">
        <w:r w:rsidR="00D84F3D">
          <w:rPr>
            <w:rFonts w:cstheme="minorHAnsi" w:hint="eastAsia"/>
            <w:bCs/>
            <w:color w:val="444444"/>
            <w:sz w:val="18"/>
            <w:szCs w:val="18"/>
          </w:rPr>
          <w:t>生</w:t>
        </w:r>
      </w:ins>
      <w:ins w:id="80" w:author="Rachel" w:date="2020-10-05T09:46:00Z">
        <w:r w:rsidR="00D84F3D">
          <w:rPr>
            <w:rFonts w:cstheme="minorHAnsi"/>
            <w:bCs/>
            <w:color w:val="444444"/>
            <w:sz w:val="18"/>
            <w:szCs w:val="18"/>
          </w:rPr>
          <w:t>物学</w:t>
        </w:r>
      </w:ins>
      <w:ins w:id="81" w:author="Rachel" w:date="2020-10-05T09:47:00Z">
        <w:r w:rsidR="00D84F3D">
          <w:rPr>
            <w:rFonts w:cstheme="minorHAnsi" w:hint="eastAsia"/>
            <w:bCs/>
            <w:color w:val="444444"/>
            <w:sz w:val="18"/>
            <w:szCs w:val="18"/>
          </w:rPr>
          <w:t>方法</w:t>
        </w:r>
        <w:r w:rsidR="00D84F3D">
          <w:rPr>
            <w:rFonts w:cstheme="minorHAnsi"/>
            <w:bCs/>
            <w:color w:val="444444"/>
            <w:sz w:val="18"/>
            <w:szCs w:val="18"/>
          </w:rPr>
          <w:t>，</w:t>
        </w:r>
        <w:r w:rsidR="00D84F3D">
          <w:rPr>
            <w:rFonts w:cstheme="minorHAnsi" w:hint="eastAsia"/>
            <w:bCs/>
            <w:color w:val="444444"/>
            <w:sz w:val="18"/>
            <w:szCs w:val="18"/>
          </w:rPr>
          <w:t>保护</w:t>
        </w:r>
        <w:r w:rsidR="00D84F3D">
          <w:rPr>
            <w:rFonts w:cstheme="minorHAnsi"/>
            <w:bCs/>
            <w:color w:val="444444"/>
            <w:sz w:val="18"/>
            <w:szCs w:val="18"/>
          </w:rPr>
          <w:t>人类健康</w:t>
        </w:r>
      </w:ins>
      <w:ins w:id="82" w:author="Rachel" w:date="2020-10-05T09:46:00Z">
        <w:r w:rsidR="00D84F3D">
          <w:rPr>
            <w:rFonts w:cstheme="minorHAnsi" w:hint="eastAsia"/>
            <w:bCs/>
            <w:color w:val="444444"/>
            <w:sz w:val="18"/>
            <w:szCs w:val="18"/>
          </w:rPr>
          <w:t>）</w:t>
        </w:r>
      </w:ins>
    </w:p>
    <w:p w14:paraId="1920DA3E" w14:textId="4BA975E1" w:rsidR="00F61F1B" w:rsidRDefault="007D115C">
      <w:pPr>
        <w:spacing w:line="276" w:lineRule="auto"/>
        <w:rPr>
          <w:rFonts w:cstheme="minorHAnsi"/>
          <w:b/>
          <w:bCs/>
          <w:color w:val="595959" w:themeColor="text1" w:themeTint="A6"/>
          <w:szCs w:val="21"/>
          <w:u w:val="single"/>
          <w:shd w:val="clear" w:color="auto" w:fill="FFFFFF"/>
        </w:rPr>
      </w:pPr>
      <w:r w:rsidRPr="00D84F3D">
        <w:rPr>
          <w:rFonts w:cstheme="minorHAnsi" w:hint="eastAsia"/>
          <w:b/>
          <w:bCs/>
          <w:color w:val="595959" w:themeColor="text1" w:themeTint="A6"/>
          <w:szCs w:val="21"/>
          <w:highlight w:val="yellow"/>
          <w:u w:val="single"/>
          <w:shd w:val="clear" w:color="auto" w:fill="FFFFFF"/>
          <w:rPrChange w:id="83" w:author="Rachel" w:date="2020-10-05T09:51:00Z">
            <w:rPr>
              <w:rFonts w:cstheme="minorHAnsi" w:hint="eastAsia"/>
              <w:b/>
              <w:bCs/>
              <w:color w:val="595959" w:themeColor="text1" w:themeTint="A6"/>
              <w:szCs w:val="21"/>
              <w:u w:val="single"/>
              <w:shd w:val="clear" w:color="auto" w:fill="FFFFFF"/>
            </w:rPr>
          </w:rPrChange>
        </w:rPr>
        <w:t>What did we want to do?</w:t>
      </w:r>
      <w:ins w:id="84" w:author="Rachel" w:date="2020-10-05T09:48:00Z">
        <w:r w:rsidR="00D84F3D">
          <w:rPr>
            <w:rFonts w:cstheme="minorHAnsi" w:hint="eastAsia"/>
            <w:b/>
            <w:bCs/>
            <w:color w:val="595959" w:themeColor="text1" w:themeTint="A6"/>
            <w:szCs w:val="21"/>
            <w:u w:val="single"/>
            <w:shd w:val="clear" w:color="auto" w:fill="FFFFFF"/>
          </w:rPr>
          <w:t>（</w:t>
        </w:r>
      </w:ins>
      <w:ins w:id="85" w:author="Rachel" w:date="2020-10-05T09:49:00Z">
        <w:r w:rsidR="00D84F3D">
          <w:rPr>
            <w:rFonts w:cstheme="minorHAnsi" w:hint="eastAsia"/>
            <w:b/>
            <w:bCs/>
            <w:color w:val="595959" w:themeColor="text1" w:themeTint="A6"/>
            <w:szCs w:val="21"/>
            <w:u w:val="single"/>
            <w:shd w:val="clear" w:color="auto" w:fill="FFFFFF"/>
          </w:rPr>
          <w:t>人</w:t>
        </w:r>
        <w:r w:rsidR="00D84F3D">
          <w:rPr>
            <w:rFonts w:cstheme="minorHAnsi"/>
            <w:b/>
            <w:bCs/>
            <w:color w:val="595959" w:themeColor="text1" w:themeTint="A6"/>
            <w:szCs w:val="21"/>
            <w:u w:val="single"/>
            <w:shd w:val="clear" w:color="auto" w:fill="FFFFFF"/>
          </w:rPr>
          <w:t>、动物、环境相互作用，寻找一种相互有益的方法，</w:t>
        </w:r>
        <w:r w:rsidR="00D84F3D">
          <w:rPr>
            <w:rFonts w:cstheme="minorHAnsi" w:hint="eastAsia"/>
            <w:b/>
            <w:bCs/>
            <w:color w:val="595959" w:themeColor="text1" w:themeTint="A6"/>
            <w:szCs w:val="21"/>
            <w:u w:val="single"/>
            <w:shd w:val="clear" w:color="auto" w:fill="FFFFFF"/>
          </w:rPr>
          <w:t>合成</w:t>
        </w:r>
        <w:r w:rsidR="00D84F3D">
          <w:rPr>
            <w:rFonts w:cstheme="minorHAnsi"/>
            <w:b/>
            <w:bCs/>
            <w:color w:val="595959" w:themeColor="text1" w:themeTint="A6"/>
            <w:szCs w:val="21"/>
            <w:u w:val="single"/>
            <w:shd w:val="clear" w:color="auto" w:fill="FFFFFF"/>
          </w:rPr>
          <w:t>生物学</w:t>
        </w:r>
      </w:ins>
      <w:ins w:id="86" w:author="Rachel" w:date="2020-10-05T09:50:00Z">
        <w:r w:rsidR="00D84F3D">
          <w:rPr>
            <w:rFonts w:cstheme="minorHAnsi"/>
            <w:b/>
            <w:bCs/>
            <w:color w:val="595959" w:themeColor="text1" w:themeTint="A6"/>
            <w:szCs w:val="21"/>
            <w:u w:val="single"/>
            <w:shd w:val="clear" w:color="auto" w:fill="FFFFFF"/>
          </w:rPr>
          <w:t>的方法促进融洽相处</w:t>
        </w:r>
      </w:ins>
      <w:ins w:id="87" w:author="Rachel" w:date="2020-10-05T09:48:00Z">
        <w:r w:rsidR="00D84F3D">
          <w:rPr>
            <w:rFonts w:cstheme="minorHAnsi" w:hint="eastAsia"/>
            <w:b/>
            <w:bCs/>
            <w:color w:val="595959" w:themeColor="text1" w:themeTint="A6"/>
            <w:szCs w:val="21"/>
            <w:u w:val="single"/>
            <w:shd w:val="clear" w:color="auto" w:fill="FFFFFF"/>
          </w:rPr>
          <w:t>）</w:t>
        </w:r>
      </w:ins>
    </w:p>
    <w:p w14:paraId="5643A6C1" w14:textId="5B40A472" w:rsidR="0040667E" w:rsidRDefault="0040667E" w:rsidP="0040667E">
      <w:pPr>
        <w:wordWrap w:val="0"/>
        <w:spacing w:line="276" w:lineRule="auto"/>
        <w:rPr>
          <w:ins w:id="88" w:author="Office" w:date="2020-10-05T03:56:00Z"/>
          <w:rFonts w:cstheme="minorHAnsi"/>
          <w:bCs/>
          <w:color w:val="444444"/>
          <w:sz w:val="18"/>
          <w:szCs w:val="18"/>
        </w:rPr>
      </w:pPr>
      <w:r w:rsidRPr="00131D24">
        <w:rPr>
          <w:rFonts w:cstheme="minorHAnsi" w:hint="eastAsia"/>
          <w:bCs/>
          <w:color w:val="444444"/>
          <w:sz w:val="18"/>
          <w:szCs w:val="18"/>
        </w:rPr>
        <w:t xml:space="preserve">When children's health is </w:t>
      </w:r>
      <w:r>
        <w:rPr>
          <w:rFonts w:cstheme="minorHAnsi" w:hint="eastAsia"/>
          <w:bCs/>
          <w:color w:val="444444"/>
          <w:sz w:val="18"/>
          <w:szCs w:val="18"/>
        </w:rPr>
        <w:t>at risk, when farmers' in</w:t>
      </w:r>
      <w:del w:id="89" w:author="Office" w:date="2020-10-05T03:54:00Z">
        <w:r w:rsidDel="00145A88">
          <w:rPr>
            <w:rFonts w:cstheme="minorHAnsi" w:hint="eastAsia"/>
            <w:bCs/>
            <w:color w:val="444444"/>
            <w:sz w:val="18"/>
            <w:szCs w:val="18"/>
          </w:rPr>
          <w:delText>terests</w:delText>
        </w:r>
      </w:del>
      <w:ins w:id="90" w:author="Office" w:date="2020-10-05T03:54:00Z">
        <w:r w:rsidR="00145A88">
          <w:rPr>
            <w:rFonts w:cstheme="minorHAnsi" w:hint="eastAsia"/>
            <w:bCs/>
            <w:color w:val="444444"/>
            <w:sz w:val="18"/>
            <w:szCs w:val="18"/>
          </w:rPr>
          <w:t>come</w:t>
        </w:r>
      </w:ins>
      <w:r>
        <w:rPr>
          <w:rFonts w:cstheme="minorHAnsi" w:hint="eastAsia"/>
          <w:bCs/>
          <w:color w:val="444444"/>
          <w:sz w:val="18"/>
          <w:szCs w:val="18"/>
        </w:rPr>
        <w:t xml:space="preserve"> </w:t>
      </w:r>
      <w:del w:id="91" w:author="Office" w:date="2020-10-05T03:55:00Z">
        <w:r w:rsidDel="00145A88">
          <w:rPr>
            <w:rFonts w:cstheme="minorHAnsi" w:hint="eastAsia"/>
            <w:bCs/>
            <w:color w:val="444444"/>
            <w:sz w:val="18"/>
            <w:szCs w:val="18"/>
          </w:rPr>
          <w:delText>are</w:delText>
        </w:r>
      </w:del>
      <w:ins w:id="92" w:author="Office" w:date="2020-10-05T03:55:00Z">
        <w:r w:rsidR="00145A88">
          <w:rPr>
            <w:rFonts w:cstheme="minorHAnsi" w:hint="eastAsia"/>
            <w:bCs/>
            <w:color w:val="444444"/>
            <w:sz w:val="18"/>
            <w:szCs w:val="18"/>
          </w:rPr>
          <w:t>is</w:t>
        </w:r>
      </w:ins>
      <w:r>
        <w:rPr>
          <w:rFonts w:cstheme="minorHAnsi" w:hint="eastAsia"/>
          <w:bCs/>
          <w:color w:val="444444"/>
          <w:sz w:val="18"/>
          <w:szCs w:val="18"/>
        </w:rPr>
        <w:t xml:space="preserve"> lost, </w:t>
      </w:r>
      <w:r w:rsidRPr="00131D24">
        <w:rPr>
          <w:rFonts w:cstheme="minorHAnsi" w:hint="eastAsia"/>
          <w:bCs/>
          <w:color w:val="444444"/>
          <w:sz w:val="18"/>
          <w:szCs w:val="18"/>
        </w:rPr>
        <w:t>when</w:t>
      </w:r>
      <w:r>
        <w:rPr>
          <w:rFonts w:cstheme="minorHAnsi" w:hint="eastAsia"/>
          <w:bCs/>
          <w:color w:val="444444"/>
          <w:sz w:val="18"/>
          <w:szCs w:val="18"/>
        </w:rPr>
        <w:t xml:space="preserve"> food safety is under threat</w:t>
      </w:r>
      <w:del w:id="93" w:author="Office" w:date="2020-10-05T03:55:00Z">
        <w:r w:rsidDel="00145A88">
          <w:rPr>
            <w:rFonts w:cstheme="minorHAnsi" w:hint="eastAsia"/>
            <w:bCs/>
            <w:color w:val="444444"/>
            <w:sz w:val="18"/>
            <w:szCs w:val="18"/>
          </w:rPr>
          <w:delText xml:space="preserve">. </w:delText>
        </w:r>
        <w:r w:rsidRPr="00131D24" w:rsidDel="00145A88">
          <w:rPr>
            <w:rFonts w:cstheme="minorHAnsi"/>
            <w:bCs/>
            <w:color w:val="444444"/>
            <w:sz w:val="18"/>
            <w:szCs w:val="18"/>
          </w:rPr>
          <w:delText>W</w:delText>
        </w:r>
      </w:del>
      <w:ins w:id="94" w:author="Office" w:date="2020-10-05T03:55:00Z">
        <w:r w:rsidR="00145A88">
          <w:rPr>
            <w:rFonts w:cstheme="minorHAnsi" w:hint="eastAsia"/>
            <w:bCs/>
            <w:color w:val="444444"/>
            <w:sz w:val="18"/>
            <w:szCs w:val="18"/>
          </w:rPr>
          <w:t>，</w:t>
        </w:r>
        <w:r w:rsidR="00145A88">
          <w:rPr>
            <w:rFonts w:cstheme="minorHAnsi" w:hint="eastAsia"/>
            <w:bCs/>
            <w:color w:val="444444"/>
            <w:sz w:val="18"/>
            <w:szCs w:val="18"/>
          </w:rPr>
          <w:t>w</w:t>
        </w:r>
      </w:ins>
      <w:r w:rsidRPr="00131D24">
        <w:rPr>
          <w:rFonts w:cstheme="minorHAnsi" w:hint="eastAsia"/>
          <w:bCs/>
          <w:color w:val="444444"/>
          <w:sz w:val="18"/>
          <w:szCs w:val="18"/>
        </w:rPr>
        <w:t>e</w:t>
      </w:r>
      <w:r>
        <w:rPr>
          <w:rFonts w:cstheme="minorHAnsi" w:hint="eastAsia"/>
          <w:bCs/>
          <w:color w:val="444444"/>
          <w:sz w:val="18"/>
          <w:szCs w:val="18"/>
        </w:rPr>
        <w:t xml:space="preserve"> </w:t>
      </w:r>
      <w:commentRangeStart w:id="95"/>
      <w:r w:rsidRPr="00D84F3D">
        <w:rPr>
          <w:rFonts w:cstheme="minorHAnsi" w:hint="eastAsia"/>
          <w:bCs/>
          <w:color w:val="444444"/>
          <w:sz w:val="18"/>
          <w:szCs w:val="18"/>
          <w:highlight w:val="yellow"/>
          <w:rPrChange w:id="96" w:author="Rachel" w:date="2020-10-05T09:48:00Z">
            <w:rPr>
              <w:rFonts w:cstheme="minorHAnsi" w:hint="eastAsia"/>
              <w:bCs/>
              <w:color w:val="444444"/>
              <w:sz w:val="18"/>
              <w:szCs w:val="18"/>
            </w:rPr>
          </w:rPrChange>
        </w:rPr>
        <w:t>hope</w:t>
      </w:r>
      <w:commentRangeEnd w:id="95"/>
      <w:r w:rsidR="00145A88" w:rsidRPr="00D84F3D">
        <w:rPr>
          <w:rStyle w:val="af0"/>
          <w:highlight w:val="yellow"/>
          <w:rPrChange w:id="97" w:author="Rachel" w:date="2020-10-05T09:48:00Z">
            <w:rPr>
              <w:rStyle w:val="af0"/>
            </w:rPr>
          </w:rPrChange>
        </w:rPr>
        <w:commentReference w:id="95"/>
      </w:r>
      <w:r w:rsidRPr="00131D24">
        <w:rPr>
          <w:rFonts w:cstheme="minorHAnsi" w:hint="eastAsia"/>
          <w:bCs/>
          <w:color w:val="444444"/>
          <w:sz w:val="18"/>
          <w:szCs w:val="18"/>
        </w:rPr>
        <w:t xml:space="preserve"> </w:t>
      </w:r>
      <w:r>
        <w:rPr>
          <w:rFonts w:cstheme="minorHAnsi" w:hint="eastAsia"/>
          <w:bCs/>
          <w:color w:val="444444"/>
          <w:sz w:val="18"/>
          <w:szCs w:val="18"/>
        </w:rPr>
        <w:t>one day, lead poisoning will</w:t>
      </w:r>
      <w:r w:rsidRPr="00131D24">
        <w:rPr>
          <w:rFonts w:cstheme="minorHAnsi" w:hint="eastAsia"/>
          <w:bCs/>
          <w:color w:val="444444"/>
          <w:sz w:val="18"/>
          <w:szCs w:val="18"/>
        </w:rPr>
        <w:t xml:space="preserve"> be away from </w:t>
      </w:r>
      <w:r w:rsidR="00C469DA" w:rsidRPr="00131D24">
        <w:rPr>
          <w:rFonts w:cstheme="minorHAnsi"/>
          <w:bCs/>
          <w:color w:val="444444"/>
          <w:sz w:val="18"/>
          <w:szCs w:val="18"/>
        </w:rPr>
        <w:t>children</w:t>
      </w:r>
      <w:r w:rsidR="00C469DA">
        <w:rPr>
          <w:rFonts w:cstheme="minorHAnsi"/>
          <w:bCs/>
          <w:color w:val="444444"/>
          <w:sz w:val="18"/>
          <w:szCs w:val="18"/>
        </w:rPr>
        <w:t>, the</w:t>
      </w:r>
      <w:r>
        <w:rPr>
          <w:rFonts w:cstheme="minorHAnsi" w:hint="eastAsia"/>
          <w:bCs/>
          <w:color w:val="444444"/>
          <w:sz w:val="18"/>
          <w:szCs w:val="18"/>
        </w:rPr>
        <w:t xml:space="preserve"> </w:t>
      </w:r>
      <w:del w:id="98" w:author="Office" w:date="2020-10-05T03:55:00Z">
        <w:r w:rsidDel="00145A88">
          <w:rPr>
            <w:rFonts w:cstheme="minorHAnsi" w:hint="eastAsia"/>
            <w:bCs/>
            <w:color w:val="444444"/>
            <w:sz w:val="18"/>
            <w:szCs w:val="18"/>
          </w:rPr>
          <w:delText>interests</w:delText>
        </w:r>
      </w:del>
      <w:ins w:id="99" w:author="Office" w:date="2020-10-05T03:55:00Z">
        <w:r w:rsidR="00145A88">
          <w:rPr>
            <w:rFonts w:cstheme="minorHAnsi" w:hint="eastAsia"/>
            <w:bCs/>
            <w:color w:val="444444"/>
            <w:sz w:val="18"/>
            <w:szCs w:val="18"/>
          </w:rPr>
          <w:t>income</w:t>
        </w:r>
      </w:ins>
      <w:r>
        <w:rPr>
          <w:rFonts w:cstheme="minorHAnsi" w:hint="eastAsia"/>
          <w:bCs/>
          <w:color w:val="444444"/>
          <w:sz w:val="18"/>
          <w:szCs w:val="18"/>
        </w:rPr>
        <w:t xml:space="preserve"> of peasants will</w:t>
      </w:r>
      <w:r w:rsidRPr="00131D24">
        <w:rPr>
          <w:rFonts w:cstheme="minorHAnsi" w:hint="eastAsia"/>
          <w:bCs/>
          <w:color w:val="444444"/>
          <w:sz w:val="18"/>
          <w:szCs w:val="18"/>
        </w:rPr>
        <w:t xml:space="preserve"> be protected, and the </w:t>
      </w:r>
      <w:r>
        <w:rPr>
          <w:rFonts w:cstheme="minorHAnsi" w:hint="eastAsia"/>
          <w:bCs/>
          <w:color w:val="444444"/>
          <w:sz w:val="18"/>
          <w:szCs w:val="18"/>
        </w:rPr>
        <w:t>food safety crisis will not appear</w:t>
      </w:r>
      <w:del w:id="100" w:author="Office" w:date="2020-10-05T03:55:00Z">
        <w:r w:rsidDel="00145A88">
          <w:rPr>
            <w:rFonts w:cstheme="minorHAnsi" w:hint="eastAsia"/>
            <w:bCs/>
            <w:color w:val="444444"/>
            <w:sz w:val="18"/>
            <w:szCs w:val="18"/>
          </w:rPr>
          <w:delText>.</w:delText>
        </w:r>
      </w:del>
      <w:r w:rsidRPr="00131D24">
        <w:rPr>
          <w:rFonts w:cstheme="minorHAnsi" w:hint="eastAsia"/>
          <w:bCs/>
          <w:color w:val="444444"/>
          <w:sz w:val="18"/>
          <w:szCs w:val="18"/>
        </w:rPr>
        <w:t>.</w:t>
      </w:r>
    </w:p>
    <w:p w14:paraId="59F18161" w14:textId="0C0E0BAF" w:rsidR="00145A88" w:rsidRDefault="00145A88" w:rsidP="0040667E">
      <w:pPr>
        <w:wordWrap w:val="0"/>
        <w:spacing w:line="276" w:lineRule="auto"/>
        <w:rPr>
          <w:rFonts w:cstheme="minorHAnsi"/>
          <w:bCs/>
          <w:color w:val="444444"/>
          <w:sz w:val="18"/>
          <w:szCs w:val="18"/>
        </w:rPr>
      </w:pPr>
      <w:ins w:id="101" w:author="Office" w:date="2020-10-05T03:56:00Z">
        <w:r>
          <w:rPr>
            <w:rFonts w:cstheme="minorHAnsi" w:hint="eastAsia"/>
            <w:bCs/>
            <w:color w:val="444444"/>
            <w:sz w:val="18"/>
            <w:szCs w:val="18"/>
          </w:rPr>
          <w:t>不是表达愿望，而是我们要做什么</w:t>
        </w:r>
        <w:r>
          <w:rPr>
            <w:rFonts w:cstheme="minorHAnsi" w:hint="eastAsia"/>
            <w:bCs/>
            <w:color w:val="444444"/>
            <w:sz w:val="18"/>
            <w:szCs w:val="18"/>
          </w:rPr>
          <w:t xml:space="preserve"> </w:t>
        </w:r>
      </w:ins>
    </w:p>
    <w:p w14:paraId="59330DE2" w14:textId="77777777" w:rsidR="00F61F1B" w:rsidRPr="00145A88" w:rsidRDefault="00F61F1B">
      <w:pPr>
        <w:wordWrap w:val="0"/>
        <w:spacing w:line="276" w:lineRule="auto"/>
        <w:rPr>
          <w:rFonts w:cstheme="minorHAnsi"/>
          <w:bCs/>
          <w:color w:val="444444"/>
          <w:sz w:val="18"/>
          <w:szCs w:val="18"/>
        </w:rPr>
      </w:pPr>
    </w:p>
    <w:p w14:paraId="16A88626" w14:textId="4A73DF28" w:rsidR="00F61F1B" w:rsidRDefault="007D115C">
      <w:pPr>
        <w:spacing w:line="276" w:lineRule="auto"/>
        <w:rPr>
          <w:ins w:id="102" w:author="Rachel" w:date="2020-10-05T09:33:00Z"/>
          <w:rFonts w:eastAsia="Microsoft JhengHei Light" w:cstheme="minorHAnsi"/>
          <w:b/>
          <w:bCs/>
          <w:color w:val="000000"/>
          <w:szCs w:val="21"/>
          <w:shd w:val="clear" w:color="auto" w:fill="FFFFFF"/>
        </w:rPr>
      </w:pPr>
      <w:r w:rsidRPr="000514C7">
        <w:rPr>
          <w:rFonts w:cstheme="minorHAnsi" w:hint="eastAsia"/>
          <w:b/>
          <w:bCs/>
          <w:color w:val="000000"/>
          <w:szCs w:val="21"/>
          <w:highlight w:val="yellow"/>
          <w:shd w:val="clear" w:color="auto" w:fill="FFFFFF"/>
          <w:rPrChange w:id="103" w:author="Rachel" w:date="2020-10-05T09:35:00Z">
            <w:rPr>
              <w:rFonts w:cstheme="minorHAnsi" w:hint="eastAsia"/>
              <w:b/>
              <w:bCs/>
              <w:color w:val="000000"/>
              <w:szCs w:val="21"/>
              <w:shd w:val="clear" w:color="auto" w:fill="FFFFFF"/>
            </w:rPr>
          </w:rPrChange>
        </w:rPr>
        <w:t xml:space="preserve">2 </w:t>
      </w:r>
      <w:r w:rsidRPr="000514C7">
        <w:rPr>
          <w:rFonts w:eastAsia="Microsoft JhengHei Light" w:cstheme="minorHAnsi"/>
          <w:b/>
          <w:bCs/>
          <w:color w:val="000000"/>
          <w:szCs w:val="21"/>
          <w:highlight w:val="yellow"/>
          <w:shd w:val="clear" w:color="auto" w:fill="FFFFFF"/>
          <w:rPrChange w:id="104" w:author="Rachel" w:date="2020-10-05T09:35:00Z">
            <w:rPr>
              <w:rFonts w:eastAsia="Microsoft JhengHei Light" w:cstheme="minorHAnsi"/>
              <w:b/>
              <w:bCs/>
              <w:color w:val="000000"/>
              <w:szCs w:val="21"/>
              <w:shd w:val="clear" w:color="auto" w:fill="FFFFFF"/>
            </w:rPr>
          </w:rPrChange>
        </w:rPr>
        <w:t>Understand</w:t>
      </w:r>
    </w:p>
    <w:p w14:paraId="5A44E2F0" w14:textId="462C9B35" w:rsidR="000514C7" w:rsidRPr="000514C7" w:rsidRDefault="000514C7">
      <w:pPr>
        <w:spacing w:line="276" w:lineRule="auto"/>
        <w:rPr>
          <w:rFonts w:cstheme="minorHAnsi" w:hint="eastAsia"/>
          <w:b/>
          <w:bCs/>
          <w:color w:val="000000"/>
          <w:szCs w:val="21"/>
          <w:shd w:val="clear" w:color="auto" w:fill="FFFFFF"/>
          <w:rPrChange w:id="105" w:author="Rachel" w:date="2020-10-05T09:33:00Z">
            <w:rPr>
              <w:rFonts w:cstheme="minorHAnsi"/>
              <w:b/>
              <w:bCs/>
              <w:color w:val="000000"/>
              <w:szCs w:val="21"/>
              <w:shd w:val="clear" w:color="auto" w:fill="FFFFFF"/>
            </w:rPr>
          </w:rPrChange>
        </w:rPr>
      </w:pPr>
      <w:ins w:id="106" w:author="Rachel" w:date="2020-10-05T09:33:00Z">
        <w:r>
          <w:rPr>
            <w:rFonts w:cstheme="minorHAnsi" w:hint="eastAsia"/>
            <w:b/>
            <w:bCs/>
            <w:color w:val="000000"/>
            <w:szCs w:val="21"/>
            <w:shd w:val="clear" w:color="auto" w:fill="FFFFFF"/>
          </w:rPr>
          <w:t>（困惑</w:t>
        </w:r>
      </w:ins>
      <w:ins w:id="107" w:author="Rachel" w:date="2020-10-05T09:34:00Z">
        <w:r>
          <w:rPr>
            <w:rFonts w:cstheme="minorHAnsi" w:hint="eastAsia"/>
            <w:b/>
            <w:bCs/>
            <w:color w:val="000000"/>
            <w:szCs w:val="21"/>
            <w:shd w:val="clear" w:color="auto" w:fill="FFFFFF"/>
          </w:rPr>
          <w:t>关系</w:t>
        </w:r>
      </w:ins>
      <w:ins w:id="108" w:author="Rachel" w:date="2020-10-05T09:33:00Z">
        <w:r>
          <w:rPr>
            <w:rFonts w:cstheme="minorHAnsi"/>
            <w:b/>
            <w:bCs/>
            <w:color w:val="000000"/>
            <w:szCs w:val="21"/>
            <w:shd w:val="clear" w:color="auto" w:fill="FFFFFF"/>
          </w:rPr>
          <w:t>，</w:t>
        </w:r>
      </w:ins>
      <w:ins w:id="109" w:author="Rachel" w:date="2020-10-05T09:51:00Z">
        <w:r w:rsidR="00D84F3D">
          <w:rPr>
            <w:rFonts w:cstheme="minorHAnsi" w:hint="eastAsia"/>
            <w:b/>
            <w:bCs/>
            <w:color w:val="000000"/>
            <w:szCs w:val="21"/>
            <w:shd w:val="clear" w:color="auto" w:fill="FFFFFF"/>
          </w:rPr>
          <w:t>了解</w:t>
        </w:r>
        <w:r w:rsidR="00D84F3D">
          <w:rPr>
            <w:rFonts w:cstheme="minorHAnsi" w:hint="eastAsia"/>
            <w:b/>
            <w:bCs/>
            <w:color w:val="000000"/>
            <w:szCs w:val="21"/>
            <w:shd w:val="clear" w:color="auto" w:fill="FFFFFF"/>
          </w:rPr>
          <w:t xml:space="preserve">one health </w:t>
        </w:r>
        <w:r w:rsidR="00D84F3D">
          <w:rPr>
            <w:rFonts w:cstheme="minorHAnsi" w:hint="eastAsia"/>
            <w:b/>
            <w:bCs/>
            <w:color w:val="000000"/>
            <w:szCs w:val="21"/>
            <w:shd w:val="clear" w:color="auto" w:fill="FFFFFF"/>
          </w:rPr>
          <w:t>系统</w:t>
        </w:r>
        <w:r w:rsidR="00D84F3D">
          <w:rPr>
            <w:rFonts w:cstheme="minorHAnsi"/>
            <w:b/>
            <w:bCs/>
            <w:color w:val="000000"/>
            <w:szCs w:val="21"/>
            <w:shd w:val="clear" w:color="auto" w:fill="FFFFFF"/>
          </w:rPr>
          <w:t>，与</w:t>
        </w:r>
      </w:ins>
      <w:ins w:id="110" w:author="Rachel" w:date="2020-10-05T09:34:00Z">
        <w:r>
          <w:rPr>
            <w:rFonts w:cstheme="minorHAnsi" w:hint="eastAsia"/>
            <w:b/>
            <w:bCs/>
            <w:color w:val="000000"/>
            <w:szCs w:val="21"/>
            <w:shd w:val="clear" w:color="auto" w:fill="FFFFFF"/>
          </w:rPr>
          <w:t>one health</w:t>
        </w:r>
        <w:r>
          <w:rPr>
            <w:rFonts w:cstheme="minorHAnsi" w:hint="eastAsia"/>
            <w:b/>
            <w:bCs/>
            <w:color w:val="000000"/>
            <w:szCs w:val="21"/>
            <w:shd w:val="clear" w:color="auto" w:fill="FFFFFF"/>
          </w:rPr>
          <w:t>联系</w:t>
        </w:r>
        <w:r>
          <w:rPr>
            <w:rFonts w:cstheme="minorHAnsi"/>
            <w:b/>
            <w:bCs/>
            <w:color w:val="000000"/>
            <w:szCs w:val="21"/>
            <w:shd w:val="clear" w:color="auto" w:fill="FFFFFF"/>
          </w:rPr>
          <w:t>在一起，</w:t>
        </w:r>
      </w:ins>
      <w:ins w:id="111" w:author="Rachel" w:date="2020-10-05T09:33:00Z">
        <w:r>
          <w:rPr>
            <w:rFonts w:cstheme="minorHAnsi"/>
            <w:b/>
            <w:bCs/>
            <w:color w:val="000000"/>
            <w:szCs w:val="21"/>
            <w:shd w:val="clear" w:color="auto" w:fill="FFFFFF"/>
          </w:rPr>
          <w:t>咨询采访</w:t>
        </w:r>
        <w:r>
          <w:rPr>
            <w:rFonts w:cstheme="minorHAnsi" w:hint="eastAsia"/>
            <w:b/>
            <w:bCs/>
            <w:color w:val="000000"/>
            <w:szCs w:val="21"/>
            <w:shd w:val="clear" w:color="auto" w:fill="FFFFFF"/>
          </w:rPr>
          <w:t>）</w:t>
        </w:r>
      </w:ins>
    </w:p>
    <w:p w14:paraId="5A2F1A9F" w14:textId="77777777" w:rsidR="00F61F1B" w:rsidRDefault="007D115C">
      <w:pPr>
        <w:spacing w:line="276" w:lineRule="auto"/>
        <w:rPr>
          <w:rFonts w:cstheme="minorHAnsi"/>
          <w:b/>
          <w:bCs/>
          <w:color w:val="595959" w:themeColor="text1" w:themeTint="A6"/>
          <w:szCs w:val="21"/>
          <w:u w:val="single"/>
          <w:shd w:val="clear" w:color="auto" w:fill="FFFFFF"/>
        </w:rPr>
      </w:pPr>
      <w:r>
        <w:rPr>
          <w:rFonts w:cstheme="minorHAnsi" w:hint="eastAsia"/>
          <w:b/>
          <w:bCs/>
          <w:color w:val="595959" w:themeColor="text1" w:themeTint="A6"/>
          <w:szCs w:val="21"/>
          <w:u w:val="single"/>
          <w:shd w:val="clear" w:color="auto" w:fill="FFFFFF"/>
        </w:rPr>
        <w:t>Communication with One health</w:t>
      </w:r>
    </w:p>
    <w:p w14:paraId="5C1D3627" w14:textId="3C0E89A7" w:rsidR="00F61F1B" w:rsidRDefault="007D115C">
      <w:pPr>
        <w:spacing w:line="276" w:lineRule="auto"/>
        <w:rPr>
          <w:rFonts w:cstheme="minorHAnsi"/>
          <w:sz w:val="18"/>
          <w:szCs w:val="18"/>
        </w:rPr>
      </w:pPr>
      <w:r>
        <w:rPr>
          <w:rFonts w:cstheme="minorHAnsi"/>
          <w:sz w:val="18"/>
          <w:szCs w:val="18"/>
        </w:rPr>
        <w:t>B</w:t>
      </w:r>
      <w:r>
        <w:rPr>
          <w:rFonts w:cstheme="minorHAnsi" w:hint="eastAsia"/>
          <w:sz w:val="18"/>
          <w:szCs w:val="18"/>
        </w:rPr>
        <w:t>y chance we knew One Health</w:t>
      </w:r>
      <w:commentRangeStart w:id="112"/>
      <w:r>
        <w:rPr>
          <w:rFonts w:cstheme="minorHAnsi"/>
          <w:sz w:val="18"/>
          <w:szCs w:val="18"/>
        </w:rPr>
        <w:t xml:space="preserve">, </w:t>
      </w:r>
      <w:r>
        <w:rPr>
          <w:rFonts w:cstheme="minorHAnsi" w:hint="eastAsia"/>
          <w:sz w:val="18"/>
          <w:szCs w:val="18"/>
        </w:rPr>
        <w:t xml:space="preserve">introduced by our group members, </w:t>
      </w:r>
      <w:r w:rsidRPr="0040667E">
        <w:rPr>
          <w:rFonts w:cstheme="minorHAnsi"/>
          <w:sz w:val="18"/>
          <w:szCs w:val="18"/>
        </w:rPr>
        <w:t xml:space="preserve">drawing </w:t>
      </w:r>
      <w:r w:rsidRPr="0040667E">
        <w:rPr>
          <w:rFonts w:cstheme="minorHAnsi" w:hint="eastAsia"/>
          <w:sz w:val="18"/>
          <w:szCs w:val="18"/>
        </w:rPr>
        <w:t>our attention</w:t>
      </w:r>
      <w:commentRangeEnd w:id="112"/>
      <w:r w:rsidR="00145A88">
        <w:rPr>
          <w:rStyle w:val="af0"/>
        </w:rPr>
        <w:commentReference w:id="112"/>
      </w:r>
      <w:r w:rsidRPr="0040667E">
        <w:rPr>
          <w:rFonts w:cstheme="minorHAnsi" w:hint="eastAsia"/>
          <w:sz w:val="18"/>
          <w:szCs w:val="18"/>
        </w:rPr>
        <w:t xml:space="preserve">. </w:t>
      </w:r>
      <w:ins w:id="113" w:author="Office" w:date="2020-10-05T03:57:00Z">
        <w:r w:rsidR="00145A88">
          <w:rPr>
            <w:rFonts w:cstheme="minorHAnsi" w:hint="eastAsia"/>
            <w:sz w:val="18"/>
            <w:szCs w:val="18"/>
          </w:rPr>
          <w:t>After</w:t>
        </w:r>
        <w:r w:rsidR="00145A88" w:rsidRPr="0040667E" w:rsidDel="00145A88">
          <w:rPr>
            <w:rFonts w:cstheme="minorHAnsi"/>
            <w:sz w:val="18"/>
            <w:szCs w:val="18"/>
          </w:rPr>
          <w:t xml:space="preserve"> </w:t>
        </w:r>
      </w:ins>
      <w:del w:id="114" w:author="Office" w:date="2020-10-05T03:57:00Z">
        <w:r w:rsidRPr="0040667E" w:rsidDel="00145A88">
          <w:rPr>
            <w:rFonts w:cstheme="minorHAnsi"/>
            <w:sz w:val="18"/>
            <w:szCs w:val="18"/>
          </w:rPr>
          <w:delText>T</w:delText>
        </w:r>
        <w:r w:rsidRPr="0040667E" w:rsidDel="00145A88">
          <w:rPr>
            <w:rFonts w:cstheme="minorHAnsi" w:hint="eastAsia"/>
            <w:sz w:val="18"/>
            <w:szCs w:val="18"/>
          </w:rPr>
          <w:delText>hen we h</w:delText>
        </w:r>
        <w:r w:rsidDel="00145A88">
          <w:rPr>
            <w:rFonts w:cstheme="minorHAnsi" w:hint="eastAsia"/>
            <w:sz w:val="18"/>
            <w:szCs w:val="18"/>
          </w:rPr>
          <w:delText xml:space="preserve">ad </w:delText>
        </w:r>
      </w:del>
      <w:r>
        <w:rPr>
          <w:rFonts w:cstheme="minorHAnsi" w:hint="eastAsia"/>
          <w:sz w:val="18"/>
          <w:szCs w:val="18"/>
        </w:rPr>
        <w:t xml:space="preserve">a coffee hour with One Healthers, </w:t>
      </w:r>
      <w:del w:id="115" w:author="Office" w:date="2020-10-05T03:57:00Z">
        <w:r w:rsidDel="00145A88">
          <w:rPr>
            <w:rFonts w:cstheme="minorHAnsi" w:hint="eastAsia"/>
            <w:sz w:val="18"/>
            <w:szCs w:val="18"/>
          </w:rPr>
          <w:delText xml:space="preserve">after that </w:delText>
        </w:r>
      </w:del>
      <w:r>
        <w:rPr>
          <w:rFonts w:cstheme="minorHAnsi" w:hint="eastAsia"/>
          <w:sz w:val="18"/>
          <w:szCs w:val="18"/>
        </w:rPr>
        <w:t xml:space="preserve">we got a better understanding </w:t>
      </w:r>
      <w:del w:id="116" w:author="Office" w:date="2020-10-05T03:57:00Z">
        <w:r w:rsidDel="00145A88">
          <w:rPr>
            <w:rFonts w:cstheme="minorHAnsi" w:hint="eastAsia"/>
            <w:sz w:val="18"/>
            <w:szCs w:val="18"/>
          </w:rPr>
          <w:delText>to</w:delText>
        </w:r>
      </w:del>
      <w:ins w:id="117" w:author="Office" w:date="2020-10-05T03:57:00Z">
        <w:r w:rsidR="00145A88">
          <w:rPr>
            <w:rFonts w:cstheme="minorHAnsi" w:hint="eastAsia"/>
            <w:sz w:val="18"/>
            <w:szCs w:val="18"/>
          </w:rPr>
          <w:t>of</w:t>
        </w:r>
      </w:ins>
      <w:r>
        <w:rPr>
          <w:rFonts w:cstheme="minorHAnsi" w:hint="eastAsia"/>
          <w:sz w:val="18"/>
          <w:szCs w:val="18"/>
        </w:rPr>
        <w:t xml:space="preserve"> our world and </w:t>
      </w:r>
      <w:commentRangeStart w:id="118"/>
      <w:r>
        <w:rPr>
          <w:rFonts w:cstheme="minorHAnsi" w:hint="eastAsia"/>
          <w:sz w:val="18"/>
          <w:szCs w:val="18"/>
        </w:rPr>
        <w:t>our project</w:t>
      </w:r>
      <w:commentRangeEnd w:id="118"/>
      <w:r w:rsidR="00145A88">
        <w:rPr>
          <w:rStyle w:val="af0"/>
        </w:rPr>
        <w:commentReference w:id="118"/>
      </w:r>
      <w:r>
        <w:rPr>
          <w:rFonts w:cstheme="minorHAnsi" w:hint="eastAsia"/>
          <w:sz w:val="18"/>
          <w:szCs w:val="18"/>
        </w:rPr>
        <w:t>.</w:t>
      </w:r>
    </w:p>
    <w:p w14:paraId="67B361B0" w14:textId="77777777" w:rsidR="00F61F1B" w:rsidRDefault="007D115C">
      <w:pPr>
        <w:spacing w:line="276" w:lineRule="auto"/>
        <w:rPr>
          <w:rFonts w:cstheme="minorHAnsi"/>
          <w:sz w:val="18"/>
          <w:szCs w:val="18"/>
        </w:rPr>
      </w:pPr>
      <w:r>
        <w:rPr>
          <w:rFonts w:cstheme="minorHAnsi"/>
          <w:b/>
          <w:bCs/>
          <w:sz w:val="18"/>
          <w:szCs w:val="18"/>
        </w:rPr>
        <w:t>One Health</w:t>
      </w:r>
      <w:r>
        <w:rPr>
          <w:rFonts w:cstheme="minorHAnsi"/>
          <w:sz w:val="18"/>
          <w:szCs w:val="18"/>
        </w:rPr>
        <w:t xml:space="preserve"> is a collaborative, multisectoral, and transdisciplinary approach—working at the local, regional, national, and global levels—with the goal of achieving optimal health outcomes recognizing the interconnection between people, animals, plants, and their shared environment.</w:t>
      </w:r>
    </w:p>
    <w:p w14:paraId="67B78FE0" w14:textId="77777777" w:rsidR="00F61F1B" w:rsidRDefault="007D115C">
      <w:pPr>
        <w:spacing w:line="276" w:lineRule="auto"/>
        <w:rPr>
          <w:ins w:id="119" w:author="Office" w:date="2020-10-05T03:58:00Z"/>
          <w:rFonts w:cstheme="minorHAnsi"/>
          <w:sz w:val="18"/>
          <w:szCs w:val="18"/>
        </w:rPr>
      </w:pPr>
      <w:r>
        <w:rPr>
          <w:rFonts w:cstheme="minorHAnsi"/>
          <w:noProof/>
          <w:sz w:val="18"/>
          <w:szCs w:val="18"/>
        </w:rPr>
        <w:drawing>
          <wp:inline distT="0" distB="0" distL="0" distR="0" wp14:anchorId="180F5CAB" wp14:editId="2062CEE2">
            <wp:extent cx="5274310" cy="2336800"/>
            <wp:effectExtent l="0" t="0" r="2540" b="0"/>
            <wp:docPr id="11" name="图片 11" descr="F:\Betris呀\iGEM\wiki\照片\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Betris呀\iGEM\wiki\照片\2-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2337213"/>
                    </a:xfrm>
                    <a:prstGeom prst="rect">
                      <a:avLst/>
                    </a:prstGeom>
                    <a:noFill/>
                    <a:ln>
                      <a:noFill/>
                    </a:ln>
                  </pic:spPr>
                </pic:pic>
              </a:graphicData>
            </a:graphic>
          </wp:inline>
        </w:drawing>
      </w:r>
    </w:p>
    <w:p w14:paraId="0272DEFE" w14:textId="543F635A" w:rsidR="00145A88" w:rsidRDefault="00145A88">
      <w:pPr>
        <w:spacing w:line="276" w:lineRule="auto"/>
        <w:rPr>
          <w:ins w:id="120" w:author="Office" w:date="2020-10-05T03:58:00Z"/>
          <w:rFonts w:cstheme="minorHAnsi"/>
          <w:sz w:val="18"/>
          <w:szCs w:val="18"/>
        </w:rPr>
      </w:pPr>
      <w:ins w:id="121" w:author="Office" w:date="2020-10-05T03:58:00Z">
        <w:r>
          <w:rPr>
            <w:rFonts w:cstheme="minorHAnsi" w:hint="eastAsia"/>
            <w:sz w:val="18"/>
            <w:szCs w:val="18"/>
          </w:rPr>
          <w:t>图的来源是什么？自己画的？</w:t>
        </w:r>
        <w:r w:rsidRPr="00C92224">
          <w:rPr>
            <w:rFonts w:cstheme="minorHAnsi" w:hint="eastAsia"/>
            <w:sz w:val="18"/>
            <w:szCs w:val="18"/>
            <w:highlight w:val="yellow"/>
            <w:rPrChange w:id="122" w:author="Rachel" w:date="2020-10-05T09:54:00Z">
              <w:rPr>
                <w:rFonts w:cstheme="minorHAnsi" w:hint="eastAsia"/>
                <w:sz w:val="18"/>
                <w:szCs w:val="18"/>
              </w:rPr>
            </w:rPrChange>
          </w:rPr>
          <w:t>引用的？需要注明</w:t>
        </w:r>
      </w:ins>
    </w:p>
    <w:p w14:paraId="1ED35E19" w14:textId="77777777" w:rsidR="00145A88" w:rsidRDefault="00145A88">
      <w:pPr>
        <w:spacing w:line="276" w:lineRule="auto"/>
        <w:rPr>
          <w:rFonts w:cstheme="minorHAnsi"/>
          <w:sz w:val="18"/>
          <w:szCs w:val="18"/>
        </w:rPr>
      </w:pPr>
    </w:p>
    <w:p w14:paraId="081776A5" w14:textId="46D532BE" w:rsidR="00F61F1B" w:rsidRDefault="007D115C">
      <w:pPr>
        <w:spacing w:line="276" w:lineRule="auto"/>
        <w:rPr>
          <w:rFonts w:cstheme="minorHAnsi"/>
          <w:sz w:val="18"/>
          <w:szCs w:val="18"/>
        </w:rPr>
      </w:pPr>
      <w:r>
        <w:rPr>
          <w:rFonts w:cstheme="minorHAnsi" w:hint="eastAsia"/>
          <w:b/>
          <w:sz w:val="18"/>
          <w:szCs w:val="18"/>
        </w:rPr>
        <w:t>One Health Club NAU</w:t>
      </w:r>
      <w:ins w:id="123" w:author="Office" w:date="2020-10-05T03:59:00Z">
        <w:r w:rsidR="00145A88">
          <w:rPr>
            <w:rFonts w:cstheme="minorHAnsi"/>
            <w:b/>
            <w:sz w:val="18"/>
            <w:szCs w:val="18"/>
          </w:rPr>
          <w:t>,</w:t>
        </w:r>
      </w:ins>
      <w:r>
        <w:rPr>
          <w:rFonts w:cstheme="minorHAnsi" w:hint="eastAsia"/>
          <w:sz w:val="18"/>
          <w:szCs w:val="18"/>
        </w:rPr>
        <w:t xml:space="preserve"> </w:t>
      </w:r>
      <w:del w:id="124" w:author="Office" w:date="2020-10-05T03:59:00Z">
        <w:r w:rsidDel="00145A88">
          <w:rPr>
            <w:rFonts w:cstheme="minorHAnsi" w:hint="eastAsia"/>
            <w:sz w:val="18"/>
            <w:szCs w:val="18"/>
          </w:rPr>
          <w:delText xml:space="preserve">is </w:delText>
        </w:r>
      </w:del>
      <w:r>
        <w:rPr>
          <w:rFonts w:cstheme="minorHAnsi" w:hint="eastAsia"/>
          <w:sz w:val="18"/>
          <w:szCs w:val="18"/>
        </w:rPr>
        <w:t>a</w:t>
      </w:r>
      <w:r w:rsidR="00966707">
        <w:rPr>
          <w:rFonts w:cstheme="minorHAnsi" w:hint="eastAsia"/>
          <w:sz w:val="18"/>
          <w:szCs w:val="18"/>
        </w:rPr>
        <w:t xml:space="preserve"> club </w:t>
      </w:r>
      <w:del w:id="125" w:author="Office" w:date="2020-10-05T03:59:00Z">
        <w:r w:rsidR="00966707" w:rsidDel="00145A88">
          <w:rPr>
            <w:rFonts w:cstheme="minorHAnsi" w:hint="eastAsia"/>
            <w:sz w:val="18"/>
            <w:szCs w:val="18"/>
          </w:rPr>
          <w:delText xml:space="preserve">organised </w:delText>
        </w:r>
      </w:del>
      <w:ins w:id="126" w:author="Office" w:date="2020-10-05T03:59:00Z">
        <w:r w:rsidR="00145A88">
          <w:rPr>
            <w:rFonts w:cstheme="minorHAnsi" w:hint="eastAsia"/>
            <w:sz w:val="18"/>
            <w:szCs w:val="18"/>
          </w:rPr>
          <w:t>organi</w:t>
        </w:r>
        <w:r w:rsidR="00145A88">
          <w:rPr>
            <w:rFonts w:cstheme="minorHAnsi"/>
            <w:sz w:val="18"/>
            <w:szCs w:val="18"/>
          </w:rPr>
          <w:t>z</w:t>
        </w:r>
        <w:r w:rsidR="00145A88">
          <w:rPr>
            <w:rFonts w:cstheme="minorHAnsi" w:hint="eastAsia"/>
            <w:sz w:val="18"/>
            <w:szCs w:val="18"/>
          </w:rPr>
          <w:t xml:space="preserve">ed </w:t>
        </w:r>
      </w:ins>
      <w:r w:rsidR="00966707">
        <w:rPr>
          <w:rFonts w:cstheme="minorHAnsi" w:hint="eastAsia"/>
          <w:sz w:val="18"/>
          <w:szCs w:val="18"/>
        </w:rPr>
        <w:t>by students</w:t>
      </w:r>
      <w:r>
        <w:rPr>
          <w:rFonts w:cstheme="minorHAnsi" w:hint="eastAsia"/>
          <w:sz w:val="18"/>
          <w:szCs w:val="18"/>
        </w:rPr>
        <w:t xml:space="preserve">, </w:t>
      </w:r>
      <w:ins w:id="127" w:author="Office" w:date="2020-10-05T03:59:00Z">
        <w:r w:rsidR="00145A88">
          <w:rPr>
            <w:rFonts w:cstheme="minorHAnsi" w:hint="eastAsia"/>
            <w:sz w:val="18"/>
            <w:szCs w:val="18"/>
          </w:rPr>
          <w:t xml:space="preserve">is </w:t>
        </w:r>
      </w:ins>
      <w:r>
        <w:rPr>
          <w:rFonts w:cstheme="minorHAnsi" w:hint="eastAsia"/>
          <w:sz w:val="18"/>
          <w:szCs w:val="18"/>
        </w:rPr>
        <w:t xml:space="preserve">building the NAU-UCDavis One Health Joint Center with </w:t>
      </w:r>
      <w:commentRangeStart w:id="128"/>
      <w:r>
        <w:rPr>
          <w:rFonts w:cstheme="minorHAnsi" w:hint="eastAsia"/>
          <w:sz w:val="18"/>
          <w:szCs w:val="18"/>
        </w:rPr>
        <w:t>UCDavis</w:t>
      </w:r>
      <w:commentRangeEnd w:id="128"/>
      <w:r w:rsidR="00145A88">
        <w:rPr>
          <w:rStyle w:val="af0"/>
        </w:rPr>
        <w:commentReference w:id="128"/>
      </w:r>
      <w:r>
        <w:rPr>
          <w:rFonts w:cstheme="minorHAnsi" w:hint="eastAsia"/>
          <w:sz w:val="18"/>
          <w:szCs w:val="18"/>
        </w:rPr>
        <w:t xml:space="preserve">. With environmental degradation, the boundary between human society and nature is going </w:t>
      </w:r>
      <w:r>
        <w:rPr>
          <w:rFonts w:cstheme="minorHAnsi" w:hint="eastAsia"/>
          <w:sz w:val="18"/>
          <w:szCs w:val="18"/>
        </w:rPr>
        <w:lastRenderedPageBreak/>
        <w:t>to be indistinct,</w:t>
      </w:r>
      <w:commentRangeStart w:id="129"/>
      <w:r>
        <w:rPr>
          <w:rFonts w:cstheme="minorHAnsi" w:hint="eastAsia"/>
          <w:sz w:val="18"/>
          <w:szCs w:val="18"/>
        </w:rPr>
        <w:t xml:space="preserve"> causing a threat to human health</w:t>
      </w:r>
      <w:commentRangeEnd w:id="129"/>
      <w:r w:rsidR="00145A88">
        <w:rPr>
          <w:rStyle w:val="af0"/>
        </w:rPr>
        <w:commentReference w:id="129"/>
      </w:r>
      <w:r>
        <w:rPr>
          <w:rFonts w:cstheme="minorHAnsi" w:hint="eastAsia"/>
          <w:sz w:val="18"/>
          <w:szCs w:val="18"/>
        </w:rPr>
        <w:t xml:space="preserve">. </w:t>
      </w:r>
      <w:r>
        <w:rPr>
          <w:rFonts w:cstheme="minorHAnsi"/>
          <w:sz w:val="18"/>
          <w:szCs w:val="18"/>
        </w:rPr>
        <w:t>T</w:t>
      </w:r>
      <w:r>
        <w:rPr>
          <w:rFonts w:cstheme="minorHAnsi" w:hint="eastAsia"/>
          <w:sz w:val="18"/>
          <w:szCs w:val="18"/>
        </w:rPr>
        <w:t>o solve the problem, One Health was born, holding a promise to attain optimal health for</w:t>
      </w:r>
      <w:r>
        <w:rPr>
          <w:rFonts w:cstheme="minorHAnsi" w:hint="eastAsia"/>
          <w:b/>
          <w:sz w:val="18"/>
          <w:szCs w:val="18"/>
        </w:rPr>
        <w:t xml:space="preserve"> people, animals and environment</w:t>
      </w:r>
      <w:r>
        <w:rPr>
          <w:rFonts w:cstheme="minorHAnsi" w:hint="eastAsia"/>
          <w:sz w:val="18"/>
          <w:szCs w:val="18"/>
        </w:rPr>
        <w:t xml:space="preserve"> with the </w:t>
      </w:r>
      <w:r>
        <w:rPr>
          <w:rFonts w:cstheme="minorHAnsi" w:hint="eastAsia"/>
          <w:b/>
          <w:sz w:val="18"/>
          <w:szCs w:val="18"/>
        </w:rPr>
        <w:t>effort of multiple disciplines</w:t>
      </w:r>
      <w:r>
        <w:rPr>
          <w:rFonts w:cstheme="minorHAnsi" w:hint="eastAsia"/>
          <w:sz w:val="18"/>
          <w:szCs w:val="18"/>
        </w:rPr>
        <w:t>.</w:t>
      </w:r>
    </w:p>
    <w:p w14:paraId="072F4B7F" w14:textId="124D47F7" w:rsidR="00F61F1B" w:rsidRDefault="007D115C">
      <w:pPr>
        <w:spacing w:line="276" w:lineRule="auto"/>
        <w:rPr>
          <w:rFonts w:cstheme="minorHAnsi"/>
          <w:sz w:val="18"/>
          <w:szCs w:val="18"/>
        </w:rPr>
      </w:pPr>
      <w:r w:rsidRPr="001429B4">
        <w:rPr>
          <w:rFonts w:cstheme="minorHAnsi"/>
          <w:sz w:val="18"/>
          <w:szCs w:val="18"/>
        </w:rPr>
        <w:t>W</w:t>
      </w:r>
      <w:r w:rsidRPr="001429B4">
        <w:rPr>
          <w:rFonts w:cstheme="minorHAnsi" w:hint="eastAsia"/>
          <w:sz w:val="18"/>
          <w:szCs w:val="18"/>
        </w:rPr>
        <w:t xml:space="preserve">e </w:t>
      </w:r>
      <w:r w:rsidR="001429B4" w:rsidRPr="001429B4">
        <w:rPr>
          <w:rFonts w:cstheme="minorHAnsi"/>
          <w:sz w:val="18"/>
          <w:szCs w:val="18"/>
        </w:rPr>
        <w:t xml:space="preserve">talked with Dr. Osburn, Christie and One Healthers </w:t>
      </w:r>
      <w:r w:rsidRPr="001429B4">
        <w:rPr>
          <w:rFonts w:cstheme="minorHAnsi" w:hint="eastAsia"/>
          <w:sz w:val="18"/>
          <w:szCs w:val="18"/>
        </w:rPr>
        <w:t>in Lunch Time Challenge to share the story of SLIM, w</w:t>
      </w:r>
      <w:r>
        <w:rPr>
          <w:rFonts w:cstheme="minorHAnsi" w:hint="eastAsia"/>
          <w:sz w:val="18"/>
          <w:szCs w:val="18"/>
        </w:rPr>
        <w:t xml:space="preserve">here we knew how to </w:t>
      </w:r>
      <w:r>
        <w:rPr>
          <w:rFonts w:cstheme="minorHAnsi"/>
          <w:sz w:val="18"/>
          <w:szCs w:val="18"/>
        </w:rPr>
        <w:t>explore the communities, institutions, or individuals affected by the problems</w:t>
      </w:r>
      <w:r>
        <w:rPr>
          <w:rFonts w:cstheme="minorHAnsi" w:hint="eastAsia"/>
          <w:sz w:val="18"/>
          <w:szCs w:val="18"/>
        </w:rPr>
        <w:t xml:space="preserve">. </w:t>
      </w:r>
      <w:r>
        <w:rPr>
          <w:rFonts w:cstheme="minorHAnsi"/>
          <w:sz w:val="18"/>
          <w:szCs w:val="18"/>
        </w:rPr>
        <w:t>M</w:t>
      </w:r>
      <w:r>
        <w:rPr>
          <w:rFonts w:cstheme="minorHAnsi" w:hint="eastAsia"/>
          <w:sz w:val="18"/>
          <w:szCs w:val="18"/>
        </w:rPr>
        <w:t>ost important of all is that we got kind suggestions and help from Dr. Osburn and Christie, which helped to shape SLIM better.</w:t>
      </w:r>
    </w:p>
    <w:p w14:paraId="3C6FF96A" w14:textId="77777777" w:rsidR="00F61F1B" w:rsidRDefault="007D115C">
      <w:pPr>
        <w:spacing w:line="276" w:lineRule="auto"/>
        <w:jc w:val="center"/>
        <w:rPr>
          <w:rFonts w:cstheme="minorHAnsi"/>
          <w:sz w:val="18"/>
          <w:szCs w:val="18"/>
        </w:rPr>
      </w:pPr>
      <w:r>
        <w:rPr>
          <w:rFonts w:cstheme="minorHAnsi"/>
          <w:noProof/>
          <w:sz w:val="18"/>
          <w:szCs w:val="18"/>
        </w:rPr>
        <w:drawing>
          <wp:inline distT="0" distB="0" distL="0" distR="0" wp14:anchorId="09A787E0" wp14:editId="7B1452B2">
            <wp:extent cx="2476500" cy="2476500"/>
            <wp:effectExtent l="0" t="0" r="0" b="0"/>
            <wp:docPr id="13" name="图片 13" descr="F:\Betris呀\iGEM\wiki\照片\QQ图片20200820224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Betris呀\iGEM\wiki\照片\QQ图片2020082022441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76500" cy="2476500"/>
                    </a:xfrm>
                    <a:prstGeom prst="rect">
                      <a:avLst/>
                    </a:prstGeom>
                    <a:noFill/>
                    <a:ln>
                      <a:noFill/>
                    </a:ln>
                  </pic:spPr>
                </pic:pic>
              </a:graphicData>
            </a:graphic>
          </wp:inline>
        </w:drawing>
      </w:r>
    </w:p>
    <w:p w14:paraId="1D550A68" w14:textId="28E240A9" w:rsidR="00937C5B" w:rsidRPr="00937C5B" w:rsidRDefault="007D115C">
      <w:p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Dr. Bennie I. Osburn</w:t>
      </w:r>
    </w:p>
    <w:p w14:paraId="71A81022" w14:textId="77777777" w:rsidR="00937C5B" w:rsidRPr="00937C5B" w:rsidRDefault="00937C5B" w:rsidP="00937C5B">
      <w:pPr>
        <w:widowControl/>
        <w:shd w:val="clear" w:color="auto" w:fill="FFFFFF"/>
        <w:spacing w:line="224" w:lineRule="atLeast"/>
        <w:jc w:val="left"/>
        <w:rPr>
          <w:rFonts w:ascii="Sitka Display" w:hAnsi="Sitka Display" w:cstheme="minorHAnsi"/>
          <w:sz w:val="18"/>
          <w:szCs w:val="18"/>
        </w:rPr>
      </w:pPr>
      <w:r w:rsidRPr="00937C5B">
        <w:rPr>
          <w:rFonts w:ascii="Sitka Display" w:hAnsi="Sitka Display" w:cstheme="minorHAnsi"/>
          <w:sz w:val="18"/>
          <w:szCs w:val="18"/>
        </w:rPr>
        <w:t>Dr Osburn is Dean Emeritus, School of Veterinary Medicine, UC Davis and the director of Outreach and Training in Western Institute for Food Safety &amp; Security. WIFSS is a University of California, Davis program of the School of Veterinary Medicine and the College of Agricultural and Environmental Sciences. In order to facilitate a better understanding of the complex interactions of humans, animals and the environment, multidisciplinary centers, institutes and programs, including WIFSS, were organized and developed during his tenure as dean.</w:t>
      </w:r>
    </w:p>
    <w:p w14:paraId="577FECD3" w14:textId="77777777" w:rsidR="00937C5B" w:rsidRPr="00937C5B" w:rsidRDefault="00937C5B" w:rsidP="00937C5B">
      <w:pPr>
        <w:widowControl/>
        <w:shd w:val="clear" w:color="auto" w:fill="FFFFFF"/>
        <w:spacing w:line="224" w:lineRule="atLeast"/>
        <w:jc w:val="left"/>
        <w:rPr>
          <w:rFonts w:ascii="Sitka Display" w:hAnsi="Sitka Display" w:cstheme="minorHAnsi"/>
          <w:sz w:val="18"/>
          <w:szCs w:val="18"/>
        </w:rPr>
      </w:pPr>
      <w:r w:rsidRPr="00937C5B">
        <w:rPr>
          <w:rFonts w:ascii="Sitka Display" w:hAnsi="Sitka Display" w:cstheme="minorHAnsi"/>
          <w:sz w:val="18"/>
          <w:szCs w:val="18"/>
        </w:rPr>
        <w:t> </w:t>
      </w:r>
    </w:p>
    <w:p w14:paraId="61AD39E2" w14:textId="77777777" w:rsidR="00937C5B" w:rsidRPr="00937C5B" w:rsidRDefault="00937C5B" w:rsidP="00937C5B">
      <w:pPr>
        <w:widowControl/>
        <w:shd w:val="clear" w:color="auto" w:fill="FFFFFF"/>
        <w:spacing w:line="224" w:lineRule="atLeast"/>
        <w:jc w:val="left"/>
        <w:rPr>
          <w:rFonts w:ascii="Sitka Display" w:hAnsi="Sitka Display" w:cstheme="minorHAnsi"/>
          <w:sz w:val="18"/>
          <w:szCs w:val="18"/>
        </w:rPr>
      </w:pPr>
      <w:r w:rsidRPr="00937C5B">
        <w:rPr>
          <w:rFonts w:ascii="Sitka Display" w:hAnsi="Sitka Display" w:cstheme="minorHAnsi"/>
          <w:sz w:val="18"/>
          <w:szCs w:val="18"/>
        </w:rPr>
        <w:t>We talked with him in LTC. He said, “Yes, One Health is the integrative effort of multiple disciplines working locally, nationally, and globally to attain optimal health for people, animals, and the environment. I’m glad that you can utilize a One Health approach in your project. In my views, what people care about most is their health and freedom from disease. We often fail to consider the environments role with health problems affecting people, plants and animals. The topic your team has selected to study, lead toxicity, is an excellent example of an environmental problem affecting human health. Young children are often affected with lead poisoning because of contaminated, air, water or foods. Lead toxicity can affect neurological and cognitive development. There is a need for creative thinking of ways to mitigate the toxic effects of lead that is in the environment, so finding new ways of detoxifying the chemical or partitioning it out of the food or water supply is also attractive.  </w:t>
      </w:r>
    </w:p>
    <w:p w14:paraId="4D928E22" w14:textId="77777777" w:rsidR="00937C5B" w:rsidRPr="00937C5B" w:rsidRDefault="00937C5B" w:rsidP="00937C5B">
      <w:pPr>
        <w:widowControl/>
        <w:shd w:val="clear" w:color="auto" w:fill="FFFFFF"/>
        <w:spacing w:line="224" w:lineRule="atLeast"/>
        <w:jc w:val="left"/>
        <w:rPr>
          <w:rFonts w:ascii="Sitka Display" w:hAnsi="Sitka Display" w:cstheme="minorHAnsi"/>
          <w:sz w:val="18"/>
          <w:szCs w:val="18"/>
        </w:rPr>
      </w:pPr>
      <w:r w:rsidRPr="00937C5B">
        <w:rPr>
          <w:rFonts w:ascii="Sitka Display" w:hAnsi="Sitka Display" w:cstheme="minorHAnsi"/>
          <w:sz w:val="18"/>
          <w:szCs w:val="18"/>
        </w:rPr>
        <w:t> </w:t>
      </w:r>
    </w:p>
    <w:p w14:paraId="0A6391EF" w14:textId="77777777" w:rsidR="00937C5B" w:rsidRPr="00937C5B" w:rsidRDefault="00937C5B" w:rsidP="00937C5B">
      <w:pPr>
        <w:widowControl/>
        <w:shd w:val="clear" w:color="auto" w:fill="FFFFFF"/>
        <w:spacing w:line="224" w:lineRule="atLeast"/>
        <w:jc w:val="left"/>
        <w:rPr>
          <w:rFonts w:ascii="Sitka Display" w:hAnsi="Sitka Display" w:cstheme="minorHAnsi"/>
          <w:sz w:val="18"/>
          <w:szCs w:val="18"/>
        </w:rPr>
      </w:pPr>
      <w:r w:rsidRPr="00937C5B">
        <w:rPr>
          <w:rFonts w:ascii="Sitka Display" w:hAnsi="Sitka Display" w:cstheme="minorHAnsi"/>
          <w:sz w:val="18"/>
          <w:szCs w:val="18"/>
        </w:rPr>
        <w:t xml:space="preserve">These discussions are helpful for </w:t>
      </w:r>
      <w:commentRangeStart w:id="130"/>
      <w:r w:rsidRPr="00937C5B">
        <w:rPr>
          <w:rFonts w:ascii="Sitka Display" w:hAnsi="Sitka Display" w:cstheme="minorHAnsi"/>
          <w:sz w:val="18"/>
          <w:szCs w:val="18"/>
        </w:rPr>
        <w:t>both the faculty and clinical programs with clients.</w:t>
      </w:r>
      <w:commentRangeEnd w:id="130"/>
      <w:r w:rsidR="00062D06">
        <w:rPr>
          <w:rStyle w:val="af0"/>
        </w:rPr>
        <w:commentReference w:id="130"/>
      </w:r>
      <w:r w:rsidRPr="00937C5B">
        <w:rPr>
          <w:rFonts w:ascii="Sitka Display" w:hAnsi="Sitka Display" w:cstheme="minorHAnsi"/>
          <w:sz w:val="18"/>
          <w:szCs w:val="18"/>
        </w:rPr>
        <w:t xml:space="preserve"> What we do can contribute to the protection of food safety, and we can demonstrate our works by utilizing a One Health approach. So, we plan to consult experts in the health of humans (especially in blood lead), animals and environment.</w:t>
      </w:r>
    </w:p>
    <w:p w14:paraId="36C9C56C" w14:textId="77777777" w:rsidR="00F61F1B" w:rsidRDefault="007D115C">
      <w:pPr>
        <w:spacing w:line="276" w:lineRule="auto"/>
        <w:jc w:val="center"/>
        <w:rPr>
          <w:rFonts w:cstheme="minorHAnsi"/>
          <w:sz w:val="18"/>
          <w:szCs w:val="18"/>
        </w:rPr>
      </w:pPr>
      <w:r>
        <w:rPr>
          <w:rFonts w:cstheme="minorHAnsi"/>
          <w:noProof/>
          <w:sz w:val="18"/>
          <w:szCs w:val="18"/>
        </w:rPr>
        <w:lastRenderedPageBreak/>
        <w:drawing>
          <wp:inline distT="0" distB="0" distL="0" distR="0" wp14:anchorId="55B56AF4" wp14:editId="2BD4E8E2">
            <wp:extent cx="2381250" cy="2381250"/>
            <wp:effectExtent l="0" t="0" r="0" b="0"/>
            <wp:docPr id="14" name="图片 14" descr="F:\Betris呀\iGEM\wiki\照片\QQ图片20200820224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Betris呀\iGEM\wiki\照片\QQ图片2020082022441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p w14:paraId="75A79DF7" w14:textId="77777777" w:rsidR="00F61F1B" w:rsidRDefault="007D115C">
      <w:pPr>
        <w:spacing w:line="276" w:lineRule="auto"/>
        <w:rPr>
          <w:rFonts w:cstheme="minorHAnsi"/>
          <w:sz w:val="18"/>
          <w:szCs w:val="18"/>
        </w:rPr>
      </w:pPr>
      <w:r>
        <w:rPr>
          <w:rFonts w:cstheme="minorHAnsi" w:hint="eastAsia"/>
          <w:b/>
          <w:bCs/>
          <w:color w:val="000000"/>
          <w:szCs w:val="21"/>
          <w:shd w:val="clear" w:color="auto" w:fill="FFFFFF"/>
        </w:rPr>
        <w:t xml:space="preserve">Christie Marie Brunner   </w:t>
      </w:r>
      <w:r>
        <w:rPr>
          <w:rFonts w:cstheme="minorHAnsi" w:hint="eastAsia"/>
          <w:sz w:val="18"/>
          <w:szCs w:val="18"/>
        </w:rPr>
        <w:t xml:space="preserve"> </w:t>
      </w:r>
    </w:p>
    <w:p w14:paraId="3BE93130" w14:textId="6CCBF251" w:rsidR="00937C5B" w:rsidRPr="00937C5B" w:rsidRDefault="00937C5B" w:rsidP="00937C5B">
      <w:pPr>
        <w:spacing w:line="276" w:lineRule="auto"/>
        <w:rPr>
          <w:rFonts w:cstheme="minorHAnsi"/>
          <w:sz w:val="18"/>
          <w:szCs w:val="18"/>
        </w:rPr>
      </w:pPr>
      <w:r w:rsidRPr="00937C5B">
        <w:rPr>
          <w:rFonts w:cstheme="minorHAnsi"/>
          <w:sz w:val="18"/>
          <w:szCs w:val="18"/>
        </w:rPr>
        <w:t>Chris Brunner, as a communications and international programs director in WIFSS, devotes herself in education of One Health. She always holds an open mind to take in novel ideas and are kind enough to share relevant information with us, which</w:t>
      </w:r>
      <w:del w:id="131" w:author="Office" w:date="2020-10-05T04:05:00Z">
        <w:r w:rsidRPr="00937C5B" w:rsidDel="00062D06">
          <w:rPr>
            <w:rFonts w:cstheme="minorHAnsi"/>
            <w:sz w:val="18"/>
            <w:szCs w:val="18"/>
          </w:rPr>
          <w:delText xml:space="preserve"> does</w:delText>
        </w:r>
      </w:del>
      <w:r w:rsidRPr="00937C5B">
        <w:rPr>
          <w:rFonts w:cstheme="minorHAnsi"/>
          <w:sz w:val="18"/>
          <w:szCs w:val="18"/>
        </w:rPr>
        <w:t xml:space="preserve"> help us a lot.</w:t>
      </w:r>
    </w:p>
    <w:p w14:paraId="7C10C9E3" w14:textId="77777777" w:rsidR="00937C5B" w:rsidRPr="00937C5B" w:rsidRDefault="00937C5B" w:rsidP="00937C5B">
      <w:pPr>
        <w:spacing w:line="276" w:lineRule="auto"/>
        <w:rPr>
          <w:rFonts w:cstheme="minorHAnsi"/>
          <w:sz w:val="18"/>
          <w:szCs w:val="18"/>
        </w:rPr>
      </w:pPr>
      <w:r w:rsidRPr="00937C5B">
        <w:rPr>
          <w:rFonts w:cstheme="minorHAnsi"/>
          <w:sz w:val="18"/>
          <w:szCs w:val="18"/>
        </w:rPr>
        <w:t> </w:t>
      </w:r>
    </w:p>
    <w:p w14:paraId="2B1E064C" w14:textId="77777777" w:rsidR="00937C5B" w:rsidRPr="0053347A" w:rsidRDefault="00937C5B" w:rsidP="00937C5B">
      <w:pPr>
        <w:spacing w:line="276" w:lineRule="auto"/>
        <w:rPr>
          <w:rFonts w:cstheme="minorHAnsi"/>
          <w:color w:val="FF0000"/>
          <w:sz w:val="18"/>
          <w:szCs w:val="18"/>
          <w:rPrChange w:id="132" w:author="Rachel" w:date="2020-10-05T10:04:00Z">
            <w:rPr>
              <w:rFonts w:cstheme="minorHAnsi"/>
              <w:sz w:val="18"/>
              <w:szCs w:val="18"/>
            </w:rPr>
          </w:rPrChange>
        </w:rPr>
      </w:pPr>
      <w:r w:rsidRPr="00937C5B">
        <w:rPr>
          <w:rFonts w:cstheme="minorHAnsi"/>
          <w:sz w:val="18"/>
          <w:szCs w:val="18"/>
        </w:rPr>
        <w:t xml:space="preserve">We emailed her and talked with her in LTC. She said, </w:t>
      </w:r>
      <w:r w:rsidRPr="0053347A">
        <w:rPr>
          <w:rFonts w:cstheme="minorHAnsi"/>
          <w:color w:val="FF0000"/>
          <w:sz w:val="18"/>
          <w:szCs w:val="18"/>
          <w:rPrChange w:id="133" w:author="Rachel" w:date="2020-10-05T10:04:00Z">
            <w:rPr>
              <w:rFonts w:cstheme="minorHAnsi"/>
              <w:sz w:val="18"/>
              <w:szCs w:val="18"/>
            </w:rPr>
          </w:rPrChange>
        </w:rPr>
        <w:t>“I am thrilled to know young adults such as yourself are addressing soil health and food safety through the comprehensive One Health approach. You and I know that One Health helps us by understanding that lead is naturally in the earth’s crust and once it is mined and processed it does not break down, instead it again covers the air and landscape where it is picked up by plants, animals and people.   Once it enters animals and people it causes illness and even death. </w:t>
      </w:r>
      <w:bookmarkStart w:id="134" w:name="_GoBack"/>
      <w:bookmarkEnd w:id="134"/>
      <w:r w:rsidRPr="0053347A">
        <w:rPr>
          <w:rFonts w:cstheme="minorHAnsi"/>
          <w:color w:val="FF0000"/>
          <w:sz w:val="18"/>
          <w:szCs w:val="18"/>
          <w:rPrChange w:id="135" w:author="Rachel" w:date="2020-10-05T10:04:00Z">
            <w:rPr>
              <w:rFonts w:cstheme="minorHAnsi"/>
              <w:sz w:val="18"/>
              <w:szCs w:val="18"/>
            </w:rPr>
          </w:rPrChange>
        </w:rPr>
        <w:t xml:space="preserve"> For this reason, it is important that we attempt to find ways to prevent plant, animal and human illnesses.  We care about the health of the soil as it relates to the health of ALL living things.  One Health is a difficult thing to translate to a farmer who is concerned about meeting financial obligations. When you can demonstrate that having healthy soil will allow him or her to grow more crops and make more money and provide healthy food for his or her family, and the community, the light bulb goes off and it becomes easier to make the connection between the health of the soil and the health of people.”</w:t>
      </w:r>
    </w:p>
    <w:p w14:paraId="39E45CC3" w14:textId="77777777" w:rsidR="00937C5B" w:rsidRPr="00937C5B" w:rsidRDefault="00937C5B" w:rsidP="00937C5B">
      <w:pPr>
        <w:spacing w:line="276" w:lineRule="auto"/>
        <w:rPr>
          <w:rFonts w:cstheme="minorHAnsi"/>
          <w:sz w:val="18"/>
          <w:szCs w:val="18"/>
        </w:rPr>
      </w:pPr>
      <w:r w:rsidRPr="00937C5B">
        <w:rPr>
          <w:rFonts w:cstheme="minorHAnsi"/>
          <w:sz w:val="18"/>
          <w:szCs w:val="18"/>
        </w:rPr>
        <w:t> </w:t>
      </w:r>
    </w:p>
    <w:p w14:paraId="08C785CD" w14:textId="77777777" w:rsidR="00937C5B" w:rsidRPr="00937C5B" w:rsidRDefault="00937C5B" w:rsidP="00937C5B">
      <w:pPr>
        <w:spacing w:line="276" w:lineRule="auto"/>
        <w:rPr>
          <w:rFonts w:cstheme="minorHAnsi"/>
          <w:sz w:val="18"/>
          <w:szCs w:val="18"/>
        </w:rPr>
      </w:pPr>
      <w:r w:rsidRPr="00937C5B">
        <w:rPr>
          <w:rFonts w:cstheme="minorHAnsi"/>
          <w:sz w:val="18"/>
          <w:szCs w:val="18"/>
        </w:rPr>
        <w:t>Chris still emphasized the importance of teamwork and collaboration. So, we spread the good word about One Health in cooperation with other iGEM teams and are determined to make a brochure to help people understand we are all connected, from the soil to the table, and that goes for everything in between: plants, animals, water, air.</w:t>
      </w:r>
    </w:p>
    <w:p w14:paraId="6964BE98" w14:textId="77777777" w:rsidR="00937C5B" w:rsidRPr="00937C5B" w:rsidRDefault="00937C5B" w:rsidP="00937C5B">
      <w:pPr>
        <w:spacing w:line="276" w:lineRule="auto"/>
        <w:rPr>
          <w:rFonts w:cstheme="minorHAnsi"/>
          <w:sz w:val="18"/>
          <w:szCs w:val="18"/>
        </w:rPr>
      </w:pPr>
      <w:r w:rsidRPr="00937C5B">
        <w:rPr>
          <w:rFonts w:cstheme="minorHAnsi"/>
          <w:sz w:val="18"/>
          <w:szCs w:val="18"/>
        </w:rPr>
        <w:t> </w:t>
      </w:r>
    </w:p>
    <w:p w14:paraId="58F0C51A" w14:textId="671BF606" w:rsidR="00937C5B" w:rsidRPr="00937C5B" w:rsidRDefault="00937C5B" w:rsidP="00937C5B">
      <w:pPr>
        <w:spacing w:line="276" w:lineRule="auto"/>
        <w:rPr>
          <w:rFonts w:cstheme="minorHAnsi"/>
          <w:sz w:val="18"/>
          <w:szCs w:val="18"/>
        </w:rPr>
      </w:pPr>
      <w:r w:rsidRPr="00937C5B">
        <w:rPr>
          <w:rFonts w:cstheme="minorHAnsi"/>
          <w:sz w:val="18"/>
          <w:szCs w:val="18"/>
        </w:rPr>
        <w:t>Besides, she recommended Dr. Jorge L. Mazza Rodrigues to us and shared some research papers with us like </w:t>
      </w:r>
      <w:commentRangeStart w:id="136"/>
      <w:r w:rsidR="009E534A">
        <w:fldChar w:fldCharType="begin"/>
      </w:r>
      <w:r w:rsidR="009E534A">
        <w:instrText xml:space="preserve"> HYPERLINK "https://www.nature.com/articles/s41467-019-10472-x" \t "_blank" </w:instrText>
      </w:r>
      <w:r w:rsidR="009E534A">
        <w:fldChar w:fldCharType="separate"/>
      </w:r>
      <w:r w:rsidRPr="005A48DC">
        <w:rPr>
          <w:rFonts w:cstheme="minorHAnsi"/>
          <w:sz w:val="18"/>
          <w:szCs w:val="18"/>
        </w:rPr>
        <w:t>Remediation of heavy metal contaminated soil by asymmetrical alternating current electrochemistry</w:t>
      </w:r>
      <w:r w:rsidR="009E534A">
        <w:rPr>
          <w:rFonts w:cstheme="minorHAnsi"/>
          <w:sz w:val="18"/>
          <w:szCs w:val="18"/>
        </w:rPr>
        <w:fldChar w:fldCharType="end"/>
      </w:r>
      <w:r w:rsidRPr="00937C5B">
        <w:rPr>
          <w:rFonts w:cstheme="minorHAnsi"/>
          <w:sz w:val="18"/>
          <w:szCs w:val="18"/>
        </w:rPr>
        <w:t> </w:t>
      </w:r>
      <w:commentRangeEnd w:id="136"/>
      <w:r w:rsidR="00062D06">
        <w:rPr>
          <w:rStyle w:val="af0"/>
        </w:rPr>
        <w:commentReference w:id="136"/>
      </w:r>
      <w:r w:rsidRPr="00937C5B">
        <w:rPr>
          <w:rFonts w:cstheme="minorHAnsi"/>
          <w:sz w:val="18"/>
          <w:szCs w:val="18"/>
        </w:rPr>
        <w:t>, which always inspired us.</w:t>
      </w:r>
      <w:ins w:id="137" w:author="Office" w:date="2020-10-05T04:06:00Z">
        <w:r w:rsidR="00062D06">
          <w:rPr>
            <w:rFonts w:cstheme="minorHAnsi" w:hint="eastAsia"/>
            <w:sz w:val="18"/>
            <w:szCs w:val="18"/>
          </w:rPr>
          <w:t xml:space="preserve"> </w:t>
        </w:r>
      </w:ins>
    </w:p>
    <w:p w14:paraId="20012042" w14:textId="77777777" w:rsidR="00F61F1B" w:rsidRDefault="007D115C">
      <w:pPr>
        <w:spacing w:line="276" w:lineRule="auto"/>
        <w:rPr>
          <w:rFonts w:cstheme="minorHAnsi"/>
          <w:b/>
          <w:bCs/>
          <w:color w:val="595959" w:themeColor="text1" w:themeTint="A6"/>
          <w:szCs w:val="21"/>
          <w:u w:val="single"/>
          <w:shd w:val="clear" w:color="auto" w:fill="FFFFFF"/>
        </w:rPr>
      </w:pPr>
      <w:r>
        <w:rPr>
          <w:rFonts w:cstheme="minorHAnsi" w:hint="eastAsia"/>
          <w:b/>
          <w:bCs/>
          <w:color w:val="595959" w:themeColor="text1" w:themeTint="A6"/>
          <w:szCs w:val="21"/>
          <w:u w:val="single"/>
          <w:shd w:val="clear" w:color="auto" w:fill="FFFFFF"/>
        </w:rPr>
        <w:t>Key stakeholders and experts interview</w:t>
      </w:r>
    </w:p>
    <w:p w14:paraId="663F502D" w14:textId="77777777" w:rsidR="00F61F1B" w:rsidRDefault="007D115C">
      <w:p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(1)Human Health</w:t>
      </w:r>
    </w:p>
    <w:p w14:paraId="25F3C423"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lastRenderedPageBreak/>
        <w:drawing>
          <wp:inline distT="0" distB="0" distL="0" distR="0" wp14:anchorId="21F70291" wp14:editId="1C2A2DB3">
            <wp:extent cx="2127250" cy="1905000"/>
            <wp:effectExtent l="0" t="0" r="6350" b="0"/>
            <wp:docPr id="15" name="图片 15" descr="F:\Betris呀\iGEM\wiki\照片\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Betris呀\iGEM\wiki\照片\2-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127250" cy="1905000"/>
                    </a:xfrm>
                    <a:prstGeom prst="rect">
                      <a:avLst/>
                    </a:prstGeom>
                    <a:noFill/>
                    <a:ln>
                      <a:noFill/>
                    </a:ln>
                  </pic:spPr>
                </pic:pic>
              </a:graphicData>
            </a:graphic>
          </wp:inline>
        </w:drawing>
      </w:r>
    </w:p>
    <w:p w14:paraId="13B83AE0" w14:textId="77777777" w:rsidR="00F61F1B" w:rsidRDefault="007D115C">
      <w:pPr>
        <w:wordWrap w:val="0"/>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 xml:space="preserve">Dr. Joseph Bressler </w:t>
      </w:r>
    </w:p>
    <w:p w14:paraId="1DB753C8" w14:textId="77777777" w:rsidR="00F61F1B" w:rsidRDefault="007D115C">
      <w:pPr>
        <w:wordWrap w:val="0"/>
        <w:spacing w:line="276" w:lineRule="auto"/>
        <w:rPr>
          <w:rFonts w:cstheme="minorHAnsi"/>
          <w:bCs/>
          <w:color w:val="444444"/>
          <w:sz w:val="18"/>
          <w:szCs w:val="18"/>
        </w:rPr>
      </w:pPr>
      <w:r>
        <w:rPr>
          <w:rFonts w:cstheme="minorHAnsi" w:hint="eastAsia"/>
          <w:bCs/>
          <w:color w:val="444444"/>
          <w:sz w:val="18"/>
          <w:szCs w:val="18"/>
        </w:rPr>
        <w:t>Dr. Joseph Bressler is an expert in environmental health and blood lead of The Johns Hopkins University.</w:t>
      </w:r>
    </w:p>
    <w:p w14:paraId="1D15E02C" w14:textId="77777777" w:rsidR="00F61F1B" w:rsidRDefault="007D115C">
      <w:pPr>
        <w:wordWrap w:val="0"/>
        <w:spacing w:line="276" w:lineRule="auto"/>
        <w:rPr>
          <w:rFonts w:cstheme="minorHAnsi"/>
          <w:bCs/>
          <w:color w:val="444444"/>
          <w:sz w:val="18"/>
          <w:szCs w:val="18"/>
          <w:u w:val="single"/>
        </w:rPr>
      </w:pPr>
      <w:r>
        <w:rPr>
          <w:rFonts w:cstheme="minorHAnsi" w:hint="eastAsia"/>
          <w:bCs/>
          <w:color w:val="444444"/>
          <w:sz w:val="18"/>
          <w:szCs w:val="18"/>
          <w:u w:val="single"/>
        </w:rPr>
        <w:t>Why did we want to ask him?</w:t>
      </w:r>
    </w:p>
    <w:p w14:paraId="1E8D1CF7" w14:textId="0C38F7BA" w:rsidR="00C92224" w:rsidRDefault="00C92224">
      <w:pPr>
        <w:wordWrap w:val="0"/>
        <w:spacing w:line="276" w:lineRule="auto"/>
        <w:rPr>
          <w:ins w:id="138" w:author="Rachel" w:date="2020-10-05T09:56:00Z"/>
          <w:rFonts w:cstheme="minorHAnsi"/>
          <w:bCs/>
          <w:color w:val="444444"/>
          <w:sz w:val="18"/>
          <w:szCs w:val="18"/>
        </w:rPr>
      </w:pPr>
      <w:ins w:id="139" w:author="Rachel" w:date="2020-10-05T09:56:00Z">
        <w:r>
          <w:rPr>
            <w:rFonts w:cstheme="minorHAnsi" w:hint="eastAsia"/>
            <w:bCs/>
            <w:color w:val="444444"/>
            <w:sz w:val="18"/>
            <w:szCs w:val="18"/>
          </w:rPr>
          <w:t>how it affects children</w:t>
        </w:r>
      </w:ins>
    </w:p>
    <w:p w14:paraId="0084450F" w14:textId="70ACC31C" w:rsidR="00C92224" w:rsidRDefault="00C92224">
      <w:pPr>
        <w:wordWrap w:val="0"/>
        <w:spacing w:line="276" w:lineRule="auto"/>
        <w:rPr>
          <w:ins w:id="140" w:author="Rachel" w:date="2020-10-05T09:56:00Z"/>
          <w:rFonts w:cstheme="minorHAnsi" w:hint="eastAsia"/>
          <w:bCs/>
          <w:color w:val="444444"/>
          <w:sz w:val="18"/>
          <w:szCs w:val="18"/>
        </w:rPr>
      </w:pPr>
      <w:ins w:id="141" w:author="Rachel" w:date="2020-10-05T09:56:00Z">
        <w:r>
          <w:rPr>
            <w:rFonts w:cstheme="minorHAnsi"/>
            <w:bCs/>
            <w:color w:val="444444"/>
            <w:sz w:val="18"/>
            <w:szCs w:val="18"/>
          </w:rPr>
          <w:t>an</w:t>
        </w:r>
        <w:r>
          <w:rPr>
            <w:rFonts w:cstheme="minorHAnsi" w:hint="eastAsia"/>
            <w:bCs/>
            <w:color w:val="444444"/>
            <w:sz w:val="18"/>
            <w:szCs w:val="18"/>
          </w:rPr>
          <w:t>y effective treatment.</w:t>
        </w:r>
        <w:r>
          <w:rPr>
            <w:rStyle w:val="af0"/>
          </w:rPr>
          <w:commentReference w:id="142"/>
        </w:r>
      </w:ins>
    </w:p>
    <w:p w14:paraId="6B45BA85" w14:textId="594246FD" w:rsidR="00F61F1B" w:rsidRDefault="007D115C">
      <w:pPr>
        <w:wordWrap w:val="0"/>
        <w:spacing w:line="276" w:lineRule="auto"/>
        <w:rPr>
          <w:rFonts w:cstheme="minorHAnsi"/>
          <w:bCs/>
          <w:color w:val="444444"/>
          <w:sz w:val="18"/>
          <w:szCs w:val="18"/>
        </w:rPr>
      </w:pPr>
      <w:r>
        <w:rPr>
          <w:rFonts w:cstheme="minorHAnsi"/>
          <w:bCs/>
          <w:color w:val="444444"/>
          <w:sz w:val="18"/>
          <w:szCs w:val="18"/>
        </w:rPr>
        <w:t>S</w:t>
      </w:r>
      <w:r>
        <w:rPr>
          <w:rFonts w:cstheme="minorHAnsi" w:hint="eastAsia"/>
          <w:bCs/>
          <w:color w:val="444444"/>
          <w:sz w:val="18"/>
          <w:szCs w:val="18"/>
        </w:rPr>
        <w:t xml:space="preserve">ince </w:t>
      </w:r>
      <w:r>
        <w:rPr>
          <w:rFonts w:cstheme="minorHAnsi"/>
          <w:bCs/>
          <w:color w:val="444444"/>
          <w:sz w:val="18"/>
          <w:szCs w:val="18"/>
        </w:rPr>
        <w:t>L</w:t>
      </w:r>
      <w:r>
        <w:rPr>
          <w:rFonts w:cstheme="minorHAnsi" w:hint="eastAsia"/>
          <w:bCs/>
          <w:color w:val="444444"/>
          <w:sz w:val="18"/>
          <w:szCs w:val="18"/>
        </w:rPr>
        <w:t xml:space="preserve">ead does harm to children severely, </w:t>
      </w:r>
      <w:commentRangeStart w:id="143"/>
      <w:r>
        <w:rPr>
          <w:rFonts w:cstheme="minorHAnsi" w:hint="eastAsia"/>
          <w:bCs/>
          <w:color w:val="444444"/>
          <w:sz w:val="18"/>
          <w:szCs w:val="18"/>
        </w:rPr>
        <w:t xml:space="preserve">we wanted to know how it affects children and </w:t>
      </w:r>
      <w:ins w:id="144" w:author="Rachel" w:date="2020-10-05T09:58:00Z">
        <w:r w:rsidR="00C92224">
          <w:rPr>
            <w:rFonts w:cstheme="minorHAnsi"/>
            <w:bCs/>
            <w:color w:val="444444"/>
            <w:sz w:val="18"/>
            <w:szCs w:val="18"/>
          </w:rPr>
          <w:t xml:space="preserve">whether </w:t>
        </w:r>
      </w:ins>
      <w:del w:id="145" w:author="Rachel" w:date="2020-10-05T09:59:00Z">
        <w:r w:rsidDel="00C92224">
          <w:rPr>
            <w:rFonts w:cstheme="minorHAnsi" w:hint="eastAsia"/>
            <w:bCs/>
            <w:color w:val="444444"/>
            <w:sz w:val="18"/>
            <w:szCs w:val="18"/>
          </w:rPr>
          <w:delText xml:space="preserve">is </w:delText>
        </w:r>
      </w:del>
      <w:r>
        <w:rPr>
          <w:rFonts w:cstheme="minorHAnsi" w:hint="eastAsia"/>
          <w:bCs/>
          <w:color w:val="444444"/>
          <w:sz w:val="18"/>
          <w:szCs w:val="18"/>
        </w:rPr>
        <w:t xml:space="preserve">there </w:t>
      </w:r>
      <w:ins w:id="146" w:author="Rachel" w:date="2020-10-05T09:59:00Z">
        <w:r w:rsidR="00C92224">
          <w:rPr>
            <w:rFonts w:cstheme="minorHAnsi"/>
            <w:bCs/>
            <w:color w:val="444444"/>
            <w:sz w:val="18"/>
            <w:szCs w:val="18"/>
          </w:rPr>
          <w:t xml:space="preserve">is </w:t>
        </w:r>
      </w:ins>
      <w:r>
        <w:rPr>
          <w:rFonts w:cstheme="minorHAnsi" w:hint="eastAsia"/>
          <w:bCs/>
          <w:color w:val="444444"/>
          <w:sz w:val="18"/>
          <w:szCs w:val="18"/>
        </w:rPr>
        <w:t>any effective treatment.</w:t>
      </w:r>
      <w:commentRangeEnd w:id="143"/>
      <w:r w:rsidR="00062D06">
        <w:rPr>
          <w:rStyle w:val="af0"/>
        </w:rPr>
        <w:commentReference w:id="143"/>
      </w:r>
    </w:p>
    <w:p w14:paraId="6D11658B" w14:textId="7A6B40A4" w:rsidR="00F61F1B" w:rsidRDefault="007D115C">
      <w:pPr>
        <w:wordWrap w:val="0"/>
        <w:spacing w:line="276" w:lineRule="auto"/>
        <w:rPr>
          <w:rFonts w:cstheme="minorHAnsi"/>
          <w:bCs/>
          <w:color w:val="444444"/>
          <w:sz w:val="18"/>
          <w:szCs w:val="18"/>
          <w:u w:val="single"/>
        </w:rPr>
      </w:pPr>
      <w:r>
        <w:rPr>
          <w:rFonts w:cstheme="minorHAnsi" w:hint="eastAsia"/>
          <w:bCs/>
          <w:color w:val="444444"/>
          <w:sz w:val="18"/>
          <w:szCs w:val="18"/>
          <w:u w:val="single"/>
        </w:rPr>
        <w:t>What did we know?</w:t>
      </w:r>
      <w:ins w:id="147" w:author="Rachel" w:date="2020-10-05T09:57:00Z">
        <w:r w:rsidR="00C92224">
          <w:rPr>
            <w:rFonts w:cstheme="minorHAnsi"/>
            <w:bCs/>
            <w:color w:val="444444"/>
            <w:sz w:val="18"/>
            <w:szCs w:val="18"/>
            <w:u w:val="single"/>
          </w:rPr>
          <w:t>(bullets</w:t>
        </w:r>
      </w:ins>
      <w:ins w:id="148" w:author="Rachel" w:date="2020-10-05T09:58:00Z">
        <w:r w:rsidR="00C92224">
          <w:rPr>
            <w:rFonts w:cstheme="minorHAnsi"/>
            <w:bCs/>
            <w:color w:val="444444"/>
            <w:sz w:val="18"/>
            <w:szCs w:val="18"/>
            <w:u w:val="single"/>
          </w:rPr>
          <w:t>:</w:t>
        </w:r>
        <w:r w:rsidR="00C92224">
          <w:rPr>
            <w:rFonts w:cstheme="minorHAnsi" w:hint="eastAsia"/>
            <w:bCs/>
            <w:color w:val="444444"/>
            <w:sz w:val="18"/>
            <w:szCs w:val="18"/>
            <w:u w:val="single"/>
          </w:rPr>
          <w:t>概括</w:t>
        </w:r>
      </w:ins>
      <w:ins w:id="149" w:author="Rachel" w:date="2020-10-05T09:57:00Z">
        <w:r w:rsidR="00C92224">
          <w:rPr>
            <w:rFonts w:cstheme="minorHAnsi"/>
            <w:bCs/>
            <w:color w:val="444444"/>
            <w:sz w:val="18"/>
            <w:szCs w:val="18"/>
            <w:u w:val="single"/>
          </w:rPr>
          <w:t>)</w:t>
        </w:r>
      </w:ins>
    </w:p>
    <w:p w14:paraId="4F716E9F" w14:textId="3E21EC67" w:rsidR="00F61F1B" w:rsidRPr="00C92224" w:rsidRDefault="007D115C">
      <w:pPr>
        <w:widowControl/>
        <w:shd w:val="clear" w:color="auto" w:fill="FFFFFF"/>
        <w:jc w:val="left"/>
        <w:rPr>
          <w:rFonts w:cstheme="minorHAnsi"/>
          <w:color w:val="FF0000"/>
          <w:sz w:val="18"/>
          <w:szCs w:val="18"/>
          <w:rPrChange w:id="150" w:author="Rachel" w:date="2020-10-05T09:57:00Z">
            <w:rPr>
              <w:rFonts w:cstheme="minorHAnsi"/>
              <w:sz w:val="18"/>
              <w:szCs w:val="18"/>
            </w:rPr>
          </w:rPrChange>
        </w:rPr>
      </w:pPr>
      <w:r>
        <w:rPr>
          <w:rFonts w:cstheme="minorHAnsi" w:hint="eastAsia"/>
          <w:sz w:val="18"/>
          <w:szCs w:val="18"/>
        </w:rPr>
        <w:t xml:space="preserve">He shared the mechanism of lead </w:t>
      </w:r>
      <w:r w:rsidR="00C459FE">
        <w:rPr>
          <w:rFonts w:cstheme="minorHAnsi"/>
          <w:sz w:val="18"/>
          <w:szCs w:val="18"/>
        </w:rPr>
        <w:t>poisoning</w:t>
      </w:r>
      <w:r>
        <w:rPr>
          <w:rFonts w:cstheme="minorHAnsi" w:hint="eastAsia"/>
          <w:sz w:val="18"/>
          <w:szCs w:val="18"/>
        </w:rPr>
        <w:t xml:space="preserve"> </w:t>
      </w:r>
      <w:commentRangeStart w:id="151"/>
      <w:r>
        <w:rPr>
          <w:rFonts w:cstheme="minorHAnsi" w:hint="eastAsia"/>
          <w:sz w:val="18"/>
          <w:szCs w:val="18"/>
        </w:rPr>
        <w:t>where we kne</w:t>
      </w:r>
      <w:r w:rsidR="00C459FE">
        <w:rPr>
          <w:rFonts w:cstheme="minorHAnsi"/>
          <w:sz w:val="18"/>
          <w:szCs w:val="18"/>
        </w:rPr>
        <w:t>w</w:t>
      </w:r>
      <w:commentRangeEnd w:id="151"/>
      <w:r w:rsidR="00062D06">
        <w:rPr>
          <w:rStyle w:val="af0"/>
        </w:rPr>
        <w:commentReference w:id="151"/>
      </w:r>
      <w:r>
        <w:rPr>
          <w:rFonts w:cstheme="minorHAnsi" w:hint="eastAsia"/>
          <w:b/>
          <w:sz w:val="18"/>
          <w:szCs w:val="18"/>
        </w:rPr>
        <w:t xml:space="preserve"> it</w:t>
      </w:r>
      <w:r>
        <w:rPr>
          <w:rFonts w:cstheme="minorHAnsi"/>
          <w:b/>
          <w:sz w:val="18"/>
          <w:szCs w:val="18"/>
        </w:rPr>
        <w:t>’</w:t>
      </w:r>
      <w:r>
        <w:rPr>
          <w:rFonts w:cstheme="minorHAnsi" w:hint="eastAsia"/>
          <w:b/>
          <w:sz w:val="18"/>
          <w:szCs w:val="18"/>
        </w:rPr>
        <w:t xml:space="preserve">s difficult to cure and the best treatment is to prevent. </w:t>
      </w:r>
      <w:r>
        <w:rPr>
          <w:rFonts w:cstheme="minorHAnsi"/>
          <w:sz w:val="18"/>
          <w:szCs w:val="18"/>
        </w:rPr>
        <w:t>H</w:t>
      </w:r>
      <w:r>
        <w:rPr>
          <w:rFonts w:cstheme="minorHAnsi" w:hint="eastAsia"/>
          <w:sz w:val="18"/>
          <w:szCs w:val="18"/>
        </w:rPr>
        <w:t xml:space="preserve">e said, </w:t>
      </w:r>
      <w:r w:rsidRPr="00C92224">
        <w:rPr>
          <w:rFonts w:cstheme="minorHAnsi"/>
          <w:color w:val="FF0000"/>
          <w:sz w:val="18"/>
          <w:szCs w:val="18"/>
          <w:rPrChange w:id="152" w:author="Rachel" w:date="2020-10-05T09:57:00Z">
            <w:rPr>
              <w:rFonts w:cstheme="minorHAnsi"/>
              <w:sz w:val="18"/>
              <w:szCs w:val="18"/>
            </w:rPr>
          </w:rPrChange>
        </w:rPr>
        <w:t xml:space="preserve">“In children, the </w:t>
      </w:r>
      <w:r w:rsidR="00C459FE" w:rsidRPr="00C92224">
        <w:rPr>
          <w:rFonts w:cstheme="minorHAnsi"/>
          <w:color w:val="FF0000"/>
          <w:sz w:val="18"/>
          <w:szCs w:val="18"/>
          <w:rPrChange w:id="153" w:author="Rachel" w:date="2020-10-05T09:57:00Z">
            <w:rPr>
              <w:rFonts w:cstheme="minorHAnsi"/>
              <w:sz w:val="18"/>
              <w:szCs w:val="18"/>
            </w:rPr>
          </w:rPrChange>
        </w:rPr>
        <w:t>toxicokinetic</w:t>
      </w:r>
      <w:r w:rsidRPr="00C92224">
        <w:rPr>
          <w:rFonts w:cstheme="minorHAnsi"/>
          <w:color w:val="FF0000"/>
          <w:sz w:val="18"/>
          <w:szCs w:val="18"/>
          <w:rPrChange w:id="154" w:author="Rachel" w:date="2020-10-05T09:57:00Z">
            <w:rPr>
              <w:rFonts w:cstheme="minorHAnsi"/>
              <w:sz w:val="18"/>
              <w:szCs w:val="18"/>
            </w:rPr>
          </w:rPrChange>
        </w:rPr>
        <w:t xml:space="preserve"> of lead include absorption through the intestine via iron and calcium transporters, transfer to the blood (99% in rbc and 1% in serum), distribution to soft tissues (e.g. brain and kidney), and storage in the bone.  The bone lead remains throughout one’s life and might re-enter the blood when there is bone loss during aging.</w:t>
      </w:r>
      <w:r w:rsidRPr="00C92224">
        <w:rPr>
          <w:rFonts w:cstheme="minorHAnsi" w:hint="eastAsia"/>
          <w:color w:val="FF0000"/>
          <w:sz w:val="18"/>
          <w:szCs w:val="18"/>
          <w:rPrChange w:id="155" w:author="Rachel" w:date="2020-10-05T09:57:00Z">
            <w:rPr>
              <w:rFonts w:cstheme="minorHAnsi" w:hint="eastAsia"/>
              <w:sz w:val="18"/>
              <w:szCs w:val="18"/>
            </w:rPr>
          </w:rPrChange>
        </w:rPr>
        <w:t xml:space="preserve"> </w:t>
      </w:r>
      <w:r w:rsidRPr="00C92224">
        <w:rPr>
          <w:rFonts w:cstheme="minorHAnsi"/>
          <w:color w:val="FF0000"/>
          <w:sz w:val="18"/>
          <w:szCs w:val="18"/>
          <w:rPrChange w:id="156" w:author="Rachel" w:date="2020-10-05T09:57:00Z">
            <w:rPr>
              <w:rFonts w:cstheme="minorHAnsi"/>
              <w:sz w:val="18"/>
              <w:szCs w:val="18"/>
            </w:rPr>
          </w:rPrChange>
        </w:rPr>
        <w:t>There is a strong relationship between blood and impaired cognitive development at all blood lead levels. There is no blood level thought to be safe.  This is very different from other contaminants that do not increase the risk of cancer.”</w:t>
      </w:r>
    </w:p>
    <w:p w14:paraId="4DAD9D9B" w14:textId="4A178B62" w:rsidR="00F61F1B" w:rsidRDefault="007D115C">
      <w:pPr>
        <w:widowControl/>
        <w:shd w:val="clear" w:color="auto" w:fill="FFFFFF"/>
        <w:jc w:val="left"/>
        <w:rPr>
          <w:rFonts w:cstheme="minorHAnsi"/>
          <w:b/>
          <w:sz w:val="18"/>
          <w:szCs w:val="18"/>
        </w:rPr>
      </w:pPr>
      <w:r>
        <w:rPr>
          <w:rFonts w:cstheme="minorHAnsi"/>
          <w:sz w:val="18"/>
          <w:szCs w:val="18"/>
        </w:rPr>
        <w:t>H</w:t>
      </w:r>
      <w:r>
        <w:rPr>
          <w:rFonts w:cstheme="minorHAnsi" w:hint="eastAsia"/>
          <w:sz w:val="18"/>
          <w:szCs w:val="18"/>
        </w:rPr>
        <w:t xml:space="preserve">e also said </w:t>
      </w:r>
      <w:r>
        <w:rPr>
          <w:rFonts w:cstheme="minorHAnsi"/>
          <w:sz w:val="18"/>
          <w:szCs w:val="18"/>
        </w:rPr>
        <w:t>the rate of lead poisoning in America has declined sharply</w:t>
      </w:r>
      <w:r>
        <w:rPr>
          <w:rFonts w:cstheme="minorHAnsi" w:hint="eastAsia"/>
          <w:sz w:val="18"/>
          <w:szCs w:val="18"/>
        </w:rPr>
        <w:t xml:space="preserve">. </w:t>
      </w:r>
      <w:r>
        <w:rPr>
          <w:rFonts w:cstheme="minorHAnsi"/>
          <w:sz w:val="18"/>
          <w:szCs w:val="18"/>
        </w:rPr>
        <w:t>P</w:t>
      </w:r>
      <w:r>
        <w:rPr>
          <w:rFonts w:cstheme="minorHAnsi" w:hint="eastAsia"/>
          <w:sz w:val="18"/>
          <w:szCs w:val="18"/>
        </w:rPr>
        <w:t xml:space="preserve">olluted soil is not </w:t>
      </w:r>
      <w:commentRangeStart w:id="157"/>
      <w:r>
        <w:rPr>
          <w:rFonts w:cstheme="minorHAnsi" w:hint="eastAsia"/>
          <w:sz w:val="18"/>
          <w:szCs w:val="18"/>
        </w:rPr>
        <w:t>often to see</w:t>
      </w:r>
      <w:commentRangeEnd w:id="157"/>
      <w:r w:rsidR="00062D06">
        <w:rPr>
          <w:rStyle w:val="af0"/>
        </w:rPr>
        <w:commentReference w:id="157"/>
      </w:r>
      <w:r>
        <w:rPr>
          <w:rFonts w:cstheme="minorHAnsi" w:hint="eastAsia"/>
          <w:sz w:val="18"/>
          <w:szCs w:val="18"/>
        </w:rPr>
        <w:t xml:space="preserve"> in America. However, o</w:t>
      </w:r>
      <w:r>
        <w:rPr>
          <w:rFonts w:cstheme="minorHAnsi"/>
          <w:sz w:val="18"/>
          <w:szCs w:val="18"/>
        </w:rPr>
        <w:t xml:space="preserve">ld water pipes </w:t>
      </w:r>
      <w:commentRangeStart w:id="158"/>
      <w:r>
        <w:rPr>
          <w:rFonts w:cstheme="minorHAnsi"/>
          <w:sz w:val="18"/>
          <w:szCs w:val="18"/>
        </w:rPr>
        <w:t>remain</w:t>
      </w:r>
      <w:commentRangeEnd w:id="158"/>
      <w:r w:rsidR="00062D06">
        <w:rPr>
          <w:rStyle w:val="af0"/>
        </w:rPr>
        <w:commentReference w:id="158"/>
      </w:r>
      <w:r>
        <w:rPr>
          <w:rFonts w:cstheme="minorHAnsi"/>
          <w:sz w:val="18"/>
          <w:szCs w:val="18"/>
        </w:rPr>
        <w:t xml:space="preserve"> the most important problem. When water is treated with chlorine, the acidity increases </w:t>
      </w:r>
      <w:r w:rsidRPr="00062D06">
        <w:rPr>
          <w:rFonts w:cstheme="minorHAnsi"/>
          <w:sz w:val="18"/>
          <w:szCs w:val="18"/>
          <w:highlight w:val="yellow"/>
          <w:rPrChange w:id="159" w:author="Office" w:date="2020-10-05T04:09:00Z">
            <w:rPr>
              <w:rFonts w:cstheme="minorHAnsi"/>
              <w:sz w:val="18"/>
              <w:szCs w:val="18"/>
            </w:rPr>
          </w:rPrChange>
        </w:rPr>
        <w:t>leaching of the lead</w:t>
      </w:r>
      <w:r>
        <w:rPr>
          <w:rFonts w:cstheme="minorHAnsi"/>
          <w:sz w:val="18"/>
          <w:szCs w:val="18"/>
        </w:rPr>
        <w:t xml:space="preserve"> from the pipe</w:t>
      </w:r>
      <w:r w:rsidRPr="0040667E">
        <w:rPr>
          <w:rFonts w:cstheme="minorHAnsi"/>
          <w:sz w:val="18"/>
          <w:szCs w:val="18"/>
        </w:rPr>
        <w:t xml:space="preserve">, the water </w:t>
      </w:r>
      <w:r w:rsidR="00C459FE" w:rsidRPr="0040667E">
        <w:rPr>
          <w:rFonts w:cstheme="minorHAnsi"/>
          <w:sz w:val="18"/>
          <w:szCs w:val="18"/>
        </w:rPr>
        <w:t>companies</w:t>
      </w:r>
      <w:r w:rsidRPr="0040667E">
        <w:rPr>
          <w:rFonts w:cstheme="minorHAnsi"/>
          <w:sz w:val="18"/>
          <w:szCs w:val="18"/>
        </w:rPr>
        <w:t xml:space="preserve"> are obligated</w:t>
      </w:r>
      <w:r>
        <w:rPr>
          <w:rFonts w:cstheme="minorHAnsi"/>
          <w:sz w:val="18"/>
          <w:szCs w:val="18"/>
        </w:rPr>
        <w:t xml:space="preserve"> to test and ad</w:t>
      </w:r>
      <w:ins w:id="160" w:author="Office" w:date="2020-10-05T04:09:00Z">
        <w:r w:rsidR="00062D06">
          <w:rPr>
            <w:rFonts w:cstheme="minorHAnsi" w:hint="eastAsia"/>
            <w:sz w:val="18"/>
            <w:szCs w:val="18"/>
          </w:rPr>
          <w:t>d</w:t>
        </w:r>
      </w:ins>
      <w:r>
        <w:rPr>
          <w:rFonts w:cstheme="minorHAnsi"/>
          <w:sz w:val="18"/>
          <w:szCs w:val="18"/>
        </w:rPr>
        <w:t>s a chemical (phosphate) to insolubilize the lead thereby preventing lead from entering the water supply. This is what happened in Flint, MI but the water company did not add phosphate.</w:t>
      </w:r>
      <w:r>
        <w:rPr>
          <w:rFonts w:cstheme="minorHAnsi" w:hint="eastAsia"/>
          <w:sz w:val="18"/>
          <w:szCs w:val="18"/>
        </w:rPr>
        <w:t xml:space="preserve"> </w:t>
      </w:r>
      <w:commentRangeStart w:id="161"/>
      <w:r>
        <w:rPr>
          <w:rFonts w:cstheme="minorHAnsi"/>
          <w:b/>
          <w:sz w:val="18"/>
          <w:szCs w:val="18"/>
        </w:rPr>
        <w:t>S</w:t>
      </w:r>
      <w:r>
        <w:rPr>
          <w:rFonts w:cstheme="minorHAnsi" w:hint="eastAsia"/>
          <w:b/>
          <w:sz w:val="18"/>
          <w:szCs w:val="18"/>
        </w:rPr>
        <w:t>o your idea</w:t>
      </w:r>
      <w:commentRangeEnd w:id="161"/>
      <w:r w:rsidR="00062D06">
        <w:rPr>
          <w:rStyle w:val="af0"/>
        </w:rPr>
        <w:commentReference w:id="161"/>
      </w:r>
      <w:r>
        <w:rPr>
          <w:rFonts w:cstheme="minorHAnsi" w:hint="eastAsia"/>
          <w:b/>
          <w:sz w:val="18"/>
          <w:szCs w:val="18"/>
        </w:rPr>
        <w:t xml:space="preserve"> to produce phosphate is right.</w:t>
      </w:r>
    </w:p>
    <w:p w14:paraId="188426F7" w14:textId="77777777" w:rsidR="00F61F1B" w:rsidRDefault="00F61F1B">
      <w:pPr>
        <w:wordWrap w:val="0"/>
        <w:spacing w:line="276" w:lineRule="auto"/>
        <w:rPr>
          <w:rFonts w:cstheme="minorHAnsi"/>
          <w:bCs/>
          <w:color w:val="444444"/>
          <w:sz w:val="18"/>
          <w:szCs w:val="18"/>
          <w:u w:val="single"/>
        </w:rPr>
      </w:pPr>
    </w:p>
    <w:p w14:paraId="20D79B89"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lastRenderedPageBreak/>
        <w:drawing>
          <wp:inline distT="0" distB="0" distL="0" distR="0" wp14:anchorId="1927E846" wp14:editId="2B067A68">
            <wp:extent cx="2421890" cy="2419350"/>
            <wp:effectExtent l="0" t="0" r="0" b="0"/>
            <wp:docPr id="17" name="图片 17" descr="C:\Users\HP\Desktop\照片\照片\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HP\Desktop\照片\照片\2-8.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427047" cy="2424351"/>
                    </a:xfrm>
                    <a:prstGeom prst="rect">
                      <a:avLst/>
                    </a:prstGeom>
                    <a:noFill/>
                    <a:ln>
                      <a:noFill/>
                    </a:ln>
                  </pic:spPr>
                </pic:pic>
              </a:graphicData>
            </a:graphic>
          </wp:inline>
        </w:drawing>
      </w:r>
    </w:p>
    <w:p w14:paraId="0A76AD64" w14:textId="77777777" w:rsidR="00F61F1B" w:rsidRDefault="007D115C">
      <w:pPr>
        <w:spacing w:line="276" w:lineRule="auto"/>
        <w:jc w:val="left"/>
        <w:rPr>
          <w:rFonts w:cstheme="minorHAnsi"/>
          <w:b/>
          <w:bCs/>
          <w:color w:val="000000"/>
          <w:szCs w:val="21"/>
          <w:shd w:val="clear" w:color="auto" w:fill="FFFFFF"/>
        </w:rPr>
      </w:pPr>
      <w:r>
        <w:rPr>
          <w:rFonts w:cstheme="minorHAnsi" w:hint="eastAsia"/>
          <w:b/>
          <w:bCs/>
          <w:color w:val="000000"/>
          <w:szCs w:val="21"/>
          <w:shd w:val="clear" w:color="auto" w:fill="FFFFFF"/>
        </w:rPr>
        <w:t>Inspector Xu Ningyue</w:t>
      </w:r>
    </w:p>
    <w:p w14:paraId="05E687E9" w14:textId="77777777" w:rsidR="00F61F1B" w:rsidRDefault="007D115C">
      <w:p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 xml:space="preserve">Xu Ningyue is an inspector of </w:t>
      </w:r>
      <w:r>
        <w:rPr>
          <w:rFonts w:cstheme="minorHAnsi"/>
          <w:b/>
          <w:bCs/>
          <w:color w:val="000000"/>
          <w:szCs w:val="21"/>
          <w:shd w:val="clear" w:color="auto" w:fill="FFFFFF"/>
        </w:rPr>
        <w:t>agricultural products</w:t>
      </w:r>
      <w:r>
        <w:rPr>
          <w:rFonts w:cstheme="minorHAnsi" w:hint="eastAsia"/>
          <w:b/>
          <w:bCs/>
          <w:color w:val="000000"/>
          <w:szCs w:val="21"/>
          <w:shd w:val="clear" w:color="auto" w:fill="FFFFFF"/>
        </w:rPr>
        <w:t xml:space="preserve"> from </w:t>
      </w:r>
      <w:r>
        <w:rPr>
          <w:rFonts w:cstheme="minorHAnsi"/>
          <w:b/>
          <w:bCs/>
          <w:color w:val="000000"/>
          <w:szCs w:val="21"/>
          <w:shd w:val="clear" w:color="auto" w:fill="FFFFFF"/>
        </w:rPr>
        <w:t>The Committee on Agriculture</w:t>
      </w:r>
    </w:p>
    <w:p w14:paraId="77F89A0E" w14:textId="77777777" w:rsidR="00F61F1B" w:rsidRDefault="007D115C">
      <w:pPr>
        <w:wordWrap w:val="0"/>
        <w:spacing w:line="276" w:lineRule="auto"/>
        <w:rPr>
          <w:rFonts w:cstheme="minorHAnsi"/>
          <w:bCs/>
          <w:color w:val="444444"/>
          <w:sz w:val="18"/>
          <w:szCs w:val="18"/>
          <w:u w:val="single"/>
        </w:rPr>
      </w:pPr>
      <w:r>
        <w:rPr>
          <w:rFonts w:cstheme="minorHAnsi" w:hint="eastAsia"/>
          <w:bCs/>
          <w:color w:val="444444"/>
          <w:sz w:val="18"/>
          <w:szCs w:val="18"/>
          <w:u w:val="single"/>
        </w:rPr>
        <w:t>Why did we want to ask her?</w:t>
      </w:r>
    </w:p>
    <w:p w14:paraId="173B15EE" w14:textId="7ED14DE1" w:rsidR="00F61F1B" w:rsidRDefault="007D115C">
      <w:pPr>
        <w:spacing w:line="276" w:lineRule="auto"/>
        <w:rPr>
          <w:rFonts w:cstheme="minorHAnsi"/>
          <w:sz w:val="18"/>
          <w:szCs w:val="18"/>
        </w:rPr>
      </w:pPr>
      <w:r>
        <w:rPr>
          <w:rFonts w:cstheme="minorHAnsi" w:hint="eastAsia"/>
          <w:sz w:val="18"/>
          <w:szCs w:val="18"/>
        </w:rPr>
        <w:t xml:space="preserve">The lead in soil can </w:t>
      </w:r>
      <w:del w:id="162" w:author="Office" w:date="2020-10-05T04:10:00Z">
        <w:r w:rsidDel="00C74FE3">
          <w:rPr>
            <w:rFonts w:cstheme="minorHAnsi" w:hint="eastAsia"/>
            <w:sz w:val="18"/>
            <w:szCs w:val="18"/>
          </w:rPr>
          <w:delText xml:space="preserve">be </w:delText>
        </w:r>
      </w:del>
      <w:r>
        <w:rPr>
          <w:rFonts w:cstheme="minorHAnsi" w:hint="eastAsia"/>
          <w:sz w:val="18"/>
          <w:szCs w:val="18"/>
        </w:rPr>
        <w:t>accumulate</w:t>
      </w:r>
      <w:del w:id="163" w:author="Office" w:date="2020-10-05T04:10:00Z">
        <w:r w:rsidDel="00C74FE3">
          <w:rPr>
            <w:rFonts w:cstheme="minorHAnsi" w:hint="eastAsia"/>
            <w:sz w:val="18"/>
            <w:szCs w:val="18"/>
          </w:rPr>
          <w:delText>d</w:delText>
        </w:r>
      </w:del>
      <w:r>
        <w:rPr>
          <w:rFonts w:cstheme="minorHAnsi" w:hint="eastAsia"/>
          <w:sz w:val="18"/>
          <w:szCs w:val="18"/>
        </w:rPr>
        <w:t xml:space="preserve"> in vegetables, then which are eaten by us</w:t>
      </w:r>
      <w:del w:id="164" w:author="Office" w:date="2020-10-05T04:10:00Z">
        <w:r w:rsidDel="00C74FE3">
          <w:rPr>
            <w:rFonts w:cstheme="minorHAnsi" w:hint="eastAsia"/>
            <w:sz w:val="18"/>
            <w:szCs w:val="18"/>
          </w:rPr>
          <w:delText xml:space="preserve">. </w:delText>
        </w:r>
      </w:del>
      <w:ins w:id="165" w:author="Office" w:date="2020-10-05T04:10:00Z">
        <w:r w:rsidR="00C74FE3">
          <w:rPr>
            <w:rFonts w:cstheme="minorHAnsi" w:hint="eastAsia"/>
            <w:sz w:val="18"/>
            <w:szCs w:val="18"/>
          </w:rPr>
          <w:t>？</w:t>
        </w:r>
      </w:ins>
      <w:r>
        <w:rPr>
          <w:rFonts w:cstheme="minorHAnsi" w:hint="eastAsia"/>
          <w:sz w:val="18"/>
          <w:szCs w:val="18"/>
        </w:rPr>
        <w:t>So food safety is important to human health.</w:t>
      </w:r>
      <w:commentRangeStart w:id="166"/>
      <w:r>
        <w:rPr>
          <w:rFonts w:cstheme="minorHAnsi" w:hint="eastAsia"/>
          <w:sz w:val="18"/>
          <w:szCs w:val="18"/>
        </w:rPr>
        <w:t xml:space="preserve"> To know more about that, we wanted to ask her. </w:t>
      </w:r>
      <w:commentRangeEnd w:id="166"/>
      <w:r w:rsidR="00C74FE3">
        <w:rPr>
          <w:rStyle w:val="af0"/>
        </w:rPr>
        <w:commentReference w:id="166"/>
      </w:r>
    </w:p>
    <w:p w14:paraId="50C51544" w14:textId="77777777" w:rsidR="00F61F1B" w:rsidRDefault="007D115C">
      <w:pPr>
        <w:wordWrap w:val="0"/>
        <w:spacing w:line="276" w:lineRule="auto"/>
        <w:rPr>
          <w:rFonts w:cstheme="minorHAnsi"/>
          <w:bCs/>
          <w:color w:val="444444"/>
          <w:sz w:val="18"/>
          <w:szCs w:val="18"/>
          <w:u w:val="single"/>
        </w:rPr>
      </w:pPr>
      <w:r>
        <w:rPr>
          <w:rFonts w:cstheme="minorHAnsi" w:hint="eastAsia"/>
          <w:bCs/>
          <w:color w:val="444444"/>
          <w:sz w:val="18"/>
          <w:szCs w:val="18"/>
          <w:u w:val="single"/>
        </w:rPr>
        <w:t>What did we know?</w:t>
      </w:r>
    </w:p>
    <w:p w14:paraId="33CDA852" w14:textId="1111483A" w:rsidR="00F61F1B" w:rsidRDefault="007D115C">
      <w:pPr>
        <w:spacing w:line="276" w:lineRule="auto"/>
        <w:rPr>
          <w:rFonts w:cstheme="minorHAnsi"/>
          <w:sz w:val="18"/>
          <w:szCs w:val="18"/>
        </w:rPr>
      </w:pPr>
      <w:r>
        <w:rPr>
          <w:rFonts w:cstheme="minorHAnsi" w:hint="eastAsia"/>
          <w:sz w:val="18"/>
          <w:szCs w:val="18"/>
        </w:rPr>
        <w:t>Ms. Xu</w:t>
      </w:r>
      <w:r>
        <w:rPr>
          <w:rFonts w:cstheme="minorHAnsi"/>
          <w:sz w:val="18"/>
          <w:szCs w:val="18"/>
        </w:rPr>
        <w:t xml:space="preserve"> said</w:t>
      </w:r>
      <w:r>
        <w:rPr>
          <w:rFonts w:cstheme="minorHAnsi" w:hint="eastAsia"/>
          <w:sz w:val="18"/>
          <w:szCs w:val="18"/>
        </w:rPr>
        <w:t xml:space="preserve"> that i</w:t>
      </w:r>
      <w:r>
        <w:rPr>
          <w:rFonts w:cstheme="minorHAnsi"/>
          <w:sz w:val="18"/>
          <w:szCs w:val="18"/>
        </w:rPr>
        <w:t xml:space="preserve">n </w:t>
      </w:r>
      <w:r>
        <w:rPr>
          <w:rFonts w:cstheme="minorHAnsi" w:hint="eastAsia"/>
          <w:sz w:val="18"/>
          <w:szCs w:val="18"/>
        </w:rPr>
        <w:t>her</w:t>
      </w:r>
      <w:r>
        <w:rPr>
          <w:rFonts w:cstheme="minorHAnsi"/>
          <w:sz w:val="18"/>
          <w:szCs w:val="18"/>
        </w:rPr>
        <w:t xml:space="preserve"> </w:t>
      </w:r>
      <w:r>
        <w:rPr>
          <w:rFonts w:cstheme="minorHAnsi" w:hint="eastAsia"/>
          <w:sz w:val="18"/>
          <w:szCs w:val="18"/>
        </w:rPr>
        <w:t xml:space="preserve">daily </w:t>
      </w:r>
      <w:r>
        <w:rPr>
          <w:rFonts w:cstheme="minorHAnsi"/>
          <w:sz w:val="18"/>
          <w:szCs w:val="18"/>
        </w:rPr>
        <w:t xml:space="preserve">work, </w:t>
      </w:r>
      <w:r>
        <w:rPr>
          <w:rFonts w:cstheme="minorHAnsi" w:hint="eastAsia"/>
          <w:sz w:val="18"/>
          <w:szCs w:val="18"/>
        </w:rPr>
        <w:t>it</w:t>
      </w:r>
      <w:r>
        <w:rPr>
          <w:rFonts w:cstheme="minorHAnsi"/>
          <w:sz w:val="18"/>
          <w:szCs w:val="18"/>
        </w:rPr>
        <w:t>’</w:t>
      </w:r>
      <w:r>
        <w:rPr>
          <w:rFonts w:cstheme="minorHAnsi" w:hint="eastAsia"/>
          <w:sz w:val="18"/>
          <w:szCs w:val="18"/>
        </w:rPr>
        <w:t xml:space="preserve">s </w:t>
      </w:r>
      <w:r w:rsidR="00BA7D0C">
        <w:rPr>
          <w:rFonts w:cstheme="minorHAnsi"/>
          <w:sz w:val="18"/>
          <w:szCs w:val="18"/>
        </w:rPr>
        <w:t>common</w:t>
      </w:r>
      <w:r>
        <w:rPr>
          <w:rFonts w:cstheme="minorHAnsi" w:hint="eastAsia"/>
          <w:sz w:val="18"/>
          <w:szCs w:val="18"/>
        </w:rPr>
        <w:t xml:space="preserve"> to find problem</w:t>
      </w:r>
      <w:r w:rsidR="00BA7D0C">
        <w:rPr>
          <w:rFonts w:cstheme="minorHAnsi"/>
          <w:sz w:val="18"/>
          <w:szCs w:val="18"/>
        </w:rPr>
        <w:t>s</w:t>
      </w:r>
      <w:r>
        <w:rPr>
          <w:rFonts w:cstheme="minorHAnsi" w:hint="eastAsia"/>
          <w:sz w:val="18"/>
          <w:szCs w:val="18"/>
        </w:rPr>
        <w:t xml:space="preserve"> of </w:t>
      </w:r>
      <w:r w:rsidR="00BA7D0C">
        <w:rPr>
          <w:rFonts w:cstheme="minorHAnsi"/>
          <w:sz w:val="18"/>
          <w:szCs w:val="18"/>
        </w:rPr>
        <w:t>exce</w:t>
      </w:r>
      <w:del w:id="167" w:author="Office" w:date="2020-10-05T04:11:00Z">
        <w:r w:rsidR="00BA7D0C" w:rsidDel="00390ED0">
          <w:rPr>
            <w:rFonts w:cstheme="minorHAnsi"/>
            <w:sz w:val="18"/>
            <w:szCs w:val="18"/>
          </w:rPr>
          <w:delText>ed</w:delText>
        </w:r>
      </w:del>
      <w:ins w:id="168" w:author="Office" w:date="2020-10-05T04:11:00Z">
        <w:r w:rsidR="00390ED0">
          <w:rPr>
            <w:rFonts w:cstheme="minorHAnsi" w:hint="eastAsia"/>
            <w:sz w:val="18"/>
            <w:szCs w:val="18"/>
          </w:rPr>
          <w:t>ssive</w:t>
        </w:r>
      </w:ins>
      <w:r w:rsidR="00BA7D0C">
        <w:rPr>
          <w:rFonts w:cstheme="minorHAnsi"/>
          <w:sz w:val="18"/>
          <w:szCs w:val="18"/>
        </w:rPr>
        <w:t xml:space="preserve"> </w:t>
      </w:r>
      <w:r>
        <w:rPr>
          <w:rFonts w:cstheme="minorHAnsi"/>
          <w:sz w:val="18"/>
          <w:szCs w:val="18"/>
        </w:rPr>
        <w:t>heavy metals in agricultural products</w:t>
      </w:r>
      <w:r>
        <w:rPr>
          <w:rFonts w:cstheme="minorHAnsi" w:hint="eastAsia"/>
          <w:sz w:val="18"/>
          <w:szCs w:val="18"/>
        </w:rPr>
        <w:t xml:space="preserve">, such as </w:t>
      </w:r>
      <w:r>
        <w:rPr>
          <w:rFonts w:cstheme="minorHAnsi"/>
          <w:sz w:val="18"/>
          <w:szCs w:val="18"/>
        </w:rPr>
        <w:t>cadmium in paddy and lead in vegetables.</w:t>
      </w:r>
      <w:r>
        <w:rPr>
          <w:rFonts w:cstheme="minorHAnsi" w:hint="eastAsia"/>
          <w:sz w:val="18"/>
          <w:szCs w:val="18"/>
        </w:rPr>
        <w:t xml:space="preserve"> </w:t>
      </w:r>
      <w:r>
        <w:rPr>
          <w:rFonts w:cstheme="minorHAnsi"/>
          <w:sz w:val="18"/>
          <w:szCs w:val="18"/>
        </w:rPr>
        <w:t xml:space="preserve">The sources of heavy metals are very extensive, like industrial pollution, pesticide residues and automobile exhaust. </w:t>
      </w:r>
      <w:r>
        <w:rPr>
          <w:rFonts w:cstheme="minorHAnsi" w:hint="eastAsia"/>
          <w:sz w:val="18"/>
          <w:szCs w:val="18"/>
        </w:rPr>
        <w:t xml:space="preserve">The pollution can be divided into two parts-- exogenous pollution and endogenous pollution. The former like </w:t>
      </w:r>
      <w:r>
        <w:rPr>
          <w:rFonts w:cstheme="minorHAnsi"/>
          <w:sz w:val="18"/>
          <w:szCs w:val="18"/>
        </w:rPr>
        <w:t>pesticide residues and bacter</w:t>
      </w:r>
      <w:r>
        <w:rPr>
          <w:rFonts w:cstheme="minorHAnsi" w:hint="eastAsia"/>
          <w:sz w:val="18"/>
          <w:szCs w:val="18"/>
        </w:rPr>
        <w:t xml:space="preserve">ia can be easily eliminated through common wash and cooking, </w:t>
      </w:r>
      <w:r w:rsidRPr="009312BC">
        <w:rPr>
          <w:rFonts w:cstheme="minorHAnsi"/>
          <w:sz w:val="18"/>
          <w:szCs w:val="18"/>
          <w:highlight w:val="yellow"/>
          <w:rPrChange w:id="169" w:author="Office" w:date="2020-10-05T04:13:00Z">
            <w:rPr>
              <w:rFonts w:cstheme="minorHAnsi"/>
              <w:sz w:val="18"/>
              <w:szCs w:val="18"/>
            </w:rPr>
          </w:rPrChange>
        </w:rPr>
        <w:t xml:space="preserve">but </w:t>
      </w:r>
      <w:del w:id="170" w:author="Office" w:date="2020-10-05T04:13:00Z">
        <w:r w:rsidRPr="009312BC" w:rsidDel="009312BC">
          <w:rPr>
            <w:rFonts w:cstheme="minorHAnsi"/>
            <w:sz w:val="18"/>
            <w:szCs w:val="18"/>
            <w:highlight w:val="yellow"/>
            <w:rPrChange w:id="171" w:author="Office" w:date="2020-10-05T04:13:00Z">
              <w:rPr>
                <w:rFonts w:cstheme="minorHAnsi"/>
                <w:sz w:val="18"/>
                <w:szCs w:val="18"/>
              </w:rPr>
            </w:rPrChange>
          </w:rPr>
          <w:delText xml:space="preserve">not </w:delText>
        </w:r>
      </w:del>
      <w:r w:rsidRPr="009312BC">
        <w:rPr>
          <w:rFonts w:cstheme="minorHAnsi"/>
          <w:sz w:val="18"/>
          <w:szCs w:val="18"/>
          <w:highlight w:val="yellow"/>
          <w:rPrChange w:id="172" w:author="Office" w:date="2020-10-05T04:13:00Z">
            <w:rPr>
              <w:rFonts w:cstheme="minorHAnsi"/>
              <w:sz w:val="18"/>
              <w:szCs w:val="18"/>
            </w:rPr>
          </w:rPrChange>
        </w:rPr>
        <w:t>the latter</w:t>
      </w:r>
      <w:ins w:id="173" w:author="Office" w:date="2020-10-05T04:13:00Z">
        <w:r w:rsidR="009312BC" w:rsidRPr="009312BC">
          <w:rPr>
            <w:rFonts w:cstheme="minorHAnsi"/>
            <w:sz w:val="18"/>
            <w:szCs w:val="18"/>
            <w:highlight w:val="yellow"/>
            <w:rPrChange w:id="174" w:author="Office" w:date="2020-10-05T04:13:00Z">
              <w:rPr>
                <w:rFonts w:cstheme="minorHAnsi"/>
                <w:sz w:val="18"/>
                <w:szCs w:val="18"/>
              </w:rPr>
            </w:rPrChange>
          </w:rPr>
          <w:t xml:space="preserve"> not</w:t>
        </w:r>
      </w:ins>
      <w:r>
        <w:rPr>
          <w:rFonts w:cstheme="minorHAnsi" w:hint="eastAsia"/>
          <w:sz w:val="18"/>
          <w:szCs w:val="18"/>
        </w:rPr>
        <w:t xml:space="preserve">. </w:t>
      </w:r>
      <w:r w:rsidR="00592FB0">
        <w:rPr>
          <w:rFonts w:cstheme="minorHAnsi"/>
          <w:sz w:val="18"/>
          <w:szCs w:val="18"/>
        </w:rPr>
        <w:t>So,</w:t>
      </w:r>
      <w:r>
        <w:rPr>
          <w:rFonts w:cstheme="minorHAnsi" w:hint="eastAsia"/>
          <w:sz w:val="18"/>
          <w:szCs w:val="18"/>
        </w:rPr>
        <w:t xml:space="preserve"> the only way to prevent it is </w:t>
      </w:r>
      <w:r w:rsidR="00592FB0">
        <w:rPr>
          <w:rFonts w:cstheme="minorHAnsi"/>
          <w:sz w:val="18"/>
          <w:szCs w:val="18"/>
        </w:rPr>
        <w:t xml:space="preserve">to </w:t>
      </w:r>
      <w:r>
        <w:rPr>
          <w:rFonts w:cstheme="minorHAnsi" w:hint="eastAsia"/>
          <w:sz w:val="18"/>
          <w:szCs w:val="18"/>
        </w:rPr>
        <w:t xml:space="preserve">stop the gathering in vegetables. </w:t>
      </w:r>
      <w:r w:rsidRPr="009312BC">
        <w:rPr>
          <w:rFonts w:cstheme="minorHAnsi"/>
          <w:sz w:val="18"/>
          <w:szCs w:val="18"/>
          <w:highlight w:val="yellow"/>
          <w:rPrChange w:id="175" w:author="Office" w:date="2020-10-05T04:13:00Z">
            <w:rPr>
              <w:rFonts w:cstheme="minorHAnsi"/>
              <w:sz w:val="18"/>
              <w:szCs w:val="18"/>
            </w:rPr>
          </w:rPrChange>
        </w:rPr>
        <w:t>That is to solve the environmental problem.</w:t>
      </w:r>
      <w:r>
        <w:rPr>
          <w:rFonts w:cstheme="minorHAnsi"/>
          <w:sz w:val="18"/>
          <w:szCs w:val="18"/>
        </w:rPr>
        <w:t xml:space="preserve"> </w:t>
      </w:r>
    </w:p>
    <w:p w14:paraId="3F1B7F2C" w14:textId="3F02AECD" w:rsidR="00530D60" w:rsidRPr="00530D60" w:rsidRDefault="00530D60">
      <w:pPr>
        <w:spacing w:line="276" w:lineRule="auto"/>
        <w:rPr>
          <w:rFonts w:cstheme="minorHAnsi"/>
          <w:sz w:val="18"/>
          <w:szCs w:val="18"/>
        </w:rPr>
      </w:pPr>
      <w:r w:rsidRPr="00530D60">
        <w:rPr>
          <w:rFonts w:cstheme="minorHAnsi"/>
          <w:sz w:val="18"/>
          <w:szCs w:val="18"/>
        </w:rPr>
        <w:t xml:space="preserve">In China, </w:t>
      </w:r>
      <w:r w:rsidRPr="00530D60">
        <w:rPr>
          <w:rFonts w:cstheme="minorHAnsi"/>
          <w:b/>
          <w:bCs/>
          <w:sz w:val="18"/>
          <w:szCs w:val="18"/>
        </w:rPr>
        <w:t>12 million tons</w:t>
      </w:r>
      <w:r w:rsidRPr="00530D60">
        <w:rPr>
          <w:rFonts w:cstheme="minorHAnsi"/>
          <w:sz w:val="18"/>
          <w:szCs w:val="18"/>
        </w:rPr>
        <w:t xml:space="preserve"> of vegetables and crops are polluted by heavy metals every year, causing an economical loss of </w:t>
      </w:r>
      <w:r w:rsidRPr="00530D60">
        <w:rPr>
          <w:rFonts w:cstheme="minorHAnsi"/>
          <w:b/>
          <w:bCs/>
          <w:sz w:val="18"/>
          <w:szCs w:val="18"/>
        </w:rPr>
        <w:t>20 billion yuan</w:t>
      </w:r>
      <w:r w:rsidRPr="00530D60">
        <w:rPr>
          <w:rFonts w:cstheme="minorHAnsi"/>
          <w:sz w:val="18"/>
          <w:szCs w:val="18"/>
        </w:rPr>
        <w:t xml:space="preserve">. </w:t>
      </w:r>
      <w:r w:rsidRPr="009312BC">
        <w:rPr>
          <w:rFonts w:cstheme="minorHAnsi"/>
          <w:b/>
          <w:bCs/>
          <w:sz w:val="18"/>
          <w:szCs w:val="18"/>
          <w:highlight w:val="yellow"/>
          <w:rPrChange w:id="176" w:author="Office" w:date="2020-10-05T04:13:00Z">
            <w:rPr>
              <w:rFonts w:cstheme="minorHAnsi"/>
              <w:b/>
              <w:bCs/>
              <w:sz w:val="18"/>
              <w:szCs w:val="18"/>
            </w:rPr>
          </w:rPrChange>
        </w:rPr>
        <w:t>The biggest losers are peasants.</w:t>
      </w:r>
    </w:p>
    <w:p w14:paraId="37EF4E60" w14:textId="2C6F1C1F" w:rsidR="00592FB0" w:rsidRDefault="00592FB0">
      <w:pPr>
        <w:spacing w:line="276" w:lineRule="auto"/>
        <w:rPr>
          <w:rFonts w:cstheme="minorHAnsi"/>
          <w:bCs/>
          <w:color w:val="444444"/>
          <w:sz w:val="18"/>
          <w:szCs w:val="18"/>
          <w:u w:val="single"/>
        </w:rPr>
      </w:pPr>
      <w:r>
        <w:rPr>
          <w:rFonts w:cstheme="minorHAnsi" w:hint="eastAsia"/>
          <w:sz w:val="18"/>
          <w:szCs w:val="18"/>
        </w:rPr>
        <w:t>B</w:t>
      </w:r>
      <w:r>
        <w:rPr>
          <w:rFonts w:cstheme="minorHAnsi"/>
          <w:sz w:val="18"/>
          <w:szCs w:val="18"/>
        </w:rPr>
        <w:t xml:space="preserve">esides, Ms. Xu advised us to get more information from the policy released by governments, </w:t>
      </w:r>
      <w:r w:rsidRPr="00530D60">
        <w:rPr>
          <w:rFonts w:cstheme="minorHAnsi"/>
          <w:b/>
          <w:bCs/>
          <w:sz w:val="18"/>
          <w:szCs w:val="18"/>
        </w:rPr>
        <w:t>Control of Soil Risk Management in Agricultural Land</w:t>
      </w:r>
      <w:r>
        <w:rPr>
          <w:rFonts w:cstheme="minorHAnsi"/>
          <w:sz w:val="18"/>
          <w:szCs w:val="18"/>
        </w:rPr>
        <w:t>, from which we knew heavy metals pollution is widespread in China.</w:t>
      </w:r>
    </w:p>
    <w:p w14:paraId="73BF2ABA" w14:textId="46D06CF1" w:rsidR="00F61F1B" w:rsidRDefault="007D115C">
      <w:p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w:t>
      </w:r>
      <w:r w:rsidR="00592FB0">
        <w:rPr>
          <w:rFonts w:cstheme="minorHAnsi"/>
          <w:b/>
          <w:bCs/>
          <w:color w:val="000000"/>
          <w:szCs w:val="21"/>
          <w:shd w:val="clear" w:color="auto" w:fill="FFFFFF"/>
        </w:rPr>
        <w:t>2) Environmental</w:t>
      </w:r>
      <w:r>
        <w:rPr>
          <w:rFonts w:cstheme="minorHAnsi" w:hint="eastAsia"/>
          <w:b/>
          <w:bCs/>
          <w:color w:val="000000"/>
          <w:szCs w:val="21"/>
          <w:shd w:val="clear" w:color="auto" w:fill="FFFFFF"/>
        </w:rPr>
        <w:t xml:space="preserve"> Health</w:t>
      </w:r>
    </w:p>
    <w:p w14:paraId="07D712B7"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3292AB5E" wp14:editId="3FC508D8">
            <wp:extent cx="1803400" cy="1809750"/>
            <wp:effectExtent l="0" t="0" r="6350" b="0"/>
            <wp:docPr id="18" name="图片 18" descr="C:\Users\HP\Desktop\照片\照片\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HP\Desktop\照片\照片\2-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803400" cy="1809750"/>
                    </a:xfrm>
                    <a:prstGeom prst="rect">
                      <a:avLst/>
                    </a:prstGeom>
                    <a:noFill/>
                    <a:ln>
                      <a:noFill/>
                    </a:ln>
                  </pic:spPr>
                </pic:pic>
              </a:graphicData>
            </a:graphic>
          </wp:inline>
        </w:drawing>
      </w:r>
    </w:p>
    <w:p w14:paraId="60F5B4BF" w14:textId="77777777" w:rsidR="00F61F1B" w:rsidRDefault="007D115C">
      <w:pPr>
        <w:wordWrap w:val="0"/>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 xml:space="preserve">Professor Guo Xianhua </w:t>
      </w:r>
    </w:p>
    <w:p w14:paraId="4D23DB0D" w14:textId="77777777" w:rsidR="00F61F1B" w:rsidRDefault="007D115C">
      <w:pPr>
        <w:wordWrap w:val="0"/>
        <w:spacing w:line="276" w:lineRule="auto"/>
        <w:rPr>
          <w:rFonts w:cstheme="minorHAnsi"/>
          <w:bCs/>
          <w:color w:val="444444"/>
          <w:sz w:val="18"/>
          <w:szCs w:val="18"/>
        </w:rPr>
      </w:pPr>
      <w:r>
        <w:rPr>
          <w:rFonts w:cstheme="minorHAnsi" w:hint="eastAsia"/>
          <w:bCs/>
          <w:color w:val="444444"/>
          <w:sz w:val="18"/>
          <w:szCs w:val="18"/>
        </w:rPr>
        <w:t>Professor Guo Xianhua is an expert in heavy metal pollution treatment from Chongqing Three Gorges U</w:t>
      </w:r>
      <w:r>
        <w:rPr>
          <w:rFonts w:cstheme="minorHAnsi" w:hint="eastAsia"/>
          <w:bCs/>
          <w:color w:val="444444"/>
          <w:sz w:val="18"/>
          <w:szCs w:val="18"/>
        </w:rPr>
        <w:lastRenderedPageBreak/>
        <w:t>niversity.</w:t>
      </w:r>
    </w:p>
    <w:p w14:paraId="73976F7D" w14:textId="77777777" w:rsidR="00F61F1B" w:rsidRDefault="007D115C">
      <w:pPr>
        <w:wordWrap w:val="0"/>
        <w:spacing w:line="276" w:lineRule="auto"/>
        <w:rPr>
          <w:rFonts w:cstheme="minorHAnsi"/>
          <w:bCs/>
          <w:color w:val="444444"/>
          <w:sz w:val="18"/>
          <w:szCs w:val="18"/>
          <w:u w:val="single"/>
        </w:rPr>
      </w:pPr>
      <w:r>
        <w:rPr>
          <w:rFonts w:cstheme="minorHAnsi" w:hint="eastAsia"/>
          <w:bCs/>
          <w:color w:val="444444"/>
          <w:sz w:val="18"/>
          <w:szCs w:val="18"/>
          <w:u w:val="single"/>
        </w:rPr>
        <w:t>Why did we want to ask him?</w:t>
      </w:r>
    </w:p>
    <w:p w14:paraId="139D1296" w14:textId="77777777" w:rsidR="00F61F1B" w:rsidRDefault="007D115C">
      <w:pPr>
        <w:wordWrap w:val="0"/>
        <w:spacing w:line="276" w:lineRule="auto"/>
        <w:rPr>
          <w:rFonts w:cstheme="minorHAnsi"/>
          <w:bCs/>
          <w:color w:val="444444"/>
          <w:sz w:val="18"/>
          <w:szCs w:val="18"/>
        </w:rPr>
      </w:pPr>
      <w:commentRangeStart w:id="177"/>
      <w:r>
        <w:rPr>
          <w:rFonts w:cstheme="minorHAnsi" w:hint="eastAsia"/>
          <w:bCs/>
          <w:color w:val="444444"/>
          <w:sz w:val="18"/>
          <w:szCs w:val="18"/>
        </w:rPr>
        <w:t xml:space="preserve">We wanted to know the situation lead contamination situation in </w:t>
      </w:r>
      <w:r w:rsidRPr="0040667E">
        <w:rPr>
          <w:rFonts w:cstheme="minorHAnsi" w:hint="eastAsia"/>
          <w:bCs/>
          <w:sz w:val="18"/>
          <w:szCs w:val="18"/>
        </w:rPr>
        <w:t xml:space="preserve">China, </w:t>
      </w:r>
      <w:r w:rsidRPr="0040667E">
        <w:rPr>
          <w:rFonts w:cstheme="minorHAnsi"/>
          <w:bCs/>
          <w:sz w:val="18"/>
          <w:szCs w:val="18"/>
        </w:rPr>
        <w:t xml:space="preserve">and </w:t>
      </w:r>
      <w:r w:rsidRPr="0040667E">
        <w:rPr>
          <w:rFonts w:cstheme="minorHAnsi" w:hint="eastAsia"/>
          <w:bCs/>
          <w:sz w:val="18"/>
          <w:szCs w:val="18"/>
        </w:rPr>
        <w:t>make sure o</w:t>
      </w:r>
      <w:r>
        <w:rPr>
          <w:rFonts w:cstheme="minorHAnsi" w:hint="eastAsia"/>
          <w:bCs/>
          <w:color w:val="444444"/>
          <w:sz w:val="18"/>
          <w:szCs w:val="18"/>
        </w:rPr>
        <w:t>ur application-background and the advantages of our project.</w:t>
      </w:r>
      <w:commentRangeEnd w:id="177"/>
      <w:r w:rsidR="009312BC">
        <w:rPr>
          <w:rStyle w:val="af0"/>
        </w:rPr>
        <w:commentReference w:id="177"/>
      </w:r>
    </w:p>
    <w:p w14:paraId="0BDEC7DB" w14:textId="77777777" w:rsidR="00F61F1B" w:rsidRDefault="007D115C">
      <w:pPr>
        <w:wordWrap w:val="0"/>
        <w:spacing w:line="276" w:lineRule="auto"/>
        <w:rPr>
          <w:rFonts w:cstheme="minorHAnsi"/>
          <w:bCs/>
          <w:color w:val="444444"/>
          <w:sz w:val="18"/>
          <w:szCs w:val="18"/>
          <w:u w:val="single"/>
        </w:rPr>
      </w:pPr>
      <w:r>
        <w:rPr>
          <w:rFonts w:cstheme="minorHAnsi" w:hint="eastAsia"/>
          <w:bCs/>
          <w:color w:val="444444"/>
          <w:sz w:val="18"/>
          <w:szCs w:val="18"/>
          <w:u w:val="single"/>
        </w:rPr>
        <w:t>What did we know?</w:t>
      </w:r>
    </w:p>
    <w:p w14:paraId="7CA5DB58" w14:textId="77777777" w:rsidR="00F61F1B" w:rsidRDefault="007D115C">
      <w:pPr>
        <w:wordWrap w:val="0"/>
        <w:spacing w:line="276" w:lineRule="auto"/>
        <w:rPr>
          <w:rFonts w:cstheme="minorHAnsi"/>
          <w:bCs/>
          <w:color w:val="444444"/>
          <w:sz w:val="18"/>
          <w:szCs w:val="18"/>
        </w:rPr>
      </w:pPr>
      <w:r>
        <w:rPr>
          <w:rFonts w:cstheme="minorHAnsi" w:hint="eastAsia"/>
          <w:bCs/>
          <w:color w:val="444444"/>
          <w:sz w:val="18"/>
          <w:szCs w:val="18"/>
        </w:rPr>
        <w:t xml:space="preserve">According to the census shared by Professor Guo, polluted areas often come from places near lead-zinc deposits, like southwest and middle-of-south in China. </w:t>
      </w:r>
    </w:p>
    <w:p w14:paraId="01DCC76B" w14:textId="77777777" w:rsidR="00F61F1B" w:rsidRDefault="007D115C">
      <w:pPr>
        <w:wordWrap w:val="0"/>
        <w:spacing w:line="276" w:lineRule="auto"/>
        <w:rPr>
          <w:rFonts w:cstheme="minorHAnsi"/>
          <w:bCs/>
          <w:color w:val="444444"/>
          <w:sz w:val="18"/>
          <w:szCs w:val="18"/>
        </w:rPr>
      </w:pPr>
      <w:r>
        <w:rPr>
          <w:rFonts w:cstheme="minorHAnsi" w:hint="eastAsia"/>
          <w:bCs/>
          <w:color w:val="444444"/>
          <w:sz w:val="18"/>
          <w:szCs w:val="18"/>
        </w:rPr>
        <w:t>In addition</w:t>
      </w:r>
      <w:r>
        <w:rPr>
          <w:rFonts w:cstheme="minorHAnsi" w:hint="eastAsia"/>
          <w:bCs/>
          <w:color w:val="444444"/>
          <w:sz w:val="18"/>
          <w:szCs w:val="18"/>
        </w:rPr>
        <w:t>，</w:t>
      </w:r>
      <w:r>
        <w:rPr>
          <w:rFonts w:cstheme="minorHAnsi" w:hint="eastAsia"/>
          <w:bCs/>
          <w:color w:val="444444"/>
          <w:sz w:val="18"/>
          <w:szCs w:val="18"/>
        </w:rPr>
        <w:t xml:space="preserve">He </w:t>
      </w:r>
      <w:r>
        <w:rPr>
          <w:rFonts w:cstheme="minorHAnsi"/>
          <w:bCs/>
          <w:color w:val="444444"/>
          <w:sz w:val="18"/>
          <w:szCs w:val="18"/>
        </w:rPr>
        <w:t xml:space="preserve">shared merits and </w:t>
      </w:r>
      <w:r>
        <w:rPr>
          <w:rFonts w:cstheme="minorHAnsi" w:hint="eastAsia"/>
          <w:bCs/>
          <w:color w:val="444444"/>
          <w:sz w:val="18"/>
          <w:szCs w:val="18"/>
        </w:rPr>
        <w:t>demerits</w:t>
      </w:r>
      <w:r>
        <w:rPr>
          <w:rFonts w:cstheme="minorHAnsi"/>
          <w:bCs/>
          <w:color w:val="444444"/>
          <w:sz w:val="18"/>
          <w:szCs w:val="18"/>
        </w:rPr>
        <w:t xml:space="preserve"> of lots of methods nowadays</w:t>
      </w:r>
      <w:r>
        <w:rPr>
          <w:rFonts w:cstheme="minorHAnsi" w:hint="eastAsia"/>
          <w:bCs/>
          <w:color w:val="444444"/>
          <w:sz w:val="18"/>
          <w:szCs w:val="18"/>
        </w:rPr>
        <w:t xml:space="preserve"> (shown in Table 1)</w:t>
      </w:r>
      <w:r>
        <w:rPr>
          <w:rFonts w:cstheme="minorHAnsi"/>
          <w:bCs/>
          <w:color w:val="444444"/>
          <w:sz w:val="18"/>
          <w:szCs w:val="18"/>
        </w:rPr>
        <w:t xml:space="preserve"> with us and were kind enough to give us data of soil in Yunnan.</w:t>
      </w:r>
    </w:p>
    <w:p w14:paraId="2EDDA6ED" w14:textId="77777777" w:rsidR="0040667E" w:rsidRPr="009E08B7" w:rsidRDefault="0040667E" w:rsidP="0040667E">
      <w:pPr>
        <w:wordWrap w:val="0"/>
        <w:spacing w:line="276" w:lineRule="auto"/>
        <w:rPr>
          <w:rFonts w:cstheme="minorHAnsi"/>
          <w:bCs/>
          <w:sz w:val="18"/>
          <w:szCs w:val="18"/>
        </w:rPr>
      </w:pPr>
      <w:r w:rsidRPr="009E08B7">
        <w:rPr>
          <w:rFonts w:cstheme="minorHAnsi" w:hint="eastAsia"/>
          <w:bCs/>
          <w:sz w:val="18"/>
          <w:szCs w:val="18"/>
        </w:rPr>
        <w:t xml:space="preserve">Table 1 </w:t>
      </w:r>
    </w:p>
    <w:tbl>
      <w:tblPr>
        <w:tblStyle w:val="ad"/>
        <w:tblW w:w="0" w:type="auto"/>
        <w:tblLook w:val="04A0" w:firstRow="1" w:lastRow="0" w:firstColumn="1" w:lastColumn="0" w:noHBand="0" w:noVBand="1"/>
      </w:tblPr>
      <w:tblGrid>
        <w:gridCol w:w="2130"/>
        <w:gridCol w:w="2130"/>
        <w:gridCol w:w="2131"/>
        <w:gridCol w:w="2131"/>
      </w:tblGrid>
      <w:tr w:rsidR="0040667E" w:rsidRPr="00407B79" w14:paraId="04DBC445" w14:textId="77777777" w:rsidTr="008B49FD">
        <w:tc>
          <w:tcPr>
            <w:tcW w:w="2130" w:type="dxa"/>
          </w:tcPr>
          <w:p w14:paraId="0859AEF0" w14:textId="77777777" w:rsidR="0040667E" w:rsidRPr="00407B79" w:rsidRDefault="0040667E" w:rsidP="008B49FD">
            <w:pPr>
              <w:spacing w:line="276" w:lineRule="auto"/>
              <w:jc w:val="center"/>
              <w:rPr>
                <w:rFonts w:cstheme="minorHAnsi"/>
                <w:bCs/>
                <w:color w:val="444444"/>
                <w:sz w:val="18"/>
                <w:szCs w:val="18"/>
              </w:rPr>
            </w:pPr>
            <w:r w:rsidRPr="00407B79">
              <w:rPr>
                <w:rFonts w:cstheme="minorHAnsi" w:hint="eastAsia"/>
                <w:bCs/>
                <w:color w:val="444444"/>
                <w:sz w:val="18"/>
                <w:szCs w:val="18"/>
              </w:rPr>
              <w:t>Methods</w:t>
            </w:r>
          </w:p>
        </w:tc>
        <w:tc>
          <w:tcPr>
            <w:tcW w:w="2130" w:type="dxa"/>
          </w:tcPr>
          <w:p w14:paraId="7398E2AF" w14:textId="77777777" w:rsidR="0040667E" w:rsidRPr="00407B79" w:rsidRDefault="0040667E" w:rsidP="008B49FD">
            <w:pPr>
              <w:wordWrap w:val="0"/>
              <w:spacing w:line="276" w:lineRule="auto"/>
              <w:jc w:val="center"/>
              <w:rPr>
                <w:rFonts w:cstheme="minorHAnsi"/>
                <w:bCs/>
                <w:color w:val="444444"/>
                <w:sz w:val="18"/>
                <w:szCs w:val="18"/>
              </w:rPr>
            </w:pPr>
            <w:r w:rsidRPr="00407B79">
              <w:rPr>
                <w:rFonts w:cstheme="minorHAnsi"/>
                <w:bCs/>
                <w:color w:val="444444"/>
                <w:sz w:val="18"/>
                <w:szCs w:val="18"/>
              </w:rPr>
              <w:t>A</w:t>
            </w:r>
            <w:r w:rsidRPr="00407B79">
              <w:rPr>
                <w:rFonts w:cstheme="minorHAnsi" w:hint="eastAsia"/>
                <w:bCs/>
                <w:color w:val="444444"/>
                <w:sz w:val="18"/>
                <w:szCs w:val="18"/>
              </w:rPr>
              <w:t>pplied</w:t>
            </w:r>
            <w:r w:rsidRPr="00407B79">
              <w:rPr>
                <w:rFonts w:cstheme="minorHAnsi"/>
                <w:bCs/>
                <w:color w:val="444444"/>
                <w:sz w:val="18"/>
                <w:szCs w:val="18"/>
              </w:rPr>
              <w:t xml:space="preserve"> R</w:t>
            </w:r>
            <w:r w:rsidRPr="00407B79">
              <w:rPr>
                <w:rFonts w:cstheme="minorHAnsi" w:hint="eastAsia"/>
                <w:bCs/>
                <w:color w:val="444444"/>
                <w:sz w:val="18"/>
                <w:szCs w:val="18"/>
              </w:rPr>
              <w:t>ange</w:t>
            </w:r>
          </w:p>
        </w:tc>
        <w:tc>
          <w:tcPr>
            <w:tcW w:w="2131" w:type="dxa"/>
          </w:tcPr>
          <w:p w14:paraId="4B3D47F0" w14:textId="77777777" w:rsidR="0040667E" w:rsidRPr="00407B79" w:rsidRDefault="0040667E" w:rsidP="008B49FD">
            <w:pPr>
              <w:wordWrap w:val="0"/>
              <w:spacing w:line="276" w:lineRule="auto"/>
              <w:jc w:val="center"/>
              <w:rPr>
                <w:rFonts w:cstheme="minorHAnsi"/>
                <w:bCs/>
                <w:color w:val="444444"/>
                <w:sz w:val="18"/>
                <w:szCs w:val="18"/>
              </w:rPr>
            </w:pPr>
            <w:r w:rsidRPr="00407B79">
              <w:rPr>
                <w:rFonts w:cstheme="minorHAnsi"/>
                <w:bCs/>
                <w:color w:val="444444"/>
                <w:sz w:val="18"/>
                <w:szCs w:val="18"/>
              </w:rPr>
              <w:t>C</w:t>
            </w:r>
            <w:r w:rsidRPr="00407B79">
              <w:rPr>
                <w:rFonts w:cstheme="minorHAnsi" w:hint="eastAsia"/>
                <w:bCs/>
                <w:color w:val="444444"/>
                <w:sz w:val="18"/>
                <w:szCs w:val="18"/>
              </w:rPr>
              <w:t>ost</w:t>
            </w:r>
          </w:p>
        </w:tc>
        <w:tc>
          <w:tcPr>
            <w:tcW w:w="2131" w:type="dxa"/>
          </w:tcPr>
          <w:p w14:paraId="08FD9F7A" w14:textId="77777777" w:rsidR="0040667E" w:rsidRPr="00407B79" w:rsidRDefault="0040667E" w:rsidP="008B49FD">
            <w:pPr>
              <w:wordWrap w:val="0"/>
              <w:spacing w:line="276" w:lineRule="auto"/>
              <w:jc w:val="center"/>
              <w:rPr>
                <w:rFonts w:cstheme="minorHAnsi"/>
                <w:bCs/>
                <w:color w:val="444444"/>
                <w:sz w:val="18"/>
                <w:szCs w:val="18"/>
              </w:rPr>
            </w:pPr>
            <w:r w:rsidRPr="00407B79">
              <w:rPr>
                <w:rFonts w:cstheme="minorHAnsi"/>
                <w:bCs/>
                <w:color w:val="444444"/>
                <w:sz w:val="18"/>
                <w:szCs w:val="18"/>
              </w:rPr>
              <w:t>R</w:t>
            </w:r>
            <w:r w:rsidRPr="00407B79">
              <w:rPr>
                <w:rFonts w:cstheme="minorHAnsi" w:hint="eastAsia"/>
                <w:bCs/>
                <w:color w:val="444444"/>
                <w:sz w:val="18"/>
                <w:szCs w:val="18"/>
              </w:rPr>
              <w:t>isk</w:t>
            </w:r>
          </w:p>
        </w:tc>
      </w:tr>
      <w:tr w:rsidR="0040667E" w:rsidRPr="00407B79" w14:paraId="79353571" w14:textId="77777777" w:rsidTr="008B49FD">
        <w:tc>
          <w:tcPr>
            <w:tcW w:w="2130" w:type="dxa"/>
          </w:tcPr>
          <w:p w14:paraId="7E054056" w14:textId="77777777" w:rsidR="0040667E" w:rsidRPr="00407B79" w:rsidRDefault="0040667E" w:rsidP="008B49FD">
            <w:pPr>
              <w:wordWrap w:val="0"/>
              <w:spacing w:line="276" w:lineRule="auto"/>
              <w:jc w:val="center"/>
              <w:rPr>
                <w:rFonts w:cstheme="minorHAnsi"/>
                <w:bCs/>
                <w:color w:val="444444"/>
                <w:sz w:val="18"/>
                <w:szCs w:val="18"/>
              </w:rPr>
            </w:pPr>
            <w:r w:rsidRPr="00ED7845">
              <w:rPr>
                <w:rFonts w:cstheme="minorHAnsi"/>
                <w:bCs/>
                <w:color w:val="444444"/>
                <w:sz w:val="18"/>
                <w:szCs w:val="18"/>
              </w:rPr>
              <w:t>Plant processing</w:t>
            </w:r>
          </w:p>
        </w:tc>
        <w:tc>
          <w:tcPr>
            <w:tcW w:w="2130" w:type="dxa"/>
          </w:tcPr>
          <w:p w14:paraId="2A822911" w14:textId="77777777" w:rsidR="0040667E" w:rsidRPr="00407B79" w:rsidRDefault="0040667E" w:rsidP="008B49FD">
            <w:pPr>
              <w:wordWrap w:val="0"/>
              <w:spacing w:line="276" w:lineRule="auto"/>
              <w:ind w:firstLineChars="200" w:firstLine="360"/>
              <w:rPr>
                <w:rFonts w:cstheme="minorHAnsi"/>
                <w:bCs/>
                <w:color w:val="444444"/>
                <w:sz w:val="18"/>
                <w:szCs w:val="18"/>
              </w:rPr>
            </w:pPr>
            <w:r w:rsidRPr="00407B79">
              <w:rPr>
                <w:rFonts w:cstheme="minorHAnsi"/>
                <w:bCs/>
                <w:color w:val="444444"/>
                <w:sz w:val="18"/>
                <w:szCs w:val="18"/>
              </w:rPr>
              <w:t>Heavy pollution</w:t>
            </w:r>
          </w:p>
          <w:p w14:paraId="5E6E3463" w14:textId="77777777" w:rsidR="0040667E" w:rsidRPr="00407B79" w:rsidRDefault="0040667E" w:rsidP="008B49FD">
            <w:pPr>
              <w:wordWrap w:val="0"/>
              <w:spacing w:line="276" w:lineRule="auto"/>
              <w:ind w:firstLineChars="300" w:firstLine="540"/>
              <w:rPr>
                <w:rFonts w:cstheme="minorHAnsi"/>
                <w:bCs/>
                <w:color w:val="444444"/>
                <w:sz w:val="18"/>
                <w:szCs w:val="18"/>
              </w:rPr>
            </w:pPr>
            <w:r w:rsidRPr="00407B79">
              <w:rPr>
                <w:rFonts w:cstheme="minorHAnsi"/>
                <w:bCs/>
                <w:color w:val="444444"/>
                <w:sz w:val="18"/>
                <w:szCs w:val="18"/>
              </w:rPr>
              <w:t>L</w:t>
            </w:r>
            <w:r w:rsidRPr="00407B79">
              <w:rPr>
                <w:rFonts w:cstheme="minorHAnsi" w:hint="eastAsia"/>
                <w:bCs/>
                <w:color w:val="444444"/>
                <w:sz w:val="18"/>
                <w:szCs w:val="18"/>
              </w:rPr>
              <w:t>arge</w:t>
            </w:r>
            <w:r w:rsidRPr="00407B79">
              <w:rPr>
                <w:rFonts w:cstheme="minorHAnsi"/>
                <w:bCs/>
                <w:color w:val="444444"/>
                <w:sz w:val="18"/>
                <w:szCs w:val="18"/>
              </w:rPr>
              <w:t xml:space="preserve"> </w:t>
            </w:r>
            <w:r w:rsidRPr="00407B79">
              <w:rPr>
                <w:rFonts w:cstheme="minorHAnsi" w:hint="eastAsia"/>
                <w:bCs/>
                <w:color w:val="444444"/>
                <w:sz w:val="18"/>
                <w:szCs w:val="18"/>
              </w:rPr>
              <w:t>area</w:t>
            </w:r>
          </w:p>
        </w:tc>
        <w:tc>
          <w:tcPr>
            <w:tcW w:w="2131" w:type="dxa"/>
          </w:tcPr>
          <w:p w14:paraId="44DC912E" w14:textId="77777777" w:rsidR="0040667E" w:rsidRPr="00407B79" w:rsidRDefault="0040667E" w:rsidP="008B49FD">
            <w:pPr>
              <w:wordWrap w:val="0"/>
              <w:spacing w:line="276" w:lineRule="auto"/>
              <w:jc w:val="center"/>
              <w:rPr>
                <w:rFonts w:cstheme="minorHAnsi"/>
                <w:bCs/>
                <w:color w:val="444444"/>
                <w:sz w:val="18"/>
                <w:szCs w:val="18"/>
              </w:rPr>
            </w:pPr>
            <w:r>
              <w:rPr>
                <w:rFonts w:cstheme="minorHAnsi"/>
                <w:bCs/>
                <w:color w:val="444444"/>
                <w:sz w:val="18"/>
                <w:szCs w:val="18"/>
              </w:rPr>
              <w:t>R</w:t>
            </w:r>
            <w:r>
              <w:rPr>
                <w:rFonts w:cstheme="minorHAnsi" w:hint="eastAsia"/>
                <w:bCs/>
                <w:color w:val="444444"/>
                <w:sz w:val="18"/>
                <w:szCs w:val="18"/>
              </w:rPr>
              <w:t>elative low cost</w:t>
            </w:r>
          </w:p>
        </w:tc>
        <w:tc>
          <w:tcPr>
            <w:tcW w:w="2131" w:type="dxa"/>
          </w:tcPr>
          <w:p w14:paraId="5CBA7C08" w14:textId="77777777" w:rsidR="0040667E" w:rsidRPr="00407B79" w:rsidRDefault="0040667E" w:rsidP="008B49FD">
            <w:pPr>
              <w:wordWrap w:val="0"/>
              <w:spacing w:line="276" w:lineRule="auto"/>
              <w:jc w:val="center"/>
              <w:rPr>
                <w:rFonts w:cstheme="minorHAnsi"/>
                <w:bCs/>
                <w:color w:val="444444"/>
                <w:sz w:val="18"/>
                <w:szCs w:val="18"/>
              </w:rPr>
            </w:pPr>
            <w:r w:rsidRPr="00407B79">
              <w:rPr>
                <w:rFonts w:cstheme="minorHAnsi" w:hint="eastAsia"/>
                <w:bCs/>
                <w:color w:val="444444"/>
                <w:sz w:val="18"/>
                <w:szCs w:val="18"/>
              </w:rPr>
              <w:t>B</w:t>
            </w:r>
            <w:r w:rsidRPr="00407B79">
              <w:rPr>
                <w:rFonts w:cstheme="minorHAnsi"/>
                <w:bCs/>
                <w:color w:val="444444"/>
                <w:sz w:val="18"/>
                <w:szCs w:val="18"/>
              </w:rPr>
              <w:t>e easy to cause second pollution</w:t>
            </w:r>
          </w:p>
        </w:tc>
      </w:tr>
      <w:tr w:rsidR="0040667E" w:rsidRPr="00407B79" w14:paraId="36CC8B46" w14:textId="77777777" w:rsidTr="008B49FD">
        <w:tc>
          <w:tcPr>
            <w:tcW w:w="2130" w:type="dxa"/>
          </w:tcPr>
          <w:p w14:paraId="09501788" w14:textId="77777777" w:rsidR="0040667E" w:rsidRPr="00407B79" w:rsidRDefault="0040667E" w:rsidP="008B49FD">
            <w:pPr>
              <w:spacing w:line="276" w:lineRule="auto"/>
              <w:jc w:val="center"/>
              <w:rPr>
                <w:rFonts w:cstheme="minorHAnsi"/>
                <w:bCs/>
                <w:color w:val="444444"/>
                <w:sz w:val="18"/>
                <w:szCs w:val="18"/>
              </w:rPr>
            </w:pPr>
            <w:r w:rsidRPr="00ED7845">
              <w:rPr>
                <w:rFonts w:cstheme="minorHAnsi"/>
                <w:bCs/>
                <w:color w:val="444444"/>
                <w:sz w:val="18"/>
                <w:szCs w:val="18"/>
              </w:rPr>
              <w:t>Soil</w:t>
            </w:r>
            <w:r w:rsidRPr="00407B79">
              <w:rPr>
                <w:rFonts w:cstheme="minorHAnsi" w:hint="eastAsia"/>
                <w:bCs/>
                <w:color w:val="444444"/>
                <w:sz w:val="18"/>
                <w:szCs w:val="18"/>
              </w:rPr>
              <w:t xml:space="preserve"> </w:t>
            </w:r>
            <w:r w:rsidRPr="00ED7845">
              <w:rPr>
                <w:rFonts w:cstheme="minorHAnsi"/>
                <w:bCs/>
                <w:color w:val="444444"/>
                <w:sz w:val="18"/>
                <w:szCs w:val="18"/>
              </w:rPr>
              <w:t>amendments</w:t>
            </w:r>
          </w:p>
        </w:tc>
        <w:tc>
          <w:tcPr>
            <w:tcW w:w="2130" w:type="dxa"/>
          </w:tcPr>
          <w:p w14:paraId="60A36A09" w14:textId="77777777" w:rsidR="0040667E" w:rsidRPr="00407B79" w:rsidRDefault="0040667E" w:rsidP="008B49FD">
            <w:pPr>
              <w:wordWrap w:val="0"/>
              <w:spacing w:line="276" w:lineRule="auto"/>
              <w:ind w:firstLineChars="50" w:firstLine="90"/>
              <w:jc w:val="center"/>
              <w:rPr>
                <w:rFonts w:cstheme="minorHAnsi"/>
                <w:bCs/>
                <w:color w:val="444444"/>
                <w:sz w:val="18"/>
                <w:szCs w:val="18"/>
              </w:rPr>
            </w:pPr>
            <w:r w:rsidRPr="00ED7845">
              <w:rPr>
                <w:rFonts w:cstheme="minorHAnsi"/>
                <w:bCs/>
                <w:color w:val="444444"/>
                <w:sz w:val="18"/>
                <w:szCs w:val="18"/>
              </w:rPr>
              <w:t>Short-term emergency</w:t>
            </w:r>
          </w:p>
        </w:tc>
        <w:tc>
          <w:tcPr>
            <w:tcW w:w="2131" w:type="dxa"/>
          </w:tcPr>
          <w:p w14:paraId="7827CCDC" w14:textId="77777777" w:rsidR="0040667E" w:rsidRPr="00407B79" w:rsidRDefault="0040667E" w:rsidP="008B49FD">
            <w:pPr>
              <w:wordWrap w:val="0"/>
              <w:spacing w:line="276" w:lineRule="auto"/>
              <w:jc w:val="center"/>
              <w:rPr>
                <w:rFonts w:cstheme="minorHAnsi"/>
                <w:bCs/>
                <w:color w:val="444444"/>
                <w:sz w:val="18"/>
                <w:szCs w:val="18"/>
              </w:rPr>
            </w:pPr>
            <w:r>
              <w:rPr>
                <w:rFonts w:cstheme="minorHAnsi" w:hint="eastAsia"/>
                <w:bCs/>
                <w:color w:val="444444"/>
                <w:sz w:val="18"/>
                <w:szCs w:val="18"/>
              </w:rPr>
              <w:t>--</w:t>
            </w:r>
          </w:p>
        </w:tc>
        <w:tc>
          <w:tcPr>
            <w:tcW w:w="2131" w:type="dxa"/>
          </w:tcPr>
          <w:p w14:paraId="29EAFBD9" w14:textId="77777777" w:rsidR="0040667E" w:rsidRPr="00407B79" w:rsidRDefault="0040667E" w:rsidP="008B49FD">
            <w:pPr>
              <w:wordWrap w:val="0"/>
              <w:spacing w:line="276" w:lineRule="auto"/>
              <w:jc w:val="center"/>
              <w:rPr>
                <w:rFonts w:cstheme="minorHAnsi"/>
                <w:bCs/>
                <w:color w:val="444444"/>
                <w:sz w:val="18"/>
                <w:szCs w:val="18"/>
              </w:rPr>
            </w:pPr>
            <w:r w:rsidRPr="00ED7845">
              <w:rPr>
                <w:rFonts w:cstheme="minorHAnsi"/>
                <w:bCs/>
                <w:color w:val="444444"/>
                <w:sz w:val="18"/>
                <w:szCs w:val="18"/>
              </w:rPr>
              <w:t>Resorption of pollutants</w:t>
            </w:r>
          </w:p>
        </w:tc>
      </w:tr>
      <w:tr w:rsidR="0040667E" w:rsidRPr="00407B79" w14:paraId="3AE5103C" w14:textId="77777777" w:rsidTr="008B49FD">
        <w:tc>
          <w:tcPr>
            <w:tcW w:w="2130" w:type="dxa"/>
          </w:tcPr>
          <w:p w14:paraId="6007D54B" w14:textId="77777777" w:rsidR="0040667E" w:rsidRPr="00407B79" w:rsidRDefault="0040667E" w:rsidP="008B49FD">
            <w:pPr>
              <w:wordWrap w:val="0"/>
              <w:spacing w:line="276" w:lineRule="auto"/>
              <w:jc w:val="center"/>
              <w:rPr>
                <w:rFonts w:cstheme="minorHAnsi"/>
                <w:bCs/>
                <w:color w:val="444444"/>
                <w:sz w:val="18"/>
                <w:szCs w:val="18"/>
              </w:rPr>
            </w:pPr>
            <w:r w:rsidRPr="00ED7845">
              <w:rPr>
                <w:rFonts w:cstheme="minorHAnsi"/>
                <w:bCs/>
                <w:color w:val="444444"/>
                <w:sz w:val="18"/>
                <w:szCs w:val="18"/>
              </w:rPr>
              <w:t>Physical methods</w:t>
            </w:r>
          </w:p>
        </w:tc>
        <w:tc>
          <w:tcPr>
            <w:tcW w:w="2130" w:type="dxa"/>
          </w:tcPr>
          <w:p w14:paraId="278E886C" w14:textId="77777777" w:rsidR="0040667E" w:rsidRPr="00407B79" w:rsidRDefault="0040667E" w:rsidP="008B49FD">
            <w:pPr>
              <w:wordWrap w:val="0"/>
              <w:spacing w:line="276" w:lineRule="auto"/>
              <w:jc w:val="center"/>
              <w:rPr>
                <w:rFonts w:cstheme="minorHAnsi"/>
                <w:bCs/>
                <w:color w:val="444444"/>
                <w:sz w:val="18"/>
                <w:szCs w:val="18"/>
              </w:rPr>
            </w:pPr>
            <w:r w:rsidRPr="00407B79">
              <w:rPr>
                <w:rFonts w:cstheme="minorHAnsi"/>
                <w:bCs/>
                <w:color w:val="444444"/>
                <w:sz w:val="18"/>
                <w:szCs w:val="18"/>
              </w:rPr>
              <w:t>Small area</w:t>
            </w:r>
          </w:p>
        </w:tc>
        <w:tc>
          <w:tcPr>
            <w:tcW w:w="2131" w:type="dxa"/>
          </w:tcPr>
          <w:p w14:paraId="22145979" w14:textId="77777777" w:rsidR="0040667E" w:rsidRPr="00407B79" w:rsidRDefault="0040667E" w:rsidP="008B49FD">
            <w:pPr>
              <w:wordWrap w:val="0"/>
              <w:spacing w:line="276" w:lineRule="auto"/>
              <w:jc w:val="center"/>
              <w:rPr>
                <w:rFonts w:cstheme="minorHAnsi"/>
                <w:bCs/>
                <w:color w:val="444444"/>
                <w:sz w:val="18"/>
                <w:szCs w:val="18"/>
              </w:rPr>
            </w:pPr>
            <w:r w:rsidRPr="00407B79">
              <w:rPr>
                <w:rFonts w:cstheme="minorHAnsi"/>
                <w:bCs/>
                <w:color w:val="444444"/>
                <w:sz w:val="18"/>
                <w:szCs w:val="18"/>
              </w:rPr>
              <w:t>High cost</w:t>
            </w:r>
          </w:p>
        </w:tc>
        <w:tc>
          <w:tcPr>
            <w:tcW w:w="2131" w:type="dxa"/>
          </w:tcPr>
          <w:p w14:paraId="01B94051" w14:textId="77777777" w:rsidR="0040667E" w:rsidRPr="00407B79" w:rsidRDefault="0040667E" w:rsidP="008B49FD">
            <w:pPr>
              <w:wordWrap w:val="0"/>
              <w:spacing w:line="276" w:lineRule="auto"/>
              <w:jc w:val="center"/>
              <w:rPr>
                <w:rFonts w:cstheme="minorHAnsi"/>
                <w:bCs/>
                <w:color w:val="444444"/>
                <w:sz w:val="18"/>
                <w:szCs w:val="18"/>
              </w:rPr>
            </w:pPr>
            <w:r>
              <w:rPr>
                <w:rFonts w:cstheme="minorHAnsi" w:hint="eastAsia"/>
                <w:bCs/>
                <w:color w:val="444444"/>
                <w:sz w:val="18"/>
                <w:szCs w:val="18"/>
              </w:rPr>
              <w:t>--</w:t>
            </w:r>
          </w:p>
        </w:tc>
      </w:tr>
    </w:tbl>
    <w:p w14:paraId="02359984"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04F11C31" wp14:editId="30D32F7C">
            <wp:extent cx="2381250" cy="2381250"/>
            <wp:effectExtent l="0" t="0" r="0" b="0"/>
            <wp:docPr id="19" name="图片 19" descr="C:\Users\HP\Desktop\照片\照片\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HP\Desktop\照片\照片\2-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p w14:paraId="5D4F0E68" w14:textId="77777777" w:rsidR="00F61F1B" w:rsidRDefault="007D115C">
      <w:pPr>
        <w:wordWrap w:val="0"/>
        <w:spacing w:line="276" w:lineRule="auto"/>
        <w:rPr>
          <w:rFonts w:cstheme="minorHAnsi"/>
          <w:b/>
          <w:bCs/>
          <w:color w:val="000000"/>
          <w:szCs w:val="21"/>
          <w:shd w:val="clear" w:color="auto" w:fill="FFFFFF"/>
        </w:rPr>
      </w:pPr>
      <w:r>
        <w:rPr>
          <w:rFonts w:cstheme="minorHAnsi"/>
          <w:b/>
          <w:bCs/>
          <w:color w:val="000000"/>
          <w:szCs w:val="21"/>
          <w:shd w:val="clear" w:color="auto" w:fill="FFFFFF"/>
        </w:rPr>
        <w:t>Professor Li Zhen </w:t>
      </w:r>
    </w:p>
    <w:p w14:paraId="3CE88121" w14:textId="77777777" w:rsidR="00F61F1B" w:rsidRDefault="007D115C">
      <w:pPr>
        <w:wordWrap w:val="0"/>
        <w:spacing w:line="276" w:lineRule="auto"/>
        <w:rPr>
          <w:rFonts w:cstheme="minorHAnsi"/>
          <w:bCs/>
          <w:color w:val="444444"/>
          <w:sz w:val="18"/>
          <w:szCs w:val="18"/>
        </w:rPr>
      </w:pPr>
      <w:r>
        <w:rPr>
          <w:rFonts w:cstheme="minorHAnsi"/>
          <w:bCs/>
          <w:color w:val="444444"/>
          <w:sz w:val="18"/>
          <w:szCs w:val="18"/>
        </w:rPr>
        <w:t>Professor Li Zhen</w:t>
      </w:r>
      <w:r>
        <w:rPr>
          <w:rFonts w:cstheme="minorHAnsi" w:hint="eastAsia"/>
          <w:bCs/>
          <w:color w:val="444444"/>
          <w:sz w:val="18"/>
          <w:szCs w:val="18"/>
        </w:rPr>
        <w:t xml:space="preserve"> is </w:t>
      </w:r>
      <w:r>
        <w:rPr>
          <w:rFonts w:cstheme="minorHAnsi"/>
          <w:bCs/>
          <w:color w:val="444444"/>
          <w:sz w:val="18"/>
          <w:szCs w:val="18"/>
        </w:rPr>
        <w:t>an expert in</w:t>
      </w:r>
      <w:r>
        <w:rPr>
          <w:rFonts w:cstheme="minorHAnsi" w:hint="eastAsia"/>
          <w:bCs/>
          <w:color w:val="444444"/>
          <w:sz w:val="18"/>
          <w:szCs w:val="18"/>
        </w:rPr>
        <w:t xml:space="preserve"> soil microorganism </w:t>
      </w:r>
      <w:r>
        <w:rPr>
          <w:rFonts w:cstheme="minorHAnsi"/>
          <w:bCs/>
          <w:color w:val="444444"/>
          <w:sz w:val="18"/>
          <w:szCs w:val="18"/>
        </w:rPr>
        <w:t>from</w:t>
      </w:r>
      <w:r>
        <w:rPr>
          <w:rFonts w:cstheme="minorHAnsi" w:hint="eastAsia"/>
          <w:bCs/>
          <w:color w:val="444444"/>
          <w:sz w:val="18"/>
          <w:szCs w:val="18"/>
        </w:rPr>
        <w:t xml:space="preserve"> Nanjing Agricultural University.</w:t>
      </w:r>
    </w:p>
    <w:p w14:paraId="3EAE9532" w14:textId="77777777" w:rsidR="00F61F1B" w:rsidRDefault="007D115C">
      <w:pPr>
        <w:wordWrap w:val="0"/>
        <w:spacing w:line="276" w:lineRule="auto"/>
        <w:rPr>
          <w:rFonts w:cstheme="minorHAnsi"/>
          <w:bCs/>
          <w:color w:val="444444"/>
          <w:sz w:val="18"/>
          <w:szCs w:val="18"/>
          <w:u w:val="single"/>
        </w:rPr>
      </w:pPr>
      <w:r>
        <w:rPr>
          <w:rFonts w:cstheme="minorHAnsi" w:hint="eastAsia"/>
          <w:bCs/>
          <w:color w:val="444444"/>
          <w:sz w:val="18"/>
          <w:szCs w:val="18"/>
          <w:u w:val="single"/>
        </w:rPr>
        <w:t>Why did we want to ask him?</w:t>
      </w:r>
    </w:p>
    <w:p w14:paraId="4A9E8092" w14:textId="77777777" w:rsidR="00F61F1B" w:rsidRDefault="007D115C">
      <w:pPr>
        <w:wordWrap w:val="0"/>
        <w:spacing w:line="276" w:lineRule="auto"/>
        <w:rPr>
          <w:rFonts w:cstheme="minorHAnsi"/>
          <w:bCs/>
          <w:color w:val="444444"/>
          <w:sz w:val="18"/>
          <w:szCs w:val="18"/>
        </w:rPr>
      </w:pPr>
      <w:r>
        <w:rPr>
          <w:rFonts w:cstheme="minorHAnsi" w:hint="eastAsia"/>
          <w:bCs/>
          <w:color w:val="444444"/>
          <w:sz w:val="18"/>
          <w:szCs w:val="18"/>
        </w:rPr>
        <w:t>We wanted to know feasibility of our project and the relations between earthworms and microorganism.</w:t>
      </w:r>
    </w:p>
    <w:p w14:paraId="3DB73FF9" w14:textId="77777777" w:rsidR="00F61F1B" w:rsidRDefault="007D115C">
      <w:pPr>
        <w:wordWrap w:val="0"/>
        <w:spacing w:line="276" w:lineRule="auto"/>
        <w:rPr>
          <w:rFonts w:cstheme="minorHAnsi"/>
          <w:bCs/>
          <w:color w:val="444444"/>
          <w:sz w:val="18"/>
          <w:szCs w:val="18"/>
          <w:u w:val="single"/>
        </w:rPr>
      </w:pPr>
      <w:r>
        <w:rPr>
          <w:rFonts w:cstheme="minorHAnsi" w:hint="eastAsia"/>
          <w:bCs/>
          <w:color w:val="444444"/>
          <w:sz w:val="18"/>
          <w:szCs w:val="18"/>
          <w:u w:val="single"/>
        </w:rPr>
        <w:t>What did we know?</w:t>
      </w:r>
    </w:p>
    <w:p w14:paraId="3A1E129E" w14:textId="77777777" w:rsidR="00F61F1B" w:rsidRDefault="007D115C">
      <w:pPr>
        <w:wordWrap w:val="0"/>
        <w:spacing w:line="276" w:lineRule="auto"/>
        <w:rPr>
          <w:rFonts w:cstheme="minorHAnsi"/>
          <w:bCs/>
          <w:color w:val="444444"/>
          <w:sz w:val="18"/>
          <w:szCs w:val="18"/>
        </w:rPr>
      </w:pPr>
      <w:r>
        <w:rPr>
          <w:rFonts w:cstheme="minorHAnsi" w:hint="eastAsia"/>
          <w:bCs/>
          <w:color w:val="444444"/>
          <w:sz w:val="18"/>
          <w:szCs w:val="18"/>
        </w:rPr>
        <w:t>P</w:t>
      </w:r>
      <w:r>
        <w:rPr>
          <w:rFonts w:cstheme="minorHAnsi"/>
          <w:bCs/>
          <w:color w:val="444444"/>
          <w:sz w:val="18"/>
          <w:szCs w:val="18"/>
        </w:rPr>
        <w:t>rofessor Li </w:t>
      </w:r>
      <w:r>
        <w:rPr>
          <w:rFonts w:cstheme="minorHAnsi" w:hint="eastAsia"/>
          <w:bCs/>
          <w:color w:val="444444"/>
          <w:sz w:val="18"/>
          <w:szCs w:val="18"/>
        </w:rPr>
        <w:t>said</w:t>
      </w:r>
      <w:r>
        <w:rPr>
          <w:rFonts w:cstheme="minorHAnsi" w:hint="eastAsia"/>
          <w:bCs/>
          <w:color w:val="444444"/>
          <w:sz w:val="18"/>
          <w:szCs w:val="18"/>
        </w:rPr>
        <w:t>，“</w:t>
      </w:r>
      <w:r>
        <w:rPr>
          <w:rFonts w:cstheme="minorHAnsi" w:hint="eastAsia"/>
          <w:bCs/>
          <w:color w:val="444444"/>
          <w:sz w:val="18"/>
          <w:szCs w:val="18"/>
        </w:rPr>
        <w:t>Many phosphate-solubilizing microorganisms have a strong tolerance to lead and are largely unaffected. Organic binding states or other forms of heavy metals may affect the final formation of insoluble, but not seriously. Pyromorphite is almost the most stable lead bearing mineral.</w:t>
      </w:r>
      <w:r>
        <w:rPr>
          <w:rFonts w:cstheme="minorHAnsi"/>
          <w:bCs/>
          <w:color w:val="444444"/>
          <w:sz w:val="18"/>
          <w:szCs w:val="18"/>
        </w:rPr>
        <w:t> </w:t>
      </w:r>
      <w:r>
        <w:rPr>
          <w:rFonts w:cstheme="minorHAnsi" w:hint="eastAsia"/>
          <w:bCs/>
          <w:color w:val="444444"/>
          <w:sz w:val="18"/>
          <w:szCs w:val="18"/>
        </w:rPr>
        <w:t>”</w:t>
      </w:r>
      <w:r>
        <w:rPr>
          <w:rFonts w:cstheme="minorHAnsi" w:hint="eastAsia"/>
          <w:bCs/>
          <w:color w:val="444444"/>
          <w:sz w:val="18"/>
          <w:szCs w:val="18"/>
        </w:rPr>
        <w:t>Besides</w:t>
      </w:r>
      <w:r>
        <w:rPr>
          <w:rFonts w:cstheme="minorHAnsi" w:hint="eastAsia"/>
          <w:bCs/>
          <w:color w:val="444444"/>
          <w:sz w:val="18"/>
          <w:szCs w:val="18"/>
        </w:rPr>
        <w:t>，</w:t>
      </w:r>
      <w:r>
        <w:rPr>
          <w:rFonts w:cstheme="minorHAnsi" w:hint="eastAsia"/>
          <w:bCs/>
          <w:color w:val="444444"/>
          <w:sz w:val="18"/>
          <w:szCs w:val="18"/>
        </w:rPr>
        <w:t xml:space="preserve">Professor Li </w:t>
      </w:r>
      <w:r>
        <w:rPr>
          <w:rFonts w:cstheme="minorHAnsi"/>
          <w:bCs/>
          <w:color w:val="444444"/>
          <w:sz w:val="18"/>
          <w:szCs w:val="18"/>
        </w:rPr>
        <w:t xml:space="preserve">solved the problems of soil environment and lead fixation by phosphorous microorganism, which played a great role in the experimental progress in the </w:t>
      </w:r>
      <w:r>
        <w:rPr>
          <w:rFonts w:cstheme="minorHAnsi" w:hint="eastAsia"/>
          <w:bCs/>
          <w:color w:val="444444"/>
          <w:sz w:val="18"/>
          <w:szCs w:val="18"/>
        </w:rPr>
        <w:t>our team</w:t>
      </w:r>
      <w:r>
        <w:rPr>
          <w:rFonts w:cstheme="minorHAnsi"/>
          <w:bCs/>
          <w:color w:val="444444"/>
          <w:sz w:val="18"/>
          <w:szCs w:val="18"/>
        </w:rPr>
        <w:t> .</w:t>
      </w:r>
    </w:p>
    <w:p w14:paraId="2EBD051A" w14:textId="77777777" w:rsidR="00F61F1B" w:rsidRDefault="007D115C">
      <w:pPr>
        <w:numPr>
          <w:ilvl w:val="0"/>
          <w:numId w:val="1"/>
        </w:num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Health of Animals</w:t>
      </w:r>
    </w:p>
    <w:p w14:paraId="247977C9"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lastRenderedPageBreak/>
        <w:drawing>
          <wp:inline distT="0" distB="0" distL="0" distR="0" wp14:anchorId="30D17DEA" wp14:editId="6FD859FD">
            <wp:extent cx="2527300" cy="2527300"/>
            <wp:effectExtent l="0" t="0" r="6350" b="6350"/>
            <wp:docPr id="20" name="图片 20" descr="C:\Users\HP\Desktop\照片\照片\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HP\Desktop\照片\照片\2-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526084" cy="2526084"/>
                    </a:xfrm>
                    <a:prstGeom prst="rect">
                      <a:avLst/>
                    </a:prstGeom>
                    <a:noFill/>
                    <a:ln>
                      <a:noFill/>
                    </a:ln>
                  </pic:spPr>
                </pic:pic>
              </a:graphicData>
            </a:graphic>
          </wp:inline>
        </w:drawing>
      </w:r>
    </w:p>
    <w:p w14:paraId="62F51C7B" w14:textId="77777777" w:rsidR="00F61F1B" w:rsidRDefault="007D115C">
      <w:p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Researcher</w:t>
      </w:r>
      <w:r>
        <w:rPr>
          <w:rFonts w:cstheme="minorHAnsi"/>
          <w:b/>
          <w:bCs/>
          <w:color w:val="000000"/>
          <w:szCs w:val="21"/>
          <w:shd w:val="clear" w:color="auto" w:fill="FFFFFF"/>
        </w:rPr>
        <w:t xml:space="preserve"> Zhou </w:t>
      </w:r>
      <w:r>
        <w:rPr>
          <w:rFonts w:cstheme="minorHAnsi" w:hint="eastAsia"/>
          <w:b/>
          <w:bCs/>
          <w:color w:val="000000"/>
          <w:szCs w:val="21"/>
          <w:shd w:val="clear" w:color="auto" w:fill="FFFFFF"/>
        </w:rPr>
        <w:t>Peixiang</w:t>
      </w:r>
    </w:p>
    <w:p w14:paraId="705278F1" w14:textId="32B5DEC6" w:rsidR="00F61F1B" w:rsidRDefault="007D115C">
      <w:pPr>
        <w:spacing w:line="276" w:lineRule="auto"/>
        <w:rPr>
          <w:rFonts w:cstheme="minorHAnsi"/>
          <w:bCs/>
          <w:color w:val="444444"/>
          <w:sz w:val="18"/>
          <w:szCs w:val="18"/>
        </w:rPr>
      </w:pPr>
      <w:r>
        <w:rPr>
          <w:rFonts w:cstheme="minorHAnsi" w:hint="eastAsia"/>
          <w:bCs/>
          <w:color w:val="444444"/>
          <w:sz w:val="18"/>
          <w:szCs w:val="18"/>
        </w:rPr>
        <w:t>Zhou Peixiang</w:t>
      </w:r>
      <w:r>
        <w:rPr>
          <w:rFonts w:cstheme="minorHAnsi"/>
          <w:bCs/>
          <w:color w:val="444444"/>
          <w:sz w:val="18"/>
          <w:szCs w:val="18"/>
        </w:rPr>
        <w:t xml:space="preserve"> </w:t>
      </w:r>
      <w:r>
        <w:rPr>
          <w:rFonts w:cstheme="minorHAnsi" w:hint="eastAsia"/>
          <w:bCs/>
          <w:color w:val="444444"/>
          <w:sz w:val="18"/>
          <w:szCs w:val="18"/>
        </w:rPr>
        <w:t xml:space="preserve">is a researcher in </w:t>
      </w:r>
      <w:r>
        <w:rPr>
          <w:rFonts w:cstheme="minorHAnsi"/>
          <w:bCs/>
          <w:color w:val="444444"/>
          <w:sz w:val="18"/>
          <w:szCs w:val="18"/>
        </w:rPr>
        <w:t>management of excrement</w:t>
      </w:r>
      <w:r>
        <w:rPr>
          <w:rFonts w:cstheme="minorHAnsi" w:hint="eastAsia"/>
          <w:bCs/>
          <w:color w:val="444444"/>
          <w:sz w:val="18"/>
          <w:szCs w:val="18"/>
        </w:rPr>
        <w:t>s</w:t>
      </w:r>
      <w:r>
        <w:rPr>
          <w:rFonts w:cstheme="minorHAnsi"/>
          <w:bCs/>
          <w:color w:val="444444"/>
          <w:sz w:val="18"/>
          <w:szCs w:val="18"/>
        </w:rPr>
        <w:t xml:space="preserve"> pollution </w:t>
      </w:r>
      <w:r>
        <w:rPr>
          <w:rFonts w:cstheme="minorHAnsi" w:hint="eastAsia"/>
          <w:bCs/>
          <w:color w:val="444444"/>
          <w:sz w:val="18"/>
          <w:szCs w:val="18"/>
        </w:rPr>
        <w:t xml:space="preserve">of livestock </w:t>
      </w:r>
      <w:r>
        <w:rPr>
          <w:rFonts w:cstheme="minorHAnsi"/>
          <w:bCs/>
          <w:color w:val="444444"/>
          <w:sz w:val="18"/>
          <w:szCs w:val="18"/>
        </w:rPr>
        <w:t>and feed safety</w:t>
      </w:r>
      <w:r>
        <w:rPr>
          <w:rFonts w:cstheme="minorHAnsi" w:hint="eastAsia"/>
          <w:bCs/>
          <w:color w:val="444444"/>
          <w:sz w:val="18"/>
          <w:szCs w:val="18"/>
        </w:rPr>
        <w:t xml:space="preserve"> from </w:t>
      </w:r>
      <w:r>
        <w:rPr>
          <w:rFonts w:cstheme="minorHAnsi"/>
          <w:bCs/>
          <w:color w:val="444444"/>
          <w:sz w:val="18"/>
          <w:szCs w:val="18"/>
        </w:rPr>
        <w:t xml:space="preserve">Animal Health </w:t>
      </w:r>
      <w:ins w:id="178" w:author="Office" w:date="2020-10-05T04:17:00Z">
        <w:r w:rsidR="009312BC">
          <w:rPr>
            <w:rFonts w:cstheme="minorHAnsi" w:hint="eastAsia"/>
            <w:bCs/>
            <w:color w:val="444444"/>
            <w:sz w:val="18"/>
            <w:szCs w:val="18"/>
          </w:rPr>
          <w:t>a</w:t>
        </w:r>
      </w:ins>
      <w:del w:id="179" w:author="Office" w:date="2020-10-05T04:17:00Z">
        <w:r w:rsidDel="009312BC">
          <w:rPr>
            <w:rFonts w:cstheme="minorHAnsi"/>
            <w:bCs/>
            <w:color w:val="444444"/>
            <w:sz w:val="18"/>
            <w:szCs w:val="18"/>
          </w:rPr>
          <w:delText>A</w:delText>
        </w:r>
      </w:del>
      <w:r>
        <w:rPr>
          <w:rFonts w:cstheme="minorHAnsi"/>
          <w:bCs/>
          <w:color w:val="444444"/>
          <w:sz w:val="18"/>
          <w:szCs w:val="18"/>
        </w:rPr>
        <w:t>nd Safety Center</w:t>
      </w:r>
    </w:p>
    <w:p w14:paraId="26F6A2B9" w14:textId="77777777" w:rsidR="00F61F1B" w:rsidRDefault="007D115C">
      <w:pPr>
        <w:wordWrap w:val="0"/>
        <w:spacing w:line="276" w:lineRule="auto"/>
        <w:rPr>
          <w:rFonts w:cstheme="minorHAnsi"/>
          <w:bCs/>
          <w:color w:val="444444"/>
          <w:sz w:val="18"/>
          <w:szCs w:val="18"/>
          <w:u w:val="single"/>
        </w:rPr>
      </w:pPr>
      <w:r>
        <w:rPr>
          <w:rFonts w:cstheme="minorHAnsi" w:hint="eastAsia"/>
          <w:bCs/>
          <w:color w:val="444444"/>
          <w:sz w:val="18"/>
          <w:szCs w:val="18"/>
          <w:u w:val="single"/>
        </w:rPr>
        <w:t>Why did we want to ask her?</w:t>
      </w:r>
    </w:p>
    <w:p w14:paraId="5ECD5FB5" w14:textId="77777777" w:rsidR="00F61F1B" w:rsidRDefault="007D115C">
      <w:pPr>
        <w:wordWrap w:val="0"/>
        <w:spacing w:line="276" w:lineRule="auto"/>
        <w:rPr>
          <w:rFonts w:cstheme="minorHAnsi"/>
          <w:bCs/>
          <w:color w:val="444444"/>
          <w:sz w:val="18"/>
          <w:szCs w:val="18"/>
        </w:rPr>
      </w:pPr>
      <w:r>
        <w:rPr>
          <w:rFonts w:cstheme="minorHAnsi" w:hint="eastAsia"/>
          <w:bCs/>
          <w:color w:val="444444"/>
          <w:sz w:val="18"/>
          <w:szCs w:val="18"/>
        </w:rPr>
        <w:t>From the conversations with Dr. Osburn, we</w:t>
      </w:r>
      <w:r>
        <w:rPr>
          <w:rFonts w:cstheme="minorHAnsi"/>
          <w:bCs/>
          <w:color w:val="444444"/>
          <w:sz w:val="18"/>
          <w:szCs w:val="18"/>
        </w:rPr>
        <w:t>’</w:t>
      </w:r>
      <w:r>
        <w:rPr>
          <w:rFonts w:cstheme="minorHAnsi" w:hint="eastAsia"/>
          <w:bCs/>
          <w:color w:val="444444"/>
          <w:sz w:val="18"/>
          <w:szCs w:val="18"/>
        </w:rPr>
        <w:t>ve known it harms anim</w:t>
      </w:r>
      <w:r w:rsidRPr="009312BC">
        <w:rPr>
          <w:rFonts w:cstheme="minorHAnsi"/>
          <w:bCs/>
          <w:color w:val="444444"/>
          <w:sz w:val="18"/>
          <w:szCs w:val="18"/>
          <w:highlight w:val="yellow"/>
          <w:rPrChange w:id="180" w:author="Office" w:date="2020-10-05T04:17:00Z">
            <w:rPr>
              <w:rFonts w:cstheme="minorHAnsi"/>
              <w:bCs/>
              <w:color w:val="444444"/>
              <w:sz w:val="18"/>
              <w:szCs w:val="18"/>
            </w:rPr>
          </w:rPrChange>
        </w:rPr>
        <w:t>als. So w</w:t>
      </w:r>
      <w:r>
        <w:rPr>
          <w:rFonts w:cstheme="minorHAnsi" w:hint="eastAsia"/>
          <w:bCs/>
          <w:color w:val="444444"/>
          <w:sz w:val="18"/>
          <w:szCs w:val="18"/>
        </w:rPr>
        <w:t>e wanted to know how do it affect animals.</w:t>
      </w:r>
    </w:p>
    <w:p w14:paraId="07DD8E0E" w14:textId="77777777" w:rsidR="00F61F1B" w:rsidRDefault="007D115C">
      <w:pPr>
        <w:wordWrap w:val="0"/>
        <w:spacing w:line="276" w:lineRule="auto"/>
        <w:rPr>
          <w:rFonts w:cstheme="minorHAnsi"/>
          <w:bCs/>
          <w:color w:val="444444"/>
          <w:sz w:val="18"/>
          <w:szCs w:val="18"/>
          <w:u w:val="single"/>
        </w:rPr>
      </w:pPr>
      <w:r>
        <w:rPr>
          <w:rFonts w:cstheme="minorHAnsi" w:hint="eastAsia"/>
          <w:bCs/>
          <w:color w:val="444444"/>
          <w:sz w:val="18"/>
          <w:szCs w:val="18"/>
          <w:u w:val="single"/>
        </w:rPr>
        <w:t>What did we know?</w:t>
      </w:r>
    </w:p>
    <w:p w14:paraId="599F66C2" w14:textId="63EE7BFD" w:rsidR="00F61F1B" w:rsidRDefault="007D115C">
      <w:pPr>
        <w:wordWrap w:val="0"/>
        <w:spacing w:line="276" w:lineRule="auto"/>
        <w:rPr>
          <w:rFonts w:cstheme="minorHAnsi"/>
          <w:bCs/>
          <w:color w:val="444444"/>
          <w:sz w:val="18"/>
          <w:szCs w:val="18"/>
        </w:rPr>
      </w:pPr>
      <w:r>
        <w:rPr>
          <w:rFonts w:cstheme="minorHAnsi" w:hint="eastAsia"/>
          <w:bCs/>
          <w:color w:val="444444"/>
          <w:sz w:val="18"/>
          <w:szCs w:val="18"/>
        </w:rPr>
        <w:t>Ms. Zhou</w:t>
      </w:r>
      <w:r w:rsidRPr="0040667E">
        <w:rPr>
          <w:rFonts w:cstheme="minorHAnsi" w:hint="eastAsia"/>
          <w:bCs/>
          <w:sz w:val="18"/>
          <w:szCs w:val="18"/>
        </w:rPr>
        <w:t xml:space="preserve"> was </w:t>
      </w:r>
      <w:r w:rsidR="00C459FE" w:rsidRPr="0040667E">
        <w:rPr>
          <w:rFonts w:cstheme="minorHAnsi"/>
          <w:bCs/>
          <w:sz w:val="18"/>
          <w:szCs w:val="18"/>
        </w:rPr>
        <w:t>fascinated</w:t>
      </w:r>
      <w:r w:rsidRPr="0040667E">
        <w:rPr>
          <w:rFonts w:cstheme="minorHAnsi" w:hint="eastAsia"/>
          <w:bCs/>
          <w:sz w:val="18"/>
          <w:szCs w:val="18"/>
        </w:rPr>
        <w:t xml:space="preserve"> with our idea. She s</w:t>
      </w:r>
      <w:r>
        <w:rPr>
          <w:rFonts w:cstheme="minorHAnsi" w:hint="eastAsia"/>
          <w:bCs/>
          <w:color w:val="444444"/>
          <w:sz w:val="18"/>
          <w:szCs w:val="18"/>
        </w:rPr>
        <w:t>aid,</w:t>
      </w:r>
      <w:r>
        <w:rPr>
          <w:rFonts w:cstheme="minorHAnsi"/>
          <w:bCs/>
          <w:color w:val="444444"/>
          <w:sz w:val="18"/>
          <w:szCs w:val="18"/>
        </w:rPr>
        <w:t xml:space="preserve"> </w:t>
      </w:r>
      <w:r w:rsidR="0012167C" w:rsidRPr="0012167C">
        <w:rPr>
          <w:rFonts w:cstheme="minorHAnsi"/>
          <w:bCs/>
          <w:color w:val="000000" w:themeColor="text1"/>
          <w:sz w:val="18"/>
          <w:szCs w:val="18"/>
        </w:rPr>
        <w:t>“In</w:t>
      </w:r>
      <w:r>
        <w:rPr>
          <w:rFonts w:cstheme="minorHAnsi" w:hint="eastAsia"/>
          <w:bCs/>
          <w:color w:val="444444"/>
          <w:sz w:val="18"/>
          <w:szCs w:val="18"/>
        </w:rPr>
        <w:t xml:space="preserve"> fact, there are plants using earthworms to remove the heavy metals in excrements of livestock and poultry. The excrements contain heavy metals, and earthworms are tolerant to it. Moreover, feed is sometimes found to have heavy metals problem. This has a huge impact on animal productivity, causing a considerable economic loss to stock-breeding. It can also affect human health through the food c</w:t>
      </w:r>
      <w:r w:rsidRPr="0012167C">
        <w:rPr>
          <w:rFonts w:cstheme="minorHAnsi" w:hint="eastAsia"/>
          <w:bCs/>
          <w:color w:val="000000" w:themeColor="text1"/>
          <w:sz w:val="18"/>
          <w:szCs w:val="18"/>
        </w:rPr>
        <w:t>hain.</w:t>
      </w:r>
      <w:r w:rsidRPr="0012167C">
        <w:rPr>
          <w:rFonts w:cstheme="minorHAnsi"/>
          <w:bCs/>
          <w:color w:val="000000" w:themeColor="text1"/>
          <w:sz w:val="18"/>
          <w:szCs w:val="18"/>
        </w:rPr>
        <w:t>”</w:t>
      </w:r>
    </w:p>
    <w:p w14:paraId="5335F8BE" w14:textId="31C9B398" w:rsidR="00F61F1B" w:rsidRDefault="001D25F9">
      <w:pPr>
        <w:spacing w:line="276" w:lineRule="auto"/>
        <w:jc w:val="center"/>
        <w:rPr>
          <w:rFonts w:cstheme="minorHAnsi"/>
          <w:b/>
          <w:bCs/>
          <w:color w:val="000000"/>
          <w:szCs w:val="21"/>
          <w:shd w:val="clear" w:color="auto" w:fill="FFFFFF"/>
        </w:rPr>
      </w:pPr>
      <w:bookmarkStart w:id="181" w:name="_Hlk49868163"/>
      <w:r>
        <w:rPr>
          <w:noProof/>
        </w:rPr>
        <w:drawing>
          <wp:inline distT="0" distB="0" distL="0" distR="0" wp14:anchorId="2271CA4E" wp14:editId="0F54583C">
            <wp:extent cx="2032000" cy="22606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0" cy="2260600"/>
                    </a:xfrm>
                    <a:prstGeom prst="rect">
                      <a:avLst/>
                    </a:prstGeom>
                    <a:noFill/>
                    <a:ln>
                      <a:noFill/>
                    </a:ln>
                  </pic:spPr>
                </pic:pic>
              </a:graphicData>
            </a:graphic>
          </wp:inline>
        </w:drawing>
      </w:r>
    </w:p>
    <w:p w14:paraId="589469D0" w14:textId="77777777" w:rsidR="00F61F1B" w:rsidRDefault="007D115C">
      <w:pPr>
        <w:wordWrap w:val="0"/>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 xml:space="preserve">Dr. </w:t>
      </w:r>
      <w:r>
        <w:rPr>
          <w:rFonts w:cstheme="minorHAnsi"/>
          <w:b/>
          <w:bCs/>
          <w:color w:val="000000"/>
          <w:szCs w:val="21"/>
          <w:shd w:val="clear" w:color="auto" w:fill="FFFFFF"/>
        </w:rPr>
        <w:t>Jorge L. Mazza Rodrigues</w:t>
      </w:r>
    </w:p>
    <w:p w14:paraId="53A0F859" w14:textId="77777777" w:rsidR="00937C5B" w:rsidRPr="00937C5B" w:rsidRDefault="00937C5B" w:rsidP="00937C5B">
      <w:pPr>
        <w:widowControl/>
        <w:shd w:val="clear" w:color="auto" w:fill="FFFFFF"/>
        <w:jc w:val="left"/>
        <w:rPr>
          <w:rFonts w:cstheme="minorHAnsi"/>
          <w:bCs/>
          <w:color w:val="444444"/>
          <w:sz w:val="18"/>
          <w:szCs w:val="18"/>
        </w:rPr>
      </w:pPr>
      <w:r w:rsidRPr="00937C5B">
        <w:rPr>
          <w:rFonts w:cstheme="minorHAnsi"/>
          <w:bCs/>
          <w:color w:val="444444"/>
          <w:sz w:val="18"/>
          <w:szCs w:val="18"/>
        </w:rPr>
        <w:t>Jorge, a professor in the Department of Land, Air and Water Resources, specializes in soil microbiology. His research interests are microbial ecology, tropical forests, land use change, biodiversity, metagenomics, metaproteomic, ecological genomics, lignocellulose conversion, microbial physiology.</w:t>
      </w:r>
    </w:p>
    <w:p w14:paraId="616451AF" w14:textId="283681B7" w:rsidR="00937C5B" w:rsidRPr="00937C5B" w:rsidRDefault="00937C5B" w:rsidP="00937C5B">
      <w:pPr>
        <w:wordWrap w:val="0"/>
        <w:spacing w:line="276" w:lineRule="auto"/>
        <w:rPr>
          <w:rFonts w:cstheme="minorHAnsi"/>
          <w:bCs/>
          <w:color w:val="444444"/>
          <w:sz w:val="18"/>
          <w:szCs w:val="18"/>
          <w:u w:val="single"/>
        </w:rPr>
      </w:pPr>
      <w:r w:rsidRPr="00937C5B">
        <w:rPr>
          <w:rFonts w:cstheme="minorHAnsi"/>
          <w:bCs/>
          <w:color w:val="444444"/>
          <w:sz w:val="18"/>
          <w:szCs w:val="18"/>
          <w:u w:val="single"/>
        </w:rPr>
        <w:t> </w:t>
      </w:r>
      <w:r w:rsidRPr="00937C5B">
        <w:rPr>
          <w:rFonts w:cstheme="minorHAnsi" w:hint="eastAsia"/>
          <w:bCs/>
          <w:color w:val="444444"/>
          <w:sz w:val="18"/>
          <w:szCs w:val="18"/>
          <w:u w:val="single"/>
        </w:rPr>
        <w:t>Why did we want to ask him?</w:t>
      </w:r>
    </w:p>
    <w:p w14:paraId="609EA13B" w14:textId="77777777" w:rsidR="00937C5B" w:rsidRPr="00937C5B" w:rsidRDefault="00937C5B" w:rsidP="00937C5B">
      <w:pPr>
        <w:widowControl/>
        <w:shd w:val="clear" w:color="auto" w:fill="FFFFFF"/>
        <w:jc w:val="left"/>
        <w:rPr>
          <w:rFonts w:cstheme="minorHAnsi"/>
          <w:bCs/>
          <w:color w:val="444444"/>
          <w:sz w:val="18"/>
          <w:szCs w:val="18"/>
        </w:rPr>
      </w:pPr>
      <w:r w:rsidRPr="00937C5B">
        <w:rPr>
          <w:rFonts w:cstheme="minorHAnsi"/>
          <w:bCs/>
          <w:color w:val="444444"/>
          <w:sz w:val="18"/>
          <w:szCs w:val="18"/>
        </w:rPr>
        <w:lastRenderedPageBreak/>
        <w:t>We emailed him and talked with him in LTC. Dr. Jorge said, “There are many benefits of microorganisms interacting with plants: microbes help with biocontrol of other microorganisms, promote nitrogen fixation, provide growth through hormones, allow for nutrients to be recycled and stabilize soil preventing erosion.”</w:t>
      </w:r>
    </w:p>
    <w:p w14:paraId="409C3B89" w14:textId="7E759488" w:rsidR="00937C5B" w:rsidRPr="00937C5B" w:rsidRDefault="00937C5B" w:rsidP="00937C5B">
      <w:pPr>
        <w:wordWrap w:val="0"/>
        <w:spacing w:line="276" w:lineRule="auto"/>
        <w:rPr>
          <w:rFonts w:cstheme="minorHAnsi"/>
          <w:bCs/>
          <w:color w:val="444444"/>
          <w:sz w:val="18"/>
          <w:szCs w:val="18"/>
          <w:u w:val="single"/>
        </w:rPr>
      </w:pPr>
      <w:r w:rsidRPr="00937C5B">
        <w:rPr>
          <w:rFonts w:cstheme="minorHAnsi"/>
          <w:bCs/>
          <w:color w:val="444444"/>
          <w:sz w:val="18"/>
          <w:szCs w:val="18"/>
          <w:u w:val="single"/>
        </w:rPr>
        <w:t> </w:t>
      </w:r>
      <w:r w:rsidRPr="00937C5B">
        <w:rPr>
          <w:rFonts w:cstheme="minorHAnsi" w:hint="eastAsia"/>
          <w:bCs/>
          <w:color w:val="444444"/>
          <w:sz w:val="18"/>
          <w:szCs w:val="18"/>
          <w:u w:val="single"/>
        </w:rPr>
        <w:t>What did we know?</w:t>
      </w:r>
    </w:p>
    <w:p w14:paraId="2B605973" w14:textId="7FD01E30" w:rsidR="00F61F1B" w:rsidRPr="00937C5B" w:rsidRDefault="00937C5B" w:rsidP="00937C5B">
      <w:pPr>
        <w:widowControl/>
        <w:shd w:val="clear" w:color="auto" w:fill="FFFFFF"/>
        <w:jc w:val="left"/>
        <w:rPr>
          <w:rFonts w:cstheme="minorHAnsi"/>
          <w:bCs/>
          <w:color w:val="444444"/>
          <w:sz w:val="18"/>
          <w:szCs w:val="18"/>
        </w:rPr>
      </w:pPr>
      <w:r w:rsidRPr="00937C5B">
        <w:rPr>
          <w:rFonts w:cstheme="minorHAnsi"/>
          <w:bCs/>
          <w:color w:val="444444"/>
          <w:sz w:val="18"/>
          <w:szCs w:val="18"/>
        </w:rPr>
        <w:t>After reading his paper Amazon forest-to-agriculture conversion alters rhizosphere microbiome composition while functions are kept, we started to think about the influence of engineering bacteria to microbial biodiversity. We also raised questions “What’s the relation between earthworms and Bacillus subtilis” and “Are engineering Bacillus subtilis safe for earthworms”. Bacillus subtilis is the intestinal beneficial bacteria in earthworms, and they’re like good friends. Engineering Bacillus subtilis just produce enzymes that can promote the tolerance of earthworms in lead contaminated soil. That’s safe for them.</w:t>
      </w:r>
      <w:bookmarkEnd w:id="181"/>
    </w:p>
    <w:p w14:paraId="2A545005" w14:textId="77777777" w:rsidR="00F61F1B" w:rsidRDefault="007D115C">
      <w:pPr>
        <w:numPr>
          <w:ilvl w:val="0"/>
          <w:numId w:val="1"/>
        </w:num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Agricultural economics</w:t>
      </w:r>
    </w:p>
    <w:p w14:paraId="7F8E8EFA"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5D351777" wp14:editId="58D20E44">
            <wp:extent cx="1428750" cy="1428750"/>
            <wp:effectExtent l="0" t="0" r="0" b="0"/>
            <wp:docPr id="22" name="图片 22" descr="C:\Users\HP\Desktop\照片\照片\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HP\Desktop\照片\照片\2-1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428750" cy="1428750"/>
                    </a:xfrm>
                    <a:prstGeom prst="rect">
                      <a:avLst/>
                    </a:prstGeom>
                    <a:noFill/>
                    <a:ln>
                      <a:noFill/>
                    </a:ln>
                  </pic:spPr>
                </pic:pic>
              </a:graphicData>
            </a:graphic>
          </wp:inline>
        </w:drawing>
      </w:r>
    </w:p>
    <w:p w14:paraId="1B1011BF" w14:textId="77777777" w:rsidR="00F61F1B" w:rsidRDefault="007D115C">
      <w:p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G</w:t>
      </w:r>
      <w:r>
        <w:rPr>
          <w:rFonts w:cstheme="minorHAnsi"/>
          <w:b/>
          <w:bCs/>
          <w:color w:val="000000"/>
          <w:szCs w:val="21"/>
          <w:shd w:val="clear" w:color="auto" w:fill="FFFFFF"/>
        </w:rPr>
        <w:t xml:space="preserve">overnment </w:t>
      </w:r>
      <w:r>
        <w:rPr>
          <w:rFonts w:cstheme="minorHAnsi" w:hint="eastAsia"/>
          <w:b/>
          <w:bCs/>
          <w:color w:val="000000"/>
          <w:szCs w:val="21"/>
          <w:shd w:val="clear" w:color="auto" w:fill="FFFFFF"/>
        </w:rPr>
        <w:t>O</w:t>
      </w:r>
      <w:r>
        <w:rPr>
          <w:rFonts w:cstheme="minorHAnsi"/>
          <w:b/>
          <w:bCs/>
          <w:color w:val="000000"/>
          <w:szCs w:val="21"/>
          <w:shd w:val="clear" w:color="auto" w:fill="FFFFFF"/>
        </w:rPr>
        <w:t>fficial</w:t>
      </w:r>
      <w:r>
        <w:rPr>
          <w:rFonts w:cstheme="minorHAnsi" w:hint="eastAsia"/>
          <w:b/>
          <w:bCs/>
          <w:color w:val="000000"/>
          <w:szCs w:val="21"/>
          <w:shd w:val="clear" w:color="auto" w:fill="FFFFFF"/>
        </w:rPr>
        <w:t xml:space="preserve"> Pei Haiyan</w:t>
      </w:r>
    </w:p>
    <w:p w14:paraId="528588DA" w14:textId="689218F7" w:rsidR="00F61F1B" w:rsidRDefault="007D115C">
      <w:pPr>
        <w:spacing w:line="276" w:lineRule="auto"/>
        <w:rPr>
          <w:rFonts w:cstheme="minorHAnsi"/>
          <w:color w:val="000000"/>
          <w:sz w:val="18"/>
          <w:szCs w:val="18"/>
          <w:shd w:val="clear" w:color="auto" w:fill="FFFFFF"/>
        </w:rPr>
      </w:pPr>
      <w:r>
        <w:rPr>
          <w:rFonts w:cstheme="minorHAnsi"/>
          <w:color w:val="000000"/>
          <w:sz w:val="18"/>
          <w:szCs w:val="18"/>
          <w:shd w:val="clear" w:color="auto" w:fill="FFFFFF"/>
        </w:rPr>
        <w:t xml:space="preserve">Pei </w:t>
      </w:r>
      <w:r>
        <w:rPr>
          <w:rFonts w:cstheme="minorHAnsi" w:hint="eastAsia"/>
          <w:color w:val="000000"/>
          <w:sz w:val="18"/>
          <w:szCs w:val="18"/>
          <w:shd w:val="clear" w:color="auto" w:fill="FFFFFF"/>
        </w:rPr>
        <w:t>Haiyan is a government official and devotes himself in</w:t>
      </w:r>
      <w:r>
        <w:rPr>
          <w:rFonts w:cstheme="minorHAnsi"/>
          <w:color w:val="000000"/>
          <w:sz w:val="18"/>
          <w:szCs w:val="18"/>
          <w:shd w:val="clear" w:color="auto" w:fill="FFFFFF"/>
        </w:rPr>
        <w:t xml:space="preserve"> agricultural economy</w:t>
      </w:r>
      <w:r>
        <w:rPr>
          <w:rFonts w:cstheme="minorHAnsi" w:hint="eastAsia"/>
          <w:color w:val="000000"/>
          <w:sz w:val="18"/>
          <w:szCs w:val="18"/>
          <w:shd w:val="clear" w:color="auto" w:fill="FFFFFF"/>
        </w:rPr>
        <w:t xml:space="preserve">. </w:t>
      </w:r>
    </w:p>
    <w:p w14:paraId="67E00370" w14:textId="77777777" w:rsidR="00F61F1B" w:rsidRDefault="007D115C">
      <w:pPr>
        <w:wordWrap w:val="0"/>
        <w:spacing w:line="276" w:lineRule="auto"/>
        <w:rPr>
          <w:rFonts w:cstheme="minorHAnsi"/>
          <w:bCs/>
          <w:color w:val="444444"/>
          <w:sz w:val="18"/>
          <w:szCs w:val="18"/>
          <w:u w:val="single"/>
        </w:rPr>
      </w:pPr>
      <w:r>
        <w:rPr>
          <w:rFonts w:cstheme="minorHAnsi" w:hint="eastAsia"/>
          <w:bCs/>
          <w:color w:val="444444"/>
          <w:sz w:val="18"/>
          <w:szCs w:val="18"/>
          <w:u w:val="single"/>
        </w:rPr>
        <w:t>Why did we want to ask him?</w:t>
      </w:r>
    </w:p>
    <w:p w14:paraId="17F0BD47" w14:textId="77777777" w:rsidR="00F61F1B" w:rsidRDefault="007D115C">
      <w:pPr>
        <w:spacing w:line="276" w:lineRule="auto"/>
        <w:rPr>
          <w:rFonts w:cstheme="minorHAnsi"/>
          <w:color w:val="000000"/>
          <w:sz w:val="18"/>
          <w:szCs w:val="18"/>
          <w:shd w:val="clear" w:color="auto" w:fill="FFFFFF"/>
        </w:rPr>
      </w:pPr>
      <w:r>
        <w:rPr>
          <w:rFonts w:cstheme="minorHAnsi"/>
          <w:color w:val="000000"/>
          <w:sz w:val="18"/>
          <w:szCs w:val="18"/>
          <w:shd w:val="clear" w:color="auto" w:fill="FFFFFF"/>
        </w:rPr>
        <w:t>W</w:t>
      </w:r>
      <w:r>
        <w:rPr>
          <w:rFonts w:cstheme="minorHAnsi" w:hint="eastAsia"/>
          <w:color w:val="000000"/>
          <w:sz w:val="18"/>
          <w:szCs w:val="18"/>
          <w:shd w:val="clear" w:color="auto" w:fill="FFFFFF"/>
        </w:rPr>
        <w:t>e wanted to know how can we promote agricultural economy by our project and how to help farmers and peasants.</w:t>
      </w:r>
    </w:p>
    <w:p w14:paraId="0999FB41" w14:textId="77777777" w:rsidR="00F61F1B" w:rsidRDefault="007D115C">
      <w:pPr>
        <w:spacing w:line="276" w:lineRule="auto"/>
        <w:rPr>
          <w:rFonts w:cstheme="minorHAnsi"/>
          <w:color w:val="000000"/>
          <w:sz w:val="18"/>
          <w:szCs w:val="18"/>
          <w:u w:val="single"/>
          <w:shd w:val="clear" w:color="auto" w:fill="FFFFFF"/>
        </w:rPr>
      </w:pPr>
      <w:r>
        <w:rPr>
          <w:rFonts w:cstheme="minorHAnsi"/>
          <w:color w:val="000000"/>
          <w:sz w:val="18"/>
          <w:szCs w:val="18"/>
          <w:u w:val="single"/>
          <w:shd w:val="clear" w:color="auto" w:fill="FFFFFF"/>
        </w:rPr>
        <w:t>W</w:t>
      </w:r>
      <w:r>
        <w:rPr>
          <w:rFonts w:cstheme="minorHAnsi" w:hint="eastAsia"/>
          <w:color w:val="000000"/>
          <w:sz w:val="18"/>
          <w:szCs w:val="18"/>
          <w:u w:val="single"/>
          <w:shd w:val="clear" w:color="auto" w:fill="FFFFFF"/>
        </w:rPr>
        <w:t>hat did we know?</w:t>
      </w:r>
    </w:p>
    <w:p w14:paraId="73489166" w14:textId="446FD99C" w:rsidR="00F61F1B" w:rsidRDefault="0012167C">
      <w:pPr>
        <w:spacing w:line="276" w:lineRule="auto"/>
        <w:rPr>
          <w:rFonts w:cstheme="minorHAnsi"/>
          <w:color w:val="000000"/>
          <w:sz w:val="18"/>
          <w:szCs w:val="18"/>
          <w:shd w:val="clear" w:color="auto" w:fill="FFFFFF"/>
        </w:rPr>
      </w:pPr>
      <w:r>
        <w:rPr>
          <w:rFonts w:cstheme="minorHAnsi"/>
          <w:color w:val="000000"/>
          <w:sz w:val="18"/>
          <w:szCs w:val="18"/>
          <w:shd w:val="clear" w:color="auto" w:fill="FFFFFF"/>
        </w:rPr>
        <w:t xml:space="preserve">We attended a lecture, and raised some questions to him. </w:t>
      </w:r>
      <w:r w:rsidR="007D115C">
        <w:rPr>
          <w:rFonts w:cstheme="minorHAnsi"/>
          <w:color w:val="000000"/>
          <w:sz w:val="18"/>
          <w:szCs w:val="18"/>
          <w:shd w:val="clear" w:color="auto" w:fill="FFFFFF"/>
        </w:rPr>
        <w:t>H</w:t>
      </w:r>
      <w:r w:rsidR="007D115C">
        <w:rPr>
          <w:rFonts w:cstheme="minorHAnsi" w:hint="eastAsia"/>
          <w:color w:val="000000"/>
          <w:sz w:val="18"/>
          <w:szCs w:val="18"/>
          <w:shd w:val="clear" w:color="auto" w:fill="FFFFFF"/>
        </w:rPr>
        <w:t>e showed great confidence to the development of o</w:t>
      </w:r>
      <w:r w:rsidR="007D115C">
        <w:rPr>
          <w:rFonts w:cstheme="minorHAnsi"/>
          <w:color w:val="000000"/>
          <w:sz w:val="18"/>
          <w:szCs w:val="18"/>
          <w:shd w:val="clear" w:color="auto" w:fill="FFFFFF"/>
        </w:rPr>
        <w:t>rganic agriculture</w:t>
      </w:r>
      <w:r w:rsidR="007D115C">
        <w:rPr>
          <w:rFonts w:cstheme="minorHAnsi" w:hint="eastAsia"/>
          <w:color w:val="000000"/>
          <w:sz w:val="18"/>
          <w:szCs w:val="18"/>
          <w:shd w:val="clear" w:color="auto" w:fill="FFFFFF"/>
        </w:rPr>
        <w:t xml:space="preserve"> and our project.</w:t>
      </w:r>
      <w:r w:rsidR="007D115C">
        <w:rPr>
          <w:rFonts w:cstheme="minorHAnsi"/>
          <w:color w:val="000000"/>
          <w:sz w:val="18"/>
          <w:szCs w:val="18"/>
          <w:shd w:val="clear" w:color="auto" w:fill="FFFFFF"/>
        </w:rPr>
        <w:t xml:space="preserve"> H</w:t>
      </w:r>
      <w:r w:rsidR="007D115C">
        <w:rPr>
          <w:rFonts w:cstheme="minorHAnsi" w:hint="eastAsia"/>
          <w:color w:val="000000"/>
          <w:sz w:val="18"/>
          <w:szCs w:val="18"/>
          <w:shd w:val="clear" w:color="auto" w:fill="FFFFFF"/>
        </w:rPr>
        <w:t>e said peasants can get a lot by developing o</w:t>
      </w:r>
      <w:r w:rsidR="007D115C">
        <w:rPr>
          <w:rFonts w:cstheme="minorHAnsi"/>
          <w:color w:val="000000"/>
          <w:sz w:val="18"/>
          <w:szCs w:val="18"/>
          <w:shd w:val="clear" w:color="auto" w:fill="FFFFFF"/>
        </w:rPr>
        <w:t>rganic agriculture</w:t>
      </w:r>
      <w:r w:rsidR="007D115C">
        <w:rPr>
          <w:rFonts w:cstheme="minorHAnsi" w:hint="eastAsia"/>
          <w:color w:val="000000"/>
          <w:sz w:val="18"/>
          <w:szCs w:val="18"/>
          <w:shd w:val="clear" w:color="auto" w:fill="FFFFFF"/>
        </w:rPr>
        <w:t xml:space="preserve">. </w:t>
      </w:r>
      <w:r w:rsidR="007D115C">
        <w:rPr>
          <w:rFonts w:cstheme="minorHAnsi"/>
          <w:color w:val="000000"/>
          <w:sz w:val="18"/>
          <w:szCs w:val="18"/>
          <w:shd w:val="clear" w:color="auto" w:fill="FFFFFF"/>
        </w:rPr>
        <w:t>I</w:t>
      </w:r>
      <w:r w:rsidR="007D115C">
        <w:rPr>
          <w:rFonts w:cstheme="minorHAnsi" w:hint="eastAsia"/>
          <w:color w:val="000000"/>
          <w:sz w:val="18"/>
          <w:szCs w:val="18"/>
          <w:shd w:val="clear" w:color="auto" w:fill="FFFFFF"/>
        </w:rPr>
        <w:t xml:space="preserve">f we can ensure the </w:t>
      </w:r>
      <w:r w:rsidR="007D115C">
        <w:rPr>
          <w:rFonts w:cstheme="minorHAnsi"/>
          <w:color w:val="000000"/>
          <w:sz w:val="18"/>
          <w:szCs w:val="18"/>
          <w:shd w:val="clear" w:color="auto" w:fill="FFFFFF"/>
        </w:rPr>
        <w:t>consumers pollution-free vegetables</w:t>
      </w:r>
      <w:r w:rsidR="007D115C">
        <w:rPr>
          <w:rFonts w:cstheme="minorHAnsi" w:hint="eastAsia"/>
          <w:color w:val="000000"/>
          <w:sz w:val="18"/>
          <w:szCs w:val="18"/>
          <w:shd w:val="clear" w:color="auto" w:fill="FFFFFF"/>
        </w:rPr>
        <w:t>, there will be more consumers choosing these and more money that peasants can get.</w:t>
      </w:r>
      <w:r w:rsidR="007D115C">
        <w:rPr>
          <w:rFonts w:cstheme="minorHAnsi"/>
          <w:color w:val="000000"/>
          <w:sz w:val="18"/>
          <w:szCs w:val="18"/>
          <w:shd w:val="clear" w:color="auto" w:fill="FFFFFF"/>
        </w:rPr>
        <w:t xml:space="preserve"> </w:t>
      </w:r>
    </w:p>
    <w:p w14:paraId="41FEFD60" w14:textId="698BFDE7" w:rsidR="00F61F1B" w:rsidRDefault="0012167C">
      <w:pPr>
        <w:spacing w:line="276" w:lineRule="auto"/>
        <w:rPr>
          <w:rFonts w:cstheme="minorHAnsi"/>
          <w:color w:val="000000"/>
          <w:sz w:val="18"/>
          <w:szCs w:val="18"/>
          <w:shd w:val="clear" w:color="auto" w:fill="FFFFFF"/>
        </w:rPr>
      </w:pPr>
      <w:r>
        <w:rPr>
          <w:rFonts w:cstheme="minorHAnsi"/>
          <w:color w:val="000000"/>
          <w:sz w:val="18"/>
          <w:szCs w:val="18"/>
          <w:shd w:val="clear" w:color="auto" w:fill="FFFFFF"/>
        </w:rPr>
        <w:t>Moreover,</w:t>
      </w:r>
      <w:r w:rsidR="007D115C">
        <w:rPr>
          <w:rFonts w:cstheme="minorHAnsi" w:hint="eastAsia"/>
          <w:color w:val="000000"/>
          <w:sz w:val="18"/>
          <w:szCs w:val="18"/>
          <w:shd w:val="clear" w:color="auto" w:fill="FFFFFF"/>
        </w:rPr>
        <w:t xml:space="preserve"> he </w:t>
      </w:r>
      <w:r w:rsidR="007D115C">
        <w:rPr>
          <w:rFonts w:cstheme="minorHAnsi"/>
          <w:color w:val="000000"/>
          <w:sz w:val="18"/>
          <w:szCs w:val="18"/>
          <w:shd w:val="clear" w:color="auto" w:fill="FFFFFF"/>
        </w:rPr>
        <w:t>suggest</w:t>
      </w:r>
      <w:r w:rsidR="007D115C">
        <w:rPr>
          <w:rFonts w:cstheme="minorHAnsi" w:hint="eastAsia"/>
          <w:color w:val="000000"/>
          <w:sz w:val="18"/>
          <w:szCs w:val="18"/>
          <w:shd w:val="clear" w:color="auto" w:fill="FFFFFF"/>
        </w:rPr>
        <w:t xml:space="preserve">ed us to </w:t>
      </w:r>
      <w:r w:rsidR="007D115C">
        <w:rPr>
          <w:rFonts w:cstheme="minorHAnsi"/>
          <w:color w:val="000000"/>
          <w:sz w:val="18"/>
          <w:szCs w:val="18"/>
          <w:shd w:val="clear" w:color="auto" w:fill="FFFFFF"/>
        </w:rPr>
        <w:t>investigate consumers' willingness to buy pollution-free vegetables</w:t>
      </w:r>
      <w:r w:rsidR="007D115C">
        <w:rPr>
          <w:rFonts w:cstheme="minorHAnsi" w:hint="eastAsia"/>
          <w:color w:val="000000"/>
          <w:sz w:val="18"/>
          <w:szCs w:val="18"/>
          <w:shd w:val="clear" w:color="auto" w:fill="FFFFFF"/>
        </w:rPr>
        <w:t xml:space="preserve"> and the concerns about it.</w:t>
      </w:r>
      <w:r w:rsidR="007D115C">
        <w:rPr>
          <w:rFonts w:cstheme="minorHAnsi"/>
          <w:color w:val="000000"/>
          <w:sz w:val="18"/>
          <w:szCs w:val="18"/>
          <w:shd w:val="clear" w:color="auto" w:fill="FFFFFF"/>
        </w:rPr>
        <w:t xml:space="preserve"> </w:t>
      </w:r>
    </w:p>
    <w:p w14:paraId="6E4B2783" w14:textId="77777777" w:rsidR="00F61F1B" w:rsidRDefault="00F61F1B">
      <w:pPr>
        <w:spacing w:line="276" w:lineRule="auto"/>
        <w:rPr>
          <w:rFonts w:cstheme="minorHAnsi"/>
          <w:b/>
          <w:bCs/>
          <w:color w:val="595959" w:themeColor="text1" w:themeTint="A6"/>
          <w:szCs w:val="21"/>
          <w:u w:val="single"/>
          <w:shd w:val="clear" w:color="auto" w:fill="FFFFFF"/>
        </w:rPr>
      </w:pPr>
    </w:p>
    <w:p w14:paraId="5437AC0C" w14:textId="2F4BE738" w:rsidR="00F61F1B" w:rsidRPr="00C92224" w:rsidRDefault="007D115C">
      <w:pPr>
        <w:spacing w:line="276" w:lineRule="auto"/>
        <w:rPr>
          <w:rFonts w:cstheme="minorHAnsi" w:hint="eastAsia"/>
          <w:b/>
          <w:bCs/>
          <w:color w:val="000000"/>
          <w:szCs w:val="21"/>
          <w:shd w:val="clear" w:color="auto" w:fill="FFFFFF"/>
          <w:rPrChange w:id="182" w:author="Rachel" w:date="2020-10-05T09:53:00Z">
            <w:rPr>
              <w:rFonts w:cstheme="minorHAnsi"/>
              <w:b/>
              <w:bCs/>
              <w:color w:val="000000"/>
              <w:szCs w:val="21"/>
              <w:shd w:val="clear" w:color="auto" w:fill="FFFFFF"/>
            </w:rPr>
          </w:rPrChange>
        </w:rPr>
      </w:pPr>
      <w:r w:rsidRPr="0053347A">
        <w:rPr>
          <w:rFonts w:cstheme="minorHAnsi" w:hint="eastAsia"/>
          <w:b/>
          <w:bCs/>
          <w:color w:val="000000"/>
          <w:szCs w:val="21"/>
          <w:highlight w:val="yellow"/>
          <w:shd w:val="clear" w:color="auto" w:fill="FFFFFF"/>
          <w:rPrChange w:id="183" w:author="Rachel" w:date="2020-10-05T10:02:00Z">
            <w:rPr>
              <w:rFonts w:cstheme="minorHAnsi" w:hint="eastAsia"/>
              <w:b/>
              <w:bCs/>
              <w:color w:val="000000"/>
              <w:szCs w:val="21"/>
              <w:shd w:val="clear" w:color="auto" w:fill="FFFFFF"/>
            </w:rPr>
          </w:rPrChange>
        </w:rPr>
        <w:t>3</w:t>
      </w:r>
      <w:r w:rsidRPr="0053347A">
        <w:rPr>
          <w:rFonts w:eastAsia="Microsoft JhengHei Light" w:cstheme="minorHAnsi" w:hint="eastAsia"/>
          <w:b/>
          <w:bCs/>
          <w:color w:val="000000"/>
          <w:szCs w:val="21"/>
          <w:highlight w:val="yellow"/>
          <w:shd w:val="clear" w:color="auto" w:fill="FFFFFF"/>
          <w:rPrChange w:id="184" w:author="Rachel" w:date="2020-10-05T10:02:00Z">
            <w:rPr>
              <w:rFonts w:eastAsia="Microsoft JhengHei Light" w:cstheme="minorHAnsi" w:hint="eastAsia"/>
              <w:b/>
              <w:bCs/>
              <w:color w:val="000000"/>
              <w:szCs w:val="21"/>
              <w:shd w:val="clear" w:color="auto" w:fill="FFFFFF"/>
            </w:rPr>
          </w:rPrChange>
        </w:rPr>
        <w:t xml:space="preserve"> </w:t>
      </w:r>
      <w:r w:rsidRPr="0053347A">
        <w:rPr>
          <w:rFonts w:eastAsia="Microsoft JhengHei Light" w:cstheme="minorHAnsi"/>
          <w:b/>
          <w:bCs/>
          <w:color w:val="000000"/>
          <w:szCs w:val="21"/>
          <w:highlight w:val="yellow"/>
          <w:shd w:val="clear" w:color="auto" w:fill="FFFFFF"/>
          <w:rPrChange w:id="185" w:author="Rachel" w:date="2020-10-05T10:02:00Z">
            <w:rPr>
              <w:rFonts w:eastAsia="Microsoft JhengHei Light" w:cstheme="minorHAnsi"/>
              <w:b/>
              <w:bCs/>
              <w:color w:val="000000"/>
              <w:szCs w:val="21"/>
              <w:shd w:val="clear" w:color="auto" w:fill="FFFFFF"/>
            </w:rPr>
          </w:rPrChange>
        </w:rPr>
        <w:t>Create</w:t>
      </w:r>
      <w:r>
        <w:rPr>
          <w:rFonts w:eastAsia="Microsoft JhengHei Light" w:cstheme="minorHAnsi"/>
          <w:b/>
          <w:bCs/>
          <w:color w:val="000000"/>
          <w:szCs w:val="21"/>
          <w:shd w:val="clear" w:color="auto" w:fill="FFFFFF"/>
        </w:rPr>
        <w:t xml:space="preserve"> </w:t>
      </w:r>
      <w:ins w:id="186" w:author="Rachel" w:date="2020-10-05T09:53:00Z">
        <w:r w:rsidR="00C92224">
          <w:rPr>
            <w:rFonts w:cstheme="minorHAnsi" w:hint="eastAsia"/>
            <w:b/>
            <w:bCs/>
            <w:color w:val="000000"/>
            <w:szCs w:val="21"/>
            <w:shd w:val="clear" w:color="auto" w:fill="FFFFFF"/>
          </w:rPr>
          <w:t>（保障</w:t>
        </w:r>
        <w:r w:rsidR="00C92224">
          <w:rPr>
            <w:rFonts w:cstheme="minorHAnsi"/>
            <w:b/>
            <w:bCs/>
            <w:color w:val="000000"/>
            <w:szCs w:val="21"/>
            <w:shd w:val="clear" w:color="auto" w:fill="FFFFFF"/>
          </w:rPr>
          <w:t>人类健康，衍生经济</w:t>
        </w:r>
        <w:r w:rsidR="00C92224">
          <w:rPr>
            <w:rFonts w:cstheme="minorHAnsi" w:hint="eastAsia"/>
            <w:b/>
            <w:bCs/>
            <w:color w:val="000000"/>
            <w:szCs w:val="21"/>
            <w:shd w:val="clear" w:color="auto" w:fill="FFFFFF"/>
          </w:rPr>
          <w:t>）</w:t>
        </w:r>
      </w:ins>
    </w:p>
    <w:p w14:paraId="76D03215" w14:textId="77777777" w:rsidR="00F61F1B" w:rsidRDefault="007D115C">
      <w:pPr>
        <w:spacing w:line="276" w:lineRule="auto"/>
        <w:rPr>
          <w:rFonts w:cstheme="minorHAnsi"/>
          <w:b/>
          <w:bCs/>
          <w:color w:val="595959" w:themeColor="text1" w:themeTint="A6"/>
          <w:szCs w:val="21"/>
          <w:u w:val="single"/>
          <w:shd w:val="clear" w:color="auto" w:fill="FFFFFF"/>
        </w:rPr>
      </w:pPr>
      <w:r>
        <w:rPr>
          <w:rFonts w:cstheme="minorHAnsi"/>
          <w:b/>
          <w:bCs/>
          <w:color w:val="595959" w:themeColor="text1" w:themeTint="A6"/>
          <w:szCs w:val="21"/>
          <w:u w:val="single"/>
          <w:shd w:val="clear" w:color="auto" w:fill="FFFFFF"/>
        </w:rPr>
        <w:t>O</w:t>
      </w:r>
      <w:r>
        <w:rPr>
          <w:rFonts w:cstheme="minorHAnsi" w:hint="eastAsia"/>
          <w:b/>
          <w:bCs/>
          <w:color w:val="595959" w:themeColor="text1" w:themeTint="A6"/>
          <w:szCs w:val="21"/>
          <w:u w:val="single"/>
          <w:shd w:val="clear" w:color="auto" w:fill="FFFFFF"/>
        </w:rPr>
        <w:t>ne Health</w:t>
      </w:r>
    </w:p>
    <w:p w14:paraId="2C1E34C9" w14:textId="26C9C4C1" w:rsidR="00F61F1B" w:rsidRDefault="007D115C">
      <w:pPr>
        <w:spacing w:line="276" w:lineRule="auto"/>
        <w:rPr>
          <w:rFonts w:cstheme="minorHAnsi"/>
          <w:color w:val="000000"/>
          <w:sz w:val="18"/>
          <w:szCs w:val="18"/>
          <w:shd w:val="clear" w:color="auto" w:fill="FFFFFF"/>
        </w:rPr>
      </w:pPr>
      <w:r>
        <w:rPr>
          <w:rFonts w:cstheme="minorHAnsi"/>
          <w:color w:val="000000"/>
          <w:sz w:val="18"/>
          <w:szCs w:val="18"/>
          <w:shd w:val="clear" w:color="auto" w:fill="FFFFFF"/>
        </w:rPr>
        <w:t>H</w:t>
      </w:r>
      <w:r>
        <w:rPr>
          <w:rFonts w:cstheme="minorHAnsi" w:hint="eastAsia"/>
          <w:color w:val="000000"/>
          <w:sz w:val="18"/>
          <w:szCs w:val="18"/>
          <w:shd w:val="clear" w:color="auto" w:fill="FFFFFF"/>
        </w:rPr>
        <w:t xml:space="preserve">ow </w:t>
      </w:r>
      <w:r w:rsidR="00937C5B">
        <w:rPr>
          <w:rFonts w:cstheme="minorHAnsi"/>
          <w:color w:val="000000"/>
          <w:sz w:val="18"/>
          <w:szCs w:val="18"/>
          <w:shd w:val="clear" w:color="auto" w:fill="FFFFFF"/>
        </w:rPr>
        <w:t>do we</w:t>
      </w:r>
      <w:r>
        <w:rPr>
          <w:rFonts w:cstheme="minorHAnsi" w:hint="eastAsia"/>
          <w:color w:val="000000"/>
          <w:sz w:val="18"/>
          <w:szCs w:val="18"/>
          <w:shd w:val="clear" w:color="auto" w:fill="FFFFFF"/>
        </w:rPr>
        <w:t xml:space="preserve"> integrate </w:t>
      </w:r>
      <w:r w:rsidR="00937C5B">
        <w:rPr>
          <w:rFonts w:cstheme="minorHAnsi"/>
          <w:color w:val="000000"/>
          <w:sz w:val="18"/>
          <w:szCs w:val="18"/>
          <w:shd w:val="clear" w:color="auto" w:fill="FFFFFF"/>
        </w:rPr>
        <w:t xml:space="preserve">a </w:t>
      </w:r>
      <w:r>
        <w:rPr>
          <w:rFonts w:cstheme="minorHAnsi" w:hint="eastAsia"/>
          <w:color w:val="000000"/>
          <w:sz w:val="18"/>
          <w:szCs w:val="18"/>
          <w:shd w:val="clear" w:color="auto" w:fill="FFFFFF"/>
        </w:rPr>
        <w:t xml:space="preserve">one health </w:t>
      </w:r>
      <w:r w:rsidR="00937C5B">
        <w:rPr>
          <w:rFonts w:cstheme="minorHAnsi"/>
          <w:color w:val="000000"/>
          <w:sz w:val="18"/>
          <w:szCs w:val="18"/>
          <w:shd w:val="clear" w:color="auto" w:fill="FFFFFF"/>
        </w:rPr>
        <w:t xml:space="preserve">approach </w:t>
      </w:r>
      <w:r>
        <w:rPr>
          <w:rFonts w:cstheme="minorHAnsi" w:hint="eastAsia"/>
          <w:color w:val="000000"/>
          <w:sz w:val="18"/>
          <w:szCs w:val="18"/>
          <w:shd w:val="clear" w:color="auto" w:fill="FFFFFF"/>
        </w:rPr>
        <w:t>into SLIM?</w:t>
      </w:r>
    </w:p>
    <w:p w14:paraId="1DDBBEE4" w14:textId="697CAD24" w:rsidR="00F61F1B" w:rsidRDefault="007D115C">
      <w:pPr>
        <w:spacing w:line="276" w:lineRule="auto"/>
        <w:rPr>
          <w:rFonts w:cstheme="minorHAnsi"/>
          <w:color w:val="000000"/>
          <w:sz w:val="18"/>
          <w:szCs w:val="18"/>
          <w:shd w:val="clear" w:color="auto" w:fill="FFFFFF"/>
        </w:rPr>
      </w:pPr>
      <w:r>
        <w:rPr>
          <w:rFonts w:cstheme="minorHAnsi" w:hint="eastAsia"/>
          <w:color w:val="000000"/>
          <w:sz w:val="18"/>
          <w:szCs w:val="18"/>
          <w:shd w:val="clear" w:color="auto" w:fill="FFFFFF"/>
        </w:rPr>
        <w:t xml:space="preserve">1. Consultations with stakeholders and experts in </w:t>
      </w:r>
      <w:r w:rsidR="00937C5B">
        <w:rPr>
          <w:rFonts w:cstheme="minorHAnsi"/>
          <w:color w:val="000000"/>
          <w:sz w:val="18"/>
          <w:szCs w:val="18"/>
          <w:shd w:val="clear" w:color="auto" w:fill="FFFFFF"/>
        </w:rPr>
        <w:t xml:space="preserve">the </w:t>
      </w:r>
      <w:r>
        <w:rPr>
          <w:rFonts w:cstheme="minorHAnsi" w:hint="eastAsia"/>
          <w:color w:val="000000"/>
          <w:sz w:val="18"/>
          <w:szCs w:val="18"/>
          <w:shd w:val="clear" w:color="auto" w:fill="FFFFFF"/>
        </w:rPr>
        <w:t>thought of one health (which has been shown in Discover part);</w:t>
      </w:r>
    </w:p>
    <w:p w14:paraId="1236E954" w14:textId="4C8590CA" w:rsidR="00F61F1B" w:rsidRDefault="007D115C">
      <w:pPr>
        <w:spacing w:line="276" w:lineRule="auto"/>
        <w:rPr>
          <w:rFonts w:cstheme="minorHAnsi"/>
          <w:color w:val="000000"/>
          <w:sz w:val="18"/>
          <w:szCs w:val="18"/>
          <w:shd w:val="clear" w:color="auto" w:fill="FFFFFF"/>
        </w:rPr>
      </w:pPr>
      <w:r>
        <w:rPr>
          <w:rFonts w:cstheme="minorHAnsi" w:hint="eastAsia"/>
          <w:color w:val="000000"/>
          <w:sz w:val="18"/>
          <w:szCs w:val="18"/>
          <w:shd w:val="clear" w:color="auto" w:fill="FFFFFF"/>
        </w:rPr>
        <w:t xml:space="preserve">2. </w:t>
      </w:r>
      <w:r w:rsidR="000E57D7">
        <w:rPr>
          <w:rFonts w:cstheme="minorHAnsi"/>
          <w:color w:val="000000"/>
          <w:sz w:val="18"/>
          <w:szCs w:val="18"/>
          <w:shd w:val="clear" w:color="auto" w:fill="FFFFFF"/>
        </w:rPr>
        <w:t>Utilize the power of teamwork, reaching out to other teams for collaboration, that’s what we’ve learned from One Healthers and also a main part of iGEM;</w:t>
      </w:r>
    </w:p>
    <w:p w14:paraId="67EA999F" w14:textId="44A5CA6F" w:rsidR="000E57D7" w:rsidRPr="00937C5B" w:rsidRDefault="000E57D7" w:rsidP="000E57D7">
      <w:pPr>
        <w:spacing w:line="276" w:lineRule="auto"/>
        <w:rPr>
          <w:rFonts w:cstheme="minorHAnsi"/>
          <w:sz w:val="18"/>
          <w:szCs w:val="18"/>
        </w:rPr>
      </w:pPr>
      <w:r>
        <w:rPr>
          <w:rFonts w:cstheme="minorHAnsi" w:hint="eastAsia"/>
          <w:color w:val="000000"/>
          <w:sz w:val="18"/>
          <w:szCs w:val="18"/>
          <w:shd w:val="clear" w:color="auto" w:fill="FFFFFF"/>
        </w:rPr>
        <w:t>3</w:t>
      </w:r>
      <w:r>
        <w:rPr>
          <w:rFonts w:cstheme="minorHAnsi"/>
          <w:color w:val="000000"/>
          <w:sz w:val="18"/>
          <w:szCs w:val="18"/>
          <w:shd w:val="clear" w:color="auto" w:fill="FFFFFF"/>
        </w:rPr>
        <w:t>.</w:t>
      </w:r>
      <w:r w:rsidRPr="000E57D7">
        <w:rPr>
          <w:rFonts w:cstheme="minorHAnsi"/>
          <w:sz w:val="18"/>
          <w:szCs w:val="18"/>
        </w:rPr>
        <w:t xml:space="preserve"> </w:t>
      </w:r>
      <w:r>
        <w:rPr>
          <w:rFonts w:cstheme="minorHAnsi"/>
          <w:sz w:val="18"/>
          <w:szCs w:val="18"/>
        </w:rPr>
        <w:t xml:space="preserve">Interview stakeholders </w:t>
      </w:r>
      <w:r w:rsidRPr="00937C5B">
        <w:rPr>
          <w:rFonts w:cstheme="minorHAnsi"/>
          <w:sz w:val="18"/>
          <w:szCs w:val="18"/>
        </w:rPr>
        <w:t>from the soil to the table, and that goes for everything in between: plants, animals, water, air.</w:t>
      </w:r>
    </w:p>
    <w:p w14:paraId="03E5AEDC" w14:textId="2E145EC6" w:rsidR="000E57D7" w:rsidRPr="000E57D7" w:rsidRDefault="000E57D7">
      <w:pPr>
        <w:spacing w:line="276" w:lineRule="auto"/>
        <w:rPr>
          <w:rFonts w:cstheme="minorHAnsi"/>
          <w:color w:val="000000"/>
          <w:sz w:val="18"/>
          <w:szCs w:val="18"/>
          <w:shd w:val="clear" w:color="auto" w:fill="FFFFFF"/>
        </w:rPr>
      </w:pPr>
    </w:p>
    <w:p w14:paraId="5FA1ED57" w14:textId="3A867813" w:rsidR="00F61F1B" w:rsidRDefault="007D115C">
      <w:pPr>
        <w:spacing w:line="276" w:lineRule="auto"/>
        <w:rPr>
          <w:rFonts w:cstheme="minorHAnsi"/>
          <w:b/>
          <w:bCs/>
          <w:color w:val="595959" w:themeColor="text1" w:themeTint="A6"/>
          <w:szCs w:val="21"/>
          <w:u w:val="single"/>
          <w:shd w:val="clear" w:color="auto" w:fill="FFFFFF"/>
        </w:rPr>
      </w:pPr>
      <w:r>
        <w:rPr>
          <w:rFonts w:cstheme="minorHAnsi"/>
          <w:b/>
          <w:bCs/>
          <w:color w:val="595959" w:themeColor="text1" w:themeTint="A6"/>
          <w:szCs w:val="21"/>
          <w:u w:val="single"/>
          <w:shd w:val="clear" w:color="auto" w:fill="FFFFFF"/>
        </w:rPr>
        <w:t>F</w:t>
      </w:r>
      <w:r>
        <w:rPr>
          <w:rFonts w:cstheme="minorHAnsi" w:hint="eastAsia"/>
          <w:b/>
          <w:bCs/>
          <w:color w:val="595959" w:themeColor="text1" w:themeTint="A6"/>
          <w:szCs w:val="21"/>
          <w:u w:val="single"/>
          <w:shd w:val="clear" w:color="auto" w:fill="FFFFFF"/>
        </w:rPr>
        <w:t xml:space="preserve">or Health and For </w:t>
      </w:r>
      <w:r w:rsidR="000E57D7">
        <w:rPr>
          <w:rFonts w:cstheme="minorHAnsi"/>
          <w:b/>
          <w:bCs/>
          <w:color w:val="595959" w:themeColor="text1" w:themeTint="A6"/>
          <w:szCs w:val="21"/>
          <w:u w:val="single"/>
          <w:shd w:val="clear" w:color="auto" w:fill="FFFFFF"/>
        </w:rPr>
        <w:t>Peasants</w:t>
      </w:r>
    </w:p>
    <w:p w14:paraId="621B1ACA" w14:textId="1343CFFE" w:rsidR="00F61F1B" w:rsidRPr="008C0338" w:rsidRDefault="007D115C">
      <w:pPr>
        <w:spacing w:line="276" w:lineRule="auto"/>
        <w:jc w:val="left"/>
        <w:rPr>
          <w:rFonts w:cstheme="minorHAnsi"/>
          <w:sz w:val="18"/>
          <w:szCs w:val="18"/>
          <w:u w:val="single"/>
        </w:rPr>
      </w:pPr>
      <w:r w:rsidRPr="008C0338">
        <w:rPr>
          <w:rFonts w:cstheme="minorHAnsi"/>
          <w:sz w:val="18"/>
          <w:szCs w:val="18"/>
          <w:u w:val="single"/>
        </w:rPr>
        <w:t>W</w:t>
      </w:r>
      <w:r w:rsidRPr="008C0338">
        <w:rPr>
          <w:rFonts w:cstheme="minorHAnsi" w:hint="eastAsia"/>
          <w:sz w:val="18"/>
          <w:szCs w:val="18"/>
          <w:u w:val="single"/>
        </w:rPr>
        <w:t xml:space="preserve">hat is For Health and For </w:t>
      </w:r>
      <w:r w:rsidR="000E57D7">
        <w:rPr>
          <w:rFonts w:cstheme="minorHAnsi"/>
          <w:sz w:val="18"/>
          <w:szCs w:val="18"/>
          <w:u w:val="single"/>
        </w:rPr>
        <w:t>Peasants</w:t>
      </w:r>
      <w:r w:rsidRPr="008C0338">
        <w:rPr>
          <w:rFonts w:cstheme="minorHAnsi" w:hint="eastAsia"/>
          <w:sz w:val="18"/>
          <w:szCs w:val="18"/>
          <w:u w:val="single"/>
        </w:rPr>
        <w:t>?</w:t>
      </w:r>
    </w:p>
    <w:p w14:paraId="44DF9EB5" w14:textId="0D16A2F9" w:rsidR="00F61F1B" w:rsidRDefault="007D115C">
      <w:pPr>
        <w:spacing w:line="276" w:lineRule="auto"/>
        <w:jc w:val="left"/>
        <w:rPr>
          <w:rFonts w:cstheme="minorHAnsi"/>
          <w:sz w:val="18"/>
          <w:szCs w:val="18"/>
        </w:rPr>
      </w:pPr>
      <w:r>
        <w:rPr>
          <w:rFonts w:cstheme="minorHAnsi" w:hint="eastAsia"/>
          <w:sz w:val="18"/>
          <w:szCs w:val="18"/>
        </w:rPr>
        <w:t xml:space="preserve">For Health and For </w:t>
      </w:r>
      <w:r w:rsidR="000E57D7">
        <w:rPr>
          <w:rFonts w:cstheme="minorHAnsi"/>
          <w:sz w:val="18"/>
          <w:szCs w:val="18"/>
        </w:rPr>
        <w:t>Peasants</w:t>
      </w:r>
      <w:r>
        <w:rPr>
          <w:rFonts w:cstheme="minorHAnsi" w:hint="eastAsia"/>
          <w:sz w:val="18"/>
          <w:szCs w:val="18"/>
        </w:rPr>
        <w:t xml:space="preserve"> is a </w:t>
      </w:r>
      <w:r w:rsidR="000E57D7">
        <w:rPr>
          <w:rFonts w:cstheme="minorHAnsi"/>
          <w:sz w:val="18"/>
          <w:szCs w:val="18"/>
        </w:rPr>
        <w:t>scheme</w:t>
      </w:r>
      <w:r w:rsidRPr="0040667E">
        <w:rPr>
          <w:rFonts w:cstheme="minorHAnsi" w:hint="eastAsia"/>
          <w:sz w:val="18"/>
          <w:szCs w:val="18"/>
        </w:rPr>
        <w:t xml:space="preserve"> to let consumers get healthier food and help peasants get more earning</w:t>
      </w:r>
      <w:r w:rsidR="000E57D7">
        <w:rPr>
          <w:rFonts w:cstheme="minorHAnsi"/>
          <w:sz w:val="18"/>
          <w:szCs w:val="18"/>
        </w:rPr>
        <w:t xml:space="preserve"> by conducting and interviewing in every stage</w:t>
      </w:r>
      <w:r w:rsidRPr="0040667E">
        <w:rPr>
          <w:rFonts w:cstheme="minorHAnsi"/>
          <w:sz w:val="18"/>
          <w:szCs w:val="18"/>
        </w:rPr>
        <w:t>.</w:t>
      </w:r>
      <w:r w:rsidR="00C459FE" w:rsidRPr="0040667E">
        <w:rPr>
          <w:rFonts w:cstheme="minorHAnsi"/>
          <w:sz w:val="18"/>
          <w:szCs w:val="18"/>
        </w:rPr>
        <w:t xml:space="preserve"> </w:t>
      </w:r>
      <w:r w:rsidR="000E57D7">
        <w:rPr>
          <w:rFonts w:cstheme="minorHAnsi"/>
          <w:sz w:val="18"/>
          <w:szCs w:val="18"/>
        </w:rPr>
        <w:t>In the “sphere of interest”, g</w:t>
      </w:r>
      <w:r>
        <w:rPr>
          <w:rFonts w:cstheme="minorHAnsi" w:hint="eastAsia"/>
          <w:sz w:val="18"/>
          <w:szCs w:val="18"/>
        </w:rPr>
        <w:t xml:space="preserve">overnment officials encourage contractors to buy SLIM earthworms, and peasants work for them. </w:t>
      </w:r>
      <w:r>
        <w:rPr>
          <w:rFonts w:cstheme="minorHAnsi"/>
          <w:sz w:val="18"/>
          <w:szCs w:val="18"/>
        </w:rPr>
        <w:t>T</w:t>
      </w:r>
      <w:r>
        <w:rPr>
          <w:rFonts w:cstheme="minorHAnsi" w:hint="eastAsia"/>
          <w:sz w:val="18"/>
          <w:szCs w:val="18"/>
        </w:rPr>
        <w:t>hen, green food</w:t>
      </w:r>
      <w:r w:rsidR="000E57D7">
        <w:rPr>
          <w:rFonts w:cstheme="minorHAnsi"/>
          <w:sz w:val="18"/>
          <w:szCs w:val="18"/>
        </w:rPr>
        <w:t xml:space="preserve"> will be produced</w:t>
      </w:r>
      <w:r>
        <w:rPr>
          <w:rFonts w:cstheme="minorHAnsi" w:hint="eastAsia"/>
          <w:sz w:val="18"/>
          <w:szCs w:val="18"/>
        </w:rPr>
        <w:t xml:space="preserve">, </w:t>
      </w:r>
      <w:r w:rsidR="000E57D7">
        <w:rPr>
          <w:rFonts w:cstheme="minorHAnsi"/>
          <w:sz w:val="18"/>
          <w:szCs w:val="18"/>
        </w:rPr>
        <w:t xml:space="preserve">that </w:t>
      </w:r>
      <w:r>
        <w:rPr>
          <w:rFonts w:cstheme="minorHAnsi" w:hint="eastAsia"/>
          <w:sz w:val="18"/>
          <w:szCs w:val="18"/>
        </w:rPr>
        <w:t xml:space="preserve">more and more consumers will choose for </w:t>
      </w:r>
      <w:r w:rsidR="000E57D7">
        <w:rPr>
          <w:rFonts w:cstheme="minorHAnsi"/>
          <w:sz w:val="18"/>
          <w:szCs w:val="18"/>
        </w:rPr>
        <w:t xml:space="preserve">their </w:t>
      </w:r>
      <w:r>
        <w:rPr>
          <w:rFonts w:cstheme="minorHAnsi" w:hint="eastAsia"/>
          <w:sz w:val="18"/>
          <w:szCs w:val="18"/>
        </w:rPr>
        <w:t xml:space="preserve">health. </w:t>
      </w:r>
      <w:r>
        <w:rPr>
          <w:rFonts w:cstheme="minorHAnsi"/>
          <w:sz w:val="18"/>
          <w:szCs w:val="18"/>
        </w:rPr>
        <w:t>M</w:t>
      </w:r>
      <w:r>
        <w:rPr>
          <w:rFonts w:cstheme="minorHAnsi" w:hint="eastAsia"/>
          <w:sz w:val="18"/>
          <w:szCs w:val="18"/>
        </w:rPr>
        <w:t xml:space="preserve">ore people choose </w:t>
      </w:r>
      <w:r w:rsidR="000E57D7">
        <w:rPr>
          <w:rFonts w:cstheme="minorHAnsi"/>
          <w:sz w:val="18"/>
          <w:szCs w:val="18"/>
        </w:rPr>
        <w:t>SLIM green vegetables</w:t>
      </w:r>
      <w:r>
        <w:rPr>
          <w:rFonts w:cstheme="minorHAnsi" w:hint="eastAsia"/>
          <w:sz w:val="18"/>
          <w:szCs w:val="18"/>
        </w:rPr>
        <w:t>, more money peasants can get.</w:t>
      </w:r>
    </w:p>
    <w:p w14:paraId="40254C31" w14:textId="77777777" w:rsidR="006F31B0" w:rsidRDefault="0040667E">
      <w:pPr>
        <w:spacing w:line="276" w:lineRule="auto"/>
        <w:rPr>
          <w:ins w:id="187" w:author="Rachel" w:date="2020-10-05T09:31:00Z"/>
          <w:rFonts w:cstheme="minorHAnsi"/>
          <w:b/>
          <w:bCs/>
          <w:color w:val="000000"/>
          <w:szCs w:val="21"/>
          <w:shd w:val="clear" w:color="auto" w:fill="FFFFFF"/>
        </w:rPr>
      </w:pPr>
      <w:r>
        <w:rPr>
          <w:rFonts w:cstheme="minorHAnsi"/>
          <w:noProof/>
          <w:color w:val="FF0000"/>
          <w:sz w:val="18"/>
          <w:szCs w:val="18"/>
        </w:rPr>
        <w:drawing>
          <wp:inline distT="0" distB="0" distL="0" distR="0" wp14:anchorId="0963B4B5" wp14:editId="07768E9D">
            <wp:extent cx="5274310" cy="2966720"/>
            <wp:effectExtent l="0" t="0" r="2540" b="5080"/>
            <wp:docPr id="3" name="图片 3" descr="F:\Betris呀\iGEM\wiki\照片\for health for 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etris呀\iGEM\wiki\照片\for health for earn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0820A10B" w14:textId="2236C835" w:rsidR="006F31B0" w:rsidRDefault="006F31B0">
      <w:pPr>
        <w:spacing w:line="276" w:lineRule="auto"/>
        <w:rPr>
          <w:ins w:id="188" w:author="Rachel" w:date="2020-10-05T09:31:00Z"/>
          <w:rFonts w:cstheme="minorHAnsi"/>
          <w:b/>
          <w:bCs/>
          <w:color w:val="000000"/>
          <w:szCs w:val="21"/>
          <w:shd w:val="clear" w:color="auto" w:fill="FFFFFF"/>
        </w:rPr>
      </w:pPr>
      <w:ins w:id="189" w:author="Rachel" w:date="2020-10-05T09:31:00Z">
        <w:r>
          <w:rPr>
            <w:rFonts w:cstheme="minorHAnsi" w:hint="eastAsia"/>
            <w:b/>
            <w:bCs/>
            <w:color w:val="000000"/>
            <w:szCs w:val="21"/>
            <w:shd w:val="clear" w:color="auto" w:fill="FFFFFF"/>
          </w:rPr>
          <w:t>（改）</w:t>
        </w:r>
      </w:ins>
    </w:p>
    <w:p w14:paraId="779E1BF2" w14:textId="71E8B97B" w:rsidR="00F61F1B" w:rsidRDefault="007D115C">
      <w:p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4 Implement</w:t>
      </w:r>
    </w:p>
    <w:p w14:paraId="423CFF83" w14:textId="1ABA0A2F" w:rsidR="0040667E" w:rsidRDefault="0040667E" w:rsidP="0040667E">
      <w:pPr>
        <w:spacing w:line="276" w:lineRule="auto"/>
        <w:rPr>
          <w:rFonts w:cstheme="minorHAnsi"/>
          <w:sz w:val="18"/>
          <w:szCs w:val="18"/>
        </w:rPr>
      </w:pPr>
      <w:r>
        <w:rPr>
          <w:rFonts w:cstheme="minorHAnsi"/>
          <w:sz w:val="18"/>
          <w:szCs w:val="18"/>
        </w:rPr>
        <w:t>T</w:t>
      </w:r>
      <w:r>
        <w:rPr>
          <w:rFonts w:cstheme="minorHAnsi" w:hint="eastAsia"/>
          <w:sz w:val="18"/>
          <w:szCs w:val="18"/>
        </w:rPr>
        <w:t>o</w:t>
      </w:r>
      <w:r w:rsidR="008C0338">
        <w:rPr>
          <w:rFonts w:cstheme="minorHAnsi"/>
          <w:sz w:val="18"/>
          <w:szCs w:val="18"/>
        </w:rPr>
        <w:t xml:space="preserve"> understand if our scheme</w:t>
      </w:r>
      <w:r w:rsidR="005521AE">
        <w:rPr>
          <w:rFonts w:cstheme="minorHAnsi"/>
          <w:sz w:val="18"/>
          <w:szCs w:val="18"/>
        </w:rPr>
        <w:t xml:space="preserve"> consistent with the actual situation, so we interviewed key stakeholders</w:t>
      </w:r>
      <w:r w:rsidR="000E57D7">
        <w:rPr>
          <w:rFonts w:cstheme="minorHAnsi"/>
          <w:sz w:val="18"/>
          <w:szCs w:val="18"/>
        </w:rPr>
        <w:t xml:space="preserve"> in every stage</w:t>
      </w:r>
      <w:r w:rsidR="005521AE">
        <w:rPr>
          <w:rFonts w:cstheme="minorHAnsi"/>
          <w:sz w:val="18"/>
          <w:szCs w:val="18"/>
        </w:rPr>
        <w:t>.</w:t>
      </w:r>
      <w:r>
        <w:rPr>
          <w:rFonts w:cstheme="minorHAnsi" w:hint="eastAsia"/>
          <w:sz w:val="18"/>
          <w:szCs w:val="18"/>
        </w:rPr>
        <w:t xml:space="preserve"> </w:t>
      </w:r>
    </w:p>
    <w:p w14:paraId="39232F5D" w14:textId="77777777" w:rsidR="0040667E" w:rsidRDefault="0040667E" w:rsidP="0040667E">
      <w:pPr>
        <w:spacing w:line="276" w:lineRule="auto"/>
        <w:jc w:val="center"/>
        <w:rPr>
          <w:rFonts w:cstheme="minorHAnsi"/>
          <w:sz w:val="18"/>
          <w:szCs w:val="18"/>
        </w:rPr>
      </w:pPr>
      <w:r>
        <w:rPr>
          <w:rFonts w:cstheme="minorHAnsi"/>
          <w:noProof/>
          <w:sz w:val="18"/>
          <w:szCs w:val="18"/>
        </w:rPr>
        <w:drawing>
          <wp:inline distT="0" distB="0" distL="0" distR="0" wp14:anchorId="1442F9B3" wp14:editId="687203E5">
            <wp:extent cx="2381250" cy="1098464"/>
            <wp:effectExtent l="0" t="0" r="0" b="0"/>
            <wp:docPr id="5" name="图片 5" descr="F:\Betris呀\iGEM\wiki\照片\gover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etris呀\iGEM\wiki\照片\governmen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82204" cy="1098904"/>
                    </a:xfrm>
                    <a:prstGeom prst="rect">
                      <a:avLst/>
                    </a:prstGeom>
                    <a:noFill/>
                    <a:ln>
                      <a:noFill/>
                    </a:ln>
                  </pic:spPr>
                </pic:pic>
              </a:graphicData>
            </a:graphic>
          </wp:inline>
        </w:drawing>
      </w:r>
    </w:p>
    <w:p w14:paraId="6E7DD12D" w14:textId="5F647B1B" w:rsidR="00B33F4A" w:rsidRDefault="000E57D7" w:rsidP="0040667E">
      <w:pPr>
        <w:rPr>
          <w:rFonts w:cstheme="minorHAnsi"/>
          <w:sz w:val="18"/>
          <w:szCs w:val="18"/>
        </w:rPr>
      </w:pPr>
      <w:r>
        <w:rPr>
          <w:rFonts w:cstheme="minorHAnsi"/>
          <w:sz w:val="18"/>
          <w:szCs w:val="18"/>
        </w:rPr>
        <w:t>A g</w:t>
      </w:r>
      <w:r w:rsidR="0040667E" w:rsidRPr="0040667E">
        <w:rPr>
          <w:rFonts w:cstheme="minorHAnsi"/>
          <w:sz w:val="18"/>
          <w:szCs w:val="18"/>
        </w:rPr>
        <w:t>overnment</w:t>
      </w:r>
      <w:r w:rsidR="009420DB">
        <w:rPr>
          <w:rFonts w:cstheme="minorHAnsi"/>
          <w:sz w:val="18"/>
          <w:szCs w:val="18"/>
        </w:rPr>
        <w:t xml:space="preserve"> </w:t>
      </w:r>
      <w:r>
        <w:rPr>
          <w:rFonts w:cstheme="minorHAnsi"/>
          <w:sz w:val="18"/>
          <w:szCs w:val="18"/>
        </w:rPr>
        <w:t>o</w:t>
      </w:r>
      <w:r w:rsidR="009420DB">
        <w:rPr>
          <w:rFonts w:cstheme="minorHAnsi"/>
          <w:sz w:val="18"/>
          <w:szCs w:val="18"/>
        </w:rPr>
        <w:t>fficial</w:t>
      </w:r>
    </w:p>
    <w:p w14:paraId="2CD39DCA" w14:textId="15C22E4D" w:rsidR="00B33F4A" w:rsidRPr="00B33F4A" w:rsidRDefault="00B33F4A" w:rsidP="0040667E">
      <w:pPr>
        <w:rPr>
          <w:rFonts w:cstheme="minorHAnsi"/>
          <w:sz w:val="18"/>
          <w:szCs w:val="18"/>
          <w:u w:val="single"/>
        </w:rPr>
      </w:pPr>
      <w:r w:rsidRPr="00B33F4A">
        <w:rPr>
          <w:rFonts w:cstheme="minorHAnsi" w:hint="eastAsia"/>
          <w:sz w:val="18"/>
          <w:szCs w:val="18"/>
          <w:u w:val="single"/>
        </w:rPr>
        <w:t>W</w:t>
      </w:r>
      <w:r w:rsidRPr="00B33F4A">
        <w:rPr>
          <w:rFonts w:cstheme="minorHAnsi"/>
          <w:sz w:val="18"/>
          <w:szCs w:val="18"/>
          <w:u w:val="single"/>
        </w:rPr>
        <w:t>hy did we want to interview him?</w:t>
      </w:r>
    </w:p>
    <w:p w14:paraId="55770116" w14:textId="77563266" w:rsidR="00B33F4A" w:rsidRDefault="00B33F4A" w:rsidP="0040667E">
      <w:pPr>
        <w:rPr>
          <w:rFonts w:cstheme="minorHAnsi"/>
          <w:sz w:val="18"/>
          <w:szCs w:val="18"/>
        </w:rPr>
      </w:pPr>
      <w:r>
        <w:rPr>
          <w:rFonts w:cstheme="minorHAnsi" w:hint="eastAsia"/>
          <w:sz w:val="18"/>
          <w:szCs w:val="18"/>
        </w:rPr>
        <w:t>W</w:t>
      </w:r>
      <w:r>
        <w:rPr>
          <w:rFonts w:cstheme="minorHAnsi"/>
          <w:sz w:val="18"/>
          <w:szCs w:val="18"/>
        </w:rPr>
        <w:t>e w</w:t>
      </w:r>
      <w:r w:rsidR="008843C8">
        <w:rPr>
          <w:rFonts w:cstheme="minorHAnsi"/>
          <w:sz w:val="18"/>
          <w:szCs w:val="18"/>
        </w:rPr>
        <w:t>o</w:t>
      </w:r>
      <w:r>
        <w:rPr>
          <w:rFonts w:cstheme="minorHAnsi"/>
          <w:sz w:val="18"/>
          <w:szCs w:val="18"/>
        </w:rPr>
        <w:t>nder if governments could help us to encourage enterprises to buy our SLIM earthworms and promote the</w:t>
      </w:r>
      <w:r w:rsidRPr="00B33F4A">
        <w:rPr>
          <w:rFonts w:cstheme="minorHAnsi"/>
          <w:sz w:val="18"/>
          <w:szCs w:val="18"/>
        </w:rPr>
        <w:t xml:space="preserve"> </w:t>
      </w:r>
      <w:r>
        <w:rPr>
          <w:rFonts w:cstheme="minorHAnsi"/>
          <w:sz w:val="18"/>
          <w:szCs w:val="18"/>
        </w:rPr>
        <w:t xml:space="preserve">promote cooperation between </w:t>
      </w:r>
      <w:r w:rsidRPr="00B33F4A">
        <w:rPr>
          <w:rFonts w:cstheme="minorHAnsi"/>
          <w:sz w:val="18"/>
          <w:szCs w:val="18"/>
        </w:rPr>
        <w:t>enterprises and peasants</w:t>
      </w:r>
      <w:r>
        <w:rPr>
          <w:rFonts w:cstheme="minorHAnsi"/>
          <w:sz w:val="18"/>
          <w:szCs w:val="18"/>
        </w:rPr>
        <w:t>.</w:t>
      </w:r>
    </w:p>
    <w:p w14:paraId="6F3A0250" w14:textId="17309F4D" w:rsidR="00B33F4A" w:rsidRPr="00B33F4A" w:rsidRDefault="00B33F4A" w:rsidP="0040667E">
      <w:pPr>
        <w:rPr>
          <w:rFonts w:cstheme="minorHAnsi"/>
          <w:sz w:val="18"/>
          <w:szCs w:val="18"/>
          <w:u w:val="single"/>
        </w:rPr>
      </w:pPr>
      <w:r w:rsidRPr="00B33F4A">
        <w:rPr>
          <w:rFonts w:cstheme="minorHAnsi" w:hint="eastAsia"/>
          <w:sz w:val="18"/>
          <w:szCs w:val="18"/>
          <w:u w:val="single"/>
        </w:rPr>
        <w:t>W</w:t>
      </w:r>
      <w:r w:rsidRPr="00B33F4A">
        <w:rPr>
          <w:rFonts w:cstheme="minorHAnsi"/>
          <w:sz w:val="18"/>
          <w:szCs w:val="18"/>
          <w:u w:val="single"/>
        </w:rPr>
        <w:t>hat did we get?</w:t>
      </w:r>
    </w:p>
    <w:p w14:paraId="4DB2C96B" w14:textId="46A919E1" w:rsidR="0040667E" w:rsidRPr="0040667E" w:rsidRDefault="00A35DAD" w:rsidP="0040667E">
      <w:pPr>
        <w:rPr>
          <w:rFonts w:cstheme="minorHAnsi"/>
          <w:sz w:val="18"/>
          <w:szCs w:val="18"/>
        </w:rPr>
      </w:pPr>
      <w:r>
        <w:rPr>
          <w:rFonts w:cstheme="minorHAnsi"/>
          <w:sz w:val="18"/>
          <w:szCs w:val="18"/>
        </w:rPr>
        <w:t>A government official said, “</w:t>
      </w:r>
      <w:r w:rsidR="000E57D7">
        <w:rPr>
          <w:rFonts w:cstheme="minorHAnsi"/>
          <w:sz w:val="18"/>
          <w:szCs w:val="18"/>
        </w:rPr>
        <w:t>In fact</w:t>
      </w:r>
      <w:r w:rsidR="0040667E" w:rsidRPr="0040667E">
        <w:rPr>
          <w:rFonts w:cstheme="minorHAnsi"/>
          <w:sz w:val="18"/>
          <w:szCs w:val="18"/>
        </w:rPr>
        <w:t xml:space="preserve">, </w:t>
      </w:r>
      <w:r w:rsidR="000E57D7">
        <w:rPr>
          <w:rFonts w:cstheme="minorHAnsi"/>
          <w:sz w:val="18"/>
          <w:szCs w:val="18"/>
        </w:rPr>
        <w:t xml:space="preserve">we’ve done lots of work on agricultural economic. There’s already been some policise associated with the protection of farmlands. </w:t>
      </w:r>
      <w:r w:rsidR="00B33F4A" w:rsidRPr="00B33F4A">
        <w:rPr>
          <w:rFonts w:cstheme="minorHAnsi"/>
          <w:sz w:val="18"/>
          <w:szCs w:val="18"/>
        </w:rPr>
        <w:t>To expand economic and solve the poverty problem, the govenments encourage cooperation between enterprises and peasants and help them to sale more products, with the help of e-ecommerce and live.</w:t>
      </w:r>
      <w:r w:rsidR="00B33F4A">
        <w:rPr>
          <w:rFonts w:cstheme="minorHAnsi"/>
          <w:sz w:val="18"/>
          <w:szCs w:val="18"/>
        </w:rPr>
        <w:t xml:space="preserve"> If you want us to help promote cooperation, your project</w:t>
      </w:r>
      <w:r w:rsidR="0040667E" w:rsidRPr="0040667E">
        <w:rPr>
          <w:rFonts w:cstheme="minorHAnsi"/>
          <w:sz w:val="18"/>
          <w:szCs w:val="18"/>
        </w:rPr>
        <w:t xml:space="preserve"> must be </w:t>
      </w:r>
      <w:r w:rsidR="0040667E" w:rsidRPr="0040667E">
        <w:rPr>
          <w:rFonts w:cstheme="minorHAnsi"/>
          <w:sz w:val="18"/>
          <w:szCs w:val="18"/>
        </w:rPr>
        <w:lastRenderedPageBreak/>
        <w:t>approved by the relevant departments to ensure safety and effectiveness</w:t>
      </w:r>
      <w:r w:rsidR="00B33F4A">
        <w:rPr>
          <w:rFonts w:cstheme="minorHAnsi"/>
          <w:sz w:val="18"/>
          <w:szCs w:val="18"/>
        </w:rPr>
        <w:t>.</w:t>
      </w:r>
      <w:r w:rsidR="0040667E" w:rsidRPr="0040667E">
        <w:rPr>
          <w:rFonts w:cstheme="minorHAnsi"/>
          <w:sz w:val="18"/>
          <w:szCs w:val="18"/>
        </w:rPr>
        <w:t xml:space="preserve"> </w:t>
      </w:r>
      <w:r>
        <w:rPr>
          <w:rFonts w:cstheme="minorHAnsi"/>
          <w:sz w:val="18"/>
          <w:szCs w:val="18"/>
        </w:rPr>
        <w:t>“</w:t>
      </w:r>
    </w:p>
    <w:p w14:paraId="15DCD668" w14:textId="77777777" w:rsidR="0040667E" w:rsidRPr="0040667E" w:rsidRDefault="0040667E" w:rsidP="0040667E">
      <w:pPr>
        <w:spacing w:line="276" w:lineRule="auto"/>
        <w:rPr>
          <w:rFonts w:cstheme="minorHAnsi"/>
          <w:sz w:val="18"/>
          <w:szCs w:val="18"/>
        </w:rPr>
      </w:pPr>
    </w:p>
    <w:p w14:paraId="541A2288" w14:textId="77777777" w:rsidR="0040667E" w:rsidRDefault="0040667E" w:rsidP="0040667E">
      <w:pPr>
        <w:spacing w:line="276" w:lineRule="auto"/>
        <w:jc w:val="center"/>
        <w:rPr>
          <w:rFonts w:cstheme="minorHAnsi"/>
          <w:sz w:val="18"/>
          <w:szCs w:val="18"/>
        </w:rPr>
      </w:pPr>
      <w:r>
        <w:rPr>
          <w:rFonts w:cstheme="minorHAnsi"/>
          <w:noProof/>
          <w:sz w:val="18"/>
          <w:szCs w:val="18"/>
        </w:rPr>
        <w:drawing>
          <wp:inline distT="0" distB="0" distL="0" distR="0" wp14:anchorId="790C470C" wp14:editId="670E95E9">
            <wp:extent cx="1981200" cy="1976797"/>
            <wp:effectExtent l="0" t="0" r="0" b="4445"/>
            <wp:docPr id="6" name="图片 6" descr="C:\Users\HP\Desktop\照片\照片\QQ图片20200819185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照片\照片\QQ图片2020081918574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1200" cy="1976797"/>
                    </a:xfrm>
                    <a:prstGeom prst="rect">
                      <a:avLst/>
                    </a:prstGeom>
                    <a:noFill/>
                    <a:ln>
                      <a:noFill/>
                    </a:ln>
                  </pic:spPr>
                </pic:pic>
              </a:graphicData>
            </a:graphic>
          </wp:inline>
        </w:drawing>
      </w:r>
    </w:p>
    <w:p w14:paraId="39E5597A" w14:textId="79AA1EC3" w:rsidR="00B33F4A" w:rsidRDefault="00B33F4A" w:rsidP="0040667E">
      <w:pPr>
        <w:rPr>
          <w:rFonts w:cstheme="minorHAnsi"/>
          <w:sz w:val="18"/>
          <w:szCs w:val="18"/>
        </w:rPr>
      </w:pPr>
      <w:r w:rsidRPr="00332287">
        <w:rPr>
          <w:rFonts w:cstheme="minorHAnsi"/>
          <w:sz w:val="18"/>
          <w:szCs w:val="18"/>
        </w:rPr>
        <w:t xml:space="preserve">An </w:t>
      </w:r>
      <w:hyperlink r:id="rId25" w:tgtFrame="_blank" w:history="1">
        <w:r>
          <w:rPr>
            <w:rFonts w:cstheme="minorHAnsi"/>
            <w:sz w:val="18"/>
            <w:szCs w:val="18"/>
          </w:rPr>
          <w:t>e</w:t>
        </w:r>
        <w:r w:rsidR="0040667E" w:rsidRPr="0040667E">
          <w:rPr>
            <w:rFonts w:cstheme="minorHAnsi"/>
            <w:sz w:val="18"/>
            <w:szCs w:val="18"/>
          </w:rPr>
          <w:t>nterprise</w:t>
        </w:r>
      </w:hyperlink>
    </w:p>
    <w:p w14:paraId="3C9311C3" w14:textId="7556F814" w:rsidR="00B33F4A" w:rsidRPr="00B33F4A" w:rsidRDefault="00B33F4A" w:rsidP="00B33F4A">
      <w:pPr>
        <w:rPr>
          <w:rFonts w:cstheme="minorHAnsi"/>
          <w:sz w:val="18"/>
          <w:szCs w:val="18"/>
          <w:u w:val="single"/>
        </w:rPr>
      </w:pPr>
      <w:r w:rsidRPr="00B33F4A">
        <w:rPr>
          <w:rFonts w:cstheme="minorHAnsi" w:hint="eastAsia"/>
          <w:sz w:val="18"/>
          <w:szCs w:val="18"/>
          <w:u w:val="single"/>
        </w:rPr>
        <w:t>W</w:t>
      </w:r>
      <w:r w:rsidRPr="00B33F4A">
        <w:rPr>
          <w:rFonts w:cstheme="minorHAnsi"/>
          <w:sz w:val="18"/>
          <w:szCs w:val="18"/>
          <w:u w:val="single"/>
        </w:rPr>
        <w:t>hy did we want to interview h</w:t>
      </w:r>
      <w:r>
        <w:rPr>
          <w:rFonts w:cstheme="minorHAnsi"/>
          <w:sz w:val="18"/>
          <w:szCs w:val="18"/>
          <w:u w:val="single"/>
        </w:rPr>
        <w:t>er</w:t>
      </w:r>
      <w:r w:rsidRPr="00B33F4A">
        <w:rPr>
          <w:rFonts w:cstheme="minorHAnsi"/>
          <w:sz w:val="18"/>
          <w:szCs w:val="18"/>
          <w:u w:val="single"/>
        </w:rPr>
        <w:t>?</w:t>
      </w:r>
    </w:p>
    <w:p w14:paraId="0E6B11B5" w14:textId="5E5FE048" w:rsidR="00B33F4A" w:rsidRDefault="008843C8" w:rsidP="0040667E">
      <w:pPr>
        <w:rPr>
          <w:rFonts w:cstheme="minorHAnsi"/>
          <w:sz w:val="18"/>
          <w:szCs w:val="18"/>
        </w:rPr>
      </w:pPr>
      <w:r>
        <w:rPr>
          <w:rFonts w:cstheme="minorHAnsi"/>
          <w:sz w:val="18"/>
          <w:szCs w:val="18"/>
        </w:rPr>
        <w:t>We wonder if enterprisers could adopt our project to recover unhealthy earth and how much benefits peasants can get from enterprises.</w:t>
      </w:r>
    </w:p>
    <w:p w14:paraId="4A3A43D3" w14:textId="431A7914" w:rsidR="008843C8" w:rsidRPr="00B33F4A" w:rsidRDefault="008843C8" w:rsidP="0040667E">
      <w:pPr>
        <w:rPr>
          <w:rFonts w:cstheme="minorHAnsi"/>
          <w:sz w:val="18"/>
          <w:szCs w:val="18"/>
        </w:rPr>
      </w:pPr>
      <w:r w:rsidRPr="00B33F4A">
        <w:rPr>
          <w:rFonts w:cstheme="minorHAnsi" w:hint="eastAsia"/>
          <w:sz w:val="18"/>
          <w:szCs w:val="18"/>
          <w:u w:val="single"/>
        </w:rPr>
        <w:t>W</w:t>
      </w:r>
      <w:r w:rsidRPr="00B33F4A">
        <w:rPr>
          <w:rFonts w:cstheme="minorHAnsi"/>
          <w:sz w:val="18"/>
          <w:szCs w:val="18"/>
          <w:u w:val="single"/>
        </w:rPr>
        <w:t>hat did we get?</w:t>
      </w:r>
    </w:p>
    <w:p w14:paraId="09AB9194" w14:textId="441090ED" w:rsidR="0040667E" w:rsidRPr="0040667E" w:rsidRDefault="00A35DAD" w:rsidP="00332287">
      <w:pPr>
        <w:rPr>
          <w:rFonts w:cstheme="minorHAnsi"/>
          <w:sz w:val="18"/>
          <w:szCs w:val="18"/>
        </w:rPr>
      </w:pPr>
      <w:r>
        <w:rPr>
          <w:rFonts w:cstheme="minorHAnsi"/>
          <w:sz w:val="18"/>
          <w:szCs w:val="18"/>
        </w:rPr>
        <w:t>We interviewed Xiao Yuan, an agricultural enterpriser. She said, “</w:t>
      </w:r>
      <w:r w:rsidR="0040667E" w:rsidRPr="0040667E">
        <w:rPr>
          <w:rFonts w:cstheme="minorHAnsi"/>
          <w:sz w:val="18"/>
          <w:szCs w:val="18"/>
        </w:rPr>
        <w:t xml:space="preserve">We </w:t>
      </w:r>
      <w:r w:rsidR="008843C8">
        <w:rPr>
          <w:rFonts w:cstheme="minorHAnsi"/>
          <w:sz w:val="18"/>
          <w:szCs w:val="18"/>
        </w:rPr>
        <w:t>use</w:t>
      </w:r>
      <w:r w:rsidR="0040667E" w:rsidRPr="0040667E">
        <w:rPr>
          <w:rFonts w:cstheme="minorHAnsi"/>
          <w:sz w:val="18"/>
          <w:szCs w:val="18"/>
        </w:rPr>
        <w:t xml:space="preserve"> </w:t>
      </w:r>
      <w:r w:rsidR="008843C8">
        <w:rPr>
          <w:rFonts w:cstheme="minorHAnsi"/>
          <w:sz w:val="18"/>
          <w:szCs w:val="18"/>
        </w:rPr>
        <w:t>a</w:t>
      </w:r>
      <w:r w:rsidR="0040667E" w:rsidRPr="0040667E">
        <w:rPr>
          <w:rFonts w:cstheme="minorHAnsi"/>
          <w:sz w:val="18"/>
          <w:szCs w:val="18"/>
        </w:rPr>
        <w:t xml:space="preserve"> mode of </w:t>
      </w:r>
      <w:r w:rsidR="008843C8">
        <w:rPr>
          <w:rFonts w:cstheme="minorHAnsi"/>
          <w:sz w:val="18"/>
          <w:szCs w:val="18"/>
        </w:rPr>
        <w:t>“peasants</w:t>
      </w:r>
      <w:r w:rsidR="0040667E" w:rsidRPr="0040667E">
        <w:rPr>
          <w:rFonts w:cstheme="minorHAnsi"/>
          <w:sz w:val="18"/>
          <w:szCs w:val="18"/>
        </w:rPr>
        <w:t xml:space="preserve"> + </w:t>
      </w:r>
      <w:r w:rsidR="008843C8">
        <w:rPr>
          <w:rFonts w:cstheme="minorHAnsi"/>
          <w:sz w:val="18"/>
          <w:szCs w:val="18"/>
        </w:rPr>
        <w:t>cooperation</w:t>
      </w:r>
      <w:r w:rsidR="0040667E" w:rsidRPr="0040667E">
        <w:rPr>
          <w:rFonts w:cstheme="minorHAnsi"/>
          <w:sz w:val="18"/>
          <w:szCs w:val="18"/>
        </w:rPr>
        <w:t>+ family farm</w:t>
      </w:r>
      <w:r w:rsidR="008843C8">
        <w:rPr>
          <w:rFonts w:cstheme="minorHAnsi"/>
          <w:sz w:val="18"/>
          <w:szCs w:val="18"/>
        </w:rPr>
        <w:t>”</w:t>
      </w:r>
      <w:r w:rsidR="0040667E" w:rsidRPr="0040667E">
        <w:rPr>
          <w:rFonts w:cstheme="minorHAnsi"/>
          <w:sz w:val="18"/>
          <w:szCs w:val="18"/>
        </w:rPr>
        <w:t xml:space="preserve">. </w:t>
      </w:r>
      <w:r w:rsidR="008843C8">
        <w:rPr>
          <w:rFonts w:cstheme="minorHAnsi"/>
          <w:sz w:val="18"/>
          <w:szCs w:val="18"/>
        </w:rPr>
        <w:t xml:space="preserve">In China, most farmlands are owned by peasants, so it’s really hard to buy all lands to develop planting. Thus, we rent their lands and pay them for working agriculture, that’s a more stable job than before and attracts many peasants cooperating with us. </w:t>
      </w:r>
      <w:r w:rsidR="0040667E" w:rsidRPr="0040667E">
        <w:rPr>
          <w:rFonts w:cstheme="minorHAnsi"/>
          <w:sz w:val="18"/>
          <w:szCs w:val="18"/>
        </w:rPr>
        <w:t>We have helped more than 3,000 people find jobs and paid 5</w:t>
      </w:r>
      <w:r w:rsidR="008843C8">
        <w:rPr>
          <w:rFonts w:cstheme="minorHAnsi"/>
          <w:sz w:val="18"/>
          <w:szCs w:val="18"/>
        </w:rPr>
        <w:t>,</w:t>
      </w:r>
      <w:r w:rsidR="0040667E" w:rsidRPr="0040667E">
        <w:rPr>
          <w:rFonts w:cstheme="minorHAnsi"/>
          <w:sz w:val="18"/>
          <w:szCs w:val="18"/>
        </w:rPr>
        <w:t>317 million yuan in wages.</w:t>
      </w:r>
      <w:r w:rsidR="008843C8">
        <w:rPr>
          <w:rFonts w:cstheme="minorHAnsi"/>
          <w:sz w:val="18"/>
          <w:szCs w:val="18"/>
        </w:rPr>
        <w:t xml:space="preserve"> I</w:t>
      </w:r>
      <w:r w:rsidR="0040667E" w:rsidRPr="0040667E">
        <w:rPr>
          <w:rFonts w:cstheme="minorHAnsi"/>
          <w:sz w:val="18"/>
          <w:szCs w:val="18"/>
        </w:rPr>
        <w:t xml:space="preserve"> have known about the way of using earthworms to improve soil, but </w:t>
      </w:r>
      <w:r w:rsidR="008843C8">
        <w:rPr>
          <w:rFonts w:cstheme="minorHAnsi"/>
          <w:sz w:val="18"/>
          <w:szCs w:val="18"/>
        </w:rPr>
        <w:t>what I’m concerned about most is the cost.</w:t>
      </w:r>
      <w:r w:rsidR="0040667E" w:rsidRPr="0040667E">
        <w:rPr>
          <w:rFonts w:cstheme="minorHAnsi"/>
          <w:sz w:val="18"/>
          <w:szCs w:val="18"/>
        </w:rPr>
        <w:t xml:space="preserve"> </w:t>
      </w:r>
      <w:r w:rsidR="008843C8">
        <w:rPr>
          <w:rFonts w:cstheme="minorHAnsi"/>
          <w:sz w:val="18"/>
          <w:szCs w:val="18"/>
        </w:rPr>
        <w:t>As we all know, it’</w:t>
      </w:r>
      <w:r w:rsidR="00332287">
        <w:rPr>
          <w:rFonts w:cstheme="minorHAnsi"/>
          <w:sz w:val="18"/>
          <w:szCs w:val="18"/>
        </w:rPr>
        <w:t>s much more than just the cost of SLIM earthworms. The expenses of labour and techinique and the loss of earthworms all should be consinderd. If your method is cheaper and more effective than others, I’ll adopt yours.</w:t>
      </w:r>
      <w:r>
        <w:rPr>
          <w:rFonts w:cstheme="minorHAnsi"/>
          <w:sz w:val="18"/>
          <w:szCs w:val="18"/>
        </w:rPr>
        <w:t>”</w:t>
      </w:r>
    </w:p>
    <w:p w14:paraId="15FC89E6" w14:textId="77777777" w:rsidR="0040667E" w:rsidRDefault="0040667E" w:rsidP="0040667E">
      <w:pPr>
        <w:spacing w:line="276" w:lineRule="auto"/>
        <w:jc w:val="center"/>
        <w:rPr>
          <w:rFonts w:cstheme="minorHAnsi"/>
          <w:sz w:val="18"/>
          <w:szCs w:val="18"/>
        </w:rPr>
      </w:pPr>
      <w:r>
        <w:rPr>
          <w:rFonts w:cstheme="minorHAnsi"/>
          <w:noProof/>
          <w:sz w:val="18"/>
          <w:szCs w:val="18"/>
        </w:rPr>
        <w:drawing>
          <wp:inline distT="0" distB="0" distL="0" distR="0" wp14:anchorId="359A03E8" wp14:editId="7094A336">
            <wp:extent cx="1953200" cy="1980353"/>
            <wp:effectExtent l="0" t="0" r="0" b="0"/>
            <wp:docPr id="7" name="图片 7" descr="C:\Users\HP\Desktop\照片\照片\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照片\照片\2-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53540" cy="1980698"/>
                    </a:xfrm>
                    <a:prstGeom prst="rect">
                      <a:avLst/>
                    </a:prstGeom>
                    <a:noFill/>
                    <a:ln>
                      <a:noFill/>
                    </a:ln>
                  </pic:spPr>
                </pic:pic>
              </a:graphicData>
            </a:graphic>
          </wp:inline>
        </w:drawing>
      </w:r>
    </w:p>
    <w:p w14:paraId="2196B8F7" w14:textId="77777777" w:rsidR="00316F0C" w:rsidRDefault="00316F0C" w:rsidP="0040667E">
      <w:pPr>
        <w:rPr>
          <w:rFonts w:cstheme="minorHAnsi"/>
          <w:sz w:val="18"/>
          <w:szCs w:val="18"/>
        </w:rPr>
      </w:pPr>
      <w:r>
        <w:rPr>
          <w:rFonts w:cstheme="minorHAnsi"/>
          <w:sz w:val="18"/>
          <w:szCs w:val="18"/>
        </w:rPr>
        <w:t>A p</w:t>
      </w:r>
      <w:r w:rsidR="0040667E" w:rsidRPr="0040667E">
        <w:rPr>
          <w:rFonts w:cstheme="minorHAnsi"/>
          <w:sz w:val="18"/>
          <w:szCs w:val="18"/>
        </w:rPr>
        <w:t>easant</w:t>
      </w:r>
    </w:p>
    <w:p w14:paraId="6FA52F3B" w14:textId="6C91073E" w:rsidR="00316F0C" w:rsidRPr="00B33F4A" w:rsidRDefault="00316F0C" w:rsidP="00316F0C">
      <w:pPr>
        <w:rPr>
          <w:rFonts w:cstheme="minorHAnsi"/>
          <w:sz w:val="18"/>
          <w:szCs w:val="18"/>
          <w:u w:val="single"/>
        </w:rPr>
      </w:pPr>
      <w:r w:rsidRPr="00B33F4A">
        <w:rPr>
          <w:rFonts w:cstheme="minorHAnsi" w:hint="eastAsia"/>
          <w:sz w:val="18"/>
          <w:szCs w:val="18"/>
          <w:u w:val="single"/>
        </w:rPr>
        <w:t>W</w:t>
      </w:r>
      <w:r w:rsidRPr="00B33F4A">
        <w:rPr>
          <w:rFonts w:cstheme="minorHAnsi"/>
          <w:sz w:val="18"/>
          <w:szCs w:val="18"/>
          <w:u w:val="single"/>
        </w:rPr>
        <w:t>hy did we want to interview h</w:t>
      </w:r>
      <w:r>
        <w:rPr>
          <w:rFonts w:cstheme="minorHAnsi"/>
          <w:sz w:val="18"/>
          <w:szCs w:val="18"/>
          <w:u w:val="single"/>
        </w:rPr>
        <w:t>im</w:t>
      </w:r>
      <w:r w:rsidRPr="00B33F4A">
        <w:rPr>
          <w:rFonts w:cstheme="minorHAnsi"/>
          <w:sz w:val="18"/>
          <w:szCs w:val="18"/>
          <w:u w:val="single"/>
        </w:rPr>
        <w:t>?</w:t>
      </w:r>
    </w:p>
    <w:p w14:paraId="4C907E00" w14:textId="58F8D9E1" w:rsidR="00316F0C" w:rsidRDefault="00A35DAD" w:rsidP="0040667E">
      <w:pPr>
        <w:rPr>
          <w:rFonts w:cstheme="minorHAnsi"/>
          <w:sz w:val="18"/>
          <w:szCs w:val="18"/>
        </w:rPr>
      </w:pPr>
      <w:r>
        <w:rPr>
          <w:rFonts w:cstheme="minorHAnsi"/>
          <w:sz w:val="18"/>
          <w:szCs w:val="18"/>
        </w:rPr>
        <w:t>We want to know if peasants get interests from this circle and what are they really want.</w:t>
      </w:r>
    </w:p>
    <w:p w14:paraId="748CE98A" w14:textId="77777777" w:rsidR="00A35DAD" w:rsidRPr="00316F0C" w:rsidRDefault="00A35DAD" w:rsidP="00A35DAD">
      <w:pPr>
        <w:spacing w:line="276" w:lineRule="auto"/>
        <w:rPr>
          <w:rFonts w:cstheme="minorHAnsi"/>
          <w:sz w:val="18"/>
          <w:szCs w:val="18"/>
        </w:rPr>
      </w:pPr>
      <w:r w:rsidRPr="00B33F4A">
        <w:rPr>
          <w:rFonts w:cstheme="minorHAnsi" w:hint="eastAsia"/>
          <w:sz w:val="18"/>
          <w:szCs w:val="18"/>
          <w:u w:val="single"/>
        </w:rPr>
        <w:t>W</w:t>
      </w:r>
      <w:r w:rsidRPr="00B33F4A">
        <w:rPr>
          <w:rFonts w:cstheme="minorHAnsi"/>
          <w:sz w:val="18"/>
          <w:szCs w:val="18"/>
          <w:u w:val="single"/>
        </w:rPr>
        <w:t>hat did we get?</w:t>
      </w:r>
    </w:p>
    <w:p w14:paraId="68DE5AB9" w14:textId="28FDFEA9" w:rsidR="0040667E" w:rsidRPr="0040667E" w:rsidRDefault="00A35DAD" w:rsidP="0040667E">
      <w:pPr>
        <w:rPr>
          <w:rFonts w:cstheme="minorHAnsi"/>
          <w:sz w:val="18"/>
          <w:szCs w:val="18"/>
        </w:rPr>
      </w:pPr>
      <w:r>
        <w:rPr>
          <w:rFonts w:cstheme="minorHAnsi" w:hint="eastAsia"/>
          <w:sz w:val="18"/>
          <w:szCs w:val="18"/>
        </w:rPr>
        <w:t>A</w:t>
      </w:r>
      <w:r>
        <w:rPr>
          <w:rFonts w:cstheme="minorHAnsi"/>
          <w:sz w:val="18"/>
          <w:szCs w:val="18"/>
        </w:rPr>
        <w:t xml:space="preserve"> peasant who is working in an aricultural enterprise, he said, “</w:t>
      </w:r>
      <w:r w:rsidR="0040667E" w:rsidRPr="0040667E">
        <w:rPr>
          <w:rFonts w:cstheme="minorHAnsi"/>
          <w:sz w:val="18"/>
          <w:szCs w:val="18"/>
        </w:rPr>
        <w:t xml:space="preserve">Now I am working on a farm and renting the land to </w:t>
      </w:r>
      <w:r>
        <w:rPr>
          <w:rFonts w:cstheme="minorHAnsi"/>
          <w:sz w:val="18"/>
          <w:szCs w:val="18"/>
        </w:rPr>
        <w:t xml:space="preserve">the </w:t>
      </w:r>
      <w:r w:rsidR="0040667E" w:rsidRPr="0040667E">
        <w:rPr>
          <w:rFonts w:cstheme="minorHAnsi"/>
          <w:sz w:val="18"/>
          <w:szCs w:val="18"/>
        </w:rPr>
        <w:t>enterprise</w:t>
      </w:r>
      <w:r>
        <w:rPr>
          <w:rFonts w:cstheme="minorHAnsi"/>
          <w:sz w:val="18"/>
          <w:szCs w:val="18"/>
        </w:rPr>
        <w:t>rs</w:t>
      </w:r>
      <w:r w:rsidR="0040667E" w:rsidRPr="0040667E">
        <w:rPr>
          <w:rFonts w:cstheme="minorHAnsi"/>
          <w:sz w:val="18"/>
          <w:szCs w:val="18"/>
        </w:rPr>
        <w:t xml:space="preserve">. </w:t>
      </w:r>
      <w:r>
        <w:rPr>
          <w:rFonts w:cstheme="minorHAnsi"/>
          <w:sz w:val="18"/>
          <w:szCs w:val="18"/>
        </w:rPr>
        <w:t xml:space="preserve">I’m content with my present life, </w:t>
      </w:r>
      <w:r w:rsidR="00A57683">
        <w:rPr>
          <w:rFonts w:cstheme="minorHAnsi"/>
          <w:sz w:val="18"/>
          <w:szCs w:val="18"/>
        </w:rPr>
        <w:t>because I get a steady income.</w:t>
      </w:r>
      <w:r w:rsidR="0040667E" w:rsidRPr="0040667E">
        <w:rPr>
          <w:rFonts w:cstheme="minorHAnsi"/>
          <w:sz w:val="18"/>
          <w:szCs w:val="18"/>
        </w:rPr>
        <w:t xml:space="preserve"> If </w:t>
      </w:r>
      <w:r w:rsidR="00A57683">
        <w:rPr>
          <w:rFonts w:cstheme="minorHAnsi"/>
          <w:sz w:val="18"/>
          <w:szCs w:val="18"/>
        </w:rPr>
        <w:t>our company</w:t>
      </w:r>
      <w:r w:rsidR="0040667E" w:rsidRPr="0040667E">
        <w:rPr>
          <w:rFonts w:cstheme="minorHAnsi"/>
          <w:sz w:val="18"/>
          <w:szCs w:val="18"/>
        </w:rPr>
        <w:t xml:space="preserve"> sell</w:t>
      </w:r>
      <w:r w:rsidR="00A57683">
        <w:rPr>
          <w:rFonts w:cstheme="minorHAnsi"/>
          <w:sz w:val="18"/>
          <w:szCs w:val="18"/>
        </w:rPr>
        <w:t>s</w:t>
      </w:r>
      <w:r w:rsidR="0040667E" w:rsidRPr="0040667E">
        <w:rPr>
          <w:rFonts w:cstheme="minorHAnsi"/>
          <w:sz w:val="18"/>
          <w:szCs w:val="18"/>
        </w:rPr>
        <w:t xml:space="preserve"> more fruits and vegetables, I'll get more money and no longer has to worry about the basic needs.</w:t>
      </w:r>
      <w:r>
        <w:rPr>
          <w:rFonts w:cstheme="minorHAnsi"/>
          <w:sz w:val="18"/>
          <w:szCs w:val="18"/>
        </w:rPr>
        <w:t>”</w:t>
      </w:r>
    </w:p>
    <w:p w14:paraId="12FF3BA8" w14:textId="77777777" w:rsidR="00F61F1B" w:rsidRDefault="00F61F1B">
      <w:pPr>
        <w:spacing w:line="276" w:lineRule="auto"/>
        <w:rPr>
          <w:rFonts w:cstheme="minorHAnsi"/>
          <w:sz w:val="18"/>
          <w:szCs w:val="18"/>
        </w:rPr>
      </w:pPr>
    </w:p>
    <w:p w14:paraId="64A04DEE" w14:textId="54F5642B" w:rsidR="00F61F1B" w:rsidRDefault="00316F0C">
      <w:pPr>
        <w:spacing w:line="276" w:lineRule="auto"/>
        <w:rPr>
          <w:rFonts w:cstheme="minorHAnsi"/>
          <w:sz w:val="18"/>
          <w:szCs w:val="18"/>
        </w:rPr>
      </w:pPr>
      <w:r>
        <w:rPr>
          <w:rFonts w:cstheme="minorHAnsi" w:hint="eastAsia"/>
          <w:sz w:val="18"/>
          <w:szCs w:val="18"/>
        </w:rPr>
        <w:lastRenderedPageBreak/>
        <w:t>C</w:t>
      </w:r>
      <w:r>
        <w:rPr>
          <w:rFonts w:cstheme="minorHAnsi"/>
          <w:sz w:val="18"/>
          <w:szCs w:val="18"/>
        </w:rPr>
        <w:t>onsumers</w:t>
      </w:r>
    </w:p>
    <w:p w14:paraId="5B789AB6" w14:textId="10F642F4" w:rsidR="00316F0C" w:rsidRPr="00B33F4A" w:rsidRDefault="00316F0C" w:rsidP="00316F0C">
      <w:pPr>
        <w:rPr>
          <w:rFonts w:cstheme="minorHAnsi"/>
          <w:sz w:val="18"/>
          <w:szCs w:val="18"/>
          <w:u w:val="single"/>
        </w:rPr>
      </w:pPr>
      <w:r w:rsidRPr="00B33F4A">
        <w:rPr>
          <w:rFonts w:cstheme="minorHAnsi" w:hint="eastAsia"/>
          <w:sz w:val="18"/>
          <w:szCs w:val="18"/>
          <w:u w:val="single"/>
        </w:rPr>
        <w:t>W</w:t>
      </w:r>
      <w:r w:rsidRPr="00B33F4A">
        <w:rPr>
          <w:rFonts w:cstheme="minorHAnsi"/>
          <w:sz w:val="18"/>
          <w:szCs w:val="18"/>
          <w:u w:val="single"/>
        </w:rPr>
        <w:t>hy did we want to</w:t>
      </w:r>
      <w:r>
        <w:rPr>
          <w:rFonts w:cstheme="minorHAnsi"/>
          <w:sz w:val="18"/>
          <w:szCs w:val="18"/>
          <w:u w:val="single"/>
        </w:rPr>
        <w:t xml:space="preserve"> appraoch them</w:t>
      </w:r>
      <w:r w:rsidRPr="00B33F4A">
        <w:rPr>
          <w:rFonts w:cstheme="minorHAnsi"/>
          <w:sz w:val="18"/>
          <w:szCs w:val="18"/>
          <w:u w:val="single"/>
        </w:rPr>
        <w:t>?</w:t>
      </w:r>
    </w:p>
    <w:p w14:paraId="65109A37" w14:textId="7F668037" w:rsidR="00316F0C" w:rsidRDefault="00316F0C">
      <w:pPr>
        <w:spacing w:line="276" w:lineRule="auto"/>
        <w:rPr>
          <w:rFonts w:cstheme="minorHAnsi"/>
          <w:sz w:val="18"/>
          <w:szCs w:val="18"/>
        </w:rPr>
      </w:pPr>
      <w:r>
        <w:rPr>
          <w:rFonts w:cstheme="minorHAnsi"/>
          <w:sz w:val="18"/>
          <w:szCs w:val="18"/>
        </w:rPr>
        <w:t>We wonder if consumers would choose SLIM green vegetables and what are they’re concerned about.</w:t>
      </w:r>
    </w:p>
    <w:p w14:paraId="1A51BC50" w14:textId="64A1FB40" w:rsidR="00316F0C" w:rsidRPr="00316F0C" w:rsidRDefault="00316F0C">
      <w:pPr>
        <w:spacing w:line="276" w:lineRule="auto"/>
        <w:rPr>
          <w:rFonts w:cstheme="minorHAnsi"/>
          <w:sz w:val="18"/>
          <w:szCs w:val="18"/>
        </w:rPr>
      </w:pPr>
      <w:r w:rsidRPr="00B33F4A">
        <w:rPr>
          <w:rFonts w:cstheme="minorHAnsi" w:hint="eastAsia"/>
          <w:sz w:val="18"/>
          <w:szCs w:val="18"/>
          <w:u w:val="single"/>
        </w:rPr>
        <w:t>W</w:t>
      </w:r>
      <w:r w:rsidRPr="00B33F4A">
        <w:rPr>
          <w:rFonts w:cstheme="minorHAnsi"/>
          <w:sz w:val="18"/>
          <w:szCs w:val="18"/>
          <w:u w:val="single"/>
        </w:rPr>
        <w:t>hat did we get?</w:t>
      </w:r>
    </w:p>
    <w:p w14:paraId="74DAA29D" w14:textId="07236D51" w:rsidR="00F61F1B" w:rsidRDefault="00316F0C">
      <w:pPr>
        <w:spacing w:line="276" w:lineRule="auto"/>
        <w:rPr>
          <w:rFonts w:cstheme="minorHAnsi"/>
          <w:sz w:val="18"/>
          <w:szCs w:val="18"/>
        </w:rPr>
      </w:pPr>
      <w:r>
        <w:rPr>
          <w:rFonts w:cstheme="minorHAnsi" w:hint="eastAsia"/>
          <w:sz w:val="18"/>
          <w:szCs w:val="18"/>
        </w:rPr>
        <w:t>I</w:t>
      </w:r>
      <w:r>
        <w:rPr>
          <w:rFonts w:cstheme="minorHAnsi"/>
          <w:sz w:val="18"/>
          <w:szCs w:val="18"/>
        </w:rPr>
        <w:t>n this part, we made a questionnaire. To know more, please click the botton.</w:t>
      </w:r>
    </w:p>
    <w:p w14:paraId="75256B07" w14:textId="59C86529" w:rsidR="00316F0C" w:rsidRPr="0025129E" w:rsidRDefault="00316F0C" w:rsidP="00316F0C">
      <w:pPr>
        <w:spacing w:line="276" w:lineRule="auto"/>
        <w:jc w:val="center"/>
        <w:rPr>
          <w:rFonts w:cstheme="minorHAnsi"/>
          <w:b/>
          <w:bCs/>
          <w:sz w:val="18"/>
          <w:szCs w:val="18"/>
          <w:highlight w:val="cyan"/>
        </w:rPr>
      </w:pPr>
      <w:r w:rsidRPr="00316F0C">
        <w:rPr>
          <w:rFonts w:cstheme="minorHAnsi"/>
          <w:b/>
          <w:bCs/>
          <w:sz w:val="18"/>
          <w:szCs w:val="18"/>
        </w:rPr>
        <w:t xml:space="preserve"> </w:t>
      </w:r>
      <w:r w:rsidRPr="0025129E">
        <w:rPr>
          <w:rFonts w:cstheme="minorHAnsi"/>
          <w:b/>
          <w:bCs/>
          <w:sz w:val="18"/>
          <w:szCs w:val="18"/>
          <w:highlight w:val="cyan"/>
        </w:rPr>
        <w:t>Information Sheet</w:t>
      </w:r>
    </w:p>
    <w:p w14:paraId="029D443F" w14:textId="5D59DA8A" w:rsidR="00F61F1B" w:rsidRPr="0025129E" w:rsidRDefault="00316F0C" w:rsidP="00316F0C">
      <w:pPr>
        <w:spacing w:line="276" w:lineRule="auto"/>
        <w:jc w:val="center"/>
        <w:rPr>
          <w:rFonts w:cstheme="minorHAnsi"/>
          <w:b/>
          <w:bCs/>
          <w:sz w:val="18"/>
          <w:szCs w:val="18"/>
          <w:highlight w:val="cyan"/>
        </w:rPr>
      </w:pPr>
      <w:r w:rsidRPr="0025129E">
        <w:rPr>
          <w:rFonts w:cstheme="minorHAnsi"/>
          <w:b/>
          <w:bCs/>
          <w:sz w:val="18"/>
          <w:szCs w:val="18"/>
          <w:highlight w:val="cyan"/>
        </w:rPr>
        <w:t xml:space="preserve"> Questionnaire</w:t>
      </w:r>
    </w:p>
    <w:p w14:paraId="2052626B" w14:textId="415E89F3" w:rsidR="00316F0C" w:rsidRPr="00316F0C" w:rsidRDefault="00316F0C" w:rsidP="00316F0C">
      <w:pPr>
        <w:spacing w:line="276" w:lineRule="auto"/>
        <w:jc w:val="center"/>
        <w:rPr>
          <w:rFonts w:cstheme="minorHAnsi"/>
          <w:b/>
          <w:bCs/>
          <w:sz w:val="18"/>
          <w:szCs w:val="18"/>
        </w:rPr>
      </w:pPr>
      <w:r w:rsidRPr="0025129E">
        <w:rPr>
          <w:rFonts w:cstheme="minorHAnsi"/>
          <w:b/>
          <w:bCs/>
          <w:sz w:val="18"/>
          <w:szCs w:val="18"/>
          <w:highlight w:val="cyan"/>
        </w:rPr>
        <w:t>Findings</w:t>
      </w:r>
    </w:p>
    <w:p w14:paraId="67551BE8" w14:textId="77777777" w:rsidR="00F61F1B" w:rsidRDefault="00F61F1B">
      <w:pPr>
        <w:rPr>
          <w:rFonts w:cstheme="minorHAnsi"/>
          <w:sz w:val="18"/>
          <w:szCs w:val="18"/>
        </w:rPr>
      </w:pPr>
    </w:p>
    <w:sectPr w:rsidR="00F61F1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Office" w:date="2020-10-05T03:32:00Z" w:initials="O">
    <w:p w14:paraId="19146AB3" w14:textId="02632202" w:rsidR="005666D8" w:rsidRDefault="005666D8">
      <w:pPr>
        <w:pStyle w:val="af1"/>
      </w:pPr>
      <w:r>
        <w:rPr>
          <w:rStyle w:val="af0"/>
        </w:rPr>
        <w:annotationRef/>
      </w:r>
      <w:r>
        <w:rPr>
          <w:rFonts w:hint="eastAsia"/>
        </w:rPr>
        <w:t>第一次出现？链接？</w:t>
      </w:r>
    </w:p>
  </w:comment>
  <w:comment w:id="37" w:author="Office" w:date="2020-10-05T03:47:00Z" w:initials="O">
    <w:p w14:paraId="4251DE51" w14:textId="2FDA5FBA" w:rsidR="00190337" w:rsidRDefault="00190337">
      <w:pPr>
        <w:pStyle w:val="af1"/>
      </w:pPr>
      <w:r>
        <w:rPr>
          <w:rStyle w:val="af0"/>
        </w:rPr>
        <w:annotationRef/>
      </w:r>
      <w:r>
        <w:rPr>
          <w:rFonts w:hint="eastAsia"/>
        </w:rPr>
        <w:t>这三句之间的逻辑关系怎么体现？</w:t>
      </w:r>
    </w:p>
  </w:comment>
  <w:comment w:id="68" w:author="Office" w:date="2020-10-05T03:52:00Z" w:initials="O">
    <w:p w14:paraId="4BF8D017" w14:textId="0494781A" w:rsidR="00190337" w:rsidRDefault="00190337">
      <w:pPr>
        <w:pStyle w:val="af1"/>
      </w:pPr>
      <w:r>
        <w:rPr>
          <w:rStyle w:val="af0"/>
        </w:rPr>
        <w:annotationRef/>
      </w:r>
      <w:r>
        <w:t xml:space="preserve"> </w:t>
      </w:r>
      <w:r>
        <w:rPr>
          <w:rFonts w:hint="eastAsia"/>
        </w:rPr>
        <w:t>这个部分结构太松散了。震惊的是什么？立刻要点出。</w:t>
      </w:r>
    </w:p>
  </w:comment>
  <w:comment w:id="95" w:author="Office" w:date="2020-10-05T03:56:00Z" w:initials="O">
    <w:p w14:paraId="11E2E216" w14:textId="6C1754E2" w:rsidR="00145A88" w:rsidRDefault="00145A88">
      <w:pPr>
        <w:pStyle w:val="af1"/>
      </w:pPr>
      <w:r>
        <w:rPr>
          <w:rStyle w:val="af0"/>
        </w:rPr>
        <w:annotationRef/>
      </w:r>
      <w:r>
        <w:rPr>
          <w:rFonts w:hint="eastAsia"/>
        </w:rPr>
        <w:t>不是</w:t>
      </w:r>
      <w:r>
        <w:rPr>
          <w:rFonts w:hint="eastAsia"/>
        </w:rPr>
        <w:t>hope</w:t>
      </w:r>
    </w:p>
  </w:comment>
  <w:comment w:id="112" w:author="Office" w:date="2020-10-05T03:56:00Z" w:initials="O">
    <w:p w14:paraId="56205C4F" w14:textId="2A1AF510" w:rsidR="00145A88" w:rsidRDefault="00145A88">
      <w:pPr>
        <w:pStyle w:val="af1"/>
      </w:pPr>
      <w:r>
        <w:rPr>
          <w:rStyle w:val="af0"/>
        </w:rPr>
        <w:annotationRef/>
      </w:r>
      <w:r>
        <w:rPr>
          <w:rFonts w:hint="eastAsia"/>
        </w:rPr>
        <w:t>什么结构？</w:t>
      </w:r>
    </w:p>
  </w:comment>
  <w:comment w:id="118" w:author="Office" w:date="2020-10-05T03:57:00Z" w:initials="O">
    <w:p w14:paraId="14C393AD" w14:textId="43EFA5E5" w:rsidR="00145A88" w:rsidRDefault="00145A88">
      <w:pPr>
        <w:pStyle w:val="af1"/>
      </w:pPr>
      <w:r>
        <w:rPr>
          <w:rStyle w:val="af0"/>
        </w:rPr>
        <w:annotationRef/>
      </w:r>
      <w:r>
        <w:rPr>
          <w:rFonts w:hint="eastAsia"/>
        </w:rPr>
        <w:t>这里就已经到项目开始了？</w:t>
      </w:r>
    </w:p>
  </w:comment>
  <w:comment w:id="128" w:author="Office" w:date="2020-10-05T03:59:00Z" w:initials="O">
    <w:p w14:paraId="7C0882C7" w14:textId="3144192D" w:rsidR="00145A88" w:rsidRDefault="00145A88">
      <w:pPr>
        <w:pStyle w:val="af1"/>
      </w:pPr>
      <w:r>
        <w:rPr>
          <w:rStyle w:val="af0"/>
        </w:rPr>
        <w:annotationRef/>
      </w:r>
      <w:r>
        <w:rPr>
          <w:rFonts w:hint="eastAsia"/>
        </w:rPr>
        <w:t>全称</w:t>
      </w:r>
    </w:p>
  </w:comment>
  <w:comment w:id="129" w:author="Office" w:date="2020-10-05T04:00:00Z" w:initials="O">
    <w:p w14:paraId="1C86A77F" w14:textId="20044E34" w:rsidR="00145A88" w:rsidRDefault="00145A88">
      <w:pPr>
        <w:pStyle w:val="af1"/>
      </w:pPr>
      <w:r>
        <w:rPr>
          <w:rStyle w:val="af0"/>
        </w:rPr>
        <w:annotationRef/>
      </w:r>
      <w:r>
        <w:rPr>
          <w:rFonts w:hint="eastAsia"/>
        </w:rPr>
        <w:t>为什么？</w:t>
      </w:r>
    </w:p>
  </w:comment>
  <w:comment w:id="130" w:author="Office" w:date="2020-10-05T04:04:00Z" w:initials="O">
    <w:p w14:paraId="00AFC7E8" w14:textId="4D5FBC69" w:rsidR="00062D06" w:rsidRDefault="00062D06">
      <w:pPr>
        <w:pStyle w:val="af1"/>
      </w:pPr>
      <w:r>
        <w:rPr>
          <w:rStyle w:val="af0"/>
        </w:rPr>
        <w:annotationRef/>
      </w:r>
      <w:r>
        <w:rPr>
          <w:rFonts w:hint="eastAsia"/>
        </w:rPr>
        <w:t>？？？</w:t>
      </w:r>
    </w:p>
  </w:comment>
  <w:comment w:id="136" w:author="Office" w:date="2020-10-05T04:06:00Z" w:initials="O">
    <w:p w14:paraId="36BA33E6" w14:textId="76BFBC50" w:rsidR="00062D06" w:rsidRDefault="00062D06">
      <w:pPr>
        <w:pStyle w:val="af1"/>
      </w:pPr>
      <w:r>
        <w:rPr>
          <w:rStyle w:val="af0"/>
        </w:rPr>
        <w:annotationRef/>
      </w:r>
      <w:r>
        <w:rPr>
          <w:rFonts w:hint="eastAsia"/>
        </w:rPr>
        <w:t>有论文链接？</w:t>
      </w:r>
    </w:p>
  </w:comment>
  <w:comment w:id="142" w:author="Office" w:date="2020-10-05T04:06:00Z" w:initials="O">
    <w:p w14:paraId="21DEE450" w14:textId="77777777" w:rsidR="00C92224" w:rsidRDefault="00C92224" w:rsidP="00C92224">
      <w:pPr>
        <w:pStyle w:val="af1"/>
      </w:pPr>
      <w:r>
        <w:rPr>
          <w:rStyle w:val="af0"/>
        </w:rPr>
        <w:annotationRef/>
      </w:r>
      <w:r>
        <w:rPr>
          <w:rFonts w:hint="eastAsia"/>
        </w:rPr>
        <w:t>语法！此外，是不是可以尝试更直接的表达？</w:t>
      </w:r>
    </w:p>
  </w:comment>
  <w:comment w:id="143" w:author="Office" w:date="2020-10-05T04:06:00Z" w:initials="O">
    <w:p w14:paraId="34A833FC" w14:textId="47F63E6A" w:rsidR="00062D06" w:rsidRDefault="00062D06">
      <w:pPr>
        <w:pStyle w:val="af1"/>
      </w:pPr>
      <w:r>
        <w:rPr>
          <w:rStyle w:val="af0"/>
        </w:rPr>
        <w:annotationRef/>
      </w:r>
      <w:r>
        <w:rPr>
          <w:rFonts w:hint="eastAsia"/>
        </w:rPr>
        <w:t>语法！此外，是不是可以尝试更直接的表达？</w:t>
      </w:r>
    </w:p>
  </w:comment>
  <w:comment w:id="151" w:author="Office" w:date="2020-10-05T04:07:00Z" w:initials="O">
    <w:p w14:paraId="4CC54FC2" w14:textId="1754642F" w:rsidR="00062D06" w:rsidRDefault="00062D06">
      <w:pPr>
        <w:pStyle w:val="af1"/>
      </w:pPr>
      <w:r>
        <w:rPr>
          <w:rStyle w:val="af0"/>
        </w:rPr>
        <w:annotationRef/>
      </w:r>
      <w:r>
        <w:rPr>
          <w:rFonts w:hint="eastAsia"/>
        </w:rPr>
        <w:t>？？？</w:t>
      </w:r>
    </w:p>
  </w:comment>
  <w:comment w:id="157" w:author="Office" w:date="2020-10-05T04:08:00Z" w:initials="O">
    <w:p w14:paraId="1B9423A3" w14:textId="1DB285A8" w:rsidR="00062D06" w:rsidRDefault="00062D06">
      <w:pPr>
        <w:pStyle w:val="af1"/>
      </w:pPr>
      <w:r>
        <w:rPr>
          <w:rStyle w:val="af0"/>
        </w:rPr>
        <w:annotationRef/>
      </w:r>
      <w:r>
        <w:rPr>
          <w:rFonts w:hint="eastAsia"/>
        </w:rPr>
        <w:t>ordinary</w:t>
      </w:r>
    </w:p>
  </w:comment>
  <w:comment w:id="158" w:author="Office" w:date="2020-10-05T04:09:00Z" w:initials="O">
    <w:p w14:paraId="64BE2E95" w14:textId="06FA4436" w:rsidR="00062D06" w:rsidRDefault="00062D06">
      <w:pPr>
        <w:pStyle w:val="af1"/>
      </w:pPr>
      <w:r>
        <w:rPr>
          <w:rStyle w:val="af0"/>
        </w:rPr>
        <w:annotationRef/>
      </w:r>
      <w:r>
        <w:rPr>
          <w:rFonts w:hint="eastAsia"/>
        </w:rPr>
        <w:t>措辞</w:t>
      </w:r>
    </w:p>
  </w:comment>
  <w:comment w:id="161" w:author="Office" w:date="2020-10-05T04:10:00Z" w:initials="O">
    <w:p w14:paraId="044AF82F" w14:textId="5CB9C882" w:rsidR="00062D06" w:rsidRDefault="00062D06">
      <w:pPr>
        <w:pStyle w:val="af1"/>
      </w:pPr>
      <w:r>
        <w:rPr>
          <w:rStyle w:val="af0"/>
        </w:rPr>
        <w:annotationRef/>
      </w:r>
      <w:r>
        <w:rPr>
          <w:rFonts w:hint="eastAsia"/>
        </w:rPr>
        <w:t>？？？要把结论放前面讲</w:t>
      </w:r>
    </w:p>
  </w:comment>
  <w:comment w:id="166" w:author="Office" w:date="2020-10-05T04:11:00Z" w:initials="O">
    <w:p w14:paraId="3EA5B85C" w14:textId="672C21A2" w:rsidR="00C74FE3" w:rsidRDefault="00C74FE3">
      <w:pPr>
        <w:pStyle w:val="af1"/>
      </w:pPr>
      <w:r>
        <w:rPr>
          <w:rStyle w:val="af0"/>
        </w:rPr>
        <w:annotationRef/>
      </w:r>
      <w:r>
        <w:rPr>
          <w:rFonts w:hint="eastAsia"/>
        </w:rPr>
        <w:t>有必要么？</w:t>
      </w:r>
    </w:p>
  </w:comment>
  <w:comment w:id="177" w:author="Office" w:date="2020-10-05T04:15:00Z" w:initials="O">
    <w:p w14:paraId="5F0C8AD2" w14:textId="01B5B38D" w:rsidR="009312BC" w:rsidRDefault="009312BC">
      <w:pPr>
        <w:pStyle w:val="af1"/>
      </w:pPr>
      <w:r>
        <w:rPr>
          <w:rStyle w:val="af0"/>
        </w:rPr>
        <w:annotationRef/>
      </w:r>
      <w:r>
        <w:rPr>
          <w:rFonts w:hint="eastAsia"/>
        </w:rPr>
        <w:t>考虑用短语</w:t>
      </w:r>
      <w:r>
        <w:rPr>
          <w:rFonts w:hint="eastAsia"/>
        </w:rPr>
        <w:t xml:space="preserve"> </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146AB3" w15:done="0"/>
  <w15:commentEx w15:paraId="4251DE51" w15:done="0"/>
  <w15:commentEx w15:paraId="4BF8D017" w15:done="0"/>
  <w15:commentEx w15:paraId="11E2E216" w15:done="0"/>
  <w15:commentEx w15:paraId="56205C4F" w15:done="0"/>
  <w15:commentEx w15:paraId="14C393AD" w15:done="0"/>
  <w15:commentEx w15:paraId="7C0882C7" w15:done="0"/>
  <w15:commentEx w15:paraId="1C86A77F" w15:done="0"/>
  <w15:commentEx w15:paraId="00AFC7E8" w15:done="0"/>
  <w15:commentEx w15:paraId="36BA33E6" w15:done="0"/>
  <w15:commentEx w15:paraId="21DEE450" w15:done="0"/>
  <w15:commentEx w15:paraId="34A833FC" w15:done="0"/>
  <w15:commentEx w15:paraId="4CC54FC2" w15:done="0"/>
  <w15:commentEx w15:paraId="1B9423A3" w15:done="0"/>
  <w15:commentEx w15:paraId="64BE2E95" w15:done="0"/>
  <w15:commentEx w15:paraId="044AF82F" w15:done="0"/>
  <w15:commentEx w15:paraId="3EA5B85C" w15:done="0"/>
  <w15:commentEx w15:paraId="5F0C8A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895B17" w14:textId="77777777" w:rsidR="00F9376B" w:rsidRDefault="00F9376B" w:rsidP="001D25F9">
      <w:r>
        <w:separator/>
      </w:r>
    </w:p>
  </w:endnote>
  <w:endnote w:type="continuationSeparator" w:id="0">
    <w:p w14:paraId="0E665DCE" w14:textId="77777777" w:rsidR="00F9376B" w:rsidRDefault="00F9376B" w:rsidP="001D2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rif">
    <w:altName w:val="Segoe Print"/>
    <w:charset w:val="00"/>
    <w:family w:val="auto"/>
    <w:pitch w:val="default"/>
  </w:font>
  <w:font w:name="Cambria Math">
    <w:panose1 w:val="02040503050406030204"/>
    <w:charset w:val="00"/>
    <w:family w:val="roman"/>
    <w:pitch w:val="variable"/>
    <w:sig w:usb0="E00002FF" w:usb1="420024FF" w:usb2="00000000" w:usb3="00000000" w:csb0="0000019F" w:csb1="00000000"/>
  </w:font>
  <w:font w:name="Microsoft JhengHei Light">
    <w:altName w:val="Microsoft JhengHei"/>
    <w:charset w:val="88"/>
    <w:family w:val="swiss"/>
    <w:pitch w:val="variable"/>
    <w:sig w:usb0="800002A7" w:usb1="28CF4400" w:usb2="00000016" w:usb3="00000000" w:csb0="00100009" w:csb1="00000000"/>
  </w:font>
  <w:font w:name="Sitka Display">
    <w:altName w:val="Times New Roman"/>
    <w:charset w:val="00"/>
    <w:family w:val="auto"/>
    <w:pitch w:val="variable"/>
    <w:sig w:usb0="00000001"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FBFEE" w14:textId="77777777" w:rsidR="00F9376B" w:rsidRDefault="00F9376B" w:rsidP="001D25F9">
      <w:r>
        <w:separator/>
      </w:r>
    </w:p>
  </w:footnote>
  <w:footnote w:type="continuationSeparator" w:id="0">
    <w:p w14:paraId="40C2235B" w14:textId="77777777" w:rsidR="00F9376B" w:rsidRDefault="00F9376B" w:rsidP="001D2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0F3D70"/>
    <w:multiLevelType w:val="singleLevel"/>
    <w:tmpl w:val="CE0F3D70"/>
    <w:lvl w:ilvl="0">
      <w:start w:val="3"/>
      <w:numFmt w:val="decimal"/>
      <w:suff w:val="space"/>
      <w:lvlText w:val="(%1)"/>
      <w:lvlJc w:val="left"/>
    </w:lvl>
  </w:abstractNum>
  <w:abstractNum w:abstractNumId="1" w15:restartNumberingAfterBreak="0">
    <w:nsid w:val="3BD508E9"/>
    <w:multiLevelType w:val="hybridMultilevel"/>
    <w:tmpl w:val="439AEA16"/>
    <w:lvl w:ilvl="0" w:tplc="1744E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522226"/>
    <w:multiLevelType w:val="hybridMultilevel"/>
    <w:tmpl w:val="71229B8E"/>
    <w:lvl w:ilvl="0" w:tplc="ABA43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
    <w15:presenceInfo w15:providerId="None" w15:userId="Rachel"/>
  </w15:person>
  <w15:person w15:author="Office">
    <w15:presenceInfo w15:providerId="None" w15:userId="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1B"/>
    <w:rsid w:val="000514C7"/>
    <w:rsid w:val="00062D06"/>
    <w:rsid w:val="000E57D7"/>
    <w:rsid w:val="0012167C"/>
    <w:rsid w:val="001429B4"/>
    <w:rsid w:val="00145A88"/>
    <w:rsid w:val="001523CB"/>
    <w:rsid w:val="00190337"/>
    <w:rsid w:val="001C371C"/>
    <w:rsid w:val="001D25F9"/>
    <w:rsid w:val="0025129E"/>
    <w:rsid w:val="002F1666"/>
    <w:rsid w:val="00316F0C"/>
    <w:rsid w:val="00332287"/>
    <w:rsid w:val="00350086"/>
    <w:rsid w:val="00390ED0"/>
    <w:rsid w:val="003A26D4"/>
    <w:rsid w:val="0040667E"/>
    <w:rsid w:val="0043388B"/>
    <w:rsid w:val="00490C78"/>
    <w:rsid w:val="004E027C"/>
    <w:rsid w:val="005306D8"/>
    <w:rsid w:val="00530D60"/>
    <w:rsid w:val="0053347A"/>
    <w:rsid w:val="005521AE"/>
    <w:rsid w:val="005666D8"/>
    <w:rsid w:val="00592FB0"/>
    <w:rsid w:val="005A48DC"/>
    <w:rsid w:val="00610196"/>
    <w:rsid w:val="006F31B0"/>
    <w:rsid w:val="007339A2"/>
    <w:rsid w:val="007B370C"/>
    <w:rsid w:val="007D115C"/>
    <w:rsid w:val="007D6531"/>
    <w:rsid w:val="0088225E"/>
    <w:rsid w:val="008843C8"/>
    <w:rsid w:val="008902CA"/>
    <w:rsid w:val="0089531F"/>
    <w:rsid w:val="008C0338"/>
    <w:rsid w:val="009312BC"/>
    <w:rsid w:val="00937C5B"/>
    <w:rsid w:val="00940B5A"/>
    <w:rsid w:val="009420DB"/>
    <w:rsid w:val="00966707"/>
    <w:rsid w:val="009E534A"/>
    <w:rsid w:val="00A35DAD"/>
    <w:rsid w:val="00A57683"/>
    <w:rsid w:val="00B33F4A"/>
    <w:rsid w:val="00BA7D0C"/>
    <w:rsid w:val="00BB4E89"/>
    <w:rsid w:val="00BF2C02"/>
    <w:rsid w:val="00C459FE"/>
    <w:rsid w:val="00C469DA"/>
    <w:rsid w:val="00C74FE3"/>
    <w:rsid w:val="00C92224"/>
    <w:rsid w:val="00CA177D"/>
    <w:rsid w:val="00CE7250"/>
    <w:rsid w:val="00D01084"/>
    <w:rsid w:val="00D84F3D"/>
    <w:rsid w:val="00DA7D86"/>
    <w:rsid w:val="00DB22F9"/>
    <w:rsid w:val="00DE63A2"/>
    <w:rsid w:val="00DF18ED"/>
    <w:rsid w:val="00E07FA7"/>
    <w:rsid w:val="00E8166A"/>
    <w:rsid w:val="00EE1110"/>
    <w:rsid w:val="00F61F1B"/>
    <w:rsid w:val="00F9376B"/>
    <w:rsid w:val="00FD6F10"/>
    <w:rsid w:val="00FF2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BE1BC"/>
  <w15:docId w15:val="{6BD342AA-5C97-42A3-8488-F7BBF50A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qFormat="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rPr>
      <w:sz w:val="24"/>
    </w:rPr>
  </w:style>
  <w:style w:type="character" w:styleId="aa">
    <w:name w:val="Strong"/>
    <w:basedOn w:val="a0"/>
    <w:uiPriority w:val="22"/>
    <w:qFormat/>
    <w:rPr>
      <w:b/>
      <w:bCs/>
    </w:rPr>
  </w:style>
  <w:style w:type="character" w:styleId="ab">
    <w:name w:val="FollowedHyperlink"/>
    <w:basedOn w:val="a0"/>
    <w:uiPriority w:val="99"/>
    <w:unhideWhenUsed/>
    <w:qFormat/>
    <w:rPr>
      <w:color w:val="002BB8"/>
      <w:u w:val="none"/>
    </w:rPr>
  </w:style>
  <w:style w:type="character" w:styleId="HTML">
    <w:name w:val="HTML Acronym"/>
    <w:basedOn w:val="a0"/>
    <w:uiPriority w:val="99"/>
    <w:unhideWhenUsed/>
    <w:qFormat/>
    <w:rPr>
      <w:color w:val="000000"/>
    </w:rPr>
  </w:style>
  <w:style w:type="character" w:styleId="ac">
    <w:name w:val="Hyperlink"/>
    <w:basedOn w:val="a0"/>
    <w:uiPriority w:val="99"/>
    <w:unhideWhenUsed/>
    <w:qFormat/>
    <w:rPr>
      <w:color w:val="002BB8"/>
      <w:u w:val="none"/>
    </w:rPr>
  </w:style>
  <w:style w:type="character" w:styleId="HTML0">
    <w:name w:val="HTML Code"/>
    <w:basedOn w:val="a0"/>
    <w:uiPriority w:val="99"/>
    <w:unhideWhenUsed/>
    <w:qFormat/>
    <w:rPr>
      <w:rFonts w:ascii="Courier New" w:hAnsi="Courier New"/>
      <w:sz w:val="20"/>
      <w:shd w:val="clear" w:color="auto" w:fill="F9F9F9"/>
    </w:rPr>
  </w:style>
  <w:style w:type="table" w:styleId="ad">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1">
    <w:name w:val="列表段落1"/>
    <w:basedOn w:val="a"/>
    <w:uiPriority w:val="34"/>
    <w:qFormat/>
    <w:pPr>
      <w:ind w:firstLineChars="200" w:firstLine="420"/>
    </w:p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character" w:customStyle="1" w:styleId="newpageletter">
    <w:name w:val="newpageletter"/>
    <w:basedOn w:val="a0"/>
    <w:qFormat/>
    <w:rPr>
      <w:b/>
      <w:color w:val="000000"/>
      <w:shd w:val="clear" w:color="auto" w:fill="FFFF00"/>
    </w:rPr>
  </w:style>
  <w:style w:type="character" w:customStyle="1" w:styleId="subpages">
    <w:name w:val="subpages"/>
    <w:basedOn w:val="a0"/>
    <w:qFormat/>
  </w:style>
  <w:style w:type="character" w:customStyle="1" w:styleId="diffchange">
    <w:name w:val="diffchange"/>
    <w:basedOn w:val="a0"/>
    <w:qFormat/>
    <w:rPr>
      <w:b/>
      <w:color w:val="FF0000"/>
    </w:rPr>
  </w:style>
  <w:style w:type="character" w:customStyle="1" w:styleId="texhtml">
    <w:name w:val="texhtml"/>
    <w:basedOn w:val="a0"/>
    <w:qFormat/>
    <w:rPr>
      <w:rFonts w:ascii="serif" w:eastAsia="serif" w:hAnsi="serif" w:cs="serif"/>
    </w:rPr>
  </w:style>
  <w:style w:type="character" w:customStyle="1" w:styleId="deleted">
    <w:name w:val="deleted"/>
    <w:basedOn w:val="a0"/>
    <w:qFormat/>
    <w:rPr>
      <w:i/>
      <w:strike/>
      <w:color w:val="888888"/>
    </w:rPr>
  </w:style>
  <w:style w:type="character" w:customStyle="1" w:styleId="user">
    <w:name w:val="user"/>
    <w:basedOn w:val="a0"/>
    <w:qFormat/>
  </w:style>
  <w:style w:type="character" w:customStyle="1" w:styleId="minor">
    <w:name w:val="minor"/>
    <w:basedOn w:val="a0"/>
    <w:qFormat/>
    <w:rPr>
      <w:b/>
    </w:rPr>
  </w:style>
  <w:style w:type="character" w:customStyle="1" w:styleId="minor1">
    <w:name w:val="minor1"/>
    <w:basedOn w:val="a0"/>
    <w:qFormat/>
    <w:rPr>
      <w:b/>
    </w:rPr>
  </w:style>
  <w:style w:type="character" w:customStyle="1" w:styleId="comment">
    <w:name w:val="comment"/>
    <w:basedOn w:val="a0"/>
    <w:qFormat/>
    <w:rPr>
      <w:i/>
    </w:rPr>
  </w:style>
  <w:style w:type="character" w:customStyle="1" w:styleId="newpage">
    <w:name w:val="newpage"/>
    <w:basedOn w:val="a0"/>
    <w:qFormat/>
    <w:rPr>
      <w:b/>
    </w:rPr>
  </w:style>
  <w:style w:type="character" w:customStyle="1" w:styleId="searchmatch">
    <w:name w:val="searchmatch"/>
    <w:basedOn w:val="a0"/>
    <w:qFormat/>
    <w:rPr>
      <w:b/>
      <w:color w:val="FF0000"/>
    </w:rPr>
  </w:style>
  <w:style w:type="character" w:customStyle="1" w:styleId="unpatrolled">
    <w:name w:val="unpatrolled"/>
    <w:basedOn w:val="a0"/>
    <w:qFormat/>
    <w:rPr>
      <w:b/>
      <w:color w:val="FF0000"/>
    </w:rPr>
  </w:style>
  <w:style w:type="character" w:customStyle="1" w:styleId="updatedmarker">
    <w:name w:val="updatedmarker"/>
    <w:basedOn w:val="a0"/>
    <w:qFormat/>
    <w:rPr>
      <w:color w:val="000000"/>
      <w:shd w:val="clear" w:color="auto" w:fill="00FF00"/>
    </w:rPr>
  </w:style>
  <w:style w:type="character" w:customStyle="1" w:styleId="minoreditletter">
    <w:name w:val="minoreditletter"/>
    <w:basedOn w:val="a0"/>
    <w:qFormat/>
    <w:rPr>
      <w:color w:val="000000"/>
      <w:shd w:val="clear" w:color="auto" w:fill="C5FFE6"/>
    </w:rPr>
  </w:style>
  <w:style w:type="character" w:customStyle="1" w:styleId="changedby">
    <w:name w:val="changedby"/>
    <w:basedOn w:val="a0"/>
    <w:qFormat/>
    <w:rPr>
      <w:sz w:val="22"/>
      <w:szCs w:val="22"/>
    </w:rPr>
  </w:style>
  <w:style w:type="character" w:customStyle="1" w:styleId="apple-converted-space">
    <w:name w:val="apple-converted-space"/>
    <w:basedOn w:val="a0"/>
  </w:style>
  <w:style w:type="character" w:styleId="ae">
    <w:name w:val="Emphasis"/>
    <w:basedOn w:val="a0"/>
    <w:uiPriority w:val="20"/>
    <w:qFormat/>
    <w:rsid w:val="00FD6F10"/>
    <w:rPr>
      <w:i/>
      <w:iCs/>
    </w:rPr>
  </w:style>
  <w:style w:type="paragraph" w:styleId="af">
    <w:name w:val="List Paragraph"/>
    <w:basedOn w:val="a"/>
    <w:uiPriority w:val="99"/>
    <w:rsid w:val="002F1666"/>
    <w:pPr>
      <w:ind w:firstLineChars="200" w:firstLine="420"/>
    </w:pPr>
  </w:style>
  <w:style w:type="character" w:styleId="af0">
    <w:name w:val="annotation reference"/>
    <w:basedOn w:val="a0"/>
    <w:uiPriority w:val="99"/>
    <w:semiHidden/>
    <w:unhideWhenUsed/>
    <w:rsid w:val="005666D8"/>
    <w:rPr>
      <w:sz w:val="21"/>
      <w:szCs w:val="21"/>
    </w:rPr>
  </w:style>
  <w:style w:type="paragraph" w:styleId="af1">
    <w:name w:val="annotation text"/>
    <w:basedOn w:val="a"/>
    <w:link w:val="af2"/>
    <w:uiPriority w:val="99"/>
    <w:semiHidden/>
    <w:unhideWhenUsed/>
    <w:rsid w:val="005666D8"/>
    <w:pPr>
      <w:jc w:val="left"/>
    </w:pPr>
  </w:style>
  <w:style w:type="character" w:customStyle="1" w:styleId="af2">
    <w:name w:val="批注文字 字符"/>
    <w:basedOn w:val="a0"/>
    <w:link w:val="af1"/>
    <w:uiPriority w:val="99"/>
    <w:semiHidden/>
    <w:rsid w:val="005666D8"/>
    <w:rPr>
      <w:rFonts w:asciiTheme="minorHAnsi" w:eastAsiaTheme="minorEastAsia" w:hAnsiTheme="minorHAnsi" w:cstheme="minorBidi"/>
      <w:kern w:val="2"/>
      <w:sz w:val="21"/>
      <w:szCs w:val="22"/>
    </w:rPr>
  </w:style>
  <w:style w:type="paragraph" w:styleId="af3">
    <w:name w:val="annotation subject"/>
    <w:basedOn w:val="af1"/>
    <w:next w:val="af1"/>
    <w:link w:val="af4"/>
    <w:uiPriority w:val="99"/>
    <w:semiHidden/>
    <w:unhideWhenUsed/>
    <w:rsid w:val="005666D8"/>
    <w:rPr>
      <w:b/>
      <w:bCs/>
    </w:rPr>
  </w:style>
  <w:style w:type="character" w:customStyle="1" w:styleId="af4">
    <w:name w:val="批注主题 字符"/>
    <w:basedOn w:val="af2"/>
    <w:link w:val="af3"/>
    <w:uiPriority w:val="99"/>
    <w:semiHidden/>
    <w:rsid w:val="005666D8"/>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689071">
      <w:bodyDiv w:val="1"/>
      <w:marLeft w:val="0"/>
      <w:marRight w:val="0"/>
      <w:marTop w:val="0"/>
      <w:marBottom w:val="0"/>
      <w:divBdr>
        <w:top w:val="none" w:sz="0" w:space="0" w:color="auto"/>
        <w:left w:val="none" w:sz="0" w:space="0" w:color="auto"/>
        <w:bottom w:val="none" w:sz="0" w:space="0" w:color="auto"/>
        <w:right w:val="none" w:sz="0" w:space="0" w:color="auto"/>
      </w:divBdr>
    </w:div>
    <w:div w:id="1546746519">
      <w:bodyDiv w:val="1"/>
      <w:marLeft w:val="0"/>
      <w:marRight w:val="0"/>
      <w:marTop w:val="0"/>
      <w:marBottom w:val="0"/>
      <w:divBdr>
        <w:top w:val="none" w:sz="0" w:space="0" w:color="auto"/>
        <w:left w:val="none" w:sz="0" w:space="0" w:color="auto"/>
        <w:bottom w:val="none" w:sz="0" w:space="0" w:color="auto"/>
        <w:right w:val="none" w:sz="0" w:space="0" w:color="auto"/>
      </w:divBdr>
    </w:div>
    <w:div w:id="1664702552">
      <w:bodyDiv w:val="1"/>
      <w:marLeft w:val="0"/>
      <w:marRight w:val="0"/>
      <w:marTop w:val="0"/>
      <w:marBottom w:val="0"/>
      <w:divBdr>
        <w:top w:val="none" w:sz="0" w:space="0" w:color="auto"/>
        <w:left w:val="none" w:sz="0" w:space="0" w:color="auto"/>
        <w:bottom w:val="none" w:sz="0" w:space="0" w:color="auto"/>
        <w:right w:val="none" w:sz="0" w:space="0" w:color="auto"/>
      </w:divBdr>
    </w:div>
    <w:div w:id="1707292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www.baidu.com/link?url=Q1wwttz9QD-fQVl7Vip6Iylbd4adFHpaYg7nFJyH7JYl6kLQuPjO7VGGXfTwuz0Ue4l4faN2_pYCuc_NKJZcvcEb8nPZh0NIsLKkLNr3R93&amp;wd=&amp;eqid=ad7531a00023ae92000000045f3fce91"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2890</Words>
  <Characters>16474</Characters>
  <Application>Microsoft Office Word</Application>
  <DocSecurity>0</DocSecurity>
  <Lines>137</Lines>
  <Paragraphs>38</Paragraphs>
  <ScaleCrop>false</ScaleCrop>
  <Company>HP</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Rachel</cp:lastModifiedBy>
  <cp:revision>32</cp:revision>
  <dcterms:created xsi:type="dcterms:W3CDTF">2020-08-21T13:53:00Z</dcterms:created>
  <dcterms:modified xsi:type="dcterms:W3CDTF">2020-10-05T02:08:00Z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2052-10.3.0</vt:lpwstr>
  </property>
</Properties>
</file>