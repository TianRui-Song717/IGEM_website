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2F91F" w14:textId="77777777" w:rsidR="00317325" w:rsidRDefault="00F01B6F">
      <w:pPr>
        <w:jc w:val="center"/>
        <w:rPr>
          <w:rFonts w:ascii="微软雅黑" w:eastAsia="微软雅黑" w:hAnsi="微软雅黑" w:cs="微软雅黑"/>
          <w:color w:val="000000"/>
          <w:sz w:val="32"/>
          <w:szCs w:val="32"/>
          <w:shd w:val="clear" w:color="auto" w:fill="FFFFFF"/>
        </w:rPr>
      </w:pPr>
      <w:r>
        <w:rPr>
          <w:rFonts w:ascii="微软雅黑" w:eastAsia="微软雅黑" w:hAnsi="微软雅黑" w:cs="微软雅黑" w:hint="eastAsia"/>
          <w:color w:val="000000"/>
          <w:sz w:val="30"/>
          <w:szCs w:val="30"/>
          <w:shd w:val="clear" w:color="auto" w:fill="FFFFFF"/>
        </w:rPr>
        <w:t xml:space="preserve"> </w:t>
      </w:r>
      <w:r>
        <w:rPr>
          <w:rFonts w:ascii="微软雅黑" w:eastAsia="微软雅黑" w:hAnsi="微软雅黑" w:cs="微软雅黑" w:hint="eastAsia"/>
          <w:b/>
          <w:color w:val="000000"/>
          <w:sz w:val="32"/>
          <w:szCs w:val="32"/>
          <w:shd w:val="clear" w:color="auto" w:fill="FFFFFF"/>
        </w:rPr>
        <w:t>Cellular Automaton Model</w:t>
      </w:r>
    </w:p>
    <w:p w14:paraId="655BF5AC" w14:textId="77777777" w:rsidR="00317325" w:rsidRDefault="00317325">
      <w:pPr>
        <w:jc w:val="center"/>
        <w:rPr>
          <w:rFonts w:ascii="微软雅黑" w:eastAsia="微软雅黑" w:hAnsi="微软雅黑" w:cs="微软雅黑"/>
          <w:color w:val="000000"/>
          <w:sz w:val="32"/>
          <w:szCs w:val="32"/>
          <w:shd w:val="clear" w:color="auto" w:fill="FFFFFF"/>
        </w:rPr>
      </w:pPr>
    </w:p>
    <w:p w14:paraId="13ECC6CA" w14:textId="77777777" w:rsidR="00317325" w:rsidRDefault="00F01B6F">
      <w:pPr>
        <w:rPr>
          <w:rFonts w:ascii="微软雅黑" w:eastAsia="微软雅黑" w:hAnsi="微软雅黑" w:cs="微软雅黑"/>
          <w:color w:val="000000"/>
          <w:sz w:val="30"/>
          <w:szCs w:val="30"/>
          <w:shd w:val="clear" w:color="auto" w:fill="FFFFFF"/>
        </w:rPr>
      </w:pPr>
      <w:r>
        <w:rPr>
          <w:rFonts w:ascii="微软雅黑" w:eastAsia="微软雅黑" w:hAnsi="微软雅黑" w:cs="微软雅黑" w:hint="eastAsia"/>
          <w:color w:val="000000"/>
          <w:sz w:val="30"/>
          <w:szCs w:val="30"/>
          <w:shd w:val="clear" w:color="auto" w:fill="FFFFFF"/>
        </w:rPr>
        <w:t>问与答</w:t>
      </w:r>
    </w:p>
    <w:p w14:paraId="7D92FE28" w14:textId="77777777" w:rsidR="00317325" w:rsidRDefault="00F01B6F">
      <w:pPr>
        <w:numPr>
          <w:ilvl w:val="0"/>
          <w:numId w:val="1"/>
        </w:numPr>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用元胞自动机模拟蚯蚓运动可以给我们带来什么?</w:t>
      </w:r>
    </w:p>
    <w:p w14:paraId="0B2D4F60" w14:textId="77777777" w:rsidR="00317325" w:rsidRDefault="00F01B6F">
      <w:pPr>
        <w:pStyle w:val="a5"/>
        <w:widowControl/>
        <w:shd w:val="clear" w:color="auto" w:fill="FFFFFF"/>
        <w:tabs>
          <w:tab w:val="left" w:pos="312"/>
        </w:tabs>
        <w:spacing w:beforeAutospacing="0" w:afterAutospacing="0" w:line="360" w:lineRule="auto"/>
        <w:ind w:firstLineChars="100" w:firstLine="210"/>
        <w:jc w:val="both"/>
        <w:rPr>
          <w:rFonts w:ascii="微软雅黑" w:eastAsia="微软雅黑" w:hAnsi="微软雅黑" w:cs="微软雅黑"/>
          <w:color w:val="000000"/>
          <w:kern w:val="2"/>
          <w:sz w:val="21"/>
          <w:szCs w:val="21"/>
          <w:shd w:val="clear" w:color="auto" w:fill="FFFFFF"/>
        </w:rPr>
      </w:pPr>
      <w:r>
        <w:rPr>
          <w:rFonts w:ascii="微软雅黑" w:eastAsia="微软雅黑" w:hAnsi="微软雅黑" w:cs="微软雅黑" w:hint="eastAsia"/>
          <w:color w:val="000000"/>
          <w:sz w:val="21"/>
          <w:szCs w:val="21"/>
          <w:shd w:val="clear" w:color="auto" w:fill="FFFFFF"/>
        </w:rPr>
        <w:t>通过设置一系列模型构建规则，元胞自动机</w:t>
      </w:r>
      <w:r>
        <w:rPr>
          <w:rFonts w:ascii="微软雅黑" w:eastAsia="微软雅黑" w:hAnsi="微软雅黑" w:cs="微软雅黑"/>
          <w:color w:val="000000"/>
          <w:sz w:val="21"/>
          <w:szCs w:val="21"/>
          <w:shd w:val="clear" w:color="auto" w:fill="FFFFFF"/>
        </w:rPr>
        <w:t>可以以一定概率自动模拟物质的扩散</w:t>
      </w:r>
      <w:r>
        <w:rPr>
          <w:rFonts w:ascii="微软雅黑" w:eastAsia="微软雅黑" w:hAnsi="微软雅黑" w:cs="微软雅黑" w:hint="eastAsia"/>
          <w:color w:val="000000"/>
          <w:sz w:val="21"/>
          <w:szCs w:val="21"/>
          <w:shd w:val="clear" w:color="auto" w:fill="FFFFFF"/>
        </w:rPr>
        <w:t>，我们希望通过元胞自动机模拟蚯蚓在土壤中的运动，蚯蚓通过运动可以分散到土地各处，元胞自动机可以记录蚯蚓的位置，蚯蚓遍布的范围将关系蚯蚓处理铅效果。</w:t>
      </w:r>
    </w:p>
    <w:p w14:paraId="644ADFAD" w14:textId="77777777" w:rsidR="00317325" w:rsidRDefault="00F01B6F">
      <w:pPr>
        <w:numPr>
          <w:ilvl w:val="0"/>
          <w:numId w:val="1"/>
        </w:numPr>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什么因素吸引蚯蚓运动？</w:t>
      </w:r>
    </w:p>
    <w:p w14:paraId="2773ECD4" w14:textId="77777777" w:rsidR="00317325" w:rsidRDefault="00F01B6F">
      <w:pPr>
        <w:tabs>
          <w:tab w:val="left" w:pos="312"/>
        </w:tabs>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蚯蚓的运动很容易受到环境的影响。根据湿度、有机质含量、地理特征和该处蚯蚓实时数量等因素对耕地进行吸引力划分。其中，蚯蚓实时数量对吸引力是反作用的。这样一来，吸引力将成为蚯蚓运动的关键，蚯蚓的轨迹可以预测。</w:t>
      </w:r>
    </w:p>
    <w:p w14:paraId="255159F5" w14:textId="77777777" w:rsidR="00317325" w:rsidRDefault="00F01B6F">
      <w:pPr>
        <w:numPr>
          <w:ilvl w:val="0"/>
          <w:numId w:val="1"/>
        </w:numPr>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如何将蚯蚓运动和净化土壤铅离子结合？</w:t>
      </w:r>
    </w:p>
    <w:p w14:paraId="3CF4D6C8" w14:textId="77777777" w:rsidR="00317325" w:rsidRDefault="00F01B6F">
      <w:pPr>
        <w:tabs>
          <w:tab w:val="left" w:pos="312"/>
        </w:tabs>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 xml:space="preserve">   每只蚯蚓都具有一定的处理铅的能力，这个能力来源于其携带的工程菌（经过改造的枯草芽孢杆菌）。在进行模拟前，我们将量化蚯蚓处理铅的能力，蚯蚓每次进食都会应用这种能力处理铅，而蚯蚓每次运动都在扩大这种能力应用的范围。</w:t>
      </w:r>
    </w:p>
    <w:p w14:paraId="17E09B23" w14:textId="77777777" w:rsidR="00317325" w:rsidRDefault="00317325">
      <w:pPr>
        <w:tabs>
          <w:tab w:val="left" w:pos="312"/>
        </w:tabs>
        <w:rPr>
          <w:rFonts w:ascii="微软雅黑" w:eastAsia="微软雅黑" w:hAnsi="微软雅黑" w:cs="微软雅黑"/>
          <w:color w:val="000000"/>
          <w:szCs w:val="21"/>
          <w:shd w:val="clear" w:color="auto" w:fill="FFFFFF"/>
        </w:rPr>
      </w:pPr>
    </w:p>
    <w:p w14:paraId="1EAC5772"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r>
        <w:rPr>
          <w:rFonts w:ascii="微软雅黑" w:eastAsia="微软雅黑" w:hAnsi="微软雅黑" w:cs="微软雅黑" w:hint="eastAsia"/>
          <w:b/>
          <w:bCs/>
          <w:color w:val="000000"/>
          <w:sz w:val="28"/>
          <w:szCs w:val="28"/>
          <w:shd w:val="clear" w:color="auto" w:fill="FFFFFF"/>
        </w:rPr>
        <w:lastRenderedPageBreak/>
        <w:t>Q&amp;A</w:t>
      </w:r>
    </w:p>
    <w:p w14:paraId="54A38010" w14:textId="39411455"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kern w:val="2"/>
          <w:sz w:val="21"/>
          <w:szCs w:val="21"/>
          <w:shd w:val="clear" w:color="auto" w:fill="FFFFFF"/>
        </w:rPr>
      </w:pPr>
      <w:r>
        <w:rPr>
          <w:rFonts w:ascii="微软雅黑" w:eastAsia="微软雅黑" w:hAnsi="微软雅黑" w:cs="微软雅黑" w:hint="eastAsia"/>
          <w:b/>
          <w:bCs/>
          <w:color w:val="000000"/>
          <w:kern w:val="2"/>
          <w:sz w:val="21"/>
          <w:szCs w:val="21"/>
          <w:shd w:val="clear" w:color="auto" w:fill="FFFFFF"/>
        </w:rPr>
        <w:t>1.</w:t>
      </w:r>
      <w:r>
        <w:rPr>
          <w:rFonts w:ascii="微软雅黑" w:eastAsia="微软雅黑" w:hAnsi="微软雅黑" w:cs="微软雅黑"/>
          <w:b/>
          <w:bCs/>
          <w:color w:val="000000"/>
          <w:kern w:val="2"/>
          <w:sz w:val="21"/>
          <w:szCs w:val="21"/>
          <w:shd w:val="clear" w:color="auto" w:fill="FFFFFF"/>
        </w:rPr>
        <w:t xml:space="preserve"> </w:t>
      </w:r>
      <w:r>
        <w:rPr>
          <w:rFonts w:ascii="微软雅黑" w:eastAsia="微软雅黑" w:hAnsi="微软雅黑" w:cs="微软雅黑" w:hint="eastAsia"/>
          <w:b/>
          <w:bCs/>
          <w:color w:val="000000"/>
          <w:kern w:val="2"/>
          <w:sz w:val="21"/>
          <w:szCs w:val="21"/>
          <w:shd w:val="clear" w:color="auto" w:fill="FFFFFF"/>
        </w:rPr>
        <w:t xml:space="preserve">What can </w:t>
      </w:r>
      <w:r>
        <w:rPr>
          <w:rFonts w:ascii="微软雅黑" w:eastAsia="微软雅黑" w:hAnsi="微软雅黑" w:cs="微软雅黑" w:hint="eastAsia"/>
          <w:b/>
          <w:bCs/>
          <w:color w:val="000000"/>
          <w:sz w:val="21"/>
          <w:szCs w:val="21"/>
          <w:shd w:val="clear" w:color="auto" w:fill="FFFFFF"/>
        </w:rPr>
        <w:t xml:space="preserve">Cellular Automaton </w:t>
      </w:r>
      <w:del w:id="0" w:author="Office" w:date="2020-10-06T23:45:00Z">
        <w:r w:rsidRPr="00F01B6F" w:rsidDel="00037B8E">
          <w:rPr>
            <w:rFonts w:ascii="微软雅黑" w:eastAsia="微软雅黑" w:hAnsi="微软雅黑" w:cs="微软雅黑" w:hint="eastAsia"/>
            <w:b/>
            <w:bCs/>
            <w:color w:val="000000"/>
            <w:kern w:val="2"/>
            <w:sz w:val="21"/>
            <w:szCs w:val="21"/>
            <w:shd w:val="clear" w:color="auto" w:fill="FFE599" w:themeFill="accent4" w:themeFillTint="66"/>
          </w:rPr>
          <w:delText>bring us</w:delText>
        </w:r>
        <w:r w:rsidRPr="00F01B6F" w:rsidDel="00037B8E">
          <w:rPr>
            <w:rFonts w:ascii="微软雅黑" w:eastAsia="微软雅黑" w:hAnsi="微软雅黑" w:cs="微软雅黑" w:hint="eastAsia"/>
            <w:b/>
            <w:bCs/>
            <w:color w:val="000000"/>
            <w:kern w:val="2"/>
            <w:sz w:val="21"/>
            <w:szCs w:val="21"/>
            <w:shd w:val="clear" w:color="auto" w:fill="FFFFFF"/>
          </w:rPr>
          <w:delText xml:space="preserve"> </w:delText>
        </w:r>
      </w:del>
      <w:ins w:id="1" w:author="Office" w:date="2020-10-06T23:45:00Z">
        <w:r w:rsidR="00037B8E">
          <w:rPr>
            <w:rFonts w:ascii="微软雅黑" w:eastAsia="微软雅黑" w:hAnsi="微软雅黑" w:cs="微软雅黑"/>
            <w:b/>
            <w:bCs/>
            <w:color w:val="000000"/>
            <w:kern w:val="2"/>
            <w:sz w:val="21"/>
            <w:szCs w:val="21"/>
            <w:shd w:val="clear" w:color="auto" w:fill="FFE599" w:themeFill="accent4" w:themeFillTint="66"/>
          </w:rPr>
          <w:t>do</w:t>
        </w:r>
      </w:ins>
      <w:r w:rsidRPr="00F01B6F">
        <w:rPr>
          <w:rFonts w:ascii="微软雅黑" w:eastAsia="微软雅黑" w:hAnsi="微软雅黑" w:cs="微软雅黑" w:hint="eastAsia"/>
          <w:b/>
          <w:bCs/>
          <w:color w:val="000000"/>
          <w:kern w:val="2"/>
          <w:sz w:val="21"/>
          <w:szCs w:val="21"/>
          <w:shd w:val="clear" w:color="auto" w:fill="FFFFFF"/>
        </w:rPr>
        <w:t>?</w:t>
      </w:r>
    </w:p>
    <w:p w14:paraId="1F74C2E0" w14:textId="097F9668" w:rsidR="00317325" w:rsidRDefault="00F01B6F">
      <w:pPr>
        <w:pStyle w:val="a5"/>
        <w:widowControl/>
        <w:shd w:val="clear" w:color="auto" w:fill="FFFFFF"/>
        <w:spacing w:beforeAutospacing="0" w:afterAutospacing="0" w:line="360" w:lineRule="auto"/>
        <w:ind w:left="420"/>
        <w:jc w:val="both"/>
        <w:rPr>
          <w:rFonts w:ascii="微软雅黑" w:eastAsia="微软雅黑" w:hAnsi="微软雅黑" w:cs="微软雅黑"/>
          <w:color w:val="000000"/>
          <w:kern w:val="2"/>
          <w:sz w:val="21"/>
          <w:szCs w:val="21"/>
          <w:shd w:val="clear" w:color="auto" w:fill="FFFFFF"/>
        </w:rPr>
      </w:pPr>
      <w:r>
        <w:rPr>
          <w:rFonts w:ascii="微软雅黑" w:eastAsia="微软雅黑" w:hAnsi="微软雅黑" w:cs="微软雅黑"/>
          <w:color w:val="000000"/>
          <w:kern w:val="2"/>
          <w:sz w:val="21"/>
          <w:szCs w:val="21"/>
          <w:shd w:val="clear" w:color="auto" w:fill="FFFFFF"/>
        </w:rPr>
        <w:t xml:space="preserve">By setting up a series of rules, Cellular Automata can automatically simulate material diffusion at a certain probability. We </w:t>
      </w:r>
      <w:del w:id="2" w:author="Office" w:date="2020-10-07T08:57:00Z">
        <w:r w:rsidDel="00466035">
          <w:rPr>
            <w:rFonts w:ascii="微软雅黑" w:eastAsia="微软雅黑" w:hAnsi="微软雅黑" w:cs="微软雅黑"/>
            <w:color w:val="000000"/>
            <w:kern w:val="2"/>
            <w:sz w:val="21"/>
            <w:szCs w:val="21"/>
            <w:shd w:val="clear" w:color="auto" w:fill="FFFFFF"/>
          </w:rPr>
          <w:delText xml:space="preserve">hope to </w:delText>
        </w:r>
      </w:del>
      <w:r>
        <w:rPr>
          <w:rFonts w:ascii="微软雅黑" w:eastAsia="微软雅黑" w:hAnsi="微软雅黑" w:cs="微软雅黑"/>
          <w:color w:val="000000"/>
          <w:kern w:val="2"/>
          <w:sz w:val="21"/>
          <w:szCs w:val="21"/>
          <w:shd w:val="clear" w:color="auto" w:fill="FFFFFF"/>
        </w:rPr>
        <w:t>use Cellular Automata to simulate earthworm</w:t>
      </w:r>
      <w:del w:id="3" w:author="Office" w:date="2020-10-06T23:42:00Z">
        <w:r w:rsidDel="003A51AB">
          <w:rPr>
            <w:rFonts w:ascii="微软雅黑" w:eastAsia="微软雅黑" w:hAnsi="微软雅黑" w:cs="微软雅黑"/>
            <w:color w:val="000000"/>
            <w:kern w:val="2"/>
            <w:sz w:val="21"/>
            <w:szCs w:val="21"/>
            <w:shd w:val="clear" w:color="auto" w:fill="FFFFFF"/>
          </w:rPr>
          <w:delText>s</w:delText>
        </w:r>
      </w:del>
      <w:r>
        <w:rPr>
          <w:rFonts w:ascii="微软雅黑" w:eastAsia="微软雅黑" w:hAnsi="微软雅黑" w:cs="微软雅黑"/>
          <w:color w:val="000000"/>
          <w:kern w:val="2"/>
          <w:sz w:val="21"/>
          <w:szCs w:val="21"/>
          <w:shd w:val="clear" w:color="auto" w:fill="FFFFFF"/>
        </w:rPr>
        <w:t xml:space="preserve"> movement. When </w:t>
      </w:r>
      <w:del w:id="4" w:author="Office" w:date="2020-10-06T23:42:00Z">
        <w:r w:rsidDel="003A51AB">
          <w:rPr>
            <w:rFonts w:ascii="微软雅黑" w:eastAsia="微软雅黑" w:hAnsi="微软雅黑" w:cs="微软雅黑"/>
            <w:color w:val="000000"/>
            <w:kern w:val="2"/>
            <w:sz w:val="21"/>
            <w:szCs w:val="21"/>
            <w:shd w:val="clear" w:color="auto" w:fill="FFFFFF"/>
          </w:rPr>
          <w:delText xml:space="preserve">they </w:delText>
        </w:r>
      </w:del>
      <w:ins w:id="5" w:author="Office" w:date="2020-10-06T23:42:00Z">
        <w:r w:rsidR="003A51AB">
          <w:rPr>
            <w:rFonts w:ascii="微软雅黑" w:eastAsia="微软雅黑" w:hAnsi="微软雅黑" w:cs="微软雅黑"/>
            <w:color w:val="000000"/>
            <w:kern w:val="2"/>
            <w:sz w:val="21"/>
            <w:szCs w:val="21"/>
            <w:shd w:val="clear" w:color="auto" w:fill="FFFFFF"/>
          </w:rPr>
          <w:t xml:space="preserve">earthworms </w:t>
        </w:r>
      </w:ins>
      <w:del w:id="6" w:author="Office" w:date="2020-10-06T23:43:00Z">
        <w:r w:rsidDel="003A51AB">
          <w:rPr>
            <w:rFonts w:ascii="微软雅黑" w:eastAsia="微软雅黑" w:hAnsi="微软雅黑" w:cs="微软雅黑"/>
            <w:color w:val="000000"/>
            <w:kern w:val="2"/>
            <w:sz w:val="21"/>
            <w:szCs w:val="21"/>
            <w:shd w:val="clear" w:color="auto" w:fill="FFFFFF"/>
          </w:rPr>
          <w:delText xml:space="preserve">spread </w:delText>
        </w:r>
      </w:del>
      <w:ins w:id="7" w:author="Office" w:date="2020-10-06T23:43:00Z">
        <w:r w:rsidR="003A51AB">
          <w:rPr>
            <w:rFonts w:ascii="微软雅黑" w:eastAsia="微软雅黑" w:hAnsi="微软雅黑" w:cs="微软雅黑"/>
            <w:color w:val="000000"/>
            <w:kern w:val="2"/>
            <w:sz w:val="21"/>
            <w:szCs w:val="21"/>
            <w:shd w:val="clear" w:color="auto" w:fill="FFFFFF"/>
          </w:rPr>
          <w:t xml:space="preserve">move </w:t>
        </w:r>
      </w:ins>
      <w:r>
        <w:rPr>
          <w:rFonts w:ascii="微软雅黑" w:eastAsia="微软雅黑" w:hAnsi="微软雅黑" w:cs="微软雅黑"/>
          <w:color w:val="000000"/>
          <w:kern w:val="2"/>
          <w:sz w:val="21"/>
          <w:szCs w:val="21"/>
          <w:shd w:val="clear" w:color="auto" w:fill="FFFFFF"/>
        </w:rPr>
        <w:t>throughout the land</w:t>
      </w:r>
      <w:del w:id="8" w:author="Office" w:date="2020-10-06T23:43:00Z">
        <w:r w:rsidDel="003A51AB">
          <w:rPr>
            <w:rFonts w:ascii="微软雅黑" w:eastAsia="微软雅黑" w:hAnsi="微软雅黑" w:cs="微软雅黑"/>
            <w:color w:val="000000"/>
            <w:kern w:val="2"/>
            <w:sz w:val="21"/>
            <w:szCs w:val="21"/>
            <w:shd w:val="clear" w:color="auto" w:fill="FFFFFF"/>
          </w:rPr>
          <w:delText xml:space="preserve"> by moving</w:delText>
        </w:r>
      </w:del>
      <w:r>
        <w:rPr>
          <w:rFonts w:ascii="微软雅黑" w:eastAsia="微软雅黑" w:hAnsi="微软雅黑" w:cs="微软雅黑"/>
          <w:color w:val="000000"/>
          <w:kern w:val="2"/>
          <w:sz w:val="21"/>
          <w:szCs w:val="21"/>
          <w:shd w:val="clear" w:color="auto" w:fill="FFFFFF"/>
        </w:rPr>
        <w:t xml:space="preserve">, Cellular Automata can record their locations, </w:t>
      </w:r>
      <w:commentRangeStart w:id="9"/>
      <w:r>
        <w:rPr>
          <w:rFonts w:ascii="微软雅黑" w:eastAsia="微软雅黑" w:hAnsi="微软雅黑" w:cs="微软雅黑"/>
          <w:color w:val="000000"/>
          <w:kern w:val="2"/>
          <w:sz w:val="21"/>
          <w:szCs w:val="21"/>
          <w:shd w:val="clear" w:color="auto" w:fill="FFFFFF"/>
        </w:rPr>
        <w:t>which are related to</w:t>
      </w:r>
      <w:commentRangeEnd w:id="9"/>
      <w:r w:rsidR="00466035">
        <w:rPr>
          <w:rStyle w:val="aa"/>
          <w:rFonts w:cstheme="minorBidi"/>
          <w:kern w:val="2"/>
        </w:rPr>
        <w:commentReference w:id="9"/>
      </w:r>
      <w:r>
        <w:rPr>
          <w:rFonts w:ascii="微软雅黑" w:eastAsia="微软雅黑" w:hAnsi="微软雅黑" w:cs="微软雅黑"/>
          <w:color w:val="000000"/>
          <w:kern w:val="2"/>
          <w:sz w:val="21"/>
          <w:szCs w:val="21"/>
          <w:shd w:val="clear" w:color="auto" w:fill="FFFFFF"/>
        </w:rPr>
        <w:t xml:space="preserve"> </w:t>
      </w:r>
      <w:del w:id="10" w:author="Office" w:date="2020-10-06T23:43:00Z">
        <w:r w:rsidDel="003A51AB">
          <w:rPr>
            <w:rFonts w:ascii="微软雅黑" w:eastAsia="微软雅黑" w:hAnsi="微软雅黑" w:cs="微软雅黑"/>
            <w:color w:val="000000"/>
            <w:kern w:val="2"/>
            <w:sz w:val="21"/>
            <w:szCs w:val="21"/>
            <w:shd w:val="clear" w:color="auto" w:fill="FFFFFF"/>
          </w:rPr>
          <w:delText xml:space="preserve">the </w:delText>
        </w:r>
      </w:del>
      <w:r>
        <w:rPr>
          <w:rFonts w:ascii="微软雅黑" w:eastAsia="微软雅黑" w:hAnsi="微软雅黑" w:cs="微软雅黑"/>
          <w:color w:val="000000"/>
          <w:kern w:val="2"/>
          <w:sz w:val="21"/>
          <w:szCs w:val="21"/>
          <w:shd w:val="clear" w:color="auto" w:fill="FFFFFF"/>
        </w:rPr>
        <w:t>soil lead purification.</w:t>
      </w:r>
    </w:p>
    <w:p w14:paraId="5D64D5C7" w14:textId="5ED522D0"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kern w:val="2"/>
          <w:sz w:val="21"/>
          <w:szCs w:val="21"/>
          <w:shd w:val="clear" w:color="auto" w:fill="FFFFFF"/>
        </w:rPr>
      </w:pPr>
      <w:r>
        <w:rPr>
          <w:rFonts w:ascii="微软雅黑" w:eastAsia="微软雅黑" w:hAnsi="微软雅黑" w:cs="微软雅黑"/>
          <w:b/>
          <w:bCs/>
          <w:color w:val="000000"/>
          <w:kern w:val="2"/>
          <w:sz w:val="21"/>
          <w:szCs w:val="21"/>
          <w:shd w:val="clear" w:color="auto" w:fill="FFFFFF"/>
        </w:rPr>
        <w:t>2.</w:t>
      </w:r>
      <w:r>
        <w:rPr>
          <w:rFonts w:ascii="微软雅黑" w:eastAsia="微软雅黑" w:hAnsi="微软雅黑" w:cs="微软雅黑"/>
          <w:color w:val="000000"/>
          <w:kern w:val="2"/>
          <w:sz w:val="21"/>
          <w:szCs w:val="21"/>
          <w:shd w:val="clear" w:color="auto" w:fill="FFFFFF"/>
        </w:rPr>
        <w:t xml:space="preserve"> </w:t>
      </w:r>
      <w:r>
        <w:rPr>
          <w:rFonts w:ascii="微软雅黑" w:eastAsia="微软雅黑" w:hAnsi="微软雅黑" w:cs="微软雅黑"/>
          <w:b/>
          <w:bCs/>
          <w:color w:val="000000"/>
          <w:kern w:val="2"/>
          <w:sz w:val="21"/>
          <w:szCs w:val="21"/>
          <w:shd w:val="clear" w:color="auto" w:fill="FFFFFF"/>
        </w:rPr>
        <w:t xml:space="preserve">What </w:t>
      </w:r>
      <w:del w:id="11" w:author="Office" w:date="2020-10-06T23:48:00Z">
        <w:r w:rsidDel="00A93E0F">
          <w:rPr>
            <w:rFonts w:ascii="微软雅黑" w:eastAsia="微软雅黑" w:hAnsi="微软雅黑" w:cs="微软雅黑" w:hint="eastAsia"/>
            <w:b/>
            <w:bCs/>
            <w:color w:val="000000"/>
            <w:kern w:val="2"/>
            <w:sz w:val="21"/>
            <w:szCs w:val="21"/>
            <w:shd w:val="clear" w:color="auto" w:fill="FFFFFF"/>
          </w:rPr>
          <w:delText>can</w:delText>
        </w:r>
        <w:r w:rsidDel="00A93E0F">
          <w:rPr>
            <w:rFonts w:ascii="微软雅黑" w:eastAsia="微软雅黑" w:hAnsi="微软雅黑" w:cs="微软雅黑"/>
            <w:b/>
            <w:bCs/>
            <w:color w:val="000000"/>
            <w:kern w:val="2"/>
            <w:sz w:val="21"/>
            <w:szCs w:val="21"/>
            <w:shd w:val="clear" w:color="auto" w:fill="FFFFFF"/>
          </w:rPr>
          <w:delText xml:space="preserve"> </w:delText>
        </w:r>
      </w:del>
      <w:r>
        <w:rPr>
          <w:rFonts w:ascii="微软雅黑" w:eastAsia="微软雅黑" w:hAnsi="微软雅黑" w:cs="微软雅黑"/>
          <w:b/>
          <w:bCs/>
          <w:color w:val="000000"/>
          <w:kern w:val="2"/>
          <w:sz w:val="21"/>
          <w:szCs w:val="21"/>
          <w:shd w:val="clear" w:color="auto" w:fill="FFFFFF"/>
        </w:rPr>
        <w:t>make</w:t>
      </w:r>
      <w:ins w:id="12" w:author="Office" w:date="2020-10-06T23:48:00Z">
        <w:r w:rsidR="00A93E0F">
          <w:rPr>
            <w:rFonts w:ascii="微软雅黑" w:eastAsia="微软雅黑" w:hAnsi="微软雅黑" w:cs="微软雅黑"/>
            <w:b/>
            <w:bCs/>
            <w:color w:val="000000"/>
            <w:kern w:val="2"/>
            <w:sz w:val="21"/>
            <w:szCs w:val="21"/>
            <w:shd w:val="clear" w:color="auto" w:fill="FFFFFF"/>
          </w:rPr>
          <w:t>s</w:t>
        </w:r>
      </w:ins>
      <w:r>
        <w:rPr>
          <w:rFonts w:ascii="微软雅黑" w:eastAsia="微软雅黑" w:hAnsi="微软雅黑" w:cs="微软雅黑" w:hint="eastAsia"/>
          <w:b/>
          <w:bCs/>
          <w:color w:val="000000"/>
          <w:kern w:val="2"/>
          <w:sz w:val="21"/>
          <w:szCs w:val="21"/>
          <w:shd w:val="clear" w:color="auto" w:fill="FFFFFF"/>
        </w:rPr>
        <w:t xml:space="preserve"> </w:t>
      </w:r>
      <w:r>
        <w:rPr>
          <w:rFonts w:ascii="微软雅黑" w:eastAsia="微软雅黑" w:hAnsi="微软雅黑" w:cs="微软雅黑"/>
          <w:b/>
          <w:bCs/>
          <w:color w:val="000000"/>
          <w:kern w:val="2"/>
          <w:sz w:val="21"/>
          <w:szCs w:val="21"/>
          <w:shd w:val="clear" w:color="auto" w:fill="FFFFFF"/>
        </w:rPr>
        <w:t>earthworm</w:t>
      </w:r>
      <w:r>
        <w:rPr>
          <w:rFonts w:ascii="微软雅黑" w:eastAsia="微软雅黑" w:hAnsi="微软雅黑" w:cs="微软雅黑" w:hint="eastAsia"/>
          <w:b/>
          <w:bCs/>
          <w:color w:val="000000"/>
          <w:kern w:val="2"/>
          <w:sz w:val="21"/>
          <w:szCs w:val="21"/>
          <w:shd w:val="clear" w:color="auto" w:fill="FFFFFF"/>
        </w:rPr>
        <w:t>s</w:t>
      </w:r>
      <w:r>
        <w:rPr>
          <w:rFonts w:ascii="微软雅黑" w:eastAsia="微软雅黑" w:hAnsi="微软雅黑" w:cs="微软雅黑"/>
          <w:b/>
          <w:bCs/>
          <w:color w:val="000000"/>
          <w:kern w:val="2"/>
          <w:sz w:val="21"/>
          <w:szCs w:val="21"/>
          <w:shd w:val="clear" w:color="auto" w:fill="FFFFFF"/>
        </w:rPr>
        <w:t xml:space="preserve"> move?</w:t>
      </w:r>
    </w:p>
    <w:p w14:paraId="006A1B4C" w14:textId="4094C6DA" w:rsidR="00317325" w:rsidRDefault="00F01B6F">
      <w:pPr>
        <w:pStyle w:val="a5"/>
        <w:widowControl/>
        <w:shd w:val="clear" w:color="auto" w:fill="FFFFFF"/>
        <w:spacing w:beforeAutospacing="0" w:afterAutospacing="0" w:line="360" w:lineRule="auto"/>
        <w:ind w:left="420"/>
        <w:jc w:val="both"/>
        <w:rPr>
          <w:rFonts w:ascii="微软雅黑" w:eastAsia="微软雅黑" w:hAnsi="微软雅黑" w:cs="微软雅黑"/>
          <w:color w:val="000000"/>
          <w:kern w:val="2"/>
          <w:sz w:val="21"/>
          <w:szCs w:val="21"/>
          <w:shd w:val="clear" w:color="auto" w:fill="FFFFFF"/>
        </w:rPr>
      </w:pPr>
      <w:r>
        <w:rPr>
          <w:rFonts w:ascii="微软雅黑" w:eastAsia="微软雅黑" w:hAnsi="微软雅黑" w:cs="微软雅黑" w:hint="eastAsia"/>
          <w:color w:val="000000"/>
          <w:kern w:val="2"/>
          <w:sz w:val="21"/>
          <w:szCs w:val="21"/>
          <w:shd w:val="clear" w:color="auto" w:fill="FFFFFF"/>
        </w:rPr>
        <w:t xml:space="preserve">The movement of earthworms is easily affected by the environment. We </w:t>
      </w:r>
      <w:del w:id="13" w:author="Office" w:date="2020-10-07T09:00:00Z">
        <w:r w:rsidDel="00466035">
          <w:rPr>
            <w:rFonts w:ascii="微软雅黑" w:eastAsia="微软雅黑" w:hAnsi="微软雅黑" w:cs="微软雅黑" w:hint="eastAsia"/>
            <w:color w:val="000000"/>
            <w:kern w:val="2"/>
            <w:sz w:val="21"/>
            <w:szCs w:val="21"/>
            <w:shd w:val="clear" w:color="auto" w:fill="FFFFFF"/>
          </w:rPr>
          <w:delText>g</w:delText>
        </w:r>
        <w:r w:rsidDel="00466035">
          <w:rPr>
            <w:rFonts w:ascii="微软雅黑" w:eastAsia="微软雅黑" w:hAnsi="微软雅黑" w:cs="微软雅黑"/>
            <w:color w:val="000000"/>
            <w:kern w:val="2"/>
            <w:sz w:val="21"/>
            <w:szCs w:val="21"/>
            <w:shd w:val="clear" w:color="auto" w:fill="FFFFFF"/>
          </w:rPr>
          <w:delText>a</w:delText>
        </w:r>
        <w:r w:rsidDel="00466035">
          <w:rPr>
            <w:rFonts w:ascii="微软雅黑" w:eastAsia="微软雅黑" w:hAnsi="微软雅黑" w:cs="微软雅黑" w:hint="eastAsia"/>
            <w:color w:val="000000"/>
            <w:kern w:val="2"/>
            <w:sz w:val="21"/>
            <w:szCs w:val="21"/>
            <w:shd w:val="clear" w:color="auto" w:fill="FFFFFF"/>
          </w:rPr>
          <w:delText>ve</w:delText>
        </w:r>
      </w:del>
      <w:ins w:id="14" w:author="Office" w:date="2020-10-07T09:00:00Z">
        <w:r w:rsidR="00466035">
          <w:rPr>
            <w:rFonts w:ascii="微软雅黑" w:eastAsia="微软雅黑" w:hAnsi="微软雅黑" w:cs="微软雅黑" w:hint="eastAsia"/>
            <w:color w:val="000000"/>
            <w:kern w:val="2"/>
            <w:sz w:val="21"/>
            <w:szCs w:val="21"/>
            <w:shd w:val="clear" w:color="auto" w:fill="FFFFFF"/>
          </w:rPr>
          <w:t>assess</w:t>
        </w:r>
      </w:ins>
      <w:r>
        <w:rPr>
          <w:rFonts w:ascii="微软雅黑" w:eastAsia="微软雅黑" w:hAnsi="微软雅黑" w:cs="微软雅黑" w:hint="eastAsia"/>
          <w:color w:val="000000"/>
          <w:kern w:val="2"/>
          <w:sz w:val="21"/>
          <w:szCs w:val="21"/>
          <w:shd w:val="clear" w:color="auto" w:fill="FFFFFF"/>
        </w:rPr>
        <w:t xml:space="preserve"> </w:t>
      </w:r>
      <w:del w:id="15" w:author="Office" w:date="2020-10-07T09:00:00Z">
        <w:r w:rsidDel="00466035">
          <w:rPr>
            <w:rFonts w:ascii="微软雅黑" w:eastAsia="微软雅黑" w:hAnsi="微软雅黑" w:cs="微软雅黑" w:hint="eastAsia"/>
            <w:color w:val="000000"/>
            <w:kern w:val="2"/>
            <w:sz w:val="21"/>
            <w:szCs w:val="21"/>
            <w:shd w:val="clear" w:color="auto" w:fill="FFFFFF"/>
          </w:rPr>
          <w:delText>different</w:delText>
        </w:r>
      </w:del>
      <w:ins w:id="16" w:author="Office" w:date="2020-10-07T09:00:00Z">
        <w:r w:rsidR="00466035">
          <w:rPr>
            <w:rFonts w:ascii="微软雅黑" w:eastAsia="微软雅黑" w:hAnsi="微软雅黑" w:cs="微软雅黑" w:hint="eastAsia"/>
            <w:color w:val="000000"/>
            <w:kern w:val="2"/>
            <w:sz w:val="21"/>
            <w:szCs w:val="21"/>
            <w:shd w:val="clear" w:color="auto" w:fill="FFFFFF"/>
          </w:rPr>
          <w:t>the</w:t>
        </w:r>
      </w:ins>
      <w:r>
        <w:rPr>
          <w:rFonts w:ascii="微软雅黑" w:eastAsia="微软雅黑" w:hAnsi="微软雅黑" w:cs="微软雅黑" w:hint="eastAsia"/>
          <w:color w:val="000000"/>
          <w:kern w:val="2"/>
          <w:sz w:val="21"/>
          <w:szCs w:val="21"/>
          <w:shd w:val="clear" w:color="auto" w:fill="FFFFFF"/>
        </w:rPr>
        <w:t xml:space="preserve"> attraction</w:t>
      </w:r>
      <w:del w:id="17" w:author="Office" w:date="2020-10-07T09:00:00Z">
        <w:r w:rsidDel="00466035">
          <w:rPr>
            <w:rFonts w:ascii="微软雅黑" w:eastAsia="微软雅黑" w:hAnsi="微软雅黑" w:cs="微软雅黑" w:hint="eastAsia"/>
            <w:color w:val="000000"/>
            <w:kern w:val="2"/>
            <w:sz w:val="21"/>
            <w:szCs w:val="21"/>
            <w:shd w:val="clear" w:color="auto" w:fill="FFFFFF"/>
          </w:rPr>
          <w:delText>s</w:delText>
        </w:r>
      </w:del>
      <w:r>
        <w:rPr>
          <w:rFonts w:ascii="微软雅黑" w:eastAsia="微软雅黑" w:hAnsi="微软雅黑" w:cs="微软雅黑" w:hint="eastAsia"/>
          <w:color w:val="000000"/>
          <w:kern w:val="2"/>
          <w:sz w:val="21"/>
          <w:szCs w:val="21"/>
          <w:shd w:val="clear" w:color="auto" w:fill="FFFFFF"/>
        </w:rPr>
        <w:t xml:space="preserve"> </w:t>
      </w:r>
      <w:del w:id="18" w:author="Office" w:date="2020-10-07T09:00:00Z">
        <w:r w:rsidDel="00466035">
          <w:rPr>
            <w:rFonts w:ascii="微软雅黑" w:eastAsia="微软雅黑" w:hAnsi="微软雅黑" w:cs="微软雅黑" w:hint="eastAsia"/>
            <w:color w:val="000000"/>
            <w:kern w:val="2"/>
            <w:sz w:val="21"/>
            <w:szCs w:val="21"/>
            <w:shd w:val="clear" w:color="auto" w:fill="FFFFFF"/>
          </w:rPr>
          <w:delText>to</w:delText>
        </w:r>
      </w:del>
      <w:ins w:id="19" w:author="Office" w:date="2020-10-07T09:00:00Z">
        <w:r w:rsidR="00466035">
          <w:rPr>
            <w:rFonts w:ascii="微软雅黑" w:eastAsia="微软雅黑" w:hAnsi="微软雅黑" w:cs="微软雅黑" w:hint="eastAsia"/>
            <w:color w:val="000000"/>
            <w:kern w:val="2"/>
            <w:sz w:val="21"/>
            <w:szCs w:val="21"/>
            <w:shd w:val="clear" w:color="auto" w:fill="FFFFFF"/>
          </w:rPr>
          <w:t>of</w:t>
        </w:r>
      </w:ins>
      <w:r>
        <w:rPr>
          <w:rFonts w:ascii="微软雅黑" w:eastAsia="微软雅黑" w:hAnsi="微软雅黑" w:cs="微软雅黑" w:hint="eastAsia"/>
          <w:color w:val="000000"/>
          <w:kern w:val="2"/>
          <w:sz w:val="21"/>
          <w:szCs w:val="21"/>
          <w:shd w:val="clear" w:color="auto" w:fill="FFFFFF"/>
        </w:rPr>
        <w:t xml:space="preserve"> different locations according to the factors such as humidity, organic matter content, geographical features and the real-time number of earthworms. Among them, the real-time number of earthworms </w:t>
      </w:r>
      <w:commentRangeStart w:id="20"/>
      <w:r>
        <w:rPr>
          <w:rFonts w:ascii="微软雅黑" w:eastAsia="微软雅黑" w:hAnsi="微软雅黑" w:cs="微软雅黑" w:hint="eastAsia"/>
          <w:color w:val="000000"/>
          <w:kern w:val="2"/>
          <w:sz w:val="21"/>
          <w:szCs w:val="21"/>
          <w:shd w:val="clear" w:color="auto" w:fill="FFFFFF"/>
        </w:rPr>
        <w:t>is counter-acting to the attraction</w:t>
      </w:r>
      <w:commentRangeEnd w:id="20"/>
      <w:r w:rsidR="00466035">
        <w:rPr>
          <w:rStyle w:val="aa"/>
          <w:rFonts w:cstheme="minorBidi"/>
          <w:kern w:val="2"/>
        </w:rPr>
        <w:commentReference w:id="20"/>
      </w:r>
      <w:r>
        <w:rPr>
          <w:rFonts w:ascii="微软雅黑" w:eastAsia="微软雅黑" w:hAnsi="微软雅黑" w:cs="微软雅黑" w:hint="eastAsia"/>
          <w:color w:val="000000"/>
          <w:kern w:val="2"/>
          <w:sz w:val="21"/>
          <w:szCs w:val="21"/>
          <w:shd w:val="clear" w:color="auto" w:fill="FFFFFF"/>
        </w:rPr>
        <w:t xml:space="preserve">. In this way, attraction will be the key to the </w:t>
      </w:r>
      <w:r>
        <w:rPr>
          <w:rFonts w:ascii="微软雅黑" w:eastAsia="微软雅黑" w:hAnsi="微软雅黑" w:cs="微软雅黑"/>
          <w:color w:val="000000"/>
          <w:kern w:val="2"/>
          <w:sz w:val="21"/>
          <w:szCs w:val="21"/>
          <w:shd w:val="clear" w:color="auto" w:fill="FFFFFF"/>
        </w:rPr>
        <w:t>earth</w:t>
      </w:r>
      <w:r>
        <w:rPr>
          <w:rFonts w:ascii="微软雅黑" w:eastAsia="微软雅黑" w:hAnsi="微软雅黑" w:cs="微软雅黑" w:hint="eastAsia"/>
          <w:color w:val="000000"/>
          <w:kern w:val="2"/>
          <w:sz w:val="21"/>
          <w:szCs w:val="21"/>
          <w:shd w:val="clear" w:color="auto" w:fill="FFFFFF"/>
        </w:rPr>
        <w:t xml:space="preserve">worm's movement, and </w:t>
      </w:r>
      <w:r>
        <w:rPr>
          <w:rFonts w:ascii="微软雅黑" w:eastAsia="微软雅黑" w:hAnsi="微软雅黑" w:cs="微软雅黑"/>
          <w:color w:val="000000"/>
          <w:kern w:val="2"/>
          <w:sz w:val="21"/>
          <w:szCs w:val="21"/>
          <w:shd w:val="clear" w:color="auto" w:fill="FFFFFF"/>
        </w:rPr>
        <w:t>earth</w:t>
      </w:r>
      <w:r>
        <w:rPr>
          <w:rFonts w:ascii="微软雅黑" w:eastAsia="微软雅黑" w:hAnsi="微软雅黑" w:cs="微软雅黑" w:hint="eastAsia"/>
          <w:color w:val="000000"/>
          <w:kern w:val="2"/>
          <w:sz w:val="21"/>
          <w:szCs w:val="21"/>
          <w:shd w:val="clear" w:color="auto" w:fill="FFFFFF"/>
        </w:rPr>
        <w:t>worm's trajectory c</w:t>
      </w:r>
      <w:r>
        <w:rPr>
          <w:rFonts w:ascii="微软雅黑" w:eastAsia="微软雅黑" w:hAnsi="微软雅黑" w:cs="微软雅黑"/>
          <w:color w:val="000000"/>
          <w:kern w:val="2"/>
          <w:sz w:val="21"/>
          <w:szCs w:val="21"/>
          <w:shd w:val="clear" w:color="auto" w:fill="FFFFFF"/>
        </w:rPr>
        <w:t>ould</w:t>
      </w:r>
      <w:r>
        <w:rPr>
          <w:rFonts w:ascii="微软雅黑" w:eastAsia="微软雅黑" w:hAnsi="微软雅黑" w:cs="微软雅黑" w:hint="eastAsia"/>
          <w:color w:val="000000"/>
          <w:kern w:val="2"/>
          <w:sz w:val="21"/>
          <w:szCs w:val="21"/>
          <w:shd w:val="clear" w:color="auto" w:fill="FFFFFF"/>
        </w:rPr>
        <w:t xml:space="preserve"> be predicted.</w:t>
      </w:r>
    </w:p>
    <w:p w14:paraId="01A5EA96" w14:textId="7D525F95"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kern w:val="2"/>
          <w:sz w:val="21"/>
          <w:szCs w:val="21"/>
          <w:shd w:val="clear" w:color="auto" w:fill="FFFFFF"/>
        </w:rPr>
      </w:pPr>
      <w:r>
        <w:rPr>
          <w:rFonts w:ascii="微软雅黑" w:eastAsia="微软雅黑" w:hAnsi="微软雅黑" w:cs="微软雅黑" w:hint="eastAsia"/>
          <w:b/>
          <w:bCs/>
          <w:color w:val="000000"/>
          <w:kern w:val="2"/>
          <w:sz w:val="21"/>
          <w:szCs w:val="21"/>
          <w:shd w:val="clear" w:color="auto" w:fill="FFFFFF"/>
        </w:rPr>
        <w:t>3.</w:t>
      </w:r>
      <w:r>
        <w:rPr>
          <w:rFonts w:ascii="微软雅黑" w:eastAsia="微软雅黑" w:hAnsi="微软雅黑" w:cs="微软雅黑"/>
          <w:b/>
          <w:bCs/>
          <w:color w:val="000000"/>
          <w:kern w:val="2"/>
          <w:sz w:val="21"/>
          <w:szCs w:val="21"/>
          <w:shd w:val="clear" w:color="auto" w:fill="FFFFFF"/>
        </w:rPr>
        <w:t xml:space="preserve"> </w:t>
      </w:r>
      <w:del w:id="21" w:author="Office" w:date="2020-10-06T23:49:00Z">
        <w:r w:rsidDel="00A93E0F">
          <w:rPr>
            <w:rFonts w:ascii="微软雅黑" w:eastAsia="微软雅黑" w:hAnsi="微软雅黑" w:cs="微软雅黑"/>
            <w:b/>
            <w:bCs/>
            <w:color w:val="000000"/>
            <w:kern w:val="2"/>
            <w:sz w:val="21"/>
            <w:szCs w:val="21"/>
            <w:shd w:val="clear" w:color="auto" w:fill="FFFFFF"/>
          </w:rPr>
          <w:delText>How to combine</w:delText>
        </w:r>
      </w:del>
      <w:ins w:id="22" w:author="Office" w:date="2020-10-06T23:49:00Z">
        <w:r w:rsidR="00A93E0F">
          <w:rPr>
            <w:rFonts w:ascii="微软雅黑" w:eastAsia="微软雅黑" w:hAnsi="微软雅黑" w:cs="微软雅黑"/>
            <w:b/>
            <w:bCs/>
            <w:color w:val="000000"/>
            <w:kern w:val="2"/>
            <w:sz w:val="21"/>
            <w:szCs w:val="21"/>
            <w:shd w:val="clear" w:color="auto" w:fill="FFFFFF"/>
          </w:rPr>
          <w:t>What is the connection between</w:t>
        </w:r>
      </w:ins>
      <w:r>
        <w:rPr>
          <w:rFonts w:ascii="微软雅黑" w:eastAsia="微软雅黑" w:hAnsi="微软雅黑" w:cs="微软雅黑"/>
          <w:b/>
          <w:bCs/>
          <w:color w:val="000000"/>
          <w:kern w:val="2"/>
          <w:sz w:val="21"/>
          <w:szCs w:val="21"/>
          <w:shd w:val="clear" w:color="auto" w:fill="FFFFFF"/>
        </w:rPr>
        <w:t xml:space="preserve"> earthworm movement </w:t>
      </w:r>
      <w:del w:id="23" w:author="Office" w:date="2020-10-06T23:49:00Z">
        <w:r w:rsidDel="00A93E0F">
          <w:rPr>
            <w:rFonts w:ascii="微软雅黑" w:eastAsia="微软雅黑" w:hAnsi="微软雅黑" w:cs="微软雅黑"/>
            <w:b/>
            <w:bCs/>
            <w:color w:val="000000"/>
            <w:kern w:val="2"/>
            <w:sz w:val="21"/>
            <w:szCs w:val="21"/>
            <w:shd w:val="clear" w:color="auto" w:fill="FFFFFF"/>
          </w:rPr>
          <w:delText xml:space="preserve">with </w:delText>
        </w:r>
      </w:del>
      <w:ins w:id="24" w:author="Office" w:date="2020-10-06T23:49:00Z">
        <w:r w:rsidR="00A93E0F">
          <w:rPr>
            <w:rFonts w:ascii="微软雅黑" w:eastAsia="微软雅黑" w:hAnsi="微软雅黑" w:cs="微软雅黑"/>
            <w:b/>
            <w:bCs/>
            <w:color w:val="000000"/>
            <w:kern w:val="2"/>
            <w:sz w:val="21"/>
            <w:szCs w:val="21"/>
            <w:shd w:val="clear" w:color="auto" w:fill="FFFFFF"/>
          </w:rPr>
          <w:t xml:space="preserve">and </w:t>
        </w:r>
      </w:ins>
      <w:r>
        <w:rPr>
          <w:rFonts w:ascii="微软雅黑" w:eastAsia="微软雅黑" w:hAnsi="微软雅黑" w:cs="微软雅黑"/>
          <w:b/>
          <w:bCs/>
          <w:color w:val="000000"/>
          <w:kern w:val="2"/>
          <w:sz w:val="21"/>
          <w:szCs w:val="21"/>
          <w:shd w:val="clear" w:color="auto" w:fill="FFFFFF"/>
        </w:rPr>
        <w:t>soil lead purification?</w:t>
      </w:r>
    </w:p>
    <w:p w14:paraId="552523E8" w14:textId="1D3DBABF" w:rsidR="00317325" w:rsidRDefault="00D667FE">
      <w:pPr>
        <w:pStyle w:val="a5"/>
        <w:widowControl/>
        <w:shd w:val="clear" w:color="auto" w:fill="FFFFFF"/>
        <w:spacing w:beforeAutospacing="0" w:afterAutospacing="0" w:line="360" w:lineRule="auto"/>
        <w:ind w:leftChars="200" w:left="420"/>
        <w:jc w:val="both"/>
        <w:rPr>
          <w:rFonts w:ascii="微软雅黑" w:eastAsia="微软雅黑" w:hAnsi="微软雅黑" w:cs="微软雅黑"/>
          <w:b/>
          <w:bCs/>
          <w:color w:val="000000"/>
          <w:kern w:val="2"/>
          <w:sz w:val="21"/>
          <w:szCs w:val="21"/>
          <w:shd w:val="clear" w:color="auto" w:fill="FFFFFF"/>
        </w:rPr>
      </w:pPr>
      <w:ins w:id="25" w:author="Office" w:date="2020-10-06T23:52:00Z">
        <w:r>
          <w:rPr>
            <w:rFonts w:ascii="微软雅黑" w:eastAsia="微软雅黑" w:hAnsi="微软雅黑" w:cs="微软雅黑"/>
            <w:color w:val="000000"/>
            <w:kern w:val="2"/>
            <w:sz w:val="21"/>
            <w:szCs w:val="21"/>
            <w:shd w:val="clear" w:color="auto" w:fill="FFFFFF"/>
          </w:rPr>
          <w:lastRenderedPageBreak/>
          <w:t>The engineered bacteria (</w:t>
        </w:r>
        <w:r w:rsidRPr="00D667FE">
          <w:rPr>
            <w:rFonts w:ascii="微软雅黑" w:eastAsia="微软雅黑" w:hAnsi="微软雅黑" w:cs="微软雅黑"/>
            <w:i/>
            <w:color w:val="000000"/>
            <w:kern w:val="2"/>
            <w:sz w:val="21"/>
            <w:szCs w:val="21"/>
            <w:shd w:val="clear" w:color="auto" w:fill="FFFFFF"/>
            <w:rPrChange w:id="26" w:author="Office" w:date="2020-10-06T23:53:00Z">
              <w:rPr>
                <w:rFonts w:ascii="微软雅黑" w:eastAsia="微软雅黑" w:hAnsi="微软雅黑" w:cs="微软雅黑"/>
                <w:color w:val="000000"/>
                <w:kern w:val="2"/>
                <w:sz w:val="21"/>
                <w:szCs w:val="21"/>
                <w:shd w:val="clear" w:color="auto" w:fill="FFFFFF"/>
              </w:rPr>
            </w:rPrChange>
          </w:rPr>
          <w:t>Bacillus Subtilis</w:t>
        </w:r>
        <w:r>
          <w:rPr>
            <w:rFonts w:ascii="微软雅黑" w:eastAsia="微软雅黑" w:hAnsi="微软雅黑" w:cs="微软雅黑"/>
            <w:color w:val="000000"/>
            <w:kern w:val="2"/>
            <w:sz w:val="21"/>
            <w:szCs w:val="21"/>
            <w:shd w:val="clear" w:color="auto" w:fill="FFFFFF"/>
          </w:rPr>
          <w:t xml:space="preserve">) </w:t>
        </w:r>
      </w:ins>
      <w:ins w:id="27" w:author="Office" w:date="2020-10-07T09:02:00Z">
        <w:r w:rsidR="00466035">
          <w:rPr>
            <w:rFonts w:ascii="微软雅黑" w:eastAsia="微软雅黑" w:hAnsi="微软雅黑" w:cs="微软雅黑" w:hint="eastAsia"/>
            <w:color w:val="000000"/>
            <w:kern w:val="2"/>
            <w:sz w:val="21"/>
            <w:szCs w:val="21"/>
            <w:shd w:val="clear" w:color="auto" w:fill="FFFFFF"/>
          </w:rPr>
          <w:t xml:space="preserve">that </w:t>
        </w:r>
      </w:ins>
      <w:ins w:id="28" w:author="Office" w:date="2020-10-06T23:52:00Z">
        <w:r>
          <w:rPr>
            <w:rFonts w:ascii="微软雅黑" w:eastAsia="微软雅黑" w:hAnsi="微软雅黑" w:cs="微软雅黑"/>
            <w:color w:val="000000"/>
            <w:kern w:val="2"/>
            <w:sz w:val="21"/>
            <w:szCs w:val="21"/>
            <w:shd w:val="clear" w:color="auto" w:fill="FFFFFF"/>
          </w:rPr>
          <w:t xml:space="preserve">earthworms carry </w:t>
        </w:r>
      </w:ins>
      <w:del w:id="29" w:author="Office" w:date="2020-10-06T23:52:00Z">
        <w:r w:rsidR="00F01B6F" w:rsidDel="00D667FE">
          <w:rPr>
            <w:rFonts w:ascii="微软雅黑" w:eastAsia="微软雅黑" w:hAnsi="微软雅黑" w:cs="微软雅黑"/>
            <w:color w:val="000000"/>
            <w:kern w:val="2"/>
            <w:sz w:val="21"/>
            <w:szCs w:val="21"/>
            <w:shd w:val="clear" w:color="auto" w:fill="FFFFFF"/>
          </w:rPr>
          <w:delText>Every earthworm has some ability</w:delText>
        </w:r>
      </w:del>
      <w:ins w:id="30" w:author="Office" w:date="2020-10-06T23:52:00Z">
        <w:r>
          <w:rPr>
            <w:rFonts w:ascii="微软雅黑" w:eastAsia="微软雅黑" w:hAnsi="微软雅黑" w:cs="微软雅黑"/>
            <w:color w:val="000000"/>
            <w:kern w:val="2"/>
            <w:sz w:val="21"/>
            <w:szCs w:val="21"/>
            <w:shd w:val="clear" w:color="auto" w:fill="FFFFFF"/>
          </w:rPr>
          <w:t>enable them</w:t>
        </w:r>
      </w:ins>
      <w:r w:rsidR="00F01B6F">
        <w:rPr>
          <w:rFonts w:ascii="微软雅黑" w:eastAsia="微软雅黑" w:hAnsi="微软雅黑" w:cs="微软雅黑"/>
          <w:color w:val="000000"/>
          <w:kern w:val="2"/>
          <w:sz w:val="21"/>
          <w:szCs w:val="21"/>
          <w:shd w:val="clear" w:color="auto" w:fill="FFFFFF"/>
        </w:rPr>
        <w:t xml:space="preserve"> to deal with lead</w:t>
      </w:r>
      <w:ins w:id="31" w:author="Office" w:date="2020-10-06T23:54:00Z">
        <w:r>
          <w:rPr>
            <w:rFonts w:ascii="微软雅黑" w:eastAsia="微软雅黑" w:hAnsi="微软雅黑" w:cs="微软雅黑" w:hint="eastAsia"/>
            <w:color w:val="000000"/>
            <w:kern w:val="2"/>
            <w:sz w:val="21"/>
            <w:szCs w:val="21"/>
            <w:shd w:val="clear" w:color="auto" w:fill="FFFFFF"/>
          </w:rPr>
          <w:t xml:space="preserve"> in</w:t>
        </w:r>
        <w:r>
          <w:rPr>
            <w:rFonts w:ascii="微软雅黑" w:eastAsia="微软雅黑" w:hAnsi="微软雅黑" w:cs="微软雅黑"/>
            <w:color w:val="000000"/>
            <w:kern w:val="2"/>
            <w:sz w:val="21"/>
            <w:szCs w:val="21"/>
            <w:shd w:val="clear" w:color="auto" w:fill="FFFFFF"/>
          </w:rPr>
          <w:t xml:space="preserve"> the soil</w:t>
        </w:r>
      </w:ins>
      <w:del w:id="32" w:author="Office" w:date="2020-10-06T23:53:00Z">
        <w:r w:rsidR="00F01B6F" w:rsidDel="00D667FE">
          <w:rPr>
            <w:rFonts w:ascii="微软雅黑" w:eastAsia="微软雅黑" w:hAnsi="微软雅黑" w:cs="微软雅黑"/>
            <w:color w:val="000000"/>
            <w:kern w:val="2"/>
            <w:sz w:val="21"/>
            <w:szCs w:val="21"/>
            <w:shd w:val="clear" w:color="auto" w:fill="FFFFFF"/>
          </w:rPr>
          <w:delText>, which comes from the</w:delText>
        </w:r>
      </w:del>
      <w:del w:id="33" w:author="Office" w:date="2020-10-06T23:52:00Z">
        <w:r w:rsidR="00F01B6F" w:rsidDel="00D667FE">
          <w:rPr>
            <w:rFonts w:ascii="微软雅黑" w:eastAsia="微软雅黑" w:hAnsi="微软雅黑" w:cs="微软雅黑"/>
            <w:color w:val="000000"/>
            <w:kern w:val="2"/>
            <w:sz w:val="21"/>
            <w:szCs w:val="21"/>
            <w:shd w:val="clear" w:color="auto" w:fill="FFFFFF"/>
          </w:rPr>
          <w:delText xml:space="preserve"> engineered bacteria (Bacillus Subtilis) </w:delText>
        </w:r>
      </w:del>
      <w:del w:id="34" w:author="Office" w:date="2020-10-06T23:50:00Z">
        <w:r w:rsidR="00F01B6F" w:rsidDel="002410CF">
          <w:rPr>
            <w:rFonts w:ascii="微软雅黑" w:eastAsia="微软雅黑" w:hAnsi="微软雅黑" w:cs="微软雅黑"/>
            <w:color w:val="000000"/>
            <w:kern w:val="2"/>
            <w:sz w:val="21"/>
            <w:szCs w:val="21"/>
            <w:shd w:val="clear" w:color="auto" w:fill="FFFFFF"/>
          </w:rPr>
          <w:delText xml:space="preserve">that </w:delText>
        </w:r>
      </w:del>
      <w:del w:id="35" w:author="Office" w:date="2020-10-06T23:52:00Z">
        <w:r w:rsidR="00F01B6F" w:rsidDel="00D667FE">
          <w:rPr>
            <w:rFonts w:ascii="微软雅黑" w:eastAsia="微软雅黑" w:hAnsi="微软雅黑" w:cs="微软雅黑"/>
            <w:color w:val="000000"/>
            <w:kern w:val="2"/>
            <w:sz w:val="21"/>
            <w:szCs w:val="21"/>
            <w:shd w:val="clear" w:color="auto" w:fill="FFFFFF"/>
          </w:rPr>
          <w:delText>it carries</w:delText>
        </w:r>
      </w:del>
      <w:r w:rsidR="00F01B6F">
        <w:rPr>
          <w:rFonts w:ascii="微软雅黑" w:eastAsia="微软雅黑" w:hAnsi="微软雅黑" w:cs="微软雅黑"/>
          <w:color w:val="000000"/>
          <w:kern w:val="2"/>
          <w:sz w:val="21"/>
          <w:szCs w:val="21"/>
          <w:shd w:val="clear" w:color="auto" w:fill="FFFFFF"/>
        </w:rPr>
        <w:t xml:space="preserve">. Prior to the simulation, </w:t>
      </w:r>
      <w:commentRangeStart w:id="36"/>
      <w:r w:rsidR="00F01B6F">
        <w:rPr>
          <w:rFonts w:ascii="微软雅黑" w:eastAsia="微软雅黑" w:hAnsi="微软雅黑" w:cs="微软雅黑"/>
          <w:color w:val="000000"/>
          <w:kern w:val="2"/>
          <w:sz w:val="21"/>
          <w:szCs w:val="21"/>
          <w:shd w:val="clear" w:color="auto" w:fill="FFFFFF"/>
        </w:rPr>
        <w:t>we will quantify the ability</w:t>
      </w:r>
      <w:commentRangeEnd w:id="36"/>
      <w:r w:rsidR="002410CF">
        <w:rPr>
          <w:rStyle w:val="aa"/>
          <w:rFonts w:cstheme="minorBidi"/>
          <w:kern w:val="2"/>
        </w:rPr>
        <w:commentReference w:id="36"/>
      </w:r>
      <w:r w:rsidR="00F01B6F">
        <w:rPr>
          <w:rFonts w:ascii="微软雅黑" w:eastAsia="微软雅黑" w:hAnsi="微软雅黑" w:cs="微软雅黑" w:hint="eastAsia"/>
          <w:color w:val="000000"/>
          <w:kern w:val="2"/>
          <w:sz w:val="21"/>
          <w:szCs w:val="21"/>
          <w:shd w:val="clear" w:color="auto" w:fill="FFFFFF"/>
        </w:rPr>
        <w:t xml:space="preserve">. </w:t>
      </w:r>
      <w:commentRangeStart w:id="37"/>
      <w:r w:rsidR="00F01B6F">
        <w:rPr>
          <w:rFonts w:ascii="微软雅黑" w:eastAsia="微软雅黑" w:hAnsi="微软雅黑" w:cs="微软雅黑" w:hint="eastAsia"/>
          <w:color w:val="000000"/>
          <w:kern w:val="2"/>
          <w:sz w:val="21"/>
          <w:szCs w:val="21"/>
          <w:shd w:val="clear" w:color="auto" w:fill="FFFFFF"/>
        </w:rPr>
        <w:t>E</w:t>
      </w:r>
      <w:r w:rsidR="00F01B6F">
        <w:rPr>
          <w:rFonts w:ascii="微软雅黑" w:eastAsia="微软雅黑" w:hAnsi="微软雅黑" w:cs="微软雅黑"/>
          <w:color w:val="000000"/>
          <w:kern w:val="2"/>
          <w:sz w:val="21"/>
          <w:szCs w:val="21"/>
          <w:shd w:val="clear" w:color="auto" w:fill="FFFFFF"/>
        </w:rPr>
        <w:t>very time they eat</w:t>
      </w:r>
      <w:r w:rsidR="00F01B6F">
        <w:rPr>
          <w:rFonts w:ascii="微软雅黑" w:eastAsia="微软雅黑" w:hAnsi="微软雅黑" w:cs="微软雅黑" w:hint="eastAsia"/>
          <w:color w:val="000000"/>
          <w:kern w:val="2"/>
          <w:sz w:val="21"/>
          <w:szCs w:val="21"/>
          <w:shd w:val="clear" w:color="auto" w:fill="FFFFFF"/>
        </w:rPr>
        <w:t xml:space="preserve"> they would use t</w:t>
      </w:r>
      <w:r w:rsidR="00F01B6F">
        <w:rPr>
          <w:rFonts w:ascii="微软雅黑" w:eastAsia="微软雅黑" w:hAnsi="微软雅黑" w:cs="微软雅黑"/>
          <w:color w:val="000000"/>
          <w:kern w:val="2"/>
          <w:sz w:val="21"/>
          <w:szCs w:val="21"/>
          <w:shd w:val="clear" w:color="auto" w:fill="FFFFFF"/>
        </w:rPr>
        <w:t>he ability</w:t>
      </w:r>
      <w:r w:rsidR="00F01B6F">
        <w:rPr>
          <w:rFonts w:ascii="微软雅黑" w:eastAsia="微软雅黑" w:hAnsi="微软雅黑" w:cs="微软雅黑" w:hint="eastAsia"/>
          <w:color w:val="000000"/>
          <w:kern w:val="2"/>
          <w:sz w:val="21"/>
          <w:szCs w:val="21"/>
          <w:shd w:val="clear" w:color="auto" w:fill="FFFFFF"/>
        </w:rPr>
        <w:t>, and</w:t>
      </w:r>
      <w:r w:rsidR="00F01B6F">
        <w:rPr>
          <w:rFonts w:ascii="微软雅黑" w:eastAsia="微软雅黑" w:hAnsi="微软雅黑" w:cs="微软雅黑"/>
          <w:color w:val="000000"/>
          <w:kern w:val="2"/>
          <w:sz w:val="21"/>
          <w:szCs w:val="21"/>
          <w:shd w:val="clear" w:color="auto" w:fill="FFFFFF"/>
        </w:rPr>
        <w:t xml:space="preserve"> </w:t>
      </w:r>
      <w:r w:rsidR="00F01B6F">
        <w:rPr>
          <w:rFonts w:ascii="微软雅黑" w:eastAsia="微软雅黑" w:hAnsi="微软雅黑" w:cs="微软雅黑" w:hint="eastAsia"/>
          <w:color w:val="000000"/>
          <w:kern w:val="2"/>
          <w:sz w:val="21"/>
          <w:szCs w:val="21"/>
          <w:shd w:val="clear" w:color="auto" w:fill="FFFFFF"/>
        </w:rPr>
        <w:t>e</w:t>
      </w:r>
      <w:r w:rsidR="00F01B6F">
        <w:rPr>
          <w:rFonts w:ascii="微软雅黑" w:eastAsia="微软雅黑" w:hAnsi="微软雅黑" w:cs="微软雅黑"/>
          <w:color w:val="000000"/>
          <w:kern w:val="2"/>
          <w:sz w:val="21"/>
          <w:szCs w:val="21"/>
          <w:shd w:val="clear" w:color="auto" w:fill="FFFFFF"/>
        </w:rPr>
        <w:t xml:space="preserve">very time they </w:t>
      </w:r>
      <w:r w:rsidR="00F01B6F">
        <w:rPr>
          <w:rFonts w:ascii="微软雅黑" w:eastAsia="微软雅黑" w:hAnsi="微软雅黑" w:cs="微软雅黑" w:hint="eastAsia"/>
          <w:color w:val="000000"/>
          <w:kern w:val="2"/>
          <w:sz w:val="21"/>
          <w:szCs w:val="21"/>
          <w:shd w:val="clear" w:color="auto" w:fill="FFFFFF"/>
        </w:rPr>
        <w:t xml:space="preserve">move they would </w:t>
      </w:r>
      <w:r w:rsidR="00F01B6F">
        <w:rPr>
          <w:rFonts w:ascii="微软雅黑" w:eastAsia="微软雅黑" w:hAnsi="微软雅黑" w:cs="微软雅黑"/>
          <w:color w:val="000000"/>
          <w:kern w:val="2"/>
          <w:sz w:val="21"/>
          <w:szCs w:val="21"/>
          <w:shd w:val="clear" w:color="auto" w:fill="FFFFFF"/>
        </w:rPr>
        <w:t>expan</w:t>
      </w:r>
      <w:r w:rsidR="00F01B6F">
        <w:rPr>
          <w:rFonts w:ascii="微软雅黑" w:eastAsia="微软雅黑" w:hAnsi="微软雅黑" w:cs="微软雅黑" w:hint="eastAsia"/>
          <w:color w:val="000000"/>
          <w:kern w:val="2"/>
          <w:sz w:val="21"/>
          <w:szCs w:val="21"/>
          <w:shd w:val="clear" w:color="auto" w:fill="FFFFFF"/>
        </w:rPr>
        <w:t xml:space="preserve">d the application of the </w:t>
      </w:r>
      <w:r w:rsidR="00F01B6F">
        <w:rPr>
          <w:rFonts w:ascii="微软雅黑" w:eastAsia="微软雅黑" w:hAnsi="微软雅黑" w:cs="微软雅黑"/>
          <w:color w:val="000000"/>
          <w:kern w:val="2"/>
          <w:sz w:val="21"/>
          <w:szCs w:val="21"/>
          <w:shd w:val="clear" w:color="auto" w:fill="FFFFFF"/>
        </w:rPr>
        <w:t>ability</w:t>
      </w:r>
      <w:r w:rsidR="00F01B6F">
        <w:rPr>
          <w:rFonts w:ascii="微软雅黑" w:eastAsia="微软雅黑" w:hAnsi="微软雅黑" w:cs="微软雅黑" w:hint="eastAsia"/>
          <w:color w:val="000000"/>
          <w:kern w:val="2"/>
          <w:sz w:val="21"/>
          <w:szCs w:val="21"/>
          <w:shd w:val="clear" w:color="auto" w:fill="FFFFFF"/>
        </w:rPr>
        <w:t>.</w:t>
      </w:r>
      <w:commentRangeEnd w:id="37"/>
      <w:r>
        <w:rPr>
          <w:rStyle w:val="aa"/>
          <w:rFonts w:cstheme="minorBidi"/>
          <w:kern w:val="2"/>
        </w:rPr>
        <w:commentReference w:id="37"/>
      </w:r>
    </w:p>
    <w:p w14:paraId="0CDF4F17" w14:textId="77777777" w:rsidR="00317325" w:rsidRDefault="00317325">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p>
    <w:p w14:paraId="6DE9DB60" w14:textId="77777777" w:rsidR="00317325" w:rsidRDefault="00F01B6F">
      <w:pPr>
        <w:pStyle w:val="a5"/>
        <w:widowControl/>
        <w:shd w:val="clear" w:color="auto" w:fill="FFFFFF"/>
        <w:spacing w:line="315" w:lineRule="atLeast"/>
        <w:jc w:val="center"/>
        <w:rPr>
          <w:rFonts w:ascii="微软雅黑" w:eastAsia="微软雅黑" w:hAnsi="微软雅黑" w:cs="微软雅黑"/>
          <w:color w:val="FF0000"/>
          <w:sz w:val="30"/>
          <w:szCs w:val="30"/>
          <w:shd w:val="clear" w:color="auto" w:fill="FFFFFF"/>
        </w:rPr>
      </w:pPr>
      <w:r>
        <w:rPr>
          <w:rFonts w:ascii="微软雅黑" w:eastAsia="微软雅黑" w:hAnsi="微软雅黑" w:cs="微软雅黑" w:hint="eastAsia"/>
          <w:color w:val="FF0000"/>
          <w:sz w:val="30"/>
          <w:szCs w:val="30"/>
          <w:shd w:val="clear" w:color="auto" w:fill="FFFFFF"/>
        </w:rPr>
        <w:t>美工动图</w:t>
      </w:r>
    </w:p>
    <w:p w14:paraId="3F91F0A7" w14:textId="77777777" w:rsidR="00317325" w:rsidRDefault="00317325">
      <w:pPr>
        <w:pStyle w:val="a5"/>
        <w:widowControl/>
        <w:shd w:val="clear" w:color="auto" w:fill="FFFFFF"/>
        <w:spacing w:line="315" w:lineRule="atLeast"/>
        <w:jc w:val="center"/>
        <w:rPr>
          <w:rFonts w:ascii="微软雅黑" w:eastAsia="微软雅黑" w:hAnsi="微软雅黑" w:cs="微软雅黑"/>
          <w:color w:val="FF0000"/>
          <w:sz w:val="30"/>
          <w:szCs w:val="30"/>
          <w:shd w:val="clear" w:color="auto" w:fill="FFFFFF"/>
        </w:rPr>
      </w:pPr>
    </w:p>
    <w:p w14:paraId="5CCA1D65" w14:textId="77777777" w:rsidR="00317325" w:rsidRDefault="00317325">
      <w:pPr>
        <w:pStyle w:val="a5"/>
        <w:widowControl/>
        <w:shd w:val="clear" w:color="auto" w:fill="FFFFFF"/>
        <w:spacing w:line="315" w:lineRule="atLeast"/>
        <w:jc w:val="center"/>
        <w:rPr>
          <w:rFonts w:ascii="微软雅黑" w:eastAsia="微软雅黑" w:hAnsi="微软雅黑" w:cs="微软雅黑"/>
          <w:color w:val="FF0000"/>
          <w:sz w:val="30"/>
          <w:szCs w:val="30"/>
          <w:shd w:val="clear" w:color="auto" w:fill="FFFFFF"/>
        </w:rPr>
      </w:pPr>
    </w:p>
    <w:p w14:paraId="50D686A7" w14:textId="77777777" w:rsidR="00317325" w:rsidRDefault="00317325">
      <w:pPr>
        <w:pStyle w:val="a5"/>
        <w:widowControl/>
        <w:shd w:val="clear" w:color="auto" w:fill="FFFFFF"/>
        <w:spacing w:line="315" w:lineRule="atLeast"/>
        <w:jc w:val="center"/>
        <w:rPr>
          <w:rFonts w:ascii="微软雅黑" w:eastAsia="微软雅黑" w:hAnsi="微软雅黑" w:cs="微软雅黑"/>
          <w:color w:val="FF0000"/>
          <w:sz w:val="30"/>
          <w:szCs w:val="30"/>
          <w:shd w:val="clear" w:color="auto" w:fill="FFFFFF"/>
        </w:rPr>
      </w:pPr>
    </w:p>
    <w:p w14:paraId="50F8A223" w14:textId="77777777" w:rsidR="00317325" w:rsidRDefault="00317325">
      <w:pPr>
        <w:pStyle w:val="a5"/>
        <w:widowControl/>
        <w:shd w:val="clear" w:color="auto" w:fill="FFFFFF"/>
        <w:spacing w:line="315" w:lineRule="atLeast"/>
        <w:jc w:val="center"/>
        <w:rPr>
          <w:rFonts w:ascii="微软雅黑" w:eastAsia="微软雅黑" w:hAnsi="微软雅黑" w:cs="微软雅黑"/>
          <w:color w:val="FF0000"/>
          <w:sz w:val="30"/>
          <w:szCs w:val="30"/>
          <w:shd w:val="clear" w:color="auto" w:fill="FFFFFF"/>
        </w:rPr>
      </w:pPr>
    </w:p>
    <w:p w14:paraId="6D710103" w14:textId="77777777" w:rsidR="00317325" w:rsidRDefault="00317325">
      <w:pPr>
        <w:pStyle w:val="a5"/>
        <w:widowControl/>
        <w:shd w:val="clear" w:color="auto" w:fill="FFFFFF"/>
        <w:spacing w:line="315" w:lineRule="atLeast"/>
        <w:jc w:val="center"/>
        <w:rPr>
          <w:rFonts w:ascii="微软雅黑" w:eastAsia="微软雅黑" w:hAnsi="微软雅黑" w:cs="微软雅黑"/>
          <w:color w:val="FF0000"/>
          <w:sz w:val="30"/>
          <w:szCs w:val="30"/>
          <w:shd w:val="clear" w:color="auto" w:fill="FFFFFF"/>
        </w:rPr>
      </w:pPr>
    </w:p>
    <w:p w14:paraId="2340CA4D"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r>
        <w:rPr>
          <w:rFonts w:ascii="微软雅黑" w:eastAsia="微软雅黑" w:hAnsi="微软雅黑" w:cs="微软雅黑" w:hint="eastAsia"/>
          <w:b/>
          <w:bCs/>
          <w:color w:val="000000"/>
          <w:sz w:val="28"/>
          <w:szCs w:val="28"/>
          <w:shd w:val="clear" w:color="auto" w:fill="FFFFFF"/>
        </w:rPr>
        <w:lastRenderedPageBreak/>
        <w:t>1 摘要</w:t>
      </w:r>
    </w:p>
    <w:p w14:paraId="079DA958"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本项目的目标是通过释放携带重新设计的枯草芽孢杆菌的蚯蚓来处理土壤铅污染问题。为了指导实验，提出最佳蚯蚓释放策略，我们构建了一个</w:t>
      </w:r>
      <w:r>
        <w:rPr>
          <w:rFonts w:ascii="微软雅黑" w:eastAsia="微软雅黑" w:hAnsi="微软雅黑" w:cs="微软雅黑" w:hint="eastAsia"/>
          <w:b/>
          <w:color w:val="000000"/>
          <w:sz w:val="21"/>
          <w:szCs w:val="21"/>
          <w:shd w:val="clear" w:color="auto" w:fill="FFFFFF"/>
        </w:rPr>
        <w:t>Cellular Automaton</w:t>
      </w:r>
      <w:r>
        <w:rPr>
          <w:rFonts w:ascii="微软雅黑" w:eastAsia="微软雅黑" w:hAnsi="微软雅黑" w:cs="微软雅黑" w:hint="eastAsia"/>
          <w:color w:val="000000"/>
          <w:sz w:val="21"/>
          <w:szCs w:val="21"/>
          <w:shd w:val="clear" w:color="auto" w:fill="FFFFFF"/>
        </w:rPr>
        <w:t>模型以获取不同策略的效果。基于模型机制，它可以拓展为处理世界不同地区的耕地铅污染问题。本文</w:t>
      </w:r>
      <w:r>
        <w:rPr>
          <w:rFonts w:ascii="微软雅黑" w:eastAsia="微软雅黑" w:hAnsi="微软雅黑" w:cs="微软雅黑" w:hint="eastAsia"/>
          <w:color w:val="000000"/>
          <w:sz w:val="21"/>
          <w:szCs w:val="21"/>
          <w:highlight w:val="yellow"/>
          <w:shd w:val="clear" w:color="auto" w:fill="FFFFFF"/>
        </w:rPr>
        <w:t>对不</w:t>
      </w:r>
      <w:r>
        <w:rPr>
          <w:rFonts w:ascii="微软雅黑" w:eastAsia="微软雅黑" w:hAnsi="微软雅黑" w:cs="微软雅黑" w:hint="eastAsia"/>
          <w:color w:val="000000"/>
          <w:sz w:val="21"/>
          <w:szCs w:val="21"/>
          <w:shd w:val="clear" w:color="auto" w:fill="FFFFFF"/>
        </w:rPr>
        <w:t>同的释放策略进行定性分析，给出了一些一般的结果和相对较好的释放策略。在最佳策略下，一次释放的蚯蚓数量</w:t>
      </w:r>
      <w:r>
        <w:rPr>
          <w:rFonts w:ascii="微软雅黑" w:eastAsia="微软雅黑" w:hAnsi="微软雅黑" w:cs="微软雅黑" w:hint="eastAsia"/>
          <w:color w:val="000000"/>
          <w:sz w:val="21"/>
          <w:szCs w:val="21"/>
          <w:highlight w:val="yellow"/>
          <w:shd w:val="clear" w:color="auto" w:fill="FFFFFF"/>
        </w:rPr>
        <w:t>应为</w:t>
      </w:r>
      <w:r>
        <w:rPr>
          <w:rFonts w:ascii="微软雅黑" w:eastAsia="微软雅黑" w:hAnsi="微软雅黑" w:cs="微软雅黑" w:hint="eastAsia"/>
          <w:color w:val="000000"/>
          <w:sz w:val="21"/>
          <w:szCs w:val="21"/>
          <w:shd w:val="clear" w:color="auto" w:fill="FFFFFF"/>
        </w:rPr>
        <w:t xml:space="preserve">，释放地点之间的间隔应大约为 </w:t>
      </w:r>
      <w:r>
        <w:rPr>
          <w:rFonts w:ascii="微软雅黑" w:eastAsia="微软雅黑" w:hAnsi="微软雅黑" w:cs="微软雅黑" w:hint="eastAsia"/>
          <w:color w:val="000000"/>
          <w:sz w:val="21"/>
          <w:szCs w:val="21"/>
          <w:highlight w:val="yellow"/>
          <w:shd w:val="clear" w:color="auto" w:fill="FFFFFF"/>
        </w:rPr>
        <w:t>米</w:t>
      </w:r>
      <w:r>
        <w:rPr>
          <w:rFonts w:ascii="微软雅黑" w:eastAsia="微软雅黑" w:hAnsi="微软雅黑" w:cs="微软雅黑" w:hint="eastAsia"/>
          <w:color w:val="000000"/>
          <w:sz w:val="21"/>
          <w:szCs w:val="21"/>
          <w:shd w:val="clear" w:color="auto" w:fill="FFFFFF"/>
        </w:rPr>
        <w:t>。这样，我们可以以最快的速度将目标耕地处理干净。</w:t>
      </w:r>
    </w:p>
    <w:p w14:paraId="46763F61" w14:textId="77777777" w:rsidR="00317325" w:rsidRDefault="00317325">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p>
    <w:p w14:paraId="20E6EDC9" w14:textId="160E1C2A" w:rsidR="002E6A7A" w:rsidRPr="002E6A7A"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Change w:id="38" w:author="Office" w:date="2020-10-07T09:09:00Z">
            <w:rPr>
              <w:rFonts w:ascii="微软雅黑" w:eastAsia="微软雅黑" w:hAnsi="微软雅黑" w:cs="微软雅黑"/>
              <w:color w:val="000000"/>
              <w:sz w:val="21"/>
              <w:szCs w:val="21"/>
              <w:shd w:val="clear" w:color="auto" w:fill="FFFFFF"/>
            </w:rPr>
          </w:rPrChange>
        </w:rPr>
      </w:pPr>
      <w:r>
        <w:rPr>
          <w:rFonts w:ascii="微软雅黑" w:eastAsia="微软雅黑" w:hAnsi="微软雅黑" w:cs="微软雅黑" w:hint="eastAsia"/>
          <w:b/>
          <w:bCs/>
          <w:color w:val="000000"/>
          <w:sz w:val="28"/>
          <w:szCs w:val="28"/>
          <w:shd w:val="clear" w:color="auto" w:fill="FFFFFF"/>
        </w:rPr>
        <w:t>1  ABSTRA</w:t>
      </w:r>
      <w:r w:rsidRPr="002E6A7A">
        <w:rPr>
          <w:rFonts w:ascii="微软雅黑" w:eastAsia="微软雅黑" w:hAnsi="微软雅黑" w:cs="微软雅黑" w:hint="eastAsia"/>
          <w:b/>
          <w:bCs/>
          <w:color w:val="000000"/>
          <w:sz w:val="28"/>
          <w:szCs w:val="28"/>
          <w:shd w:val="clear" w:color="auto" w:fill="FFFFFF"/>
        </w:rPr>
        <w:t>C</w:t>
      </w:r>
      <w:r>
        <w:rPr>
          <w:rFonts w:ascii="微软雅黑" w:eastAsia="微软雅黑" w:hAnsi="微软雅黑" w:cs="微软雅黑" w:hint="eastAsia"/>
          <w:b/>
          <w:bCs/>
          <w:color w:val="000000"/>
          <w:sz w:val="28"/>
          <w:szCs w:val="28"/>
          <w:shd w:val="clear" w:color="auto" w:fill="FFFFFF"/>
        </w:rPr>
        <w:t>T</w:t>
      </w:r>
      <w:ins w:id="39" w:author="Office" w:date="2020-10-07T09:09:00Z">
        <w:r w:rsidR="002E6A7A">
          <w:rPr>
            <w:rFonts w:ascii="微软雅黑" w:eastAsia="微软雅黑" w:hAnsi="微软雅黑" w:cs="微软雅黑"/>
            <w:b/>
            <w:bCs/>
            <w:color w:val="000000"/>
            <w:sz w:val="28"/>
            <w:szCs w:val="28"/>
            <w:shd w:val="clear" w:color="auto" w:fill="FFFFFF"/>
          </w:rPr>
          <w:t xml:space="preserve">  </w:t>
        </w:r>
        <w:r w:rsidR="002E6A7A" w:rsidRPr="002E6A7A">
          <w:rPr>
            <w:rFonts w:ascii="微软雅黑" w:eastAsia="微软雅黑" w:hAnsi="微软雅黑" w:cs="微软雅黑"/>
            <w:b/>
            <w:bCs/>
            <w:color w:val="000000"/>
            <w:sz w:val="28"/>
            <w:szCs w:val="28"/>
            <w:highlight w:val="lightGray"/>
            <w:shd w:val="clear" w:color="auto" w:fill="FFFFFF"/>
            <w:rPrChange w:id="40" w:author="Office" w:date="2020-10-07T09:10:00Z">
              <w:rPr>
                <w:rFonts w:ascii="微软雅黑" w:eastAsia="微软雅黑" w:hAnsi="微软雅黑" w:cs="微软雅黑"/>
                <w:b/>
                <w:bCs/>
                <w:color w:val="000000"/>
                <w:sz w:val="28"/>
                <w:szCs w:val="28"/>
                <w:shd w:val="clear" w:color="auto" w:fill="FFFFFF"/>
              </w:rPr>
            </w:rPrChange>
          </w:rPr>
          <w:t>soil lead pollution</w:t>
        </w:r>
        <w:r w:rsidR="002E6A7A" w:rsidRPr="002E6A7A">
          <w:rPr>
            <w:rFonts w:ascii="微软雅黑" w:eastAsia="微软雅黑" w:hAnsi="微软雅黑" w:cs="微软雅黑" w:hint="eastAsia"/>
            <w:b/>
            <w:bCs/>
            <w:color w:val="000000"/>
            <w:sz w:val="28"/>
            <w:szCs w:val="28"/>
            <w:highlight w:val="lightGray"/>
            <w:shd w:val="clear" w:color="auto" w:fill="FFFFFF"/>
            <w:rPrChange w:id="41" w:author="Office" w:date="2020-10-07T09:10:00Z">
              <w:rPr>
                <w:rFonts w:ascii="微软雅黑" w:eastAsia="微软雅黑" w:hAnsi="微软雅黑" w:cs="微软雅黑" w:hint="eastAsia"/>
                <w:b/>
                <w:bCs/>
                <w:color w:val="000000"/>
                <w:sz w:val="28"/>
                <w:szCs w:val="28"/>
                <w:shd w:val="clear" w:color="auto" w:fill="FFFFFF"/>
              </w:rPr>
            </w:rPrChange>
          </w:rPr>
          <w:t>还是</w:t>
        </w:r>
        <w:r w:rsidR="002E6A7A" w:rsidRPr="002E6A7A">
          <w:rPr>
            <w:rFonts w:ascii="微软雅黑" w:eastAsia="微软雅黑" w:hAnsi="微软雅黑" w:cs="微软雅黑"/>
            <w:b/>
            <w:bCs/>
            <w:color w:val="000000"/>
            <w:sz w:val="28"/>
            <w:szCs w:val="28"/>
            <w:highlight w:val="lightGray"/>
            <w:shd w:val="clear" w:color="auto" w:fill="FFFFFF"/>
            <w:rPrChange w:id="42" w:author="Office" w:date="2020-10-07T09:10:00Z">
              <w:rPr>
                <w:rFonts w:ascii="微软雅黑" w:eastAsia="微软雅黑" w:hAnsi="微软雅黑" w:cs="微软雅黑"/>
                <w:b/>
                <w:bCs/>
                <w:color w:val="000000"/>
                <w:sz w:val="28"/>
                <w:szCs w:val="28"/>
                <w:shd w:val="clear" w:color="auto" w:fill="FFFFFF"/>
              </w:rPr>
            </w:rPrChange>
          </w:rPr>
          <w:t>soil lead contamination，措辞要统一。</w:t>
        </w:r>
      </w:ins>
      <w:ins w:id="43" w:author="Office" w:date="2020-10-07T09:17:00Z">
        <w:r w:rsidR="005E1E91" w:rsidRPr="005E1E91">
          <w:rPr>
            <w:rFonts w:ascii="微软雅黑" w:eastAsia="微软雅黑" w:hAnsi="微软雅黑" w:cs="微软雅黑" w:hint="eastAsia"/>
            <w:b/>
            <w:bCs/>
            <w:color w:val="000000"/>
            <w:sz w:val="28"/>
            <w:szCs w:val="28"/>
            <w:highlight w:val="lightGray"/>
            <w:shd w:val="clear" w:color="auto" w:fill="FFFFFF"/>
            <w:rPrChange w:id="44" w:author="Office" w:date="2020-10-07T09:17:00Z">
              <w:rPr>
                <w:rFonts w:ascii="微软雅黑" w:eastAsia="微软雅黑" w:hAnsi="微软雅黑" w:cs="微软雅黑" w:hint="eastAsia"/>
                <w:b/>
                <w:bCs/>
                <w:color w:val="000000"/>
                <w:sz w:val="28"/>
                <w:szCs w:val="28"/>
                <w:shd w:val="clear" w:color="auto" w:fill="FFFFFF"/>
              </w:rPr>
            </w:rPrChange>
          </w:rPr>
          <w:t>同样的问题，关于“耕地”。</w:t>
        </w:r>
      </w:ins>
    </w:p>
    <w:p w14:paraId="23F58B9D" w14:textId="2E10C152" w:rsidR="00317325" w:rsidRDefault="00F01B6F">
      <w:pPr>
        <w:pStyle w:val="a5"/>
        <w:widowControl/>
        <w:shd w:val="clear" w:color="auto" w:fill="FFFFFF"/>
        <w:spacing w:beforeAutospacing="0" w:afterAutospacing="0" w:line="360" w:lineRule="auto"/>
        <w:ind w:left="420"/>
        <w:jc w:val="both"/>
        <w:rPr>
          <w:rFonts w:ascii="微软雅黑" w:eastAsia="微软雅黑" w:hAnsi="微软雅黑" w:cs="微软雅黑"/>
          <w:color w:val="000000"/>
          <w:sz w:val="21"/>
          <w:szCs w:val="21"/>
          <w:highlight w:val="yellow"/>
          <w:shd w:val="clear" w:color="auto" w:fill="FFFFFF"/>
        </w:rPr>
      </w:pPr>
      <w:r>
        <w:rPr>
          <w:rFonts w:ascii="微软雅黑" w:eastAsia="微软雅黑" w:hAnsi="微软雅黑" w:cs="微软雅黑" w:hint="eastAsia"/>
          <w:color w:val="000000"/>
          <w:sz w:val="21"/>
          <w:szCs w:val="21"/>
          <w:shd w:val="clear" w:color="auto" w:fill="FFFFFF"/>
        </w:rPr>
        <w:t xml:space="preserve">Our </w:t>
      </w:r>
      <w:r>
        <w:rPr>
          <w:rFonts w:ascii="微软雅黑" w:eastAsia="微软雅黑" w:hAnsi="微软雅黑" w:cs="微软雅黑"/>
          <w:color w:val="000000"/>
          <w:sz w:val="21"/>
          <w:szCs w:val="21"/>
          <w:shd w:val="clear" w:color="auto" w:fill="FFFFFF"/>
        </w:rPr>
        <w:t>p</w:t>
      </w:r>
      <w:r>
        <w:rPr>
          <w:rFonts w:ascii="微软雅黑" w:eastAsia="微软雅黑" w:hAnsi="微软雅黑" w:cs="微软雅黑" w:hint="eastAsia"/>
          <w:color w:val="000000"/>
          <w:sz w:val="21"/>
          <w:szCs w:val="21"/>
          <w:shd w:val="clear" w:color="auto" w:fill="FFFFFF"/>
        </w:rPr>
        <w:t xml:space="preserve">roject is to address soil lead </w:t>
      </w:r>
      <w:commentRangeStart w:id="45"/>
      <w:r>
        <w:rPr>
          <w:rFonts w:ascii="微软雅黑" w:eastAsia="微软雅黑" w:hAnsi="微软雅黑" w:cs="微软雅黑" w:hint="eastAsia"/>
          <w:color w:val="000000"/>
          <w:sz w:val="21"/>
          <w:szCs w:val="21"/>
          <w:shd w:val="clear" w:color="auto" w:fill="FFFFFF"/>
        </w:rPr>
        <w:t>contamination</w:t>
      </w:r>
      <w:commentRangeEnd w:id="45"/>
      <w:r w:rsidR="002E6A7A">
        <w:rPr>
          <w:rStyle w:val="aa"/>
          <w:rFonts w:cstheme="minorBidi"/>
          <w:kern w:val="2"/>
        </w:rPr>
        <w:commentReference w:id="45"/>
      </w:r>
      <w:r>
        <w:rPr>
          <w:rFonts w:ascii="微软雅黑" w:eastAsia="微软雅黑" w:hAnsi="微软雅黑" w:cs="微软雅黑" w:hint="eastAsia"/>
          <w:color w:val="000000"/>
          <w:sz w:val="21"/>
          <w:szCs w:val="21"/>
          <w:shd w:val="clear" w:color="auto" w:fill="FFFFFF"/>
        </w:rPr>
        <w:t xml:space="preserve"> by releasing earthworms carrying the redesigned </w:t>
      </w:r>
      <w:r>
        <w:rPr>
          <w:rFonts w:ascii="微软雅黑" w:eastAsia="微软雅黑" w:hAnsi="微软雅黑" w:cs="微软雅黑" w:hint="eastAsia"/>
          <w:i/>
          <w:iCs/>
          <w:color w:val="000000"/>
          <w:sz w:val="21"/>
          <w:szCs w:val="21"/>
          <w:shd w:val="clear" w:color="auto" w:fill="FFFFFF"/>
        </w:rPr>
        <w:t xml:space="preserve">Bacillus </w:t>
      </w:r>
      <w:r>
        <w:rPr>
          <w:rFonts w:ascii="微软雅黑" w:eastAsia="微软雅黑" w:hAnsi="微软雅黑" w:cs="微软雅黑"/>
          <w:i/>
          <w:iCs/>
          <w:color w:val="000000"/>
          <w:sz w:val="21"/>
          <w:szCs w:val="21"/>
          <w:shd w:val="clear" w:color="auto" w:fill="FFFFFF"/>
        </w:rPr>
        <w:t>s</w:t>
      </w:r>
      <w:r>
        <w:rPr>
          <w:rFonts w:ascii="微软雅黑" w:eastAsia="微软雅黑" w:hAnsi="微软雅黑" w:cs="微软雅黑" w:hint="eastAsia"/>
          <w:i/>
          <w:iCs/>
          <w:color w:val="000000"/>
          <w:sz w:val="21"/>
          <w:szCs w:val="21"/>
          <w:shd w:val="clear" w:color="auto" w:fill="FFFFFF"/>
        </w:rPr>
        <w:t>ubtilis</w:t>
      </w:r>
      <w:r>
        <w:rPr>
          <w:rFonts w:ascii="微软雅黑" w:eastAsia="微软雅黑" w:hAnsi="微软雅黑" w:cs="微软雅黑" w:hint="eastAsia"/>
          <w:color w:val="000000"/>
          <w:sz w:val="21"/>
          <w:szCs w:val="21"/>
          <w:shd w:val="clear" w:color="auto" w:fill="FFFFFF"/>
        </w:rPr>
        <w:t xml:space="preserve">. To guide experiments and propose optimal earthworm release strategies, we constructed the Cellular Automaton Model to obtain the effects of different strategies. Based on </w:t>
      </w:r>
      <w:del w:id="46" w:author="Office" w:date="2020-10-07T09:13:00Z">
        <w:r w:rsidDel="005E1E91">
          <w:rPr>
            <w:rFonts w:ascii="微软雅黑" w:eastAsia="微软雅黑" w:hAnsi="微软雅黑" w:cs="微软雅黑" w:hint="eastAsia"/>
            <w:color w:val="000000"/>
            <w:sz w:val="21"/>
            <w:szCs w:val="21"/>
            <w:shd w:val="clear" w:color="auto" w:fill="FFFFFF"/>
          </w:rPr>
          <w:delText>the</w:delText>
        </w:r>
      </w:del>
      <w:ins w:id="47" w:author="Office" w:date="2020-10-07T09:13:00Z">
        <w:r w:rsidR="005E1E91">
          <w:rPr>
            <w:rFonts w:ascii="微软雅黑" w:eastAsia="微软雅黑" w:hAnsi="微软雅黑" w:cs="微软雅黑" w:hint="eastAsia"/>
            <w:color w:val="000000"/>
            <w:sz w:val="21"/>
            <w:szCs w:val="21"/>
            <w:shd w:val="clear" w:color="auto" w:fill="FFFFFF"/>
          </w:rPr>
          <w:t>its</w:t>
        </w:r>
      </w:ins>
      <w:r>
        <w:rPr>
          <w:rFonts w:ascii="微软雅黑" w:eastAsia="微软雅黑" w:hAnsi="微软雅黑" w:cs="微软雅黑" w:hint="eastAsia"/>
          <w:color w:val="000000"/>
          <w:sz w:val="21"/>
          <w:szCs w:val="21"/>
          <w:shd w:val="clear" w:color="auto" w:fill="FFFFFF"/>
        </w:rPr>
        <w:t xml:space="preserve"> </w:t>
      </w:r>
      <w:del w:id="48" w:author="Office" w:date="2020-10-07T09:13:00Z">
        <w:r w:rsidDel="005E1E91">
          <w:rPr>
            <w:rFonts w:ascii="微软雅黑" w:eastAsia="微软雅黑" w:hAnsi="微软雅黑" w:cs="微软雅黑" w:hint="eastAsia"/>
            <w:color w:val="000000"/>
            <w:sz w:val="21"/>
            <w:szCs w:val="21"/>
            <w:shd w:val="clear" w:color="auto" w:fill="FFFFFF"/>
          </w:rPr>
          <w:delText xml:space="preserve">model </w:delText>
        </w:r>
      </w:del>
      <w:r>
        <w:rPr>
          <w:rFonts w:ascii="微软雅黑" w:eastAsia="微软雅黑" w:hAnsi="微软雅黑" w:cs="微软雅黑" w:hint="eastAsia"/>
          <w:color w:val="000000"/>
          <w:sz w:val="21"/>
          <w:szCs w:val="21"/>
          <w:shd w:val="clear" w:color="auto" w:fill="FFFFFF"/>
        </w:rPr>
        <w:t xml:space="preserve">mechanism, </w:t>
      </w:r>
      <w:del w:id="49" w:author="Office" w:date="2020-10-07T09:13:00Z">
        <w:r w:rsidDel="005E1E91">
          <w:rPr>
            <w:rFonts w:ascii="微软雅黑" w:eastAsia="微软雅黑" w:hAnsi="微软雅黑" w:cs="微软雅黑" w:hint="eastAsia"/>
            <w:color w:val="000000"/>
            <w:sz w:val="21"/>
            <w:szCs w:val="21"/>
            <w:shd w:val="clear" w:color="auto" w:fill="FFFFFF"/>
          </w:rPr>
          <w:delText>it</w:delText>
        </w:r>
      </w:del>
      <w:ins w:id="50" w:author="Office" w:date="2020-10-07T09:13:00Z">
        <w:r w:rsidR="005E1E91">
          <w:rPr>
            <w:rFonts w:ascii="微软雅黑" w:eastAsia="微软雅黑" w:hAnsi="微软雅黑" w:cs="微软雅黑" w:hint="eastAsia"/>
            <w:color w:val="000000"/>
            <w:sz w:val="21"/>
            <w:szCs w:val="21"/>
            <w:shd w:val="clear" w:color="auto" w:fill="FFFFFF"/>
          </w:rPr>
          <w:t>the</w:t>
        </w:r>
      </w:ins>
      <w:ins w:id="51" w:author="Office" w:date="2020-10-07T09:14:00Z">
        <w:r w:rsidR="005E1E91">
          <w:rPr>
            <w:rFonts w:ascii="微软雅黑" w:eastAsia="微软雅黑" w:hAnsi="微软雅黑" w:cs="微软雅黑"/>
            <w:color w:val="000000"/>
            <w:sz w:val="21"/>
            <w:szCs w:val="21"/>
            <w:shd w:val="clear" w:color="auto" w:fill="FFFFFF"/>
          </w:rPr>
          <w:t xml:space="preserve"> model</w:t>
        </w:r>
      </w:ins>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color w:val="000000"/>
          <w:sz w:val="21"/>
          <w:szCs w:val="21"/>
          <w:shd w:val="clear" w:color="auto" w:fill="FFFFFF"/>
        </w:rPr>
        <w:t xml:space="preserve">could </w:t>
      </w:r>
      <w:r>
        <w:rPr>
          <w:rFonts w:ascii="微软雅黑" w:eastAsia="微软雅黑" w:hAnsi="微软雅黑" w:cs="微软雅黑" w:hint="eastAsia"/>
          <w:color w:val="000000"/>
          <w:sz w:val="21"/>
          <w:szCs w:val="21"/>
          <w:shd w:val="clear" w:color="auto" w:fill="FFFFFF"/>
        </w:rPr>
        <w:t xml:space="preserve">be used to deal with lead pollution </w:t>
      </w:r>
      <w:r>
        <w:rPr>
          <w:rFonts w:ascii="微软雅黑" w:eastAsia="微软雅黑" w:hAnsi="微软雅黑" w:cs="微软雅黑"/>
          <w:color w:val="000000"/>
          <w:sz w:val="21"/>
          <w:szCs w:val="21"/>
          <w:shd w:val="clear" w:color="auto" w:fill="FFFFFF"/>
        </w:rPr>
        <w:t>of c</w:t>
      </w:r>
      <w:r>
        <w:rPr>
          <w:rFonts w:ascii="微软雅黑" w:eastAsia="微软雅黑" w:hAnsi="微软雅黑" w:cs="微软雅黑" w:hint="eastAsia"/>
          <w:color w:val="000000"/>
          <w:sz w:val="21"/>
          <w:szCs w:val="21"/>
          <w:shd w:val="clear" w:color="auto" w:fill="FFFFFF"/>
        </w:rPr>
        <w:t xml:space="preserve">ultivated land in different regions </w:t>
      </w:r>
      <w:del w:id="52" w:author="Office" w:date="2020-10-07T09:14:00Z">
        <w:r w:rsidDel="005E1E91">
          <w:rPr>
            <w:rFonts w:ascii="微软雅黑" w:eastAsia="微软雅黑" w:hAnsi="微软雅黑" w:cs="微软雅黑" w:hint="eastAsia"/>
            <w:color w:val="000000"/>
            <w:sz w:val="21"/>
            <w:szCs w:val="21"/>
            <w:shd w:val="clear" w:color="auto" w:fill="FFFFFF"/>
          </w:rPr>
          <w:delText xml:space="preserve">of </w:delText>
        </w:r>
      </w:del>
      <w:ins w:id="53" w:author="Office" w:date="2020-10-07T09:14:00Z">
        <w:r w:rsidR="005E1E91">
          <w:rPr>
            <w:rFonts w:ascii="微软雅黑" w:eastAsia="微软雅黑" w:hAnsi="微软雅黑" w:cs="微软雅黑"/>
            <w:color w:val="000000"/>
            <w:sz w:val="21"/>
            <w:szCs w:val="21"/>
            <w:shd w:val="clear" w:color="auto" w:fill="FFFFFF"/>
          </w:rPr>
          <w:t>around</w:t>
        </w:r>
        <w:r w:rsidR="005E1E91">
          <w:rPr>
            <w:rFonts w:ascii="微软雅黑" w:eastAsia="微软雅黑" w:hAnsi="微软雅黑" w:cs="微软雅黑" w:hint="eastAsia"/>
            <w:color w:val="000000"/>
            <w:sz w:val="21"/>
            <w:szCs w:val="21"/>
            <w:shd w:val="clear" w:color="auto" w:fill="FFFFFF"/>
          </w:rPr>
          <w:t xml:space="preserve"> </w:t>
        </w:r>
      </w:ins>
      <w:r>
        <w:rPr>
          <w:rFonts w:ascii="微软雅黑" w:eastAsia="微软雅黑" w:hAnsi="微软雅黑" w:cs="微软雅黑" w:hint="eastAsia"/>
          <w:color w:val="000000"/>
          <w:sz w:val="21"/>
          <w:szCs w:val="21"/>
          <w:shd w:val="clear" w:color="auto" w:fill="FFFFFF"/>
        </w:rPr>
        <w:t xml:space="preserve">the world. In this </w:t>
      </w:r>
      <w:commentRangeStart w:id="54"/>
      <w:r>
        <w:rPr>
          <w:rFonts w:ascii="微软雅黑" w:eastAsia="微软雅黑" w:hAnsi="微软雅黑" w:cs="微软雅黑" w:hint="eastAsia"/>
          <w:color w:val="000000"/>
          <w:sz w:val="21"/>
          <w:szCs w:val="21"/>
          <w:shd w:val="clear" w:color="auto" w:fill="FFFFFF"/>
        </w:rPr>
        <w:t>paper</w:t>
      </w:r>
      <w:commentRangeEnd w:id="54"/>
      <w:r w:rsidR="005E1E91">
        <w:rPr>
          <w:rStyle w:val="aa"/>
          <w:rFonts w:cstheme="minorBidi"/>
          <w:kern w:val="2"/>
        </w:rPr>
        <w:commentReference w:id="54"/>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highlight w:val="yellow"/>
          <w:shd w:val="clear" w:color="auto" w:fill="FFFFFF"/>
        </w:rPr>
        <w:t>different</w:t>
      </w:r>
      <w:r w:rsidRPr="005E1E91">
        <w:rPr>
          <w:rFonts w:ascii="微软雅黑" w:eastAsia="微软雅黑" w:hAnsi="微软雅黑" w:cs="微软雅黑"/>
          <w:color w:val="000000"/>
          <w:sz w:val="21"/>
          <w:szCs w:val="21"/>
          <w:shd w:val="clear" w:color="auto" w:fill="FFFFFF"/>
          <w:rPrChange w:id="55" w:author="Office" w:date="2020-10-07T09:13:00Z">
            <w:rPr>
              <w:rFonts w:ascii="微软雅黑" w:eastAsia="微软雅黑" w:hAnsi="微软雅黑" w:cs="微软雅黑"/>
              <w:color w:val="000000"/>
              <w:sz w:val="21"/>
              <w:szCs w:val="21"/>
              <w:highlight w:val="yellow"/>
              <w:shd w:val="clear" w:color="auto" w:fill="FFFFFF"/>
            </w:rPr>
          </w:rPrChange>
        </w:rPr>
        <w:t xml:space="preserve"> re</w:t>
      </w:r>
      <w:r>
        <w:rPr>
          <w:rFonts w:ascii="微软雅黑" w:eastAsia="微软雅黑" w:hAnsi="微软雅黑" w:cs="微软雅黑" w:hint="eastAsia"/>
          <w:color w:val="000000"/>
          <w:sz w:val="21"/>
          <w:szCs w:val="21"/>
          <w:shd w:val="clear" w:color="auto" w:fill="FFFFFF"/>
        </w:rPr>
        <w:t>lease strategies are analyzed qualitatively, and some general results and release strategies are given. Under the best strategy, the number of earthwo</w:t>
      </w:r>
      <w:r>
        <w:rPr>
          <w:rFonts w:ascii="微软雅黑" w:eastAsia="微软雅黑" w:hAnsi="微软雅黑" w:cs="微软雅黑" w:hint="eastAsia"/>
          <w:color w:val="000000"/>
          <w:sz w:val="21"/>
          <w:szCs w:val="21"/>
          <w:highlight w:val="yellow"/>
          <w:shd w:val="clear" w:color="auto" w:fill="FFFFFF"/>
        </w:rPr>
        <w:t xml:space="preserve">rms to be released at a time should be about 1000 </w:t>
      </w:r>
      <w:proofErr w:type="spellStart"/>
      <w:r>
        <w:rPr>
          <w:rFonts w:ascii="微软雅黑" w:eastAsia="微软雅黑" w:hAnsi="微软雅黑" w:cs="微软雅黑" w:hint="eastAsia"/>
          <w:color w:val="000000"/>
          <w:sz w:val="21"/>
          <w:szCs w:val="21"/>
          <w:highlight w:val="yellow"/>
          <w:shd w:val="clear" w:color="auto" w:fill="FFFFFF"/>
        </w:rPr>
        <w:t>metre</w:t>
      </w:r>
      <w:ins w:id="56" w:author="宋 天睿" w:date="2020-10-07T15:57:00Z">
        <w:r w:rsidR="00922487">
          <w:rPr>
            <w:rFonts w:ascii="微软雅黑" w:eastAsia="微软雅黑" w:hAnsi="微软雅黑" w:cs="微软雅黑" w:hint="eastAsia"/>
            <w:color w:val="000000"/>
            <w:sz w:val="21"/>
            <w:szCs w:val="21"/>
            <w:highlight w:val="yellow"/>
            <w:shd w:val="clear" w:color="auto" w:fill="FFFFFF"/>
          </w:rPr>
          <w:t>s</w:t>
        </w:r>
      </w:ins>
      <w:proofErr w:type="spellEnd"/>
      <w:del w:id="57" w:author="宋 天睿" w:date="2020-10-07T15:57:00Z">
        <w:r w:rsidDel="00922487">
          <w:rPr>
            <w:rFonts w:ascii="微软雅黑" w:eastAsia="微软雅黑" w:hAnsi="微软雅黑" w:cs="微软雅黑" w:hint="eastAsia"/>
            <w:color w:val="000000"/>
            <w:sz w:val="21"/>
            <w:szCs w:val="21"/>
            <w:highlight w:val="yellow"/>
            <w:shd w:val="clear" w:color="auto" w:fill="FFFFFF"/>
          </w:rPr>
          <w:delText>s</w:delText>
        </w:r>
      </w:del>
      <w:r>
        <w:rPr>
          <w:rFonts w:ascii="微软雅黑" w:eastAsia="微软雅黑" w:hAnsi="微软雅黑" w:cs="微软雅黑" w:hint="eastAsia"/>
          <w:color w:val="000000"/>
          <w:sz w:val="21"/>
          <w:szCs w:val="21"/>
          <w:highlight w:val="yellow"/>
          <w:shd w:val="clear" w:color="auto" w:fill="FFFFFF"/>
        </w:rPr>
        <w:t xml:space="preserve"> a</w:t>
      </w:r>
      <w:r>
        <w:rPr>
          <w:rFonts w:ascii="微软雅黑" w:eastAsia="微软雅黑" w:hAnsi="微软雅黑" w:cs="微软雅黑" w:hint="eastAsia"/>
          <w:color w:val="000000"/>
          <w:sz w:val="21"/>
          <w:szCs w:val="21"/>
          <w:shd w:val="clear" w:color="auto" w:fill="FFFFFF"/>
        </w:rPr>
        <w:t>part.</w:t>
      </w:r>
      <w:r>
        <w:rPr>
          <w:rFonts w:ascii="微软雅黑" w:eastAsia="微软雅黑" w:hAnsi="微软雅黑" w:cs="微软雅黑"/>
          <w:color w:val="000000"/>
          <w:sz w:val="21"/>
          <w:szCs w:val="21"/>
          <w:shd w:val="clear" w:color="auto" w:fill="FFFFFF"/>
        </w:rPr>
        <w:t xml:space="preserve"> In this way, we can </w:t>
      </w:r>
      <w:del w:id="58" w:author="Office" w:date="2020-10-07T09:15:00Z">
        <w:r w:rsidDel="005E1E91">
          <w:rPr>
            <w:rFonts w:ascii="微软雅黑" w:eastAsia="微软雅黑" w:hAnsi="微软雅黑" w:cs="微软雅黑" w:hint="eastAsia"/>
            <w:color w:val="000000"/>
            <w:sz w:val="21"/>
            <w:szCs w:val="21"/>
            <w:shd w:val="clear" w:color="auto" w:fill="FFFFFF"/>
          </w:rPr>
          <w:delText>clean</w:delText>
        </w:r>
      </w:del>
      <w:ins w:id="59" w:author="Office" w:date="2020-10-07T09:15:00Z">
        <w:r w:rsidR="005E1E91">
          <w:rPr>
            <w:rFonts w:ascii="微软雅黑" w:eastAsia="微软雅黑" w:hAnsi="微软雅黑" w:cs="微软雅黑" w:hint="eastAsia"/>
            <w:color w:val="000000"/>
            <w:sz w:val="21"/>
            <w:szCs w:val="21"/>
            <w:shd w:val="clear" w:color="auto" w:fill="FFFFFF"/>
          </w:rPr>
          <w:t>purify</w:t>
        </w:r>
      </w:ins>
      <w:r>
        <w:rPr>
          <w:rFonts w:ascii="微软雅黑" w:eastAsia="微软雅黑" w:hAnsi="微软雅黑" w:cs="微软雅黑"/>
          <w:color w:val="000000"/>
          <w:sz w:val="21"/>
          <w:szCs w:val="21"/>
          <w:shd w:val="clear" w:color="auto" w:fill="FFFFFF"/>
        </w:rPr>
        <w:t xml:space="preserve"> the target </w:t>
      </w:r>
      <w:commentRangeStart w:id="60"/>
      <w:r>
        <w:rPr>
          <w:rFonts w:ascii="微软雅黑" w:eastAsia="微软雅黑" w:hAnsi="微软雅黑" w:cs="微软雅黑"/>
          <w:color w:val="000000"/>
          <w:sz w:val="21"/>
          <w:szCs w:val="21"/>
          <w:shd w:val="clear" w:color="auto" w:fill="FFFFFF"/>
        </w:rPr>
        <w:t>farmland</w:t>
      </w:r>
      <w:commentRangeEnd w:id="60"/>
      <w:r w:rsidR="005E1E91">
        <w:rPr>
          <w:rStyle w:val="aa"/>
          <w:rFonts w:cstheme="minorBidi"/>
          <w:kern w:val="2"/>
        </w:rPr>
        <w:commentReference w:id="60"/>
      </w:r>
      <w:r>
        <w:rPr>
          <w:rFonts w:ascii="微软雅黑" w:eastAsia="微软雅黑" w:hAnsi="微软雅黑" w:cs="微软雅黑"/>
          <w:color w:val="000000"/>
          <w:sz w:val="21"/>
          <w:szCs w:val="21"/>
          <w:shd w:val="clear" w:color="auto" w:fill="FFFFFF"/>
        </w:rPr>
        <w:t xml:space="preserve"> with the fastest speed.</w:t>
      </w:r>
    </w:p>
    <w:p w14:paraId="1DF9CD4B"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b/>
          <w:bCs/>
          <w:color w:val="000000"/>
          <w:sz w:val="28"/>
          <w:szCs w:val="28"/>
          <w:shd w:val="clear" w:color="auto" w:fill="FFFFFF"/>
        </w:rPr>
        <w:lastRenderedPageBreak/>
        <w:t>2 模型假设</w:t>
      </w:r>
    </w:p>
    <w:p w14:paraId="1345861F" w14:textId="77777777" w:rsidR="00317325" w:rsidRDefault="00F01B6F">
      <w:pPr>
        <w:pStyle w:val="a5"/>
        <w:widowControl/>
        <w:numPr>
          <w:ilvl w:val="0"/>
          <w:numId w:val="2"/>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在蚯蚓处理土壤铅污染期间不考虑蚯蚓死亡率</w:t>
      </w:r>
    </w:p>
    <w:p w14:paraId="6D371EDD" w14:textId="77777777" w:rsidR="00317325" w:rsidRDefault="00F01B6F">
      <w:pPr>
        <w:pStyle w:val="a5"/>
        <w:widowControl/>
        <w:numPr>
          <w:ilvl w:val="0"/>
          <w:numId w:val="2"/>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由于地形不同等因素，对不同地区元胞设置不同吸引力</w:t>
      </w:r>
    </w:p>
    <w:p w14:paraId="76A7E8B0" w14:textId="77777777" w:rsidR="00317325" w:rsidRDefault="00F01B6F">
      <w:pPr>
        <w:pStyle w:val="a5"/>
        <w:widowControl/>
        <w:numPr>
          <w:ilvl w:val="0"/>
          <w:numId w:val="2"/>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间隔投放方式显然优于集中投放，模型中只寻求最佳间隔投放蚯蚓方案</w:t>
      </w:r>
    </w:p>
    <w:p w14:paraId="22969110" w14:textId="77777777" w:rsidR="00317325" w:rsidRDefault="00F01B6F">
      <w:pPr>
        <w:pStyle w:val="a5"/>
        <w:widowControl/>
        <w:numPr>
          <w:ilvl w:val="0"/>
          <w:numId w:val="2"/>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蚯蚓一天活跃时间为8小时，并认为该时间段内蚯蚓一直处于进食状态</w:t>
      </w:r>
    </w:p>
    <w:p w14:paraId="0547E6A9" w14:textId="77777777" w:rsidR="00317325" w:rsidRDefault="00317325">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p>
    <w:p w14:paraId="32689EB0"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proofErr w:type="gramStart"/>
      <w:r>
        <w:rPr>
          <w:rFonts w:ascii="微软雅黑" w:eastAsia="微软雅黑" w:hAnsi="微软雅黑" w:cs="微软雅黑" w:hint="eastAsia"/>
          <w:b/>
          <w:bCs/>
          <w:color w:val="000000"/>
          <w:sz w:val="28"/>
          <w:szCs w:val="28"/>
          <w:shd w:val="clear" w:color="auto" w:fill="FFFFFF"/>
        </w:rPr>
        <w:t>2</w:t>
      </w:r>
      <w:r>
        <w:rPr>
          <w:rFonts w:ascii="微软雅黑" w:eastAsia="微软雅黑" w:hAnsi="微软雅黑" w:cs="微软雅黑"/>
          <w:b/>
          <w:bCs/>
          <w:color w:val="000000"/>
          <w:sz w:val="28"/>
          <w:szCs w:val="28"/>
          <w:shd w:val="clear" w:color="auto" w:fill="FFFFFF"/>
        </w:rPr>
        <w:t xml:space="preserve"> </w:t>
      </w:r>
      <w:r>
        <w:rPr>
          <w:rFonts w:ascii="微软雅黑" w:eastAsia="微软雅黑" w:hAnsi="微软雅黑" w:cs="微软雅黑" w:hint="eastAsia"/>
          <w:b/>
          <w:bCs/>
          <w:color w:val="000000"/>
          <w:sz w:val="28"/>
          <w:szCs w:val="28"/>
          <w:shd w:val="clear" w:color="auto" w:fill="FFFFFF"/>
        </w:rPr>
        <w:t xml:space="preserve"> MODEL</w:t>
      </w:r>
      <w:proofErr w:type="gramEnd"/>
      <w:r>
        <w:rPr>
          <w:rFonts w:ascii="微软雅黑" w:eastAsia="微软雅黑" w:hAnsi="微软雅黑" w:cs="微软雅黑" w:hint="eastAsia"/>
          <w:b/>
          <w:bCs/>
          <w:color w:val="000000"/>
          <w:sz w:val="28"/>
          <w:szCs w:val="28"/>
          <w:shd w:val="clear" w:color="auto" w:fill="FFFFFF"/>
        </w:rPr>
        <w:t xml:space="preserve"> ASSUMPTIONS</w:t>
      </w:r>
    </w:p>
    <w:p w14:paraId="729C8FBD" w14:textId="77777777" w:rsidR="00317325" w:rsidRDefault="00F01B6F">
      <w:pPr>
        <w:pStyle w:val="a5"/>
        <w:widowControl/>
        <w:numPr>
          <w:ilvl w:val="0"/>
          <w:numId w:val="3"/>
        </w:numPr>
        <w:shd w:val="clear" w:color="auto" w:fill="FFFFFF"/>
        <w:spacing w:beforeAutospacing="0" w:afterAutospacing="0" w:line="360" w:lineRule="auto"/>
        <w:ind w:leftChars="100" w:left="210"/>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 xml:space="preserve">Earthworm mortality is not considered during </w:t>
      </w:r>
      <w:r>
        <w:rPr>
          <w:rFonts w:ascii="微软雅黑" w:eastAsia="微软雅黑" w:hAnsi="微软雅黑" w:cs="微软雅黑"/>
          <w:color w:val="000000"/>
          <w:sz w:val="21"/>
          <w:szCs w:val="21"/>
          <w:shd w:val="clear" w:color="auto" w:fill="FFFFFF"/>
        </w:rPr>
        <w:t xml:space="preserve">the </w:t>
      </w:r>
      <w:r>
        <w:rPr>
          <w:rFonts w:ascii="微软雅黑" w:eastAsia="微软雅黑" w:hAnsi="微软雅黑" w:cs="微软雅黑"/>
          <w:color w:val="000000"/>
          <w:kern w:val="2"/>
          <w:sz w:val="21"/>
          <w:szCs w:val="21"/>
          <w:shd w:val="clear" w:color="auto" w:fill="FFFFFF"/>
        </w:rPr>
        <w:t>soil lead purification</w:t>
      </w:r>
      <w:r>
        <w:rPr>
          <w:rFonts w:ascii="微软雅黑" w:eastAsia="微软雅黑" w:hAnsi="微软雅黑" w:cs="微软雅黑" w:hint="eastAsia"/>
          <w:color w:val="000000"/>
          <w:sz w:val="21"/>
          <w:szCs w:val="21"/>
          <w:shd w:val="clear" w:color="auto" w:fill="FFFFFF"/>
        </w:rPr>
        <w:t>.</w:t>
      </w:r>
    </w:p>
    <w:p w14:paraId="7B4342A3" w14:textId="77777777" w:rsidR="00317325" w:rsidRDefault="00F01B6F">
      <w:pPr>
        <w:pStyle w:val="a5"/>
        <w:widowControl/>
        <w:numPr>
          <w:ilvl w:val="0"/>
          <w:numId w:val="3"/>
        </w:numPr>
        <w:shd w:val="clear" w:color="auto" w:fill="FFFFFF"/>
        <w:spacing w:beforeAutospacing="0" w:afterAutospacing="0" w:line="360" w:lineRule="auto"/>
        <w:ind w:leftChars="100" w:left="210"/>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 xml:space="preserve">Due to different terrains and other factors, </w:t>
      </w:r>
      <w:r>
        <w:rPr>
          <w:rFonts w:ascii="微软雅黑" w:eastAsia="微软雅黑" w:hAnsi="微软雅黑" w:cs="微软雅黑" w:hint="eastAsia"/>
          <w:color w:val="000000"/>
          <w:sz w:val="21"/>
          <w:szCs w:val="21"/>
          <w:shd w:val="clear" w:color="auto" w:fill="FFFFFF"/>
        </w:rPr>
        <w:t xml:space="preserve">each </w:t>
      </w:r>
      <w:r>
        <w:rPr>
          <w:rFonts w:ascii="微软雅黑" w:eastAsia="微软雅黑" w:hAnsi="微软雅黑" w:cs="微软雅黑"/>
          <w:color w:val="000000"/>
          <w:sz w:val="21"/>
          <w:szCs w:val="21"/>
          <w:shd w:val="clear" w:color="auto" w:fill="FFFFFF"/>
        </w:rPr>
        <w:t>cell</w:t>
      </w:r>
      <w:r>
        <w:rPr>
          <w:rFonts w:ascii="微软雅黑" w:eastAsia="微软雅黑" w:hAnsi="微软雅黑" w:cs="微软雅黑" w:hint="eastAsia"/>
          <w:color w:val="000000"/>
          <w:sz w:val="21"/>
          <w:szCs w:val="21"/>
          <w:shd w:val="clear" w:color="auto" w:fill="FFFFFF"/>
        </w:rPr>
        <w:t xml:space="preserve"> </w:t>
      </w:r>
      <w:commentRangeStart w:id="61"/>
      <w:r>
        <w:rPr>
          <w:rFonts w:ascii="微软雅黑" w:eastAsia="微软雅黑" w:hAnsi="微软雅黑" w:cs="微软雅黑" w:hint="eastAsia"/>
          <w:color w:val="000000"/>
          <w:sz w:val="21"/>
          <w:szCs w:val="21"/>
          <w:shd w:val="clear" w:color="auto" w:fill="FFFFFF"/>
        </w:rPr>
        <w:t>has</w:t>
      </w:r>
      <w:commentRangeEnd w:id="61"/>
      <w:r w:rsidR="005E1E91">
        <w:rPr>
          <w:rStyle w:val="aa"/>
          <w:rFonts w:cstheme="minorBidi"/>
          <w:kern w:val="2"/>
        </w:rPr>
        <w:commentReference w:id="61"/>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color w:val="000000"/>
          <w:sz w:val="21"/>
          <w:szCs w:val="21"/>
          <w:shd w:val="clear" w:color="auto" w:fill="FFFFFF"/>
        </w:rPr>
        <w:t>different attractions</w:t>
      </w:r>
      <w:r>
        <w:rPr>
          <w:rFonts w:ascii="微软雅黑" w:eastAsia="微软雅黑" w:hAnsi="微软雅黑" w:cs="微软雅黑" w:hint="eastAsia"/>
          <w:color w:val="000000"/>
          <w:sz w:val="21"/>
          <w:szCs w:val="21"/>
          <w:shd w:val="clear" w:color="auto" w:fill="FFFFFF"/>
        </w:rPr>
        <w:t>.</w:t>
      </w:r>
    </w:p>
    <w:p w14:paraId="5E606684" w14:textId="7581823B" w:rsidR="00317325" w:rsidRDefault="00F01B6F">
      <w:pPr>
        <w:pStyle w:val="a5"/>
        <w:widowControl/>
        <w:numPr>
          <w:ilvl w:val="0"/>
          <w:numId w:val="3"/>
        </w:numPr>
        <w:shd w:val="clear" w:color="auto" w:fill="FFFFFF"/>
        <w:spacing w:beforeAutospacing="0" w:afterAutospacing="0" w:line="360" w:lineRule="auto"/>
        <w:ind w:leftChars="100" w:left="210"/>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Interval feeding is obviously better than centralized feeding, and</w:t>
      </w:r>
      <w:r>
        <w:rPr>
          <w:rFonts w:ascii="微软雅黑" w:eastAsia="微软雅黑" w:hAnsi="微软雅黑" w:cs="微软雅黑" w:hint="eastAsia"/>
          <w:color w:val="000000"/>
          <w:sz w:val="21"/>
          <w:szCs w:val="21"/>
          <w:shd w:val="clear" w:color="auto" w:fill="FFFFFF"/>
        </w:rPr>
        <w:t xml:space="preserve"> </w:t>
      </w:r>
      <w:ins w:id="62" w:author="Office" w:date="2020-10-07T09:19:00Z">
        <w:r w:rsidR="005E1E91">
          <w:rPr>
            <w:rFonts w:ascii="微软雅黑" w:eastAsia="微软雅黑" w:hAnsi="微软雅黑" w:cs="微软雅黑" w:hint="eastAsia"/>
            <w:color w:val="000000"/>
            <w:sz w:val="21"/>
            <w:szCs w:val="21"/>
            <w:shd w:val="clear" w:color="auto" w:fill="FFFFFF"/>
          </w:rPr>
          <w:t xml:space="preserve">only </w:t>
        </w:r>
      </w:ins>
      <w:del w:id="63" w:author="Office" w:date="2020-10-07T09:19:00Z">
        <w:r w:rsidDel="005E1E91">
          <w:rPr>
            <w:rFonts w:ascii="微软雅黑" w:eastAsia="微软雅黑" w:hAnsi="微软雅黑" w:cs="微软雅黑" w:hint="eastAsia"/>
            <w:color w:val="000000"/>
            <w:sz w:val="21"/>
            <w:szCs w:val="21"/>
            <w:shd w:val="clear" w:color="auto" w:fill="FFFFFF"/>
          </w:rPr>
          <w:delText>we</w:delText>
        </w:r>
        <w:r w:rsidDel="005E1E91">
          <w:rPr>
            <w:rFonts w:ascii="微软雅黑" w:eastAsia="微软雅黑" w:hAnsi="微软雅黑" w:cs="微软雅黑"/>
            <w:color w:val="000000"/>
            <w:sz w:val="21"/>
            <w:szCs w:val="21"/>
            <w:shd w:val="clear" w:color="auto" w:fill="FFFFFF"/>
          </w:rPr>
          <w:delText xml:space="preserve"> only </w:delText>
        </w:r>
        <w:r w:rsidDel="005E1E91">
          <w:rPr>
            <w:rFonts w:ascii="微软雅黑" w:eastAsia="微软雅黑" w:hAnsi="微软雅黑" w:cs="微软雅黑" w:hint="eastAsia"/>
            <w:color w:val="000000"/>
            <w:sz w:val="21"/>
            <w:szCs w:val="21"/>
            <w:shd w:val="clear" w:color="auto" w:fill="FFFFFF"/>
          </w:rPr>
          <w:delText xml:space="preserve">search for </w:delText>
        </w:r>
      </w:del>
      <w:r>
        <w:rPr>
          <w:rFonts w:ascii="微软雅黑" w:eastAsia="微软雅黑" w:hAnsi="微软雅黑" w:cs="微软雅黑"/>
          <w:color w:val="000000"/>
          <w:sz w:val="21"/>
          <w:szCs w:val="21"/>
          <w:shd w:val="clear" w:color="auto" w:fill="FFFFFF"/>
        </w:rPr>
        <w:t>the best interval earthworm feeding scheme</w:t>
      </w:r>
      <w:ins w:id="64" w:author="Office" w:date="2020-10-07T09:19:00Z">
        <w:r w:rsidR="005E1E91">
          <w:rPr>
            <w:rFonts w:ascii="微软雅黑" w:eastAsia="微软雅黑" w:hAnsi="微软雅黑" w:cs="微软雅黑" w:hint="eastAsia"/>
            <w:color w:val="000000"/>
            <w:sz w:val="21"/>
            <w:szCs w:val="21"/>
            <w:shd w:val="clear" w:color="auto" w:fill="FFFFFF"/>
          </w:rPr>
          <w:t xml:space="preserve"> is sought</w:t>
        </w:r>
      </w:ins>
      <w:r>
        <w:rPr>
          <w:rFonts w:ascii="微软雅黑" w:eastAsia="微软雅黑" w:hAnsi="微软雅黑" w:cs="微软雅黑" w:hint="eastAsia"/>
          <w:color w:val="000000"/>
          <w:sz w:val="21"/>
          <w:szCs w:val="21"/>
          <w:shd w:val="clear" w:color="auto" w:fill="FFFFFF"/>
        </w:rPr>
        <w:t>.</w:t>
      </w:r>
    </w:p>
    <w:p w14:paraId="3349C72C" w14:textId="046E1430" w:rsidR="00317325" w:rsidRDefault="00F01B6F">
      <w:pPr>
        <w:pStyle w:val="a5"/>
        <w:widowControl/>
        <w:numPr>
          <w:ilvl w:val="0"/>
          <w:numId w:val="3"/>
        </w:numPr>
        <w:shd w:val="clear" w:color="auto" w:fill="FFFFFF"/>
        <w:spacing w:beforeAutospacing="0" w:afterAutospacing="0" w:line="360" w:lineRule="auto"/>
        <w:ind w:leftChars="100" w:left="210"/>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 xml:space="preserve">The active time of earthworms is 8 hours </w:t>
      </w:r>
      <w:r>
        <w:rPr>
          <w:rFonts w:ascii="微软雅黑" w:eastAsia="微软雅黑" w:hAnsi="微软雅黑" w:cs="微软雅黑" w:hint="eastAsia"/>
          <w:color w:val="000000"/>
          <w:sz w:val="21"/>
          <w:szCs w:val="21"/>
          <w:shd w:val="clear" w:color="auto" w:fill="FFFFFF"/>
        </w:rPr>
        <w:t xml:space="preserve">in </w:t>
      </w:r>
      <w:r>
        <w:rPr>
          <w:rFonts w:ascii="微软雅黑" w:eastAsia="微软雅黑" w:hAnsi="微软雅黑" w:cs="微软雅黑"/>
          <w:color w:val="000000"/>
          <w:sz w:val="21"/>
          <w:szCs w:val="21"/>
          <w:shd w:val="clear" w:color="auto" w:fill="FFFFFF"/>
        </w:rPr>
        <w:t>a day, and it is believed that earthworms are always eating during this time</w:t>
      </w:r>
      <w:r>
        <w:rPr>
          <w:rFonts w:ascii="微软雅黑" w:eastAsia="微软雅黑" w:hAnsi="微软雅黑" w:cs="微软雅黑" w:hint="eastAsia"/>
          <w:color w:val="000000"/>
          <w:sz w:val="21"/>
          <w:szCs w:val="21"/>
          <w:shd w:val="clear" w:color="auto" w:fill="FFFFFF"/>
        </w:rPr>
        <w:t>.</w:t>
      </w:r>
    </w:p>
    <w:p w14:paraId="1AE087B5" w14:textId="32C2E978" w:rsidR="00F01B6F" w:rsidRDefault="00F01B6F" w:rsidP="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p>
    <w:p w14:paraId="7A837BB4" w14:textId="77777777" w:rsidR="00F01B6F" w:rsidRDefault="00F01B6F" w:rsidP="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p>
    <w:p w14:paraId="306AA812"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r>
        <w:rPr>
          <w:rFonts w:ascii="微软雅黑" w:eastAsia="微软雅黑" w:hAnsi="微软雅黑" w:cs="微软雅黑" w:hint="eastAsia"/>
          <w:b/>
          <w:bCs/>
          <w:color w:val="000000"/>
          <w:sz w:val="28"/>
          <w:szCs w:val="28"/>
          <w:shd w:val="clear" w:color="auto" w:fill="FFFFFF"/>
        </w:rPr>
        <w:lastRenderedPageBreak/>
        <w:t>3 模型建立</w:t>
      </w:r>
    </w:p>
    <w:p w14:paraId="06BE8027"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Pr>
          <w:rFonts w:ascii="微软雅黑" w:eastAsia="微软雅黑" w:hAnsi="微软雅黑" w:cs="微软雅黑" w:hint="eastAsia"/>
          <w:b/>
          <w:bCs/>
          <w:color w:val="000000"/>
          <w:shd w:val="clear" w:color="auto" w:fill="FFFFFF"/>
        </w:rPr>
        <w:t>3.1 元胞自动机简介</w:t>
      </w:r>
    </w:p>
    <w:p w14:paraId="554701D4" w14:textId="1BD2AB84"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通过设置一系列模型构建规则，细胞自动机</w:t>
      </w:r>
      <w:r w:rsidRPr="00F01B6F">
        <w:rPr>
          <w:rFonts w:ascii="微软雅黑" w:eastAsia="微软雅黑" w:hAnsi="微软雅黑" w:cs="微软雅黑"/>
          <w:color w:val="000000"/>
          <w:sz w:val="21"/>
          <w:szCs w:val="21"/>
          <w:shd w:val="clear" w:color="auto" w:fill="FFFFFF"/>
          <w:vertAlign w:val="superscript"/>
        </w:rPr>
        <w:fldChar w:fldCharType="begin"/>
      </w:r>
      <w:r w:rsidRPr="00F01B6F">
        <w:rPr>
          <w:rFonts w:ascii="微软雅黑" w:eastAsia="微软雅黑" w:hAnsi="微软雅黑" w:cs="微软雅黑"/>
          <w:color w:val="000000"/>
          <w:sz w:val="21"/>
          <w:szCs w:val="21"/>
          <w:shd w:val="clear" w:color="auto" w:fill="FFFFFF"/>
          <w:vertAlign w:val="superscript"/>
        </w:rPr>
        <w:instrText xml:space="preserve"> HYPERLINK "https://2019.igem.org/Team:NAU-CHINA/CA_Model" \l "i4" </w:instrText>
      </w:r>
      <w:r w:rsidRPr="00F01B6F">
        <w:rPr>
          <w:rFonts w:ascii="微软雅黑" w:eastAsia="微软雅黑" w:hAnsi="微软雅黑" w:cs="微软雅黑"/>
          <w:color w:val="000000"/>
          <w:sz w:val="21"/>
          <w:szCs w:val="21"/>
          <w:shd w:val="clear" w:color="auto" w:fill="FFFFFF"/>
          <w:vertAlign w:val="superscript"/>
        </w:rPr>
        <w:fldChar w:fldCharType="separate"/>
      </w:r>
      <w:r w:rsidRPr="00F01B6F">
        <w:rPr>
          <w:rFonts w:ascii="微软雅黑" w:eastAsia="微软雅黑" w:hAnsi="微软雅黑" w:cs="微软雅黑"/>
          <w:color w:val="000000"/>
          <w:sz w:val="21"/>
          <w:szCs w:val="21"/>
          <w:shd w:val="clear" w:color="auto" w:fill="FFFFFF"/>
          <w:vertAlign w:val="superscript"/>
        </w:rPr>
        <w:t>[</w:t>
      </w:r>
      <w:r>
        <w:rPr>
          <w:rFonts w:ascii="微软雅黑" w:eastAsia="微软雅黑" w:hAnsi="微软雅黑" w:cs="微软雅黑"/>
          <w:color w:val="000000"/>
          <w:sz w:val="21"/>
          <w:szCs w:val="21"/>
          <w:shd w:val="clear" w:color="auto" w:fill="FFFFFF"/>
          <w:vertAlign w:val="superscript"/>
        </w:rPr>
        <w:t>1</w:t>
      </w:r>
      <w:r w:rsidRPr="00F01B6F">
        <w:rPr>
          <w:rFonts w:ascii="微软雅黑" w:eastAsia="微软雅黑" w:hAnsi="微软雅黑" w:cs="微软雅黑"/>
          <w:color w:val="000000"/>
          <w:sz w:val="21"/>
          <w:szCs w:val="21"/>
          <w:shd w:val="clear" w:color="auto" w:fill="FFFFFF"/>
          <w:vertAlign w:val="superscript"/>
        </w:rPr>
        <w:t>]</w:t>
      </w:r>
      <w:r w:rsidRPr="00F01B6F">
        <w:rPr>
          <w:rFonts w:ascii="微软雅黑" w:eastAsia="微软雅黑" w:hAnsi="微软雅黑" w:cs="微软雅黑"/>
          <w:color w:val="000000"/>
          <w:sz w:val="21"/>
          <w:szCs w:val="21"/>
          <w:shd w:val="clear" w:color="auto" w:fill="FFFFFF"/>
          <w:vertAlign w:val="superscript"/>
        </w:rPr>
        <w:fldChar w:fldCharType="end"/>
      </w:r>
      <w:r>
        <w:rPr>
          <w:rFonts w:ascii="微软雅黑" w:eastAsia="微软雅黑" w:hAnsi="微软雅黑" w:cs="微软雅黑"/>
          <w:color w:val="000000"/>
          <w:sz w:val="21"/>
          <w:szCs w:val="21"/>
          <w:shd w:val="clear" w:color="auto" w:fill="FFFFFF"/>
        </w:rPr>
        <w:t>可以以一定概率自动模拟物质的扩散。在动态系统中，细胞自动机可以分为“均匀，周期性和混沌结构”三种类型。考虑到</w:t>
      </w:r>
      <w:r>
        <w:rPr>
          <w:rFonts w:ascii="微软雅黑" w:eastAsia="微软雅黑" w:hAnsi="微软雅黑" w:cs="微软雅黑" w:hint="eastAsia"/>
          <w:color w:val="000000"/>
          <w:sz w:val="21"/>
          <w:szCs w:val="21"/>
          <w:shd w:val="clear" w:color="auto" w:fill="FFFFFF"/>
        </w:rPr>
        <w:t>蚯蚓</w:t>
      </w:r>
      <w:r>
        <w:rPr>
          <w:rFonts w:ascii="微软雅黑" w:eastAsia="微软雅黑" w:hAnsi="微软雅黑" w:cs="微软雅黑"/>
          <w:color w:val="000000"/>
          <w:sz w:val="21"/>
          <w:szCs w:val="21"/>
          <w:shd w:val="clear" w:color="auto" w:fill="FFFFFF"/>
        </w:rPr>
        <w:t>活动的聚集和周期性以及地形引起的边界条件的复杂性，具有周期性结构的细胞自动机明显优越。在算法复杂度和准确性方面，元胞自动机的性能也优于偏微分方程。</w:t>
      </w:r>
    </w:p>
    <w:p w14:paraId="201DFB8F" w14:textId="77777777" w:rsidR="00317325" w:rsidRDefault="00317325">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p>
    <w:p w14:paraId="394852C0"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proofErr w:type="gramStart"/>
      <w:r>
        <w:rPr>
          <w:rFonts w:ascii="微软雅黑" w:eastAsia="微软雅黑" w:hAnsi="微软雅黑" w:cs="微软雅黑" w:hint="eastAsia"/>
          <w:b/>
          <w:bCs/>
          <w:color w:val="000000"/>
          <w:sz w:val="28"/>
          <w:szCs w:val="28"/>
          <w:shd w:val="clear" w:color="auto" w:fill="FFFFFF"/>
        </w:rPr>
        <w:t>3</w:t>
      </w:r>
      <w:r>
        <w:rPr>
          <w:rFonts w:ascii="微软雅黑" w:eastAsia="微软雅黑" w:hAnsi="微软雅黑" w:cs="微软雅黑"/>
          <w:b/>
          <w:bCs/>
          <w:color w:val="000000"/>
          <w:sz w:val="28"/>
          <w:szCs w:val="28"/>
          <w:shd w:val="clear" w:color="auto" w:fill="FFFFFF"/>
        </w:rPr>
        <w:t xml:space="preserve">  MODEL</w:t>
      </w:r>
      <w:proofErr w:type="gramEnd"/>
    </w:p>
    <w:p w14:paraId="269B5343"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proofErr w:type="gramStart"/>
      <w:r>
        <w:rPr>
          <w:rFonts w:ascii="微软雅黑" w:eastAsia="微软雅黑" w:hAnsi="微软雅黑" w:cs="微软雅黑" w:hint="eastAsia"/>
          <w:b/>
          <w:bCs/>
          <w:color w:val="000000"/>
          <w:shd w:val="clear" w:color="auto" w:fill="FFFFFF"/>
        </w:rPr>
        <w:t>3</w:t>
      </w:r>
      <w:r>
        <w:rPr>
          <w:rFonts w:ascii="微软雅黑" w:eastAsia="微软雅黑" w:hAnsi="微软雅黑" w:cs="微软雅黑"/>
          <w:b/>
          <w:bCs/>
          <w:color w:val="000000"/>
          <w:shd w:val="clear" w:color="auto" w:fill="FFFFFF"/>
        </w:rPr>
        <w:t xml:space="preserve">.1 </w:t>
      </w:r>
      <w:r>
        <w:rPr>
          <w:rFonts w:ascii="微软雅黑" w:eastAsia="微软雅黑" w:hAnsi="微软雅黑" w:cs="微软雅黑" w:hint="eastAsia"/>
          <w:b/>
          <w:bCs/>
          <w:color w:val="000000"/>
          <w:shd w:val="clear" w:color="auto" w:fill="FFFFFF"/>
        </w:rPr>
        <w:t xml:space="preserve"> </w:t>
      </w:r>
      <w:r>
        <w:rPr>
          <w:rFonts w:ascii="微软雅黑" w:eastAsia="微软雅黑" w:hAnsi="微软雅黑" w:cs="微软雅黑"/>
          <w:b/>
          <w:bCs/>
          <w:color w:val="000000"/>
          <w:shd w:val="clear" w:color="auto" w:fill="FFFFFF"/>
        </w:rPr>
        <w:t>INTRODUCTION</w:t>
      </w:r>
      <w:proofErr w:type="gramEnd"/>
      <w:r>
        <w:rPr>
          <w:rFonts w:ascii="微软雅黑" w:eastAsia="微软雅黑" w:hAnsi="微软雅黑" w:cs="微软雅黑"/>
          <w:b/>
          <w:bCs/>
          <w:color w:val="000000"/>
          <w:shd w:val="clear" w:color="auto" w:fill="FFFFFF"/>
        </w:rPr>
        <w:t xml:space="preserve"> TO CELLULAR AUTOMATON</w:t>
      </w:r>
      <w:del w:id="65" w:author="Office" w:date="2020-10-07T09:25:00Z">
        <w:r w:rsidDel="00CF6265">
          <w:rPr>
            <w:rFonts w:ascii="微软雅黑" w:eastAsia="微软雅黑" w:hAnsi="微软雅黑" w:cs="微软雅黑"/>
            <w:b/>
            <w:bCs/>
            <w:color w:val="000000"/>
            <w:shd w:val="clear" w:color="auto" w:fill="FFFFFF"/>
          </w:rPr>
          <w:delText>:</w:delText>
        </w:r>
      </w:del>
    </w:p>
    <w:p w14:paraId="2FD5FE11" w14:textId="4F460688" w:rsidR="00317325" w:rsidRDefault="00F01B6F">
      <w:pPr>
        <w:pStyle w:val="a5"/>
        <w:widowControl/>
        <w:shd w:val="clear" w:color="auto" w:fill="FFFFFF"/>
        <w:spacing w:line="315" w:lineRule="atLeast"/>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 xml:space="preserve">By setting a series of model construction rules, the </w:t>
      </w:r>
      <w:r>
        <w:rPr>
          <w:rFonts w:ascii="微软雅黑" w:eastAsia="微软雅黑" w:hAnsi="微软雅黑" w:cs="微软雅黑"/>
          <w:color w:val="000000"/>
          <w:sz w:val="21"/>
          <w:szCs w:val="21"/>
          <w:shd w:val="clear" w:color="auto" w:fill="FFFFFF"/>
        </w:rPr>
        <w:t>C</w:t>
      </w:r>
      <w:r>
        <w:rPr>
          <w:rFonts w:ascii="微软雅黑" w:eastAsia="微软雅黑" w:hAnsi="微软雅黑" w:cs="微软雅黑" w:hint="eastAsia"/>
          <w:color w:val="000000"/>
          <w:sz w:val="21"/>
          <w:szCs w:val="21"/>
          <w:shd w:val="clear" w:color="auto" w:fill="FFFFFF"/>
        </w:rPr>
        <w:t xml:space="preserve">ellular </w:t>
      </w:r>
      <w:r>
        <w:rPr>
          <w:rFonts w:ascii="微软雅黑" w:eastAsia="微软雅黑" w:hAnsi="微软雅黑" w:cs="微软雅黑"/>
          <w:color w:val="000000"/>
          <w:sz w:val="21"/>
          <w:szCs w:val="21"/>
          <w:shd w:val="clear" w:color="auto" w:fill="FFFFFF"/>
        </w:rPr>
        <w:t>A</w:t>
      </w:r>
      <w:r>
        <w:rPr>
          <w:rFonts w:ascii="微软雅黑" w:eastAsia="微软雅黑" w:hAnsi="微软雅黑" w:cs="微软雅黑" w:hint="eastAsia"/>
          <w:color w:val="000000"/>
          <w:sz w:val="21"/>
          <w:szCs w:val="21"/>
          <w:shd w:val="clear" w:color="auto" w:fill="FFFFFF"/>
        </w:rPr>
        <w:t>utomaton</w:t>
      </w:r>
      <w:hyperlink r:id="rId11" w:anchor="i4" w:history="1">
        <w:r w:rsidRPr="00F01B6F">
          <w:rPr>
            <w:rStyle w:val="a6"/>
            <w:rFonts w:ascii="微软雅黑" w:eastAsia="微软雅黑" w:hAnsi="微软雅黑" w:cs="微软雅黑" w:hint="eastAsia"/>
            <w:color w:val="auto"/>
            <w:sz w:val="21"/>
            <w:szCs w:val="21"/>
            <w:u w:val="none"/>
            <w:shd w:val="clear" w:color="auto" w:fill="FFFFFF"/>
            <w:vertAlign w:val="superscript"/>
          </w:rPr>
          <w:t>[</w:t>
        </w:r>
        <w:r>
          <w:rPr>
            <w:rStyle w:val="a6"/>
            <w:rFonts w:ascii="微软雅黑" w:eastAsia="微软雅黑" w:hAnsi="微软雅黑" w:cs="微软雅黑"/>
            <w:color w:val="auto"/>
            <w:sz w:val="21"/>
            <w:szCs w:val="21"/>
            <w:u w:val="none"/>
            <w:shd w:val="clear" w:color="auto" w:fill="FFFFFF"/>
            <w:vertAlign w:val="superscript"/>
          </w:rPr>
          <w:t>1</w:t>
        </w:r>
        <w:r w:rsidRPr="00F01B6F">
          <w:rPr>
            <w:rStyle w:val="a6"/>
            <w:rFonts w:ascii="微软雅黑" w:eastAsia="微软雅黑" w:hAnsi="微软雅黑" w:cs="微软雅黑" w:hint="eastAsia"/>
            <w:color w:val="auto"/>
            <w:sz w:val="21"/>
            <w:szCs w:val="21"/>
            <w:u w:val="none"/>
            <w:shd w:val="clear" w:color="auto" w:fill="FFFFFF"/>
            <w:vertAlign w:val="superscript"/>
          </w:rPr>
          <w:t>]</w:t>
        </w:r>
      </w:hyperlink>
      <w:r>
        <w:rPr>
          <w:rFonts w:ascii="微软雅黑" w:eastAsia="微软雅黑" w:hAnsi="微软雅黑" w:cs="微软雅黑" w:hint="eastAsia"/>
          <w:color w:val="000000"/>
          <w:sz w:val="21"/>
          <w:szCs w:val="21"/>
          <w:shd w:val="clear" w:color="auto" w:fill="FFFFFF"/>
        </w:rPr>
        <w:t xml:space="preserve"> can automatically simulate the diffusion of substances with a certain probability. In the dynamic system, </w:t>
      </w:r>
      <w:r>
        <w:rPr>
          <w:rFonts w:ascii="微软雅黑" w:eastAsia="微软雅黑" w:hAnsi="微软雅黑" w:cs="微软雅黑"/>
          <w:color w:val="000000"/>
          <w:sz w:val="21"/>
          <w:szCs w:val="21"/>
          <w:shd w:val="clear" w:color="auto" w:fill="FFFFFF"/>
        </w:rPr>
        <w:t>C</w:t>
      </w:r>
      <w:r>
        <w:rPr>
          <w:rFonts w:ascii="微软雅黑" w:eastAsia="微软雅黑" w:hAnsi="微软雅黑" w:cs="微软雅黑" w:hint="eastAsia"/>
          <w:color w:val="000000"/>
          <w:sz w:val="21"/>
          <w:szCs w:val="21"/>
          <w:shd w:val="clear" w:color="auto" w:fill="FFFFFF"/>
        </w:rPr>
        <w:t xml:space="preserve">ellular </w:t>
      </w:r>
      <w:r>
        <w:rPr>
          <w:rFonts w:ascii="微软雅黑" w:eastAsia="微软雅黑" w:hAnsi="微软雅黑" w:cs="微软雅黑"/>
          <w:color w:val="000000"/>
          <w:sz w:val="21"/>
          <w:szCs w:val="21"/>
          <w:shd w:val="clear" w:color="auto" w:fill="FFFFFF"/>
        </w:rPr>
        <w:t>A</w:t>
      </w:r>
      <w:r>
        <w:rPr>
          <w:rFonts w:ascii="微软雅黑" w:eastAsia="微软雅黑" w:hAnsi="微软雅黑" w:cs="微软雅黑" w:hint="eastAsia"/>
          <w:color w:val="000000"/>
          <w:sz w:val="21"/>
          <w:szCs w:val="21"/>
          <w:shd w:val="clear" w:color="auto" w:fill="FFFFFF"/>
        </w:rPr>
        <w:t>utomaton can</w:t>
      </w:r>
      <w:commentRangeStart w:id="66"/>
      <w:r>
        <w:rPr>
          <w:rFonts w:ascii="微软雅黑" w:eastAsia="微软雅黑" w:hAnsi="微软雅黑" w:cs="微软雅黑" w:hint="eastAsia"/>
          <w:color w:val="000000"/>
          <w:sz w:val="21"/>
          <w:szCs w:val="21"/>
          <w:shd w:val="clear" w:color="auto" w:fill="FFFFFF"/>
        </w:rPr>
        <w:t xml:space="preserve"> be divided into“homogeneous, periodic and chaotic structure”three types</w:t>
      </w:r>
      <w:commentRangeEnd w:id="66"/>
      <w:r w:rsidR="00D82162">
        <w:rPr>
          <w:rStyle w:val="aa"/>
          <w:rFonts w:cstheme="minorBidi"/>
          <w:kern w:val="2"/>
        </w:rPr>
        <w:commentReference w:id="66"/>
      </w:r>
      <w:r>
        <w:rPr>
          <w:rFonts w:ascii="微软雅黑" w:eastAsia="微软雅黑" w:hAnsi="微软雅黑" w:cs="微软雅黑" w:hint="eastAsia"/>
          <w:color w:val="000000"/>
          <w:sz w:val="21"/>
          <w:szCs w:val="21"/>
          <w:shd w:val="clear" w:color="auto" w:fill="FFFFFF"/>
        </w:rPr>
        <w:t xml:space="preserve">. </w:t>
      </w:r>
      <w:del w:id="67" w:author="Office" w:date="2020-10-07T09:35:00Z">
        <w:r w:rsidDel="001A04F7">
          <w:rPr>
            <w:rFonts w:ascii="微软雅黑" w:eastAsia="微软雅黑" w:hAnsi="微软雅黑" w:cs="微软雅黑" w:hint="eastAsia"/>
            <w:color w:val="000000"/>
            <w:sz w:val="21"/>
            <w:szCs w:val="21"/>
            <w:shd w:val="clear" w:color="auto" w:fill="FFFFFF"/>
          </w:rPr>
          <w:delText xml:space="preserve">In consideration of </w:delText>
        </w:r>
      </w:del>
      <w:ins w:id="68" w:author="Office" w:date="2020-10-07T09:35:00Z">
        <w:r w:rsidR="001A04F7">
          <w:rPr>
            <w:rFonts w:ascii="微软雅黑" w:eastAsia="微软雅黑" w:hAnsi="微软雅黑" w:cs="微软雅黑" w:hint="eastAsia"/>
            <w:color w:val="000000"/>
            <w:sz w:val="21"/>
            <w:szCs w:val="21"/>
            <w:shd w:val="clear" w:color="auto" w:fill="FFFFFF"/>
          </w:rPr>
          <w:t>With a</w:t>
        </w:r>
        <w:r w:rsidR="001A04F7">
          <w:rPr>
            <w:rFonts w:ascii="微软雅黑" w:eastAsia="微软雅黑" w:hAnsi="微软雅黑" w:cs="微软雅黑"/>
            <w:color w:val="000000"/>
            <w:sz w:val="21"/>
            <w:szCs w:val="21"/>
            <w:shd w:val="clear" w:color="auto" w:fill="FFFFFF"/>
          </w:rPr>
          <w:t xml:space="preserve"> view </w:t>
        </w:r>
      </w:ins>
      <w:ins w:id="69" w:author="Office" w:date="2020-10-07T09:36:00Z">
        <w:r w:rsidR="001A04F7">
          <w:rPr>
            <w:rFonts w:ascii="微软雅黑" w:eastAsia="微软雅黑" w:hAnsi="微软雅黑" w:cs="微软雅黑"/>
            <w:color w:val="000000"/>
            <w:sz w:val="21"/>
            <w:szCs w:val="21"/>
            <w:shd w:val="clear" w:color="auto" w:fill="FFFFFF"/>
          </w:rPr>
          <w:t xml:space="preserve">to </w:t>
        </w:r>
      </w:ins>
      <w:r>
        <w:rPr>
          <w:rFonts w:ascii="微软雅黑" w:eastAsia="微软雅黑" w:hAnsi="微软雅黑" w:cs="微软雅黑" w:hint="eastAsia"/>
          <w:color w:val="000000"/>
          <w:sz w:val="21"/>
          <w:szCs w:val="21"/>
          <w:shd w:val="clear" w:color="auto" w:fill="FFFFFF"/>
        </w:rPr>
        <w:t xml:space="preserve">the aggregation and periodicity of insect activity and the complexity of boundary conditions caused by topography, the </w:t>
      </w:r>
      <w:r>
        <w:rPr>
          <w:rFonts w:ascii="微软雅黑" w:eastAsia="微软雅黑" w:hAnsi="微软雅黑" w:cs="微软雅黑"/>
          <w:color w:val="000000"/>
          <w:sz w:val="21"/>
          <w:szCs w:val="21"/>
          <w:shd w:val="clear" w:color="auto" w:fill="FFFFFF"/>
        </w:rPr>
        <w:t>C</w:t>
      </w:r>
      <w:r>
        <w:rPr>
          <w:rFonts w:ascii="微软雅黑" w:eastAsia="微软雅黑" w:hAnsi="微软雅黑" w:cs="微软雅黑" w:hint="eastAsia"/>
          <w:color w:val="000000"/>
          <w:sz w:val="21"/>
          <w:szCs w:val="21"/>
          <w:shd w:val="clear" w:color="auto" w:fill="FFFFFF"/>
        </w:rPr>
        <w:t xml:space="preserve">ellular </w:t>
      </w:r>
      <w:r>
        <w:rPr>
          <w:rFonts w:ascii="微软雅黑" w:eastAsia="微软雅黑" w:hAnsi="微软雅黑" w:cs="微软雅黑"/>
          <w:color w:val="000000"/>
          <w:sz w:val="21"/>
          <w:szCs w:val="21"/>
          <w:shd w:val="clear" w:color="auto" w:fill="FFFFFF"/>
        </w:rPr>
        <w:t>A</w:t>
      </w:r>
      <w:r>
        <w:rPr>
          <w:rFonts w:ascii="微软雅黑" w:eastAsia="微软雅黑" w:hAnsi="微软雅黑" w:cs="微软雅黑" w:hint="eastAsia"/>
          <w:color w:val="000000"/>
          <w:sz w:val="21"/>
          <w:szCs w:val="21"/>
          <w:shd w:val="clear" w:color="auto" w:fill="FFFFFF"/>
        </w:rPr>
        <w:t xml:space="preserve">utomaton with periodic structure is obviously superior. In terms of algorithm complexity and accuracy, the </w:t>
      </w:r>
      <w:r>
        <w:rPr>
          <w:rFonts w:ascii="微软雅黑" w:eastAsia="微软雅黑" w:hAnsi="微软雅黑" w:cs="微软雅黑"/>
          <w:color w:val="000000"/>
          <w:sz w:val="21"/>
          <w:szCs w:val="21"/>
          <w:shd w:val="clear" w:color="auto" w:fill="FFFFFF"/>
        </w:rPr>
        <w:t>C</w:t>
      </w:r>
      <w:r>
        <w:rPr>
          <w:rFonts w:ascii="微软雅黑" w:eastAsia="微软雅黑" w:hAnsi="微软雅黑" w:cs="微软雅黑" w:hint="eastAsia"/>
          <w:color w:val="000000"/>
          <w:sz w:val="21"/>
          <w:szCs w:val="21"/>
          <w:shd w:val="clear" w:color="auto" w:fill="FFFFFF"/>
        </w:rPr>
        <w:t xml:space="preserve">ellular </w:t>
      </w:r>
      <w:r>
        <w:rPr>
          <w:rFonts w:ascii="微软雅黑" w:eastAsia="微软雅黑" w:hAnsi="微软雅黑" w:cs="微软雅黑"/>
          <w:color w:val="000000"/>
          <w:sz w:val="21"/>
          <w:szCs w:val="21"/>
          <w:shd w:val="clear" w:color="auto" w:fill="FFFFFF"/>
        </w:rPr>
        <w:t>A</w:t>
      </w:r>
      <w:r>
        <w:rPr>
          <w:rFonts w:ascii="微软雅黑" w:eastAsia="微软雅黑" w:hAnsi="微软雅黑" w:cs="微软雅黑" w:hint="eastAsia"/>
          <w:color w:val="000000"/>
          <w:sz w:val="21"/>
          <w:szCs w:val="21"/>
          <w:shd w:val="clear" w:color="auto" w:fill="FFFFFF"/>
        </w:rPr>
        <w:t>utomaton</w:t>
      </w:r>
      <w:del w:id="70" w:author="Office" w:date="2020-10-07T09:33:00Z">
        <w:r w:rsidDel="00A64E57">
          <w:rPr>
            <w:rFonts w:ascii="微软雅黑" w:eastAsia="微软雅黑" w:hAnsi="微软雅黑" w:cs="微软雅黑" w:hint="eastAsia"/>
            <w:color w:val="000000"/>
            <w:sz w:val="21"/>
            <w:szCs w:val="21"/>
            <w:shd w:val="clear" w:color="auto" w:fill="FFFFFF"/>
          </w:rPr>
          <w:delText xml:space="preserve"> also</w:delText>
        </w:r>
      </w:del>
      <w:r>
        <w:rPr>
          <w:rFonts w:ascii="微软雅黑" w:eastAsia="微软雅黑" w:hAnsi="微软雅黑" w:cs="微软雅黑" w:hint="eastAsia"/>
          <w:color w:val="000000"/>
          <w:sz w:val="21"/>
          <w:szCs w:val="21"/>
          <w:shd w:val="clear" w:color="auto" w:fill="FFFFFF"/>
        </w:rPr>
        <w:t xml:space="preserve"> performs better than the partial differential equation.</w:t>
      </w:r>
    </w:p>
    <w:p w14:paraId="3F80AC04"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Pr>
          <w:rFonts w:ascii="微软雅黑" w:eastAsia="微软雅黑" w:hAnsi="微软雅黑" w:cs="微软雅黑" w:hint="eastAsia"/>
          <w:b/>
          <w:bCs/>
          <w:color w:val="000000"/>
          <w:shd w:val="clear" w:color="auto" w:fill="FFFFFF"/>
        </w:rPr>
        <w:lastRenderedPageBreak/>
        <w:t xml:space="preserve">3.2 </w:t>
      </w:r>
      <w:r>
        <w:rPr>
          <w:rFonts w:ascii="微软雅黑" w:eastAsia="微软雅黑" w:hAnsi="微软雅黑" w:cs="微软雅黑"/>
          <w:b/>
          <w:bCs/>
          <w:color w:val="000000"/>
          <w:shd w:val="clear" w:color="auto" w:fill="FFFFFF"/>
        </w:rPr>
        <w:t>建立环境</w:t>
      </w:r>
      <w:r>
        <w:rPr>
          <w:rFonts w:ascii="微软雅黑" w:eastAsia="微软雅黑" w:hAnsi="微软雅黑" w:cs="微软雅黑" w:hint="eastAsia"/>
          <w:b/>
          <w:bCs/>
          <w:color w:val="000000"/>
          <w:shd w:val="clear" w:color="auto" w:fill="FFFFFF"/>
        </w:rPr>
        <w:t>地图</w:t>
      </w:r>
    </w:p>
    <w:p w14:paraId="4653E720" w14:textId="77777777" w:rsidR="00317325" w:rsidRDefault="00F01B6F">
      <w:pPr>
        <w:pStyle w:val="a5"/>
        <w:widowControl/>
        <w:shd w:val="clear" w:color="auto" w:fill="FFFFFF"/>
        <w:spacing w:line="315" w:lineRule="atLeast"/>
        <w:jc w:val="both"/>
        <w:rPr>
          <w:rFonts w:ascii="微软雅黑" w:eastAsia="微软雅黑" w:hAnsi="微软雅黑" w:cs="微软雅黑"/>
          <w:color w:val="000000"/>
          <w:sz w:val="21"/>
          <w:szCs w:val="21"/>
          <w:shd w:val="clear" w:color="auto" w:fill="FFFFFF"/>
          <w:lang w:bidi="ar"/>
        </w:rPr>
      </w:pPr>
      <w:r>
        <w:rPr>
          <w:rFonts w:ascii="微软雅黑" w:eastAsia="微软雅黑" w:hAnsi="微软雅黑" w:cs="微软雅黑"/>
          <w:color w:val="000000"/>
          <w:sz w:val="21"/>
          <w:szCs w:val="21"/>
          <w:shd w:val="clear" w:color="auto" w:fill="FFFFFF"/>
          <w:lang w:bidi="ar"/>
        </w:rPr>
        <w:t>考虑到</w:t>
      </w:r>
      <w:r>
        <w:rPr>
          <w:rFonts w:ascii="微软雅黑" w:eastAsia="微软雅黑" w:hAnsi="微软雅黑" w:cs="微软雅黑" w:hint="eastAsia"/>
          <w:color w:val="000000"/>
          <w:sz w:val="21"/>
          <w:szCs w:val="21"/>
          <w:shd w:val="clear" w:color="auto" w:fill="FFFFFF"/>
          <w:lang w:bidi="ar"/>
        </w:rPr>
        <w:t>蚯蚓</w:t>
      </w:r>
      <w:r>
        <w:rPr>
          <w:rFonts w:ascii="微软雅黑" w:eastAsia="微软雅黑" w:hAnsi="微软雅黑" w:cs="微软雅黑"/>
          <w:color w:val="000000"/>
          <w:sz w:val="21"/>
          <w:szCs w:val="21"/>
          <w:shd w:val="clear" w:color="auto" w:fill="FFFFFF"/>
          <w:lang w:bidi="ar"/>
        </w:rPr>
        <w:t>活动的范围和地形特征，我们将蜂窝大小设置为500 m×500 m。此外，考虑到有效范围，我们将</w:t>
      </w:r>
      <w:r>
        <w:rPr>
          <w:rFonts w:ascii="微软雅黑" w:eastAsia="微软雅黑" w:hAnsi="微软雅黑" w:cs="微软雅黑" w:hint="eastAsia"/>
          <w:color w:val="000000"/>
          <w:sz w:val="21"/>
          <w:szCs w:val="21"/>
          <w:shd w:val="clear" w:color="auto" w:fill="FFFFFF"/>
          <w:lang w:bidi="ar"/>
        </w:rPr>
        <w:t>元胞</w:t>
      </w:r>
      <w:r>
        <w:rPr>
          <w:rFonts w:ascii="微软雅黑" w:eastAsia="微软雅黑" w:hAnsi="微软雅黑" w:cs="微软雅黑"/>
          <w:color w:val="000000"/>
          <w:sz w:val="21"/>
          <w:szCs w:val="21"/>
          <w:shd w:val="clear" w:color="auto" w:fill="FFFFFF"/>
          <w:lang w:bidi="ar"/>
        </w:rPr>
        <w:t>数设置为</w:t>
      </w:r>
      <w:r>
        <w:rPr>
          <w:rFonts w:ascii="微软雅黑" w:eastAsia="微软雅黑" w:hAnsi="微软雅黑" w:cs="微软雅黑"/>
          <w:color w:val="000000"/>
          <w:sz w:val="21"/>
          <w:szCs w:val="21"/>
          <w:highlight w:val="yellow"/>
          <w:shd w:val="clear" w:color="auto" w:fill="FFFFFF"/>
          <w:lang w:bidi="ar"/>
        </w:rPr>
        <w:t>100×100</w:t>
      </w:r>
      <w:r>
        <w:rPr>
          <w:rFonts w:ascii="微软雅黑" w:eastAsia="微软雅黑" w:hAnsi="微软雅黑" w:cs="微软雅黑"/>
          <w:color w:val="000000"/>
          <w:sz w:val="21"/>
          <w:szCs w:val="21"/>
          <w:shd w:val="clear" w:color="auto" w:fill="FFFFFF"/>
          <w:lang w:bidi="ar"/>
        </w:rPr>
        <w:t>，因此，整个环境</w:t>
      </w:r>
      <w:r>
        <w:rPr>
          <w:rFonts w:ascii="微软雅黑" w:eastAsia="微软雅黑" w:hAnsi="微软雅黑" w:cs="微软雅黑" w:hint="eastAsia"/>
          <w:color w:val="000000"/>
          <w:sz w:val="21"/>
          <w:szCs w:val="21"/>
          <w:shd w:val="clear" w:color="auto" w:fill="FFFFFF"/>
          <w:lang w:bidi="ar"/>
        </w:rPr>
        <w:t>地图</w:t>
      </w:r>
      <w:r>
        <w:rPr>
          <w:rFonts w:ascii="微软雅黑" w:eastAsia="微软雅黑" w:hAnsi="微软雅黑" w:cs="微软雅黑"/>
          <w:color w:val="000000"/>
          <w:sz w:val="21"/>
          <w:szCs w:val="21"/>
          <w:shd w:val="clear" w:color="auto" w:fill="FFFFFF"/>
          <w:lang w:bidi="ar"/>
        </w:rPr>
        <w:t>代表一个覆盖</w:t>
      </w:r>
      <w:r>
        <w:rPr>
          <w:rFonts w:ascii="微软雅黑" w:eastAsia="微软雅黑" w:hAnsi="微软雅黑" w:cs="微软雅黑" w:hint="eastAsia"/>
          <w:color w:val="000000"/>
          <w:sz w:val="21"/>
          <w:szCs w:val="21"/>
          <w:shd w:val="clear" w:color="auto" w:fill="FFFFFF"/>
          <w:lang w:bidi="ar"/>
        </w:rPr>
        <w:t>2</w:t>
      </w:r>
      <w:r>
        <w:rPr>
          <w:rFonts w:ascii="微软雅黑" w:eastAsia="微软雅黑" w:hAnsi="微软雅黑" w:cs="微软雅黑"/>
          <w:color w:val="000000"/>
          <w:sz w:val="21"/>
          <w:szCs w:val="21"/>
          <w:shd w:val="clear" w:color="auto" w:fill="FFFFFF"/>
          <w:lang w:bidi="ar"/>
        </w:rPr>
        <w:t>500平方公里的正方形地</w:t>
      </w:r>
      <w:r>
        <w:rPr>
          <w:rFonts w:ascii="微软雅黑" w:eastAsia="微软雅黑" w:hAnsi="微软雅黑" w:cs="微软雅黑" w:hint="eastAsia"/>
          <w:color w:val="000000"/>
          <w:sz w:val="21"/>
          <w:szCs w:val="21"/>
          <w:shd w:val="clear" w:color="auto" w:fill="FFFFFF"/>
          <w:lang w:bidi="ar"/>
        </w:rPr>
        <w:t>区</w:t>
      </w:r>
      <w:r>
        <w:rPr>
          <w:rFonts w:ascii="微软雅黑" w:eastAsia="微软雅黑" w:hAnsi="微软雅黑" w:cs="微软雅黑"/>
          <w:color w:val="000000"/>
          <w:sz w:val="21"/>
          <w:szCs w:val="21"/>
          <w:shd w:val="clear" w:color="auto" w:fill="FFFFFF"/>
          <w:lang w:bidi="ar"/>
        </w:rPr>
        <w:t>。</w:t>
      </w:r>
    </w:p>
    <w:p w14:paraId="1BD69004" w14:textId="77777777" w:rsidR="00317325" w:rsidRDefault="00F01B6F">
      <w:pPr>
        <w:pStyle w:val="a5"/>
        <w:widowControl/>
        <w:shd w:val="clear" w:color="auto" w:fill="FFFFFF"/>
        <w:spacing w:line="315" w:lineRule="atLeast"/>
        <w:jc w:val="both"/>
        <w:rPr>
          <w:rFonts w:ascii="微软雅黑" w:eastAsia="微软雅黑" w:hAnsi="微软雅黑" w:cs="微软雅黑"/>
          <w:color w:val="000000"/>
          <w:sz w:val="21"/>
          <w:szCs w:val="21"/>
          <w:shd w:val="clear" w:color="auto" w:fill="FFFFFF"/>
          <w:lang w:bidi="ar"/>
        </w:rPr>
      </w:pPr>
      <w:r>
        <w:rPr>
          <w:rFonts w:ascii="微软雅黑" w:eastAsia="微软雅黑" w:hAnsi="微软雅黑" w:cs="微软雅黑"/>
          <w:color w:val="000000"/>
          <w:sz w:val="21"/>
          <w:szCs w:val="21"/>
          <w:shd w:val="clear" w:color="auto" w:fill="FFFFFF"/>
          <w:lang w:bidi="ar"/>
        </w:rPr>
        <w:t>考虑到</w:t>
      </w:r>
      <w:r>
        <w:rPr>
          <w:rFonts w:ascii="微软雅黑" w:eastAsia="微软雅黑" w:hAnsi="微软雅黑" w:cs="微软雅黑" w:hint="eastAsia"/>
          <w:color w:val="000000"/>
          <w:sz w:val="21"/>
          <w:szCs w:val="21"/>
          <w:shd w:val="clear" w:color="auto" w:fill="FFFFFF"/>
          <w:lang w:bidi="ar"/>
        </w:rPr>
        <w:t>蚯蚓</w:t>
      </w:r>
      <w:r>
        <w:rPr>
          <w:rFonts w:ascii="微软雅黑" w:eastAsia="微软雅黑" w:hAnsi="微软雅黑" w:cs="微软雅黑"/>
          <w:color w:val="000000"/>
          <w:sz w:val="21"/>
          <w:szCs w:val="21"/>
          <w:shd w:val="clear" w:color="auto" w:fill="FFFFFF"/>
          <w:lang w:bidi="ar"/>
        </w:rPr>
        <w:t>活动</w:t>
      </w:r>
      <w:r>
        <w:rPr>
          <w:rFonts w:ascii="微软雅黑" w:eastAsia="微软雅黑" w:hAnsi="微软雅黑" w:cs="微软雅黑" w:hint="eastAsia"/>
          <w:color w:val="000000"/>
          <w:sz w:val="21"/>
          <w:szCs w:val="21"/>
          <w:shd w:val="clear" w:color="auto" w:fill="FFFFFF"/>
          <w:lang w:bidi="ar"/>
        </w:rPr>
        <w:t>易受到土壤条件、有机物质等的影响</w:t>
      </w:r>
      <w:r>
        <w:rPr>
          <w:rFonts w:ascii="微软雅黑" w:eastAsia="微软雅黑" w:hAnsi="微软雅黑" w:cs="微软雅黑"/>
          <w:color w:val="000000"/>
          <w:sz w:val="21"/>
          <w:szCs w:val="21"/>
          <w:shd w:val="clear" w:color="auto" w:fill="FFFFFF"/>
          <w:lang w:bidi="ar"/>
        </w:rPr>
        <w:t>，我们</w:t>
      </w:r>
      <w:r>
        <w:rPr>
          <w:rFonts w:ascii="微软雅黑" w:eastAsia="微软雅黑" w:hAnsi="微软雅黑" w:cs="微软雅黑" w:hint="eastAsia"/>
          <w:color w:val="000000"/>
          <w:sz w:val="21"/>
          <w:szCs w:val="21"/>
          <w:shd w:val="clear" w:color="auto" w:fill="FFFFFF"/>
          <w:lang w:bidi="ar"/>
        </w:rPr>
        <w:t>应用矩阵</w:t>
      </w:r>
      <w:r>
        <w:rPr>
          <w:rFonts w:ascii="微软雅黑" w:eastAsia="微软雅黑" w:hAnsi="微软雅黑" w:cs="微软雅黑"/>
          <w:color w:val="000000"/>
          <w:sz w:val="21"/>
          <w:szCs w:val="21"/>
          <w:shd w:val="clear" w:color="auto" w:fill="FFFFFF"/>
          <w:lang w:bidi="ar"/>
        </w:rPr>
        <w:t>简化了地形图，</w:t>
      </w:r>
      <w:r>
        <w:rPr>
          <w:rFonts w:ascii="微软雅黑" w:eastAsia="微软雅黑" w:hAnsi="微软雅黑" w:cs="微软雅黑" w:hint="eastAsia"/>
          <w:color w:val="000000"/>
          <w:sz w:val="21"/>
          <w:szCs w:val="21"/>
          <w:shd w:val="clear" w:color="auto" w:fill="FFFFFF"/>
          <w:lang w:bidi="ar"/>
        </w:rPr>
        <w:t>并根据地形特点和土壤条件对地图进行了吸引力划分。</w:t>
      </w:r>
      <w:r>
        <w:rPr>
          <w:rFonts w:ascii="微软雅黑" w:eastAsia="微软雅黑" w:hAnsi="微软雅黑" w:cs="微软雅黑"/>
          <w:color w:val="000000"/>
          <w:sz w:val="21"/>
          <w:szCs w:val="21"/>
          <w:highlight w:val="yellow"/>
          <w:shd w:val="clear" w:color="auto" w:fill="FFFFFF"/>
          <w:lang w:bidi="ar"/>
        </w:rPr>
        <w:t>由于很难获得准确的地形图，因此我们使用</w:t>
      </w:r>
      <w:r>
        <w:rPr>
          <w:rFonts w:ascii="微软雅黑" w:eastAsia="微软雅黑" w:hAnsi="微软雅黑" w:cs="微软雅黑" w:hint="eastAsia"/>
          <w:color w:val="000000"/>
          <w:sz w:val="21"/>
          <w:szCs w:val="21"/>
          <w:highlight w:val="yellow"/>
          <w:shd w:val="clear" w:color="auto" w:fill="FFFFFF"/>
          <w:lang w:bidi="ar"/>
        </w:rPr>
        <w:t>根据x市</w:t>
      </w:r>
      <w:r>
        <w:rPr>
          <w:rFonts w:ascii="微软雅黑" w:eastAsia="微软雅黑" w:hAnsi="微软雅黑" w:cs="微软雅黑"/>
          <w:color w:val="000000"/>
          <w:sz w:val="21"/>
          <w:szCs w:val="21"/>
          <w:highlight w:val="yellow"/>
          <w:shd w:val="clear" w:color="auto" w:fill="FFFFFF"/>
          <w:lang w:bidi="ar"/>
        </w:rPr>
        <w:t>的地形特征</w:t>
      </w:r>
      <w:r>
        <w:rPr>
          <w:rFonts w:ascii="微软雅黑" w:eastAsia="微软雅黑" w:hAnsi="微软雅黑" w:cs="微软雅黑" w:hint="eastAsia"/>
          <w:color w:val="000000"/>
          <w:sz w:val="21"/>
          <w:szCs w:val="21"/>
          <w:highlight w:val="yellow"/>
          <w:shd w:val="clear" w:color="auto" w:fill="FFFFFF"/>
          <w:lang w:bidi="ar"/>
        </w:rPr>
        <w:t>以及目标耕地的有机质分布情况</w:t>
      </w:r>
      <w:r>
        <w:rPr>
          <w:rFonts w:ascii="微软雅黑" w:eastAsia="微软雅黑" w:hAnsi="微软雅黑" w:cs="微软雅黑"/>
          <w:color w:val="000000"/>
          <w:sz w:val="21"/>
          <w:szCs w:val="21"/>
          <w:highlight w:val="yellow"/>
          <w:shd w:val="clear" w:color="auto" w:fill="FFFFFF"/>
          <w:lang w:bidi="ar"/>
        </w:rPr>
        <w:t>随机生成地图。然后将地图简化为100×100的（0,</w:t>
      </w:r>
      <w:r>
        <w:rPr>
          <w:rFonts w:ascii="微软雅黑" w:eastAsia="微软雅黑" w:hAnsi="微软雅黑" w:cs="微软雅黑" w:hint="eastAsia"/>
          <w:color w:val="000000"/>
          <w:sz w:val="21"/>
          <w:szCs w:val="21"/>
          <w:highlight w:val="yellow"/>
          <w:shd w:val="clear" w:color="auto" w:fill="FFFFFF"/>
          <w:lang w:bidi="ar"/>
        </w:rPr>
        <w:t>95</w:t>
      </w:r>
      <w:r>
        <w:rPr>
          <w:rFonts w:ascii="微软雅黑" w:eastAsia="微软雅黑" w:hAnsi="微软雅黑" w:cs="微软雅黑"/>
          <w:color w:val="000000"/>
          <w:sz w:val="21"/>
          <w:szCs w:val="21"/>
          <w:highlight w:val="yellow"/>
          <w:shd w:val="clear" w:color="auto" w:fill="FFFFFF"/>
          <w:lang w:bidi="ar"/>
        </w:rPr>
        <w:t>）矩阵其中</w:t>
      </w:r>
      <w:r>
        <w:rPr>
          <w:rFonts w:ascii="微软雅黑" w:eastAsia="微软雅黑" w:hAnsi="微软雅黑" w:cs="微软雅黑" w:hint="eastAsia"/>
          <w:color w:val="000000"/>
          <w:sz w:val="21"/>
          <w:szCs w:val="21"/>
          <w:highlight w:val="yellow"/>
          <w:shd w:val="clear" w:color="auto" w:fill="FFFFFF"/>
          <w:lang w:bidi="ar"/>
        </w:rPr>
        <w:t>95</w:t>
      </w:r>
      <w:r>
        <w:rPr>
          <w:rFonts w:ascii="微软雅黑" w:eastAsia="微软雅黑" w:hAnsi="微软雅黑" w:cs="微软雅黑"/>
          <w:color w:val="000000"/>
          <w:sz w:val="21"/>
          <w:szCs w:val="21"/>
          <w:highlight w:val="yellow"/>
          <w:shd w:val="clear" w:color="auto" w:fill="FFFFFF"/>
          <w:lang w:bidi="ar"/>
        </w:rPr>
        <w:t>表示</w:t>
      </w:r>
      <w:r>
        <w:rPr>
          <w:rFonts w:ascii="微软雅黑" w:eastAsia="微软雅黑" w:hAnsi="微软雅黑" w:cs="微软雅黑" w:hint="eastAsia"/>
          <w:color w:val="000000"/>
          <w:sz w:val="21"/>
          <w:szCs w:val="21"/>
          <w:highlight w:val="yellow"/>
          <w:shd w:val="clear" w:color="auto" w:fill="FFFFFF"/>
          <w:lang w:bidi="ar"/>
        </w:rPr>
        <w:t>最</w:t>
      </w:r>
      <w:r>
        <w:rPr>
          <w:rFonts w:ascii="微软雅黑" w:eastAsia="微软雅黑" w:hAnsi="微软雅黑" w:cs="微软雅黑"/>
          <w:color w:val="000000"/>
          <w:sz w:val="21"/>
          <w:szCs w:val="21"/>
          <w:highlight w:val="yellow"/>
          <w:shd w:val="clear" w:color="auto" w:fill="FFFFFF"/>
          <w:lang w:bidi="ar"/>
        </w:rPr>
        <w:t>高吸引力区域，0表示</w:t>
      </w:r>
      <w:r>
        <w:rPr>
          <w:rFonts w:ascii="微软雅黑" w:eastAsia="微软雅黑" w:hAnsi="微软雅黑" w:cs="微软雅黑" w:hint="eastAsia"/>
          <w:color w:val="000000"/>
          <w:sz w:val="21"/>
          <w:szCs w:val="21"/>
          <w:highlight w:val="yellow"/>
          <w:shd w:val="clear" w:color="auto" w:fill="FFFFFF"/>
          <w:lang w:bidi="ar"/>
        </w:rPr>
        <w:t>最</w:t>
      </w:r>
      <w:r>
        <w:rPr>
          <w:rFonts w:ascii="微软雅黑" w:eastAsia="微软雅黑" w:hAnsi="微软雅黑" w:cs="微软雅黑"/>
          <w:color w:val="000000"/>
          <w:sz w:val="21"/>
          <w:szCs w:val="21"/>
          <w:highlight w:val="yellow"/>
          <w:shd w:val="clear" w:color="auto" w:fill="FFFFFF"/>
          <w:lang w:bidi="ar"/>
        </w:rPr>
        <w:t>低吸引力区域。</w:t>
      </w:r>
      <w:r>
        <w:rPr>
          <w:rFonts w:ascii="微软雅黑" w:eastAsia="微软雅黑" w:hAnsi="微软雅黑" w:cs="微软雅黑"/>
          <w:color w:val="000000"/>
          <w:sz w:val="21"/>
          <w:szCs w:val="21"/>
          <w:shd w:val="clear" w:color="auto" w:fill="FFFFFF"/>
          <w:lang w:bidi="ar"/>
        </w:rPr>
        <w:t>该矩阵如</w:t>
      </w:r>
      <w:r>
        <w:rPr>
          <w:rFonts w:ascii="微软雅黑" w:eastAsia="微软雅黑" w:hAnsi="微软雅黑" w:cs="微软雅黑"/>
          <w:color w:val="000000"/>
          <w:sz w:val="21"/>
          <w:szCs w:val="21"/>
          <w:highlight w:val="yellow"/>
          <w:shd w:val="clear" w:color="auto" w:fill="FFFFFF"/>
          <w:lang w:bidi="ar"/>
        </w:rPr>
        <w:t>下图</w:t>
      </w:r>
      <w:r>
        <w:rPr>
          <w:rFonts w:ascii="微软雅黑" w:eastAsia="微软雅黑" w:hAnsi="微软雅黑" w:cs="微软雅黑" w:hint="eastAsia"/>
          <w:color w:val="000000"/>
          <w:sz w:val="21"/>
          <w:szCs w:val="21"/>
          <w:highlight w:val="yellow"/>
          <w:shd w:val="clear" w:color="auto" w:fill="FFFFFF"/>
          <w:lang w:bidi="ar"/>
        </w:rPr>
        <w:t>3.2.1</w:t>
      </w:r>
      <w:r>
        <w:rPr>
          <w:rFonts w:ascii="微软雅黑" w:eastAsia="微软雅黑" w:hAnsi="微软雅黑" w:cs="微软雅黑"/>
          <w:color w:val="000000"/>
          <w:sz w:val="21"/>
          <w:szCs w:val="21"/>
          <w:shd w:val="clear" w:color="auto" w:fill="FFFFFF"/>
          <w:lang w:bidi="ar"/>
        </w:rPr>
        <w:t>所示。</w:t>
      </w:r>
    </w:p>
    <w:p w14:paraId="115FB7AE" w14:textId="77777777" w:rsidR="00317325" w:rsidRDefault="00317325">
      <w:pPr>
        <w:pStyle w:val="a5"/>
        <w:widowControl/>
        <w:shd w:val="clear" w:color="auto" w:fill="FFFFFF"/>
        <w:spacing w:beforeAutospacing="0" w:afterAutospacing="0" w:line="360" w:lineRule="auto"/>
        <w:jc w:val="center"/>
        <w:rPr>
          <w:rFonts w:ascii="微软雅黑" w:eastAsia="微软雅黑" w:hAnsi="微软雅黑" w:cs="微软雅黑"/>
          <w:b/>
          <w:bCs/>
          <w:color w:val="000000"/>
          <w:shd w:val="clear" w:color="auto" w:fill="FFFFFF"/>
        </w:rPr>
      </w:pPr>
    </w:p>
    <w:p w14:paraId="201659F7" w14:textId="636D3036"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Pr>
          <w:rFonts w:ascii="微软雅黑" w:eastAsia="微软雅黑" w:hAnsi="微软雅黑" w:cs="微软雅黑" w:hint="eastAsia"/>
          <w:b/>
          <w:bCs/>
          <w:color w:val="000000"/>
          <w:shd w:val="clear" w:color="auto" w:fill="FFFFFF"/>
        </w:rPr>
        <w:t xml:space="preserve"> </w:t>
      </w:r>
      <w:proofErr w:type="gramStart"/>
      <w:r>
        <w:rPr>
          <w:rFonts w:ascii="微软雅黑" w:eastAsia="微软雅黑" w:hAnsi="微软雅黑" w:cs="微软雅黑" w:hint="eastAsia"/>
          <w:b/>
          <w:bCs/>
          <w:color w:val="000000"/>
          <w:shd w:val="clear" w:color="auto" w:fill="FFFFFF"/>
        </w:rPr>
        <w:t>3.2  BULIDING</w:t>
      </w:r>
      <w:proofErr w:type="gramEnd"/>
      <w:r>
        <w:rPr>
          <w:rFonts w:ascii="微软雅黑" w:eastAsia="微软雅黑" w:hAnsi="微软雅黑" w:cs="微软雅黑" w:hint="eastAsia"/>
          <w:b/>
          <w:bCs/>
          <w:color w:val="000000"/>
          <w:shd w:val="clear" w:color="auto" w:fill="FFFFFF"/>
        </w:rPr>
        <w:t xml:space="preserve"> AN ENVIRONMENTAL MAP</w:t>
      </w:r>
    </w:p>
    <w:p w14:paraId="148624B6" w14:textId="032E6F93" w:rsidR="00317325" w:rsidRDefault="00F01B6F">
      <w:pPr>
        <w:pStyle w:val="a5"/>
        <w:widowControl/>
        <w:shd w:val="clear" w:color="auto" w:fill="FFFFFF"/>
        <w:spacing w:line="315" w:lineRule="atLeast"/>
        <w:jc w:val="both"/>
        <w:rPr>
          <w:rFonts w:ascii="微软雅黑" w:eastAsia="微软雅黑" w:hAnsi="微软雅黑" w:cs="微软雅黑"/>
          <w:color w:val="000000"/>
          <w:sz w:val="21"/>
          <w:szCs w:val="21"/>
          <w:shd w:val="clear" w:color="auto" w:fill="FFFFFF"/>
          <w:lang w:bidi="ar"/>
        </w:rPr>
      </w:pPr>
      <w:del w:id="71" w:author="Office" w:date="2020-10-07T09:36:00Z">
        <w:r w:rsidDel="001A04F7">
          <w:rPr>
            <w:rFonts w:ascii="微软雅黑" w:eastAsia="微软雅黑" w:hAnsi="微软雅黑" w:cs="微软雅黑" w:hint="eastAsia"/>
            <w:color w:val="000000"/>
            <w:sz w:val="21"/>
            <w:szCs w:val="21"/>
            <w:shd w:val="clear" w:color="auto" w:fill="FFFFFF"/>
            <w:lang w:bidi="ar"/>
          </w:rPr>
          <w:delText>Due to</w:delText>
        </w:r>
      </w:del>
      <w:ins w:id="72" w:author="Office" w:date="2020-10-07T09:36:00Z">
        <w:r w:rsidR="001A04F7">
          <w:rPr>
            <w:rFonts w:ascii="微软雅黑" w:eastAsia="微软雅黑" w:hAnsi="微软雅黑" w:cs="微软雅黑"/>
            <w:color w:val="000000"/>
            <w:sz w:val="21"/>
            <w:szCs w:val="21"/>
            <w:shd w:val="clear" w:color="auto" w:fill="FFFFFF"/>
            <w:lang w:bidi="ar"/>
          </w:rPr>
          <w:t>Considering</w:t>
        </w:r>
      </w:ins>
      <w:r>
        <w:rPr>
          <w:rFonts w:ascii="微软雅黑" w:eastAsia="微软雅黑" w:hAnsi="微软雅黑" w:cs="微软雅黑" w:hint="eastAsia"/>
          <w:color w:val="000000"/>
          <w:sz w:val="21"/>
          <w:szCs w:val="21"/>
          <w:shd w:val="clear" w:color="auto" w:fill="FFFFFF"/>
          <w:lang w:bidi="ar"/>
        </w:rPr>
        <w:t xml:space="preserve"> the range of earthworm activit</w:t>
      </w:r>
      <w:r>
        <w:rPr>
          <w:rFonts w:ascii="微软雅黑" w:eastAsia="微软雅黑" w:hAnsi="微软雅黑" w:cs="微软雅黑"/>
          <w:color w:val="000000"/>
          <w:sz w:val="21"/>
          <w:szCs w:val="21"/>
          <w:shd w:val="clear" w:color="auto" w:fill="FFFFFF"/>
          <w:lang w:bidi="ar"/>
        </w:rPr>
        <w:t>ies</w:t>
      </w:r>
      <w:r>
        <w:rPr>
          <w:rFonts w:ascii="微软雅黑" w:eastAsia="微软雅黑" w:hAnsi="微软雅黑" w:cs="微软雅黑" w:hint="eastAsia"/>
          <w:color w:val="000000"/>
          <w:sz w:val="21"/>
          <w:szCs w:val="21"/>
          <w:shd w:val="clear" w:color="auto" w:fill="FFFFFF"/>
          <w:lang w:bidi="ar"/>
        </w:rPr>
        <w:t xml:space="preserve"> and topographic features, we set the size of the hive at 500 m×500 m. In addition, considering the effective range, we set the number of cells to 100×100</w:t>
      </w:r>
      <w:del w:id="73" w:author="Office" w:date="2020-10-07T09:41:00Z">
        <w:r w:rsidDel="00511A5D">
          <w:rPr>
            <w:rFonts w:ascii="微软雅黑" w:eastAsia="微软雅黑" w:hAnsi="微软雅黑" w:cs="微软雅黑" w:hint="eastAsia"/>
            <w:color w:val="000000"/>
            <w:sz w:val="21"/>
            <w:szCs w:val="21"/>
            <w:shd w:val="clear" w:color="auto" w:fill="FFFFFF"/>
            <w:lang w:bidi="ar"/>
          </w:rPr>
          <w:delText xml:space="preserve">, </w:delText>
        </w:r>
      </w:del>
      <w:ins w:id="74" w:author="Office" w:date="2020-10-07T09:41:00Z">
        <w:r w:rsidR="00511A5D">
          <w:rPr>
            <w:rFonts w:ascii="微软雅黑" w:eastAsia="微软雅黑" w:hAnsi="微软雅黑" w:cs="微软雅黑"/>
            <w:color w:val="000000"/>
            <w:sz w:val="21"/>
            <w:szCs w:val="21"/>
            <w:shd w:val="clear" w:color="auto" w:fill="FFFFFF"/>
            <w:lang w:bidi="ar"/>
          </w:rPr>
          <w:t>.</w:t>
        </w:r>
        <w:r w:rsidR="00511A5D">
          <w:rPr>
            <w:rFonts w:ascii="微软雅黑" w:eastAsia="微软雅黑" w:hAnsi="微软雅黑" w:cs="微软雅黑" w:hint="eastAsia"/>
            <w:color w:val="000000"/>
            <w:sz w:val="21"/>
            <w:szCs w:val="21"/>
            <w:shd w:val="clear" w:color="auto" w:fill="FFFFFF"/>
            <w:lang w:bidi="ar"/>
          </w:rPr>
          <w:t xml:space="preserve"> </w:t>
        </w:r>
        <w:r w:rsidR="00511A5D">
          <w:rPr>
            <w:rFonts w:ascii="微软雅黑" w:eastAsia="微软雅黑" w:hAnsi="微软雅黑" w:cs="微软雅黑"/>
            <w:color w:val="000000"/>
            <w:sz w:val="21"/>
            <w:szCs w:val="21"/>
            <w:shd w:val="clear" w:color="auto" w:fill="FFFFFF"/>
            <w:lang w:bidi="ar"/>
          </w:rPr>
          <w:t>S</w:t>
        </w:r>
      </w:ins>
      <w:del w:id="75" w:author="Office" w:date="2020-10-07T09:41:00Z">
        <w:r w:rsidDel="00511A5D">
          <w:rPr>
            <w:rFonts w:ascii="微软雅黑" w:eastAsia="微软雅黑" w:hAnsi="微软雅黑" w:cs="微软雅黑" w:hint="eastAsia"/>
            <w:color w:val="000000"/>
            <w:sz w:val="21"/>
            <w:szCs w:val="21"/>
            <w:shd w:val="clear" w:color="auto" w:fill="FFFFFF"/>
            <w:lang w:bidi="ar"/>
          </w:rPr>
          <w:delText>s</w:delText>
        </w:r>
      </w:del>
      <w:r>
        <w:rPr>
          <w:rFonts w:ascii="微软雅黑" w:eastAsia="微软雅黑" w:hAnsi="微软雅黑" w:cs="微软雅黑" w:hint="eastAsia"/>
          <w:color w:val="000000"/>
          <w:sz w:val="21"/>
          <w:szCs w:val="21"/>
          <w:shd w:val="clear" w:color="auto" w:fill="FFFFFF"/>
          <w:lang w:bidi="ar"/>
        </w:rPr>
        <w:t>o</w:t>
      </w:r>
      <w:ins w:id="76" w:author="Office" w:date="2020-10-07T09:41:00Z">
        <w:r w:rsidR="00511A5D">
          <w:rPr>
            <w:rFonts w:ascii="微软雅黑" w:eastAsia="微软雅黑" w:hAnsi="微软雅黑" w:cs="微软雅黑"/>
            <w:color w:val="000000"/>
            <w:sz w:val="21"/>
            <w:szCs w:val="21"/>
            <w:shd w:val="clear" w:color="auto" w:fill="FFFFFF"/>
            <w:lang w:bidi="ar"/>
          </w:rPr>
          <w:t>,</w:t>
        </w:r>
      </w:ins>
      <w:r>
        <w:rPr>
          <w:rFonts w:ascii="微软雅黑" w:eastAsia="微软雅黑" w:hAnsi="微软雅黑" w:cs="微软雅黑" w:hint="eastAsia"/>
          <w:color w:val="000000"/>
          <w:sz w:val="21"/>
          <w:szCs w:val="21"/>
          <w:shd w:val="clear" w:color="auto" w:fill="FFFFFF"/>
          <w:lang w:bidi="ar"/>
        </w:rPr>
        <w:t xml:space="preserve"> the entire environmental map represents a square area covering 2,500 square kilometers.</w:t>
      </w:r>
    </w:p>
    <w:p w14:paraId="793B14A2"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lang w:bidi="ar"/>
        </w:rPr>
      </w:pPr>
      <w:r>
        <w:rPr>
          <w:rFonts w:ascii="微软雅黑" w:eastAsia="微软雅黑" w:hAnsi="微软雅黑" w:cs="微软雅黑"/>
          <w:color w:val="000000"/>
          <w:sz w:val="21"/>
          <w:szCs w:val="21"/>
          <w:shd w:val="clear" w:color="auto" w:fill="FFFFFF"/>
          <w:lang w:bidi="ar"/>
        </w:rPr>
        <w:lastRenderedPageBreak/>
        <w:t xml:space="preserve">Considering that earthworm activity is easily affected by soil conditions and organic substances, we use matrix to simplify topographic map and classify the map according to topographic characteristics and soil conditions. Since it is difficult to obtain accurate topographic maps, we use random maps generated according to the topographic features of </w:t>
      </w:r>
      <w:r>
        <w:rPr>
          <w:rFonts w:ascii="微软雅黑" w:eastAsia="微软雅黑" w:hAnsi="微软雅黑" w:cs="微软雅黑"/>
          <w:color w:val="000000"/>
          <w:sz w:val="21"/>
          <w:szCs w:val="21"/>
          <w:highlight w:val="yellow"/>
          <w:shd w:val="clear" w:color="auto" w:fill="FFFFFF"/>
          <w:lang w:bidi="ar"/>
        </w:rPr>
        <w:t>X City</w:t>
      </w:r>
      <w:r>
        <w:rPr>
          <w:rFonts w:ascii="微软雅黑" w:eastAsia="微软雅黑" w:hAnsi="微软雅黑" w:cs="微软雅黑"/>
          <w:color w:val="000000"/>
          <w:sz w:val="21"/>
          <w:szCs w:val="21"/>
          <w:shd w:val="clear" w:color="auto" w:fill="FFFFFF"/>
          <w:lang w:bidi="ar"/>
        </w:rPr>
        <w:t xml:space="preserve"> and the distribution of organic matter in the target cultivated land. The map is then reduced to </w:t>
      </w:r>
      <w:r>
        <w:rPr>
          <w:rFonts w:ascii="微软雅黑" w:eastAsia="微软雅黑" w:hAnsi="微软雅黑" w:cs="微软雅黑"/>
          <w:color w:val="000000"/>
          <w:sz w:val="21"/>
          <w:szCs w:val="21"/>
          <w:highlight w:val="yellow"/>
          <w:shd w:val="clear" w:color="auto" w:fill="FFFFFF"/>
          <w:lang w:bidi="ar"/>
        </w:rPr>
        <w:t>a 100 by 100 (0,95) matrix</w:t>
      </w:r>
      <w:r>
        <w:rPr>
          <w:rFonts w:ascii="微软雅黑" w:eastAsia="微软雅黑" w:hAnsi="微软雅黑" w:cs="微软雅黑"/>
          <w:color w:val="000000"/>
          <w:sz w:val="21"/>
          <w:szCs w:val="21"/>
          <w:shd w:val="clear" w:color="auto" w:fill="FFFFFF"/>
          <w:lang w:bidi="ar"/>
        </w:rPr>
        <w:t xml:space="preserve"> where </w:t>
      </w:r>
      <w:r>
        <w:rPr>
          <w:rFonts w:ascii="微软雅黑" w:eastAsia="微软雅黑" w:hAnsi="微软雅黑" w:cs="微软雅黑"/>
          <w:color w:val="000000"/>
          <w:sz w:val="21"/>
          <w:szCs w:val="21"/>
          <w:highlight w:val="yellow"/>
          <w:shd w:val="clear" w:color="auto" w:fill="FFFFFF"/>
          <w:lang w:bidi="ar"/>
        </w:rPr>
        <w:t>95</w:t>
      </w:r>
      <w:r>
        <w:rPr>
          <w:rFonts w:ascii="微软雅黑" w:eastAsia="微软雅黑" w:hAnsi="微软雅黑" w:cs="微软雅黑"/>
          <w:color w:val="000000"/>
          <w:sz w:val="21"/>
          <w:szCs w:val="21"/>
          <w:shd w:val="clear" w:color="auto" w:fill="FFFFFF"/>
          <w:lang w:bidi="ar"/>
        </w:rPr>
        <w:t xml:space="preserve"> represents the highest attractive region and 0 represents the lowest attractive region. The matrix is shown in Figure 3.2.1 below.</w:t>
      </w:r>
    </w:p>
    <w:p w14:paraId="6A9385BB" w14:textId="77777777" w:rsidR="00317325" w:rsidRDefault="00F01B6F">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lang w:bidi="ar"/>
        </w:rPr>
      </w:pPr>
      <w:r>
        <w:rPr>
          <w:noProof/>
        </w:rPr>
        <w:drawing>
          <wp:inline distT="0" distB="0" distL="0" distR="0" wp14:anchorId="76042572" wp14:editId="181D8891">
            <wp:extent cx="3267710" cy="2887345"/>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284184" cy="2902045"/>
                    </a:xfrm>
                    <a:prstGeom prst="rect">
                      <a:avLst/>
                    </a:prstGeom>
                  </pic:spPr>
                </pic:pic>
              </a:graphicData>
            </a:graphic>
          </wp:inline>
        </w:drawing>
      </w:r>
    </w:p>
    <w:p w14:paraId="387E52F1" w14:textId="00B464FA" w:rsidR="00317325" w:rsidRDefault="00F01B6F">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lang w:bidi="ar"/>
        </w:rPr>
      </w:pPr>
      <w:r>
        <w:rPr>
          <w:rFonts w:ascii="微软雅黑" w:eastAsia="微软雅黑" w:hAnsi="微软雅黑" w:cs="微软雅黑" w:hint="eastAsia"/>
          <w:color w:val="000000"/>
          <w:sz w:val="21"/>
          <w:szCs w:val="21"/>
          <w:shd w:val="clear" w:color="auto" w:fill="FFFFFF"/>
          <w:lang w:bidi="ar"/>
        </w:rPr>
        <w:t>Fig</w:t>
      </w:r>
      <w:r>
        <w:rPr>
          <w:rFonts w:ascii="微软雅黑" w:eastAsia="微软雅黑" w:hAnsi="微软雅黑" w:cs="微软雅黑"/>
          <w:color w:val="000000"/>
          <w:sz w:val="21"/>
          <w:szCs w:val="21"/>
          <w:shd w:val="clear" w:color="auto" w:fill="FFFFFF"/>
          <w:lang w:bidi="ar"/>
        </w:rPr>
        <w:t xml:space="preserve"> </w:t>
      </w:r>
      <w:r>
        <w:rPr>
          <w:rFonts w:ascii="微软雅黑" w:eastAsia="微软雅黑" w:hAnsi="微软雅黑" w:cs="微软雅黑" w:hint="eastAsia"/>
          <w:color w:val="000000"/>
          <w:sz w:val="21"/>
          <w:szCs w:val="21"/>
          <w:shd w:val="clear" w:color="auto" w:fill="FFFFFF"/>
          <w:lang w:bidi="ar"/>
        </w:rPr>
        <w:t>3.2.</w:t>
      </w:r>
      <w:r>
        <w:rPr>
          <w:rFonts w:ascii="微软雅黑" w:eastAsia="微软雅黑" w:hAnsi="微软雅黑" w:cs="微软雅黑"/>
          <w:color w:val="000000"/>
          <w:sz w:val="21"/>
          <w:szCs w:val="21"/>
          <w:shd w:val="clear" w:color="auto" w:fill="FFFFFF"/>
          <w:lang w:bidi="ar"/>
        </w:rPr>
        <w:t>1</w:t>
      </w:r>
    </w:p>
    <w:p w14:paraId="6140B2A1"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Pr>
          <w:rFonts w:ascii="微软雅黑" w:eastAsia="微软雅黑" w:hAnsi="微软雅黑" w:cs="微软雅黑" w:hint="eastAsia"/>
          <w:b/>
          <w:bCs/>
          <w:color w:val="000000"/>
          <w:shd w:val="clear" w:color="auto" w:fill="FFFFFF"/>
        </w:rPr>
        <w:lastRenderedPageBreak/>
        <w:t>3.3 蚯蚓在元胞中</w:t>
      </w:r>
    </w:p>
    <w:p w14:paraId="0A11A47B" w14:textId="77777777" w:rsidR="00317325" w:rsidRDefault="00F01B6F">
      <w:pPr>
        <w:pStyle w:val="a5"/>
        <w:widowControl/>
        <w:numPr>
          <w:ilvl w:val="0"/>
          <w:numId w:val="4"/>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为了</w:t>
      </w:r>
      <w:r>
        <w:rPr>
          <w:rFonts w:ascii="微软雅黑" w:eastAsia="微软雅黑" w:hAnsi="微软雅黑" w:cs="微软雅黑" w:hint="eastAsia"/>
          <w:color w:val="000000"/>
          <w:sz w:val="21"/>
          <w:szCs w:val="21"/>
          <w:shd w:val="clear" w:color="auto" w:fill="FFFFFF"/>
        </w:rPr>
        <w:t>尽可能</w:t>
      </w:r>
      <w:r>
        <w:rPr>
          <w:rFonts w:ascii="微软雅黑" w:eastAsia="微软雅黑" w:hAnsi="微软雅黑" w:cs="微软雅黑"/>
          <w:color w:val="000000"/>
          <w:sz w:val="21"/>
          <w:szCs w:val="21"/>
          <w:shd w:val="clear" w:color="auto" w:fill="FFFFFF"/>
        </w:rPr>
        <w:t>真实地模拟</w:t>
      </w:r>
      <w:r>
        <w:rPr>
          <w:rFonts w:ascii="微软雅黑" w:eastAsia="微软雅黑" w:hAnsi="微软雅黑" w:cs="微软雅黑" w:hint="eastAsia"/>
          <w:color w:val="000000"/>
          <w:sz w:val="21"/>
          <w:szCs w:val="21"/>
          <w:shd w:val="clear" w:color="auto" w:fill="FFFFFF"/>
        </w:rPr>
        <w:t>蚯蚓</w:t>
      </w:r>
      <w:r>
        <w:rPr>
          <w:rFonts w:ascii="微软雅黑" w:eastAsia="微软雅黑" w:hAnsi="微软雅黑" w:cs="微软雅黑"/>
          <w:color w:val="000000"/>
          <w:sz w:val="21"/>
          <w:szCs w:val="21"/>
          <w:shd w:val="clear" w:color="auto" w:fill="FFFFFF"/>
        </w:rPr>
        <w:t>的分布，我们将</w:t>
      </w:r>
      <w:r>
        <w:rPr>
          <w:rFonts w:ascii="微软雅黑" w:eastAsia="微软雅黑" w:hAnsi="微软雅黑" w:cs="微软雅黑" w:hint="eastAsia"/>
          <w:color w:val="000000"/>
          <w:sz w:val="21"/>
          <w:szCs w:val="21"/>
          <w:shd w:val="clear" w:color="auto" w:fill="FFFFFF"/>
        </w:rPr>
        <w:t>待处理土地简化为三维图形。</w:t>
      </w:r>
      <w:r>
        <w:rPr>
          <w:rFonts w:ascii="微软雅黑" w:eastAsia="微软雅黑" w:hAnsi="微软雅黑" w:cs="微软雅黑"/>
          <w:color w:val="000000"/>
          <w:sz w:val="21"/>
          <w:szCs w:val="21"/>
          <w:shd w:val="clear" w:color="auto" w:fill="FFFFFF"/>
        </w:rPr>
        <w:t>我们将每个单元的初始值随机设置在</w:t>
      </w:r>
      <w:r>
        <w:rPr>
          <w:rFonts w:ascii="微软雅黑" w:eastAsia="微软雅黑" w:hAnsi="微软雅黑" w:cs="微软雅黑"/>
          <w:color w:val="000000"/>
          <w:sz w:val="21"/>
          <w:szCs w:val="21"/>
          <w:highlight w:val="yellow"/>
          <w:shd w:val="clear" w:color="auto" w:fill="FFFFFF"/>
        </w:rPr>
        <w:t>0和</w:t>
      </w:r>
      <w:r>
        <w:rPr>
          <w:rFonts w:ascii="微软雅黑" w:eastAsia="微软雅黑" w:hAnsi="微软雅黑" w:cs="微软雅黑" w:hint="eastAsia"/>
          <w:color w:val="000000"/>
          <w:sz w:val="21"/>
          <w:szCs w:val="21"/>
          <w:highlight w:val="yellow"/>
          <w:shd w:val="clear" w:color="auto" w:fill="FFFFFF"/>
        </w:rPr>
        <w:t>80</w:t>
      </w:r>
      <w:r>
        <w:rPr>
          <w:rFonts w:ascii="微软雅黑" w:eastAsia="微软雅黑" w:hAnsi="微软雅黑" w:cs="微软雅黑"/>
          <w:color w:val="000000"/>
          <w:sz w:val="21"/>
          <w:szCs w:val="21"/>
          <w:shd w:val="clear" w:color="auto" w:fill="FFFFFF"/>
        </w:rPr>
        <w:t>之间，细胞自动机</w:t>
      </w:r>
      <w:r>
        <w:rPr>
          <w:rFonts w:ascii="微软雅黑" w:eastAsia="微软雅黑" w:hAnsi="微软雅黑" w:cs="微软雅黑" w:hint="eastAsia"/>
          <w:color w:val="000000"/>
          <w:sz w:val="21"/>
          <w:szCs w:val="21"/>
          <w:shd w:val="clear" w:color="auto" w:fill="FFFFFF"/>
        </w:rPr>
        <w:t>初始状态时</w:t>
      </w:r>
      <w:r>
        <w:rPr>
          <w:rFonts w:ascii="微软雅黑" w:eastAsia="微软雅黑" w:hAnsi="微软雅黑" w:cs="微软雅黑"/>
          <w:color w:val="000000"/>
          <w:sz w:val="21"/>
          <w:szCs w:val="21"/>
          <w:shd w:val="clear" w:color="auto" w:fill="FFFFFF"/>
        </w:rPr>
        <w:t>的</w:t>
      </w:r>
      <w:r>
        <w:rPr>
          <w:rFonts w:ascii="微软雅黑" w:eastAsia="微软雅黑" w:hAnsi="微软雅黑" w:cs="微软雅黑" w:hint="eastAsia"/>
          <w:color w:val="000000"/>
          <w:sz w:val="21"/>
          <w:szCs w:val="21"/>
          <w:shd w:val="clear" w:color="auto" w:fill="FFFFFF"/>
        </w:rPr>
        <w:t>蚯蚓</w:t>
      </w:r>
      <w:r>
        <w:rPr>
          <w:rFonts w:ascii="微软雅黑" w:eastAsia="微软雅黑" w:hAnsi="微软雅黑" w:cs="微软雅黑"/>
          <w:color w:val="000000"/>
          <w:sz w:val="21"/>
          <w:szCs w:val="21"/>
          <w:shd w:val="clear" w:color="auto" w:fill="FFFFFF"/>
        </w:rPr>
        <w:t>分布如图</w:t>
      </w:r>
      <w:r>
        <w:rPr>
          <w:rFonts w:ascii="微软雅黑" w:eastAsia="微软雅黑" w:hAnsi="微软雅黑" w:cs="微软雅黑"/>
          <w:color w:val="000000"/>
          <w:sz w:val="21"/>
          <w:szCs w:val="21"/>
          <w:highlight w:val="yellow"/>
          <w:shd w:val="clear" w:color="auto" w:fill="FFFFFF"/>
        </w:rPr>
        <w:t>3.</w:t>
      </w:r>
      <w:r>
        <w:rPr>
          <w:rFonts w:ascii="微软雅黑" w:eastAsia="微软雅黑" w:hAnsi="微软雅黑" w:cs="微软雅黑" w:hint="eastAsia"/>
          <w:color w:val="000000"/>
          <w:sz w:val="21"/>
          <w:szCs w:val="21"/>
          <w:highlight w:val="yellow"/>
          <w:shd w:val="clear" w:color="auto" w:fill="FFFFFF"/>
        </w:rPr>
        <w:t>3.1</w:t>
      </w:r>
      <w:r>
        <w:rPr>
          <w:rFonts w:ascii="微软雅黑" w:eastAsia="微软雅黑" w:hAnsi="微软雅黑" w:cs="微软雅黑"/>
          <w:color w:val="000000"/>
          <w:sz w:val="21"/>
          <w:szCs w:val="21"/>
          <w:shd w:val="clear" w:color="auto" w:fill="FFFFFF"/>
        </w:rPr>
        <w:t>所示。</w:t>
      </w:r>
    </w:p>
    <w:p w14:paraId="61DFBBED" w14:textId="77777777" w:rsidR="00317325" w:rsidRDefault="00F01B6F">
      <w:pPr>
        <w:pStyle w:val="a5"/>
        <w:widowControl/>
        <w:numPr>
          <w:ilvl w:val="0"/>
          <w:numId w:val="4"/>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细胞内所有蚯蚓都有一定的</w:t>
      </w:r>
      <w:proofErr w:type="spellStart"/>
      <w:r>
        <w:rPr>
          <w:rFonts w:ascii="微软雅黑" w:eastAsia="微软雅黑" w:hAnsi="微软雅黑" w:cs="微软雅黑" w:hint="eastAsia"/>
          <w:color w:val="000000"/>
          <w:sz w:val="21"/>
          <w:szCs w:val="21"/>
          <w:shd w:val="clear" w:color="auto" w:fill="FFFFFF"/>
        </w:rPr>
        <w:t>pmove</w:t>
      </w:r>
      <w:proofErr w:type="spellEnd"/>
      <w:r>
        <w:rPr>
          <w:rFonts w:ascii="微软雅黑" w:eastAsia="微软雅黑" w:hAnsi="微软雅黑" w:cs="微软雅黑" w:hint="eastAsia"/>
          <w:color w:val="000000"/>
          <w:sz w:val="21"/>
          <w:szCs w:val="21"/>
          <w:shd w:val="clear" w:color="auto" w:fill="FFFFFF"/>
        </w:rPr>
        <w:t>概率迁移到附近的格(细胞)。蚯蚓更容易被“极具吸引力”的细胞所吸引，而远离“低吸引力”的细胞。因此，在细胞自动机进化后，蚯蚓的分布情况</w:t>
      </w:r>
      <w:r>
        <w:rPr>
          <w:rFonts w:ascii="微软雅黑" w:eastAsia="微软雅黑" w:hAnsi="微软雅黑" w:cs="微软雅黑" w:hint="eastAsia"/>
          <w:color w:val="000000"/>
          <w:sz w:val="21"/>
          <w:szCs w:val="21"/>
          <w:highlight w:val="yellow"/>
          <w:shd w:val="clear" w:color="auto" w:fill="FFFFFF"/>
        </w:rPr>
        <w:t>如图3.3.2</w:t>
      </w:r>
      <w:r>
        <w:rPr>
          <w:rFonts w:ascii="微软雅黑" w:eastAsia="微软雅黑" w:hAnsi="微软雅黑" w:cs="微软雅黑" w:hint="eastAsia"/>
          <w:color w:val="000000"/>
          <w:sz w:val="21"/>
          <w:szCs w:val="21"/>
          <w:shd w:val="clear" w:color="auto" w:fill="FFFFFF"/>
        </w:rPr>
        <w:t>所示。</w:t>
      </w:r>
    </w:p>
    <w:p w14:paraId="5F396A9B" w14:textId="77777777" w:rsidR="00317325" w:rsidRDefault="00317325">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p>
    <w:p w14:paraId="38BBB1A6"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Pr>
          <w:rFonts w:ascii="微软雅黑" w:eastAsia="微软雅黑" w:hAnsi="微软雅黑" w:cs="微软雅黑" w:hint="eastAsia"/>
          <w:b/>
          <w:bCs/>
          <w:color w:val="000000"/>
          <w:shd w:val="clear" w:color="auto" w:fill="FFFFFF"/>
        </w:rPr>
        <w:t>3.3 THE EARTHWORMS IN THE CELL</w:t>
      </w:r>
    </w:p>
    <w:p w14:paraId="139AF204" w14:textId="07C05514"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highlight w:val="yellow"/>
          <w:shd w:val="clear" w:color="auto" w:fill="FFFFFF"/>
        </w:rPr>
      </w:pPr>
      <w:r>
        <w:rPr>
          <w:rFonts w:ascii="微软雅黑" w:eastAsia="微软雅黑" w:hAnsi="微软雅黑" w:cs="微软雅黑" w:hint="eastAsia"/>
          <w:color w:val="000000"/>
          <w:sz w:val="21"/>
          <w:szCs w:val="21"/>
          <w:shd w:val="clear" w:color="auto" w:fill="FFFFFF"/>
        </w:rPr>
        <w:t xml:space="preserve">1. </w:t>
      </w:r>
      <w:r>
        <w:rPr>
          <w:rFonts w:ascii="微软雅黑" w:eastAsia="微软雅黑" w:hAnsi="微软雅黑" w:cs="微软雅黑"/>
          <w:color w:val="000000"/>
          <w:sz w:val="21"/>
          <w:szCs w:val="21"/>
          <w:shd w:val="clear" w:color="auto" w:fill="FFFFFF"/>
        </w:rPr>
        <w:t xml:space="preserve">In order to simulate the distribution of </w:t>
      </w:r>
      <w:r>
        <w:rPr>
          <w:rFonts w:ascii="微软雅黑" w:eastAsia="微软雅黑" w:hAnsi="微软雅黑" w:cs="微软雅黑" w:hint="eastAsia"/>
          <w:color w:val="000000"/>
          <w:sz w:val="21"/>
          <w:szCs w:val="21"/>
          <w:shd w:val="clear" w:color="auto" w:fill="FFFFFF"/>
        </w:rPr>
        <w:t>earthworms</w:t>
      </w:r>
      <w:r>
        <w:rPr>
          <w:rFonts w:ascii="微软雅黑" w:eastAsia="微软雅黑" w:hAnsi="微软雅黑" w:cs="微软雅黑"/>
          <w:color w:val="000000"/>
          <w:sz w:val="21"/>
          <w:szCs w:val="21"/>
          <w:shd w:val="clear" w:color="auto" w:fill="FFFFFF"/>
        </w:rPr>
        <w:t xml:space="preserve"> </w:t>
      </w:r>
      <w:del w:id="77" w:author="Office" w:date="2020-10-07T09:48:00Z">
        <w:r w:rsidDel="000E6905">
          <w:rPr>
            <w:rFonts w:ascii="微软雅黑" w:eastAsia="微软雅黑" w:hAnsi="微软雅黑" w:cs="微软雅黑"/>
            <w:color w:val="000000"/>
            <w:sz w:val="21"/>
            <w:szCs w:val="21"/>
            <w:shd w:val="clear" w:color="auto" w:fill="FFFFFF"/>
          </w:rPr>
          <w:delText>realistically</w:delText>
        </w:r>
      </w:del>
      <w:ins w:id="78" w:author="Office" w:date="2020-10-07T09:48:00Z">
        <w:r w:rsidR="000E6905">
          <w:rPr>
            <w:rFonts w:ascii="微软雅黑" w:eastAsia="微软雅黑" w:hAnsi="微软雅黑" w:cs="微软雅黑" w:hint="eastAsia"/>
            <w:color w:val="000000"/>
            <w:sz w:val="21"/>
            <w:szCs w:val="21"/>
            <w:shd w:val="clear" w:color="auto" w:fill="FFFFFF"/>
          </w:rPr>
          <w:t>in the real life</w:t>
        </w:r>
      </w:ins>
      <w:r>
        <w:rPr>
          <w:rFonts w:ascii="微软雅黑" w:eastAsia="微软雅黑" w:hAnsi="微软雅黑" w:cs="微软雅黑"/>
          <w:color w:val="000000"/>
          <w:sz w:val="21"/>
          <w:szCs w:val="21"/>
          <w:shd w:val="clear" w:color="auto" w:fill="FFFFFF"/>
        </w:rPr>
        <w:t xml:space="preserve">, we abstracted the area into a three-dimensional figure.  We randomly set the initial value of each cell between 0 and </w:t>
      </w:r>
      <w:r>
        <w:rPr>
          <w:rFonts w:ascii="微软雅黑" w:eastAsia="微软雅黑" w:hAnsi="微软雅黑" w:cs="微软雅黑" w:hint="eastAsia"/>
          <w:color w:val="000000"/>
          <w:sz w:val="21"/>
          <w:szCs w:val="21"/>
          <w:shd w:val="clear" w:color="auto" w:fill="FFFFFF"/>
        </w:rPr>
        <w:t>80</w:t>
      </w:r>
      <w:r>
        <w:rPr>
          <w:rFonts w:ascii="微软雅黑" w:eastAsia="微软雅黑" w:hAnsi="微软雅黑" w:cs="微软雅黑"/>
          <w:color w:val="000000"/>
          <w:sz w:val="21"/>
          <w:szCs w:val="21"/>
          <w:shd w:val="clear" w:color="auto" w:fill="FFFFFF"/>
        </w:rPr>
        <w:t>, and</w:t>
      </w:r>
      <w:r>
        <w:rPr>
          <w:rFonts w:ascii="微软雅黑" w:eastAsia="微软雅黑" w:hAnsi="微软雅黑" w:cs="微软雅黑" w:hint="eastAsia"/>
          <w:color w:val="000000"/>
          <w:sz w:val="21"/>
          <w:szCs w:val="21"/>
          <w:shd w:val="clear" w:color="auto" w:fill="FFFFFF"/>
        </w:rPr>
        <w:t xml:space="preserve"> the</w:t>
      </w:r>
      <w:r>
        <w:rPr>
          <w:rFonts w:ascii="微软雅黑" w:eastAsia="微软雅黑" w:hAnsi="微软雅黑" w:cs="微软雅黑"/>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initial</w:t>
      </w:r>
      <w:r>
        <w:rPr>
          <w:rFonts w:ascii="微软雅黑" w:eastAsia="微软雅黑" w:hAnsi="微软雅黑" w:cs="微软雅黑"/>
          <w:color w:val="000000"/>
          <w:sz w:val="21"/>
          <w:szCs w:val="21"/>
          <w:shd w:val="clear" w:color="auto" w:fill="FFFFFF"/>
        </w:rPr>
        <w:t xml:space="preserve"> distribution of the Cellular Automaton is shown as</w:t>
      </w:r>
      <w:r>
        <w:rPr>
          <w:rFonts w:ascii="微软雅黑" w:eastAsia="微软雅黑" w:hAnsi="微软雅黑" w:cs="微软雅黑"/>
          <w:color w:val="000000"/>
          <w:sz w:val="21"/>
          <w:szCs w:val="21"/>
          <w:highlight w:val="yellow"/>
          <w:shd w:val="clear" w:color="auto" w:fill="FFFFFF"/>
        </w:rPr>
        <w:t> Fig 3.</w:t>
      </w:r>
      <w:r>
        <w:rPr>
          <w:rFonts w:ascii="微软雅黑" w:eastAsia="微软雅黑" w:hAnsi="微软雅黑" w:cs="微软雅黑" w:hint="eastAsia"/>
          <w:color w:val="000000"/>
          <w:sz w:val="21"/>
          <w:szCs w:val="21"/>
          <w:highlight w:val="yellow"/>
          <w:shd w:val="clear" w:color="auto" w:fill="FFFFFF"/>
        </w:rPr>
        <w:t xml:space="preserve"> 3.1 </w:t>
      </w:r>
      <w:commentRangeStart w:id="79"/>
      <w:r>
        <w:rPr>
          <w:rFonts w:ascii="微软雅黑" w:eastAsia="微软雅黑" w:hAnsi="微软雅黑" w:cs="微软雅黑"/>
          <w:color w:val="000000"/>
          <w:sz w:val="21"/>
          <w:szCs w:val="21"/>
          <w:highlight w:val="yellow"/>
          <w:shd w:val="clear" w:color="auto" w:fill="FFFFFF"/>
        </w:rPr>
        <w:t>below</w:t>
      </w:r>
      <w:commentRangeEnd w:id="79"/>
      <w:r w:rsidR="00E34449">
        <w:rPr>
          <w:rStyle w:val="aa"/>
          <w:rFonts w:cstheme="minorBidi"/>
          <w:kern w:val="2"/>
        </w:rPr>
        <w:commentReference w:id="79"/>
      </w:r>
      <w:r>
        <w:rPr>
          <w:rFonts w:ascii="微软雅黑" w:eastAsia="微软雅黑" w:hAnsi="微软雅黑" w:cs="微软雅黑"/>
          <w:color w:val="000000"/>
          <w:sz w:val="21"/>
          <w:szCs w:val="21"/>
          <w:highlight w:val="yellow"/>
          <w:shd w:val="clear" w:color="auto" w:fill="FFFFFF"/>
        </w:rPr>
        <w:t>.</w:t>
      </w:r>
    </w:p>
    <w:p w14:paraId="3A434C95"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highlight w:val="yellow"/>
          <w:shd w:val="clear" w:color="auto" w:fill="FFFFFF"/>
        </w:rPr>
      </w:pPr>
      <w:r>
        <w:rPr>
          <w:rFonts w:ascii="微软雅黑" w:eastAsia="微软雅黑" w:hAnsi="微软雅黑" w:cs="微软雅黑" w:hint="eastAsia"/>
          <w:color w:val="000000"/>
          <w:sz w:val="21"/>
          <w:szCs w:val="21"/>
          <w:shd w:val="clear" w:color="auto" w:fill="FFFFFF"/>
        </w:rPr>
        <w:t xml:space="preserve">2. </w:t>
      </w:r>
      <w:r>
        <w:rPr>
          <w:rFonts w:ascii="微软雅黑" w:eastAsia="微软雅黑" w:hAnsi="微软雅黑" w:cs="微软雅黑"/>
          <w:color w:val="000000"/>
          <w:sz w:val="21"/>
          <w:szCs w:val="21"/>
          <w:shd w:val="clear" w:color="auto" w:fill="FFFFFF"/>
        </w:rPr>
        <w:t xml:space="preserve">All </w:t>
      </w:r>
      <w:r>
        <w:rPr>
          <w:rFonts w:ascii="微软雅黑" w:eastAsia="微软雅黑" w:hAnsi="微软雅黑" w:cs="微软雅黑" w:hint="eastAsia"/>
          <w:color w:val="000000"/>
          <w:sz w:val="21"/>
          <w:szCs w:val="21"/>
          <w:shd w:val="clear" w:color="auto" w:fill="FFFFFF"/>
        </w:rPr>
        <w:t>earthworm</w:t>
      </w:r>
      <w:r>
        <w:rPr>
          <w:rFonts w:ascii="微软雅黑" w:eastAsia="微软雅黑" w:hAnsi="微软雅黑" w:cs="微软雅黑"/>
          <w:color w:val="000000"/>
          <w:sz w:val="21"/>
          <w:szCs w:val="21"/>
          <w:shd w:val="clear" w:color="auto" w:fill="FFFFFF"/>
        </w:rPr>
        <w:t>s in the cell have a certain probability of</w:t>
      </w:r>
      <m:oMath>
        <m:r>
          <w:rPr>
            <w:rFonts w:ascii="Cambria Math" w:eastAsia="微软雅黑" w:hAnsi="Cambria Math" w:cs="微软雅黑"/>
            <w:color w:val="000000"/>
            <w:sz w:val="21"/>
            <w:szCs w:val="21"/>
            <w:shd w:val="clear" w:color="auto" w:fill="FFFFFF"/>
          </w:rPr>
          <m:t xml:space="preserve">  </m:t>
        </m:r>
        <m:sSub>
          <m:sSubPr>
            <m:ctrlPr>
              <w:rPr>
                <w:rFonts w:ascii="Cambria Math" w:eastAsia="微软雅黑" w:hAnsi="Cambria Math" w:cs="微软雅黑"/>
                <w:i/>
                <w:color w:val="000000"/>
                <w:sz w:val="21"/>
                <w:szCs w:val="21"/>
                <w:shd w:val="clear" w:color="auto" w:fill="FFFFFF"/>
              </w:rPr>
            </m:ctrlPr>
          </m:sSubPr>
          <m:e>
            <m:r>
              <w:rPr>
                <w:rFonts w:ascii="Cambria Math" w:eastAsia="微软雅黑" w:hAnsi="Cambria Math" w:cs="微软雅黑"/>
                <w:color w:val="000000"/>
                <w:sz w:val="21"/>
                <w:szCs w:val="21"/>
                <w:shd w:val="clear" w:color="auto" w:fill="FFFFFF"/>
              </w:rPr>
              <m:t>P</m:t>
            </m:r>
          </m:e>
          <m:sub>
            <m:r>
              <w:rPr>
                <w:rFonts w:ascii="Cambria Math" w:eastAsia="微软雅黑" w:hAnsi="Cambria Math" w:cs="微软雅黑" w:hint="eastAsia"/>
                <w:color w:val="000000"/>
                <w:sz w:val="21"/>
                <w:szCs w:val="21"/>
                <w:shd w:val="clear" w:color="auto" w:fill="FFFFFF"/>
              </w:rPr>
              <m:t>move</m:t>
            </m:r>
          </m:sub>
        </m:sSub>
      </m:oMath>
      <w:r>
        <w:rPr>
          <w:rFonts w:ascii="微软雅黑" w:eastAsia="微软雅黑" w:hAnsi="微软雅黑" w:cs="微软雅黑"/>
          <w:color w:val="000000"/>
          <w:sz w:val="21"/>
          <w:szCs w:val="21"/>
          <w:shd w:val="clear" w:color="auto" w:fill="FFFFFF"/>
        </w:rPr>
        <w:t xml:space="preserve"> to migrate to the nearby cells. </w:t>
      </w:r>
      <w:r>
        <w:rPr>
          <w:rFonts w:ascii="微软雅黑" w:eastAsia="微软雅黑" w:hAnsi="微软雅黑" w:cs="微软雅黑" w:hint="eastAsia"/>
          <w:color w:val="000000"/>
          <w:sz w:val="21"/>
          <w:szCs w:val="21"/>
          <w:shd w:val="clear" w:color="auto" w:fill="FFFFFF"/>
        </w:rPr>
        <w:t>Earthworm</w:t>
      </w:r>
      <w:r>
        <w:rPr>
          <w:rFonts w:ascii="微软雅黑" w:eastAsia="微软雅黑" w:hAnsi="微软雅黑" w:cs="微软雅黑"/>
          <w:color w:val="000000"/>
          <w:sz w:val="21"/>
          <w:szCs w:val="21"/>
          <w:shd w:val="clear" w:color="auto" w:fill="FFFFFF"/>
        </w:rPr>
        <w:t xml:space="preserve">s are more likely to gravitate toward the "highly attractive" cells and stay away from the "lowly attractive" cells. Therefore, after the evolution of Cellular Automaton, the distribution of </w:t>
      </w:r>
      <w:r>
        <w:rPr>
          <w:rFonts w:ascii="微软雅黑" w:eastAsia="微软雅黑" w:hAnsi="微软雅黑" w:cs="微软雅黑" w:hint="eastAsia"/>
          <w:color w:val="000000"/>
          <w:sz w:val="21"/>
          <w:szCs w:val="21"/>
          <w:shd w:val="clear" w:color="auto" w:fill="FFFFFF"/>
        </w:rPr>
        <w:t>earthworm</w:t>
      </w:r>
      <w:r>
        <w:rPr>
          <w:rFonts w:ascii="微软雅黑" w:eastAsia="微软雅黑" w:hAnsi="微软雅黑" w:cs="微软雅黑"/>
          <w:color w:val="000000"/>
          <w:sz w:val="21"/>
          <w:szCs w:val="21"/>
          <w:shd w:val="clear" w:color="auto" w:fill="FFFFFF"/>
        </w:rPr>
        <w:t xml:space="preserve">s is shown as Fig </w:t>
      </w:r>
      <w:r>
        <w:rPr>
          <w:rFonts w:ascii="微软雅黑" w:eastAsia="微软雅黑" w:hAnsi="微软雅黑" w:cs="微软雅黑"/>
          <w:color w:val="000000"/>
          <w:sz w:val="21"/>
          <w:szCs w:val="21"/>
          <w:highlight w:val="yellow"/>
          <w:shd w:val="clear" w:color="auto" w:fill="FFFFFF"/>
        </w:rPr>
        <w:t>3.</w:t>
      </w:r>
      <w:r>
        <w:rPr>
          <w:rFonts w:ascii="微软雅黑" w:eastAsia="微软雅黑" w:hAnsi="微软雅黑" w:cs="微软雅黑" w:hint="eastAsia"/>
          <w:color w:val="000000"/>
          <w:sz w:val="21"/>
          <w:szCs w:val="21"/>
          <w:highlight w:val="yellow"/>
          <w:shd w:val="clear" w:color="auto" w:fill="FFFFFF"/>
        </w:rPr>
        <w:t xml:space="preserve">3.2 </w:t>
      </w:r>
      <w:commentRangeStart w:id="80"/>
      <w:r>
        <w:rPr>
          <w:rFonts w:ascii="微软雅黑" w:eastAsia="微软雅黑" w:hAnsi="微软雅黑" w:cs="微软雅黑"/>
          <w:color w:val="000000"/>
          <w:sz w:val="21"/>
          <w:szCs w:val="21"/>
          <w:highlight w:val="yellow"/>
          <w:shd w:val="clear" w:color="auto" w:fill="FFFFFF"/>
        </w:rPr>
        <w:t>below</w:t>
      </w:r>
      <w:commentRangeEnd w:id="80"/>
      <w:r w:rsidR="00E34449">
        <w:rPr>
          <w:rStyle w:val="aa"/>
          <w:rFonts w:cstheme="minorBidi"/>
          <w:kern w:val="2"/>
        </w:rPr>
        <w:commentReference w:id="80"/>
      </w:r>
      <w:r>
        <w:rPr>
          <w:rFonts w:ascii="微软雅黑" w:eastAsia="微软雅黑" w:hAnsi="微软雅黑" w:cs="微软雅黑"/>
          <w:color w:val="000000"/>
          <w:sz w:val="21"/>
          <w:szCs w:val="21"/>
          <w:highlight w:val="yellow"/>
          <w:shd w:val="clear" w:color="auto" w:fill="FFFFFF"/>
        </w:rPr>
        <w:t>.</w:t>
      </w:r>
    </w:p>
    <w:p w14:paraId="42DDD4C2" w14:textId="77777777" w:rsidR="00317325" w:rsidRDefault="00F01B6F">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highlight w:val="yellow"/>
          <w:shd w:val="clear" w:color="auto" w:fill="FFFFFF"/>
        </w:rPr>
      </w:pPr>
      <w:r>
        <w:rPr>
          <w:noProof/>
        </w:rPr>
        <w:lastRenderedPageBreak/>
        <w:drawing>
          <wp:inline distT="0" distB="0" distL="0" distR="0" wp14:anchorId="400CE9C8" wp14:editId="32B7761B">
            <wp:extent cx="3276599" cy="291887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311530" cy="2949987"/>
                    </a:xfrm>
                    <a:prstGeom prst="rect">
                      <a:avLst/>
                    </a:prstGeom>
                  </pic:spPr>
                </pic:pic>
              </a:graphicData>
            </a:graphic>
          </wp:inline>
        </w:drawing>
      </w:r>
    </w:p>
    <w:p w14:paraId="5337EE24" w14:textId="675C4D3D" w:rsidR="00317325" w:rsidRDefault="00F01B6F" w:rsidP="00F01B6F">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lang w:bidi="ar"/>
        </w:rPr>
      </w:pPr>
      <w:r w:rsidRPr="00F01B6F">
        <w:rPr>
          <w:rFonts w:ascii="微软雅黑" w:eastAsia="微软雅黑" w:hAnsi="微软雅黑" w:cs="微软雅黑" w:hint="eastAsia"/>
          <w:color w:val="000000"/>
          <w:sz w:val="21"/>
          <w:szCs w:val="21"/>
          <w:shd w:val="clear" w:color="auto" w:fill="FFFFFF"/>
          <w:lang w:bidi="ar"/>
        </w:rPr>
        <w:t>Fig</w:t>
      </w:r>
      <w:r w:rsidRPr="00F01B6F">
        <w:rPr>
          <w:rFonts w:ascii="微软雅黑" w:eastAsia="微软雅黑" w:hAnsi="微软雅黑" w:cs="微软雅黑"/>
          <w:color w:val="000000"/>
          <w:sz w:val="21"/>
          <w:szCs w:val="21"/>
          <w:shd w:val="clear" w:color="auto" w:fill="FFFFFF"/>
          <w:lang w:bidi="ar"/>
        </w:rPr>
        <w:t xml:space="preserve"> </w:t>
      </w:r>
      <w:r w:rsidRPr="00F01B6F">
        <w:rPr>
          <w:rFonts w:ascii="微软雅黑" w:eastAsia="微软雅黑" w:hAnsi="微软雅黑" w:cs="微软雅黑" w:hint="eastAsia"/>
          <w:color w:val="000000"/>
          <w:sz w:val="21"/>
          <w:szCs w:val="21"/>
          <w:shd w:val="clear" w:color="auto" w:fill="FFFFFF"/>
          <w:lang w:bidi="ar"/>
        </w:rPr>
        <w:t>3.1.1</w:t>
      </w:r>
    </w:p>
    <w:p w14:paraId="5B0C0AB4" w14:textId="77777777" w:rsidR="00F01B6F" w:rsidRPr="00F01B6F" w:rsidRDefault="00F01B6F" w:rsidP="00F01B6F">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lang w:bidi="ar"/>
        </w:rPr>
      </w:pPr>
    </w:p>
    <w:p w14:paraId="23B7C8DA" w14:textId="77777777" w:rsidR="00317325" w:rsidRDefault="00F01B6F">
      <w:pPr>
        <w:pStyle w:val="a5"/>
        <w:widowControl/>
        <w:shd w:val="clear" w:color="auto" w:fill="FFFFFF"/>
        <w:spacing w:line="315" w:lineRule="atLeast"/>
        <w:jc w:val="center"/>
        <w:rPr>
          <w:rFonts w:ascii="微软雅黑" w:eastAsia="微软雅黑" w:hAnsi="微软雅黑" w:cs="微软雅黑"/>
          <w:color w:val="FF0000"/>
          <w:sz w:val="30"/>
          <w:szCs w:val="30"/>
          <w:shd w:val="clear" w:color="auto" w:fill="FFFFFF"/>
        </w:rPr>
      </w:pPr>
      <w:r>
        <w:rPr>
          <w:rFonts w:ascii="微软雅黑" w:eastAsia="微软雅黑" w:hAnsi="微软雅黑" w:cs="微软雅黑" w:hint="eastAsia"/>
          <w:color w:val="FF0000"/>
          <w:sz w:val="30"/>
          <w:szCs w:val="30"/>
          <w:shd w:val="clear" w:color="auto" w:fill="FFFFFF"/>
        </w:rPr>
        <w:t>3.3.2的图</w:t>
      </w:r>
    </w:p>
    <w:p w14:paraId="5CA10AA4" w14:textId="77777777" w:rsidR="00317325" w:rsidRDefault="00317325">
      <w:pPr>
        <w:pStyle w:val="a5"/>
        <w:widowControl/>
        <w:shd w:val="clear" w:color="auto" w:fill="FFFFFF"/>
        <w:spacing w:line="315" w:lineRule="atLeast"/>
        <w:jc w:val="center"/>
        <w:rPr>
          <w:rFonts w:ascii="微软雅黑" w:eastAsia="微软雅黑" w:hAnsi="微软雅黑" w:cs="微软雅黑"/>
          <w:b/>
          <w:bCs/>
          <w:color w:val="000000"/>
          <w:shd w:val="clear" w:color="auto" w:fill="FFFFFF"/>
        </w:rPr>
      </w:pPr>
    </w:p>
    <w:p w14:paraId="29221F4E"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Pr>
          <w:rFonts w:ascii="微软雅黑" w:eastAsia="微软雅黑" w:hAnsi="微软雅黑" w:cs="微软雅黑" w:hint="eastAsia"/>
          <w:b/>
          <w:bCs/>
          <w:color w:val="000000"/>
          <w:shd w:val="clear" w:color="auto" w:fill="FFFFFF"/>
        </w:rPr>
        <w:lastRenderedPageBreak/>
        <w:t>4 模拟结果和分析</w:t>
      </w:r>
    </w:p>
    <w:p w14:paraId="1D17B221"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b/>
          <w:bCs/>
          <w:color w:val="000000"/>
          <w:sz w:val="28"/>
          <w:szCs w:val="28"/>
          <w:shd w:val="clear" w:color="auto" w:fill="FFFFFF"/>
        </w:rPr>
        <w:t xml:space="preserve">    </w:t>
      </w:r>
      <w:r>
        <w:rPr>
          <w:rFonts w:ascii="微软雅黑" w:eastAsia="微软雅黑" w:hAnsi="微软雅黑" w:cs="微软雅黑" w:hint="eastAsia"/>
          <w:color w:val="000000"/>
          <w:sz w:val="21"/>
          <w:szCs w:val="21"/>
          <w:shd w:val="clear" w:color="auto" w:fill="FFFFFF"/>
        </w:rPr>
        <w:t>基于上述模型设定，我们对</w:t>
      </w:r>
      <w:r>
        <w:rPr>
          <w:rFonts w:ascii="微软雅黑" w:eastAsia="微软雅黑" w:hAnsi="微软雅黑" w:cs="微软雅黑" w:hint="eastAsia"/>
          <w:color w:val="000000"/>
          <w:sz w:val="21"/>
          <w:szCs w:val="21"/>
          <w:highlight w:val="yellow"/>
          <w:shd w:val="clear" w:color="auto" w:fill="FFFFFF"/>
        </w:rPr>
        <w:t>各种蚯蚓投放方案</w:t>
      </w:r>
      <w:r>
        <w:rPr>
          <w:rFonts w:ascii="微软雅黑" w:eastAsia="微软雅黑" w:hAnsi="微软雅黑" w:cs="微软雅黑" w:hint="eastAsia"/>
          <w:color w:val="000000"/>
          <w:sz w:val="21"/>
          <w:szCs w:val="21"/>
          <w:shd w:val="clear" w:color="auto" w:fill="FFFFFF"/>
        </w:rPr>
        <w:t>进行了模拟分析，得到如图4.1的结果。</w:t>
      </w:r>
    </w:p>
    <w:p w14:paraId="311957B5" w14:textId="77777777" w:rsidR="00317325" w:rsidRDefault="00317325">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p>
    <w:p w14:paraId="34468BAD"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r>
        <w:rPr>
          <w:rFonts w:ascii="微软雅黑" w:eastAsia="微软雅黑" w:hAnsi="微软雅黑" w:cs="微软雅黑"/>
          <w:b/>
          <w:bCs/>
          <w:color w:val="000000"/>
          <w:sz w:val="28"/>
          <w:szCs w:val="28"/>
          <w:shd w:val="clear" w:color="auto" w:fill="FFFFFF"/>
        </w:rPr>
        <w:t>4 SIMULATION RESULTS AND ANALYSIS</w:t>
      </w:r>
    </w:p>
    <w:p w14:paraId="11694C49" w14:textId="77777777" w:rsidR="00317325" w:rsidRDefault="00F01B6F">
      <w:pPr>
        <w:pStyle w:val="a5"/>
        <w:widowControl/>
        <w:shd w:val="clear" w:color="auto" w:fill="FFFFFF"/>
        <w:spacing w:beforeAutospacing="0" w:afterAutospacing="0" w:line="360" w:lineRule="auto"/>
        <w:ind w:left="420"/>
        <w:jc w:val="both"/>
        <w:rPr>
          <w:rFonts w:ascii="Comic Sans MS" w:eastAsia="微软雅黑" w:hAnsi="Comic Sans MS" w:cs="Comic Sans MS"/>
          <w:color w:val="000000"/>
          <w:sz w:val="21"/>
          <w:szCs w:val="21"/>
          <w:shd w:val="clear" w:color="auto" w:fill="FFFFFF"/>
        </w:rPr>
      </w:pPr>
      <w:r>
        <w:rPr>
          <w:rFonts w:ascii="微软雅黑" w:eastAsia="微软雅黑" w:hAnsi="微软雅黑" w:cs="微软雅黑"/>
          <w:color w:val="000000"/>
          <w:sz w:val="21"/>
          <w:szCs w:val="21"/>
          <w:shd w:val="clear" w:color="auto" w:fill="FFFFFF"/>
        </w:rPr>
        <w:t>Based on the above model setting, various earthworm feeding schemes were simulated and analyzed, and the results were obtained as shown in Figure 4.1.</w:t>
      </w:r>
    </w:p>
    <w:p w14:paraId="0FA0373B" w14:textId="3ADE091E" w:rsidR="00317325" w:rsidRDefault="00317325">
      <w:pPr>
        <w:rPr>
          <w:sz w:val="24"/>
        </w:rPr>
      </w:pPr>
    </w:p>
    <w:p w14:paraId="73108ED3" w14:textId="5D442711" w:rsidR="00F01B6F" w:rsidRDefault="00F01B6F">
      <w:pPr>
        <w:rPr>
          <w:sz w:val="24"/>
        </w:rPr>
      </w:pPr>
    </w:p>
    <w:p w14:paraId="1A9B9F1B" w14:textId="5F337FCF" w:rsidR="00F01B6F" w:rsidRDefault="00F01B6F">
      <w:pPr>
        <w:rPr>
          <w:sz w:val="24"/>
        </w:rPr>
      </w:pPr>
    </w:p>
    <w:p w14:paraId="55BB2075" w14:textId="6C255838" w:rsidR="00F01B6F" w:rsidRPr="00F01B6F" w:rsidRDefault="00F01B6F" w:rsidP="00F01B6F">
      <w:pPr>
        <w:jc w:val="center"/>
        <w:rPr>
          <w:rFonts w:ascii="微软雅黑" w:eastAsia="微软雅黑" w:hAnsi="微软雅黑"/>
          <w:sz w:val="32"/>
          <w:szCs w:val="32"/>
        </w:rPr>
      </w:pPr>
      <w:r w:rsidRPr="00F01B6F">
        <w:rPr>
          <w:rFonts w:ascii="微软雅黑" w:eastAsia="微软雅黑" w:hAnsi="微软雅黑" w:hint="eastAsia"/>
          <w:color w:val="FF0000"/>
          <w:sz w:val="32"/>
          <w:szCs w:val="32"/>
        </w:rPr>
        <w:t>各种结果图</w:t>
      </w:r>
    </w:p>
    <w:p w14:paraId="514C7855" w14:textId="7DB1481D" w:rsidR="00F01B6F" w:rsidRDefault="00F01B6F">
      <w:pPr>
        <w:rPr>
          <w:sz w:val="24"/>
        </w:rPr>
      </w:pPr>
    </w:p>
    <w:p w14:paraId="15288EAD" w14:textId="4FF64C5A" w:rsidR="00F01B6F" w:rsidRDefault="00F01B6F">
      <w:pPr>
        <w:rPr>
          <w:sz w:val="24"/>
        </w:rPr>
      </w:pPr>
    </w:p>
    <w:p w14:paraId="36DBF9CE" w14:textId="300B16E6" w:rsidR="00F01B6F" w:rsidRDefault="00F01B6F">
      <w:pPr>
        <w:rPr>
          <w:sz w:val="24"/>
        </w:rPr>
      </w:pPr>
    </w:p>
    <w:p w14:paraId="347A3ED6" w14:textId="50C963F2" w:rsidR="00F01B6F" w:rsidRDefault="00F01B6F">
      <w:pPr>
        <w:rPr>
          <w:sz w:val="24"/>
        </w:rPr>
      </w:pPr>
    </w:p>
    <w:p w14:paraId="590C0A56" w14:textId="3DF573C3" w:rsidR="00F01B6F" w:rsidRDefault="00F01B6F">
      <w:pPr>
        <w:rPr>
          <w:sz w:val="24"/>
        </w:rPr>
      </w:pPr>
    </w:p>
    <w:p w14:paraId="0C66D69C" w14:textId="6043DF2F" w:rsidR="00F01B6F" w:rsidRDefault="00F01B6F">
      <w:pPr>
        <w:rPr>
          <w:sz w:val="24"/>
        </w:rPr>
      </w:pPr>
    </w:p>
    <w:p w14:paraId="26D5F6FA" w14:textId="797093AF" w:rsidR="00F01B6F" w:rsidRDefault="00F01B6F">
      <w:pPr>
        <w:rPr>
          <w:sz w:val="24"/>
        </w:rPr>
      </w:pPr>
    </w:p>
    <w:p w14:paraId="6EDE899F" w14:textId="6A528C13" w:rsidR="00F01B6F" w:rsidRDefault="00F01B6F">
      <w:pPr>
        <w:rPr>
          <w:sz w:val="24"/>
        </w:rPr>
      </w:pPr>
    </w:p>
    <w:p w14:paraId="7BD4A3B8" w14:textId="77777777" w:rsidR="00F01B6F" w:rsidRDefault="00F01B6F">
      <w:pPr>
        <w:rPr>
          <w:sz w:val="24"/>
        </w:rPr>
      </w:pPr>
    </w:p>
    <w:p w14:paraId="3DF8A9E2" w14:textId="1412BF10" w:rsidR="00317325" w:rsidRDefault="00F01B6F">
      <w:pPr>
        <w:rPr>
          <w:rFonts w:ascii="微软雅黑" w:eastAsia="微软雅黑" w:hAnsi="微软雅黑" w:cs="微软雅黑"/>
          <w:b/>
          <w:bCs/>
          <w:color w:val="000000"/>
          <w:kern w:val="0"/>
          <w:sz w:val="28"/>
          <w:szCs w:val="28"/>
          <w:shd w:val="clear" w:color="auto" w:fill="FFFFFF"/>
        </w:rPr>
      </w:pPr>
      <w:r>
        <w:rPr>
          <w:rFonts w:ascii="微软雅黑" w:eastAsia="微软雅黑" w:hAnsi="微软雅黑" w:cs="微软雅黑" w:hint="eastAsia"/>
          <w:b/>
          <w:bCs/>
          <w:color w:val="000000"/>
          <w:kern w:val="0"/>
          <w:sz w:val="28"/>
          <w:szCs w:val="28"/>
          <w:shd w:val="clear" w:color="auto" w:fill="FFFFFF"/>
        </w:rPr>
        <w:lastRenderedPageBreak/>
        <w:t>R</w:t>
      </w:r>
      <w:r>
        <w:rPr>
          <w:rFonts w:ascii="微软雅黑" w:eastAsia="微软雅黑" w:hAnsi="微软雅黑" w:cs="微软雅黑"/>
          <w:b/>
          <w:bCs/>
          <w:color w:val="000000"/>
          <w:kern w:val="0"/>
          <w:sz w:val="28"/>
          <w:szCs w:val="28"/>
          <w:shd w:val="clear" w:color="auto" w:fill="FFFFFF"/>
        </w:rPr>
        <w:t>eference</w:t>
      </w:r>
    </w:p>
    <w:p w14:paraId="079A0BDC" w14:textId="5EB3C547" w:rsidR="00317325" w:rsidRDefault="00F01B6F">
      <w:pPr>
        <w:rPr>
          <w:rFonts w:ascii="微软雅黑" w:eastAsia="微软雅黑" w:hAnsi="微软雅黑" w:cs="微软雅黑"/>
          <w:color w:val="000000"/>
          <w:kern w:val="0"/>
          <w:szCs w:val="21"/>
          <w:shd w:val="clear" w:color="auto" w:fill="FFFFFF"/>
        </w:rPr>
      </w:pPr>
      <w:r>
        <w:rPr>
          <w:rFonts w:ascii="微软雅黑" w:eastAsia="微软雅黑" w:hAnsi="微软雅黑" w:cs="微软雅黑"/>
          <w:color w:val="000000"/>
          <w:kern w:val="0"/>
          <w:szCs w:val="21"/>
          <w:shd w:val="clear" w:color="auto" w:fill="FFFFFF"/>
        </w:rPr>
        <w:t xml:space="preserve">[1] Ceccherini‐Silberstein T, </w:t>
      </w:r>
      <w:proofErr w:type="spellStart"/>
      <w:r>
        <w:rPr>
          <w:rFonts w:ascii="微软雅黑" w:eastAsia="微软雅黑" w:hAnsi="微软雅黑" w:cs="微软雅黑"/>
          <w:color w:val="000000"/>
          <w:kern w:val="0"/>
          <w:szCs w:val="21"/>
          <w:shd w:val="clear" w:color="auto" w:fill="FFFFFF"/>
        </w:rPr>
        <w:t>Coornaert</w:t>
      </w:r>
      <w:proofErr w:type="spellEnd"/>
      <w:r>
        <w:rPr>
          <w:rFonts w:ascii="微软雅黑" w:eastAsia="微软雅黑" w:hAnsi="微软雅黑" w:cs="微软雅黑"/>
          <w:color w:val="000000"/>
          <w:kern w:val="0"/>
          <w:szCs w:val="21"/>
          <w:shd w:val="clear" w:color="auto" w:fill="FFFFFF"/>
        </w:rPr>
        <w:t xml:space="preserve"> M. Cellular Automata and Groups[M]. 2010.</w:t>
      </w:r>
    </w:p>
    <w:p w14:paraId="3BC5B8B6" w14:textId="77777777" w:rsidR="00317325" w:rsidRDefault="00317325">
      <w:pPr>
        <w:rPr>
          <w:rFonts w:ascii="微软雅黑" w:eastAsia="微软雅黑" w:hAnsi="微软雅黑" w:cs="微软雅黑"/>
          <w:color w:val="000000"/>
          <w:kern w:val="0"/>
          <w:szCs w:val="21"/>
          <w:shd w:val="clear" w:color="auto" w:fill="FFFFFF"/>
        </w:rPr>
      </w:pPr>
    </w:p>
    <w:p w14:paraId="2B4BE407" w14:textId="77777777" w:rsidR="00317325" w:rsidRDefault="00317325">
      <w:pPr>
        <w:rPr>
          <w:rFonts w:ascii="微软雅黑" w:eastAsia="微软雅黑" w:hAnsi="微软雅黑" w:cs="微软雅黑"/>
          <w:color w:val="000000"/>
          <w:kern w:val="0"/>
          <w:szCs w:val="21"/>
          <w:shd w:val="clear" w:color="auto" w:fill="FFFFFF"/>
        </w:rPr>
      </w:pPr>
    </w:p>
    <w:p w14:paraId="1977A614" w14:textId="2F835847" w:rsidR="00317325" w:rsidRPr="00F01B6F" w:rsidRDefault="00F01B6F">
      <w:pPr>
        <w:rPr>
          <w:rFonts w:ascii="微软雅黑" w:eastAsia="微软雅黑" w:hAnsi="微软雅黑" w:cs="微软雅黑"/>
          <w:color w:val="2E74B5" w:themeColor="accent1" w:themeShade="BF"/>
          <w:kern w:val="0"/>
          <w:szCs w:val="21"/>
          <w:shd w:val="clear" w:color="auto" w:fill="FFFFFF"/>
        </w:rPr>
      </w:pPr>
      <w:r w:rsidRPr="00F01B6F">
        <w:rPr>
          <w:rFonts w:ascii="微软雅黑" w:eastAsia="微软雅黑" w:hAnsi="微软雅黑" w:cs="微软雅黑" w:hint="eastAsia"/>
          <w:color w:val="2E74B5" w:themeColor="accent1" w:themeShade="BF"/>
          <w:kern w:val="0"/>
          <w:szCs w:val="21"/>
          <w:shd w:val="clear" w:color="auto" w:fill="FFFFFF"/>
        </w:rPr>
        <w:t>Do</w:t>
      </w:r>
      <w:r w:rsidRPr="00F01B6F">
        <w:rPr>
          <w:rFonts w:ascii="微软雅黑" w:eastAsia="微软雅黑" w:hAnsi="微软雅黑" w:cs="微软雅黑"/>
          <w:color w:val="2E74B5" w:themeColor="accent1" w:themeShade="BF"/>
          <w:kern w:val="0"/>
          <w:szCs w:val="21"/>
          <w:shd w:val="clear" w:color="auto" w:fill="FFFFFF"/>
        </w:rPr>
        <w:t>wnload the source code (</w:t>
      </w:r>
      <w:r w:rsidRPr="00F01B6F">
        <w:rPr>
          <w:rFonts w:ascii="微软雅黑" w:eastAsia="微软雅黑" w:hAnsi="微软雅黑" w:cs="微软雅黑" w:hint="eastAsia"/>
          <w:color w:val="2E74B5" w:themeColor="accent1" w:themeShade="BF"/>
          <w:kern w:val="0"/>
          <w:szCs w:val="21"/>
          <w:shd w:val="clear" w:color="auto" w:fill="FFFFFF"/>
        </w:rPr>
        <w:t>设置为链接</w:t>
      </w:r>
      <w:r w:rsidRPr="00F01B6F">
        <w:rPr>
          <w:rFonts w:ascii="微软雅黑" w:eastAsia="微软雅黑" w:hAnsi="微软雅黑" w:cs="微软雅黑"/>
          <w:color w:val="2E74B5" w:themeColor="accent1" w:themeShade="BF"/>
          <w:kern w:val="0"/>
          <w:szCs w:val="21"/>
          <w:shd w:val="clear" w:color="auto" w:fill="FFFFFF"/>
        </w:rPr>
        <w:t>)</w:t>
      </w:r>
    </w:p>
    <w:p w14:paraId="1E2B1653" w14:textId="309EDB1D" w:rsidR="00317325" w:rsidRPr="00F01B6F" w:rsidRDefault="00317325">
      <w:pPr>
        <w:rPr>
          <w:rFonts w:ascii="微软雅黑" w:eastAsia="微软雅黑" w:hAnsi="微软雅黑" w:cs="微软雅黑"/>
          <w:iCs/>
          <w:color w:val="5B9BD5" w:themeColor="accent1"/>
          <w:kern w:val="0"/>
          <w:szCs w:val="21"/>
          <w:shd w:val="clear" w:color="auto" w:fill="FFFFFF"/>
        </w:rPr>
      </w:pPr>
    </w:p>
    <w:sectPr w:rsidR="00317325" w:rsidRPr="00F01B6F">
      <w:pgSz w:w="16838" w:h="11906" w:orient="landscape"/>
      <w:pgMar w:top="1800" w:right="1440" w:bottom="1800" w:left="14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Office" w:date="2020-10-07T08:58:00Z" w:initials="O">
    <w:p w14:paraId="6B9C5EDC" w14:textId="33705B2F" w:rsidR="00466035" w:rsidRDefault="00466035">
      <w:pPr>
        <w:pStyle w:val="ab"/>
      </w:pPr>
      <w:r>
        <w:rPr>
          <w:rStyle w:val="aa"/>
        </w:rPr>
        <w:annotationRef/>
      </w:r>
      <w:r>
        <w:rPr>
          <w:rFonts w:hint="eastAsia"/>
        </w:rPr>
        <w:t>如何有关？蚯蚓范围对处理铅的效果的影响需要具体一点。</w:t>
      </w:r>
    </w:p>
  </w:comment>
  <w:comment w:id="20" w:author="Office" w:date="2020-10-07T09:01:00Z" w:initials="O">
    <w:p w14:paraId="269D7CA1" w14:textId="6FFDEABF" w:rsidR="00466035" w:rsidRDefault="00466035">
      <w:pPr>
        <w:pStyle w:val="ab"/>
      </w:pPr>
      <w:r>
        <w:rPr>
          <w:rStyle w:val="aa"/>
        </w:rPr>
        <w:annotationRef/>
      </w:r>
      <w:r>
        <w:rPr>
          <w:rFonts w:hint="eastAsia"/>
        </w:rPr>
        <w:t>这里的反作用意思是“成反比”？</w:t>
      </w:r>
    </w:p>
  </w:comment>
  <w:comment w:id="36" w:author="Office" w:date="2020-10-06T23:50:00Z" w:initials="O">
    <w:p w14:paraId="0F2DFEA4" w14:textId="6AFA8AFC" w:rsidR="002410CF" w:rsidRDefault="002410CF">
      <w:pPr>
        <w:pStyle w:val="ab"/>
      </w:pPr>
      <w:r>
        <w:rPr>
          <w:rStyle w:val="aa"/>
        </w:rPr>
        <w:annotationRef/>
      </w:r>
      <w:r>
        <w:t>???</w:t>
      </w:r>
      <w:r w:rsidR="00D667FE">
        <w:t xml:space="preserve"> </w:t>
      </w:r>
      <w:r w:rsidR="00D667FE">
        <w:rPr>
          <w:rFonts w:hint="eastAsia"/>
        </w:rPr>
        <w:t>什么叫做量化这种能力？</w:t>
      </w:r>
    </w:p>
  </w:comment>
  <w:comment w:id="37" w:author="Office" w:date="2020-10-06T23:55:00Z" w:initials="O">
    <w:p w14:paraId="463AA35E" w14:textId="2483C405" w:rsidR="00D667FE" w:rsidRDefault="00D667FE">
      <w:pPr>
        <w:pStyle w:val="ab"/>
      </w:pPr>
      <w:r>
        <w:rPr>
          <w:rStyle w:val="aa"/>
        </w:rPr>
        <w:annotationRef/>
      </w:r>
      <w:r>
        <w:rPr>
          <w:rFonts w:hint="eastAsia"/>
        </w:rPr>
        <w:t>直接翻译让人费解……</w:t>
      </w:r>
      <w:r w:rsidR="002E6A7A">
        <w:rPr>
          <w:rFonts w:hint="eastAsia"/>
        </w:rPr>
        <w:t>我不太明白怎么修改，需要解释后重新表达。</w:t>
      </w:r>
    </w:p>
  </w:comment>
  <w:comment w:id="45" w:author="Office" w:date="2020-10-07T09:07:00Z" w:initials="O">
    <w:p w14:paraId="7C27A877" w14:textId="0E66BD95" w:rsidR="002E6A7A" w:rsidRPr="002E6A7A" w:rsidRDefault="002E6A7A">
      <w:pPr>
        <w:pStyle w:val="ab"/>
      </w:pPr>
      <w:r>
        <w:rPr>
          <w:rStyle w:val="aa"/>
        </w:rPr>
        <w:annotationRef/>
      </w:r>
      <w:r>
        <w:rPr>
          <w:rFonts w:hint="eastAsia"/>
        </w:rPr>
        <w:t>前面的材料里一直用的</w:t>
      </w:r>
      <w:r>
        <w:rPr>
          <w:rFonts w:hint="eastAsia"/>
        </w:rPr>
        <w:t>soil lead pollution</w:t>
      </w:r>
      <w:r>
        <w:rPr>
          <w:rFonts w:hint="eastAsia"/>
        </w:rPr>
        <w:t>。虽然意思一样，是不是统一一下为好？</w:t>
      </w:r>
    </w:p>
  </w:comment>
  <w:comment w:id="54" w:author="Office" w:date="2020-10-07T09:14:00Z" w:initials="O">
    <w:p w14:paraId="4AB98F20" w14:textId="1AD01A04" w:rsidR="005E1E91" w:rsidRDefault="005E1E91">
      <w:pPr>
        <w:pStyle w:val="ab"/>
      </w:pPr>
      <w:r>
        <w:rPr>
          <w:rStyle w:val="aa"/>
        </w:rPr>
        <w:annotationRef/>
      </w:r>
      <w:r>
        <w:rPr>
          <w:rFonts w:hint="eastAsia"/>
        </w:rPr>
        <w:t>本文？还是</w:t>
      </w:r>
      <w:r>
        <w:rPr>
          <w:rFonts w:hint="eastAsia"/>
        </w:rPr>
        <w:t>this project</w:t>
      </w:r>
      <w:r>
        <w:rPr>
          <w:rFonts w:hint="eastAsia"/>
        </w:rPr>
        <w:t>？</w:t>
      </w:r>
    </w:p>
  </w:comment>
  <w:comment w:id="60" w:author="Office" w:date="2020-10-07T09:16:00Z" w:initials="O">
    <w:p w14:paraId="355009E6" w14:textId="2A0B6CE7" w:rsidR="005E1E91" w:rsidRDefault="005E1E91">
      <w:pPr>
        <w:pStyle w:val="ab"/>
      </w:pPr>
      <w:r>
        <w:rPr>
          <w:rStyle w:val="aa"/>
        </w:rPr>
        <w:annotationRef/>
      </w:r>
      <w:r>
        <w:rPr>
          <w:rFonts w:hint="eastAsia"/>
        </w:rPr>
        <w:t>耕地，统一措辞了么？</w:t>
      </w:r>
      <w:r>
        <w:rPr>
          <w:rFonts w:hint="eastAsia"/>
        </w:rPr>
        <w:t>farmland</w:t>
      </w:r>
      <w:r>
        <w:rPr>
          <w:rFonts w:hint="eastAsia"/>
        </w:rPr>
        <w:t>，</w:t>
      </w:r>
      <w:r>
        <w:rPr>
          <w:rFonts w:hint="eastAsia"/>
        </w:rPr>
        <w:t>cultivated land</w:t>
      </w:r>
      <w:r>
        <w:rPr>
          <w:rFonts w:hint="eastAsia"/>
        </w:rPr>
        <w:t>，</w:t>
      </w:r>
      <w:r>
        <w:rPr>
          <w:rFonts w:hint="eastAsia"/>
        </w:rPr>
        <w:t>agricultural land</w:t>
      </w:r>
      <w:r>
        <w:rPr>
          <w:rFonts w:hint="eastAsia"/>
        </w:rPr>
        <w:t>？</w:t>
      </w:r>
    </w:p>
  </w:comment>
  <w:comment w:id="61" w:author="Office" w:date="2020-10-07T09:18:00Z" w:initials="O">
    <w:p w14:paraId="365B46AF" w14:textId="7DB9D042" w:rsidR="005E1E91" w:rsidRDefault="005E1E91">
      <w:pPr>
        <w:pStyle w:val="ab"/>
      </w:pPr>
      <w:r>
        <w:rPr>
          <w:rStyle w:val="aa"/>
        </w:rPr>
        <w:annotationRef/>
      </w:r>
      <w:r>
        <w:rPr>
          <w:rFonts w:hint="eastAsia"/>
        </w:rPr>
        <w:t>直接用</w:t>
      </w:r>
      <w:r>
        <w:rPr>
          <w:rFonts w:hint="eastAsia"/>
        </w:rPr>
        <w:t>has</w:t>
      </w:r>
      <w:r>
        <w:rPr>
          <w:rFonts w:hint="eastAsia"/>
        </w:rPr>
        <w:t>？不用体现“设置”？</w:t>
      </w:r>
    </w:p>
  </w:comment>
  <w:comment w:id="66" w:author="Office" w:date="2020-10-07T09:26:00Z" w:initials="O">
    <w:p w14:paraId="13ADAD8F" w14:textId="5DECA3C3" w:rsidR="00D82162" w:rsidRDefault="00D82162">
      <w:pPr>
        <w:pStyle w:val="ab"/>
      </w:pPr>
      <w:r>
        <w:rPr>
          <w:rStyle w:val="aa"/>
        </w:rPr>
        <w:annotationRef/>
      </w:r>
      <w:r>
        <w:rPr>
          <w:rFonts w:hint="eastAsia"/>
        </w:rPr>
        <w:t>机器翻译？</w:t>
      </w:r>
    </w:p>
  </w:comment>
  <w:comment w:id="79" w:author="Office" w:date="2020-10-07T09:49:00Z" w:initials="O">
    <w:p w14:paraId="60A0FC06" w14:textId="1B8B8612" w:rsidR="00E34449" w:rsidRDefault="00E34449">
      <w:pPr>
        <w:pStyle w:val="ab"/>
      </w:pPr>
      <w:r>
        <w:rPr>
          <w:rStyle w:val="aa"/>
        </w:rPr>
        <w:annotationRef/>
      </w:r>
      <w:r>
        <w:rPr>
          <w:rFonts w:hint="eastAsia"/>
        </w:rPr>
        <w:t>是不是一定会放在文字下方？要根据实际情况调整。</w:t>
      </w:r>
    </w:p>
  </w:comment>
  <w:comment w:id="80" w:author="Office" w:date="2020-10-07T09:50:00Z" w:initials="O">
    <w:p w14:paraId="52A31C8E" w14:textId="3BFD5F8D" w:rsidR="00E34449" w:rsidRDefault="00E34449">
      <w:pPr>
        <w:pStyle w:val="ab"/>
      </w:pPr>
      <w:r>
        <w:rPr>
          <w:rStyle w:val="aa"/>
        </w:rPr>
        <w:annotationRef/>
      </w:r>
      <w:r>
        <w:rPr>
          <w:rFonts w:hint="eastAsia"/>
        </w:rPr>
        <w:t>同上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9C5EDC" w15:done="0"/>
  <w15:commentEx w15:paraId="269D7CA1" w15:done="0"/>
  <w15:commentEx w15:paraId="0F2DFEA4" w15:done="0"/>
  <w15:commentEx w15:paraId="463AA35E" w15:done="0"/>
  <w15:commentEx w15:paraId="7C27A877" w15:done="0"/>
  <w15:commentEx w15:paraId="4AB98F20" w15:done="0"/>
  <w15:commentEx w15:paraId="355009E6" w15:done="0"/>
  <w15:commentEx w15:paraId="365B46AF" w15:done="0"/>
  <w15:commentEx w15:paraId="13ADAD8F" w15:done="0"/>
  <w15:commentEx w15:paraId="60A0FC06" w15:done="0"/>
  <w15:commentEx w15:paraId="52A31C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9C5EDC" w16cid:durableId="2328632B"/>
  <w16cid:commentId w16cid:paraId="269D7CA1" w16cid:durableId="2328632C"/>
  <w16cid:commentId w16cid:paraId="0F2DFEA4" w16cid:durableId="2328632D"/>
  <w16cid:commentId w16cid:paraId="463AA35E" w16cid:durableId="2328632E"/>
  <w16cid:commentId w16cid:paraId="7C27A877" w16cid:durableId="2328632F"/>
  <w16cid:commentId w16cid:paraId="4AB98F20" w16cid:durableId="23286330"/>
  <w16cid:commentId w16cid:paraId="355009E6" w16cid:durableId="23286331"/>
  <w16cid:commentId w16cid:paraId="365B46AF" w16cid:durableId="23286332"/>
  <w16cid:commentId w16cid:paraId="13ADAD8F" w16cid:durableId="23286333"/>
  <w16cid:commentId w16cid:paraId="60A0FC06" w16cid:durableId="23286334"/>
  <w16cid:commentId w16cid:paraId="52A31C8E" w16cid:durableId="232863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03623" w14:textId="77777777" w:rsidR="008D62A8" w:rsidRDefault="008D62A8" w:rsidP="00922487">
      <w:r>
        <w:separator/>
      </w:r>
    </w:p>
  </w:endnote>
  <w:endnote w:type="continuationSeparator" w:id="0">
    <w:p w14:paraId="504D83E0" w14:textId="77777777" w:rsidR="008D62A8" w:rsidRDefault="008D62A8" w:rsidP="00922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0B311" w14:textId="77777777" w:rsidR="008D62A8" w:rsidRDefault="008D62A8" w:rsidP="00922487">
      <w:r>
        <w:separator/>
      </w:r>
    </w:p>
  </w:footnote>
  <w:footnote w:type="continuationSeparator" w:id="0">
    <w:p w14:paraId="5677C6EA" w14:textId="77777777" w:rsidR="008D62A8" w:rsidRDefault="008D62A8" w:rsidP="00922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33B939"/>
    <w:multiLevelType w:val="singleLevel"/>
    <w:tmpl w:val="8833B939"/>
    <w:lvl w:ilvl="0">
      <w:start w:val="1"/>
      <w:numFmt w:val="decimal"/>
      <w:suff w:val="space"/>
      <w:lvlText w:val="%1."/>
      <w:lvlJc w:val="left"/>
    </w:lvl>
  </w:abstractNum>
  <w:abstractNum w:abstractNumId="1" w15:restartNumberingAfterBreak="0">
    <w:nsid w:val="A90062D2"/>
    <w:multiLevelType w:val="singleLevel"/>
    <w:tmpl w:val="A90062D2"/>
    <w:lvl w:ilvl="0">
      <w:start w:val="1"/>
      <w:numFmt w:val="decimal"/>
      <w:suff w:val="space"/>
      <w:lvlText w:val="%1."/>
      <w:lvlJc w:val="left"/>
    </w:lvl>
  </w:abstractNum>
  <w:abstractNum w:abstractNumId="2" w15:restartNumberingAfterBreak="0">
    <w:nsid w:val="0F90CD42"/>
    <w:multiLevelType w:val="singleLevel"/>
    <w:tmpl w:val="0F90CD42"/>
    <w:lvl w:ilvl="0">
      <w:start w:val="1"/>
      <w:numFmt w:val="decimal"/>
      <w:suff w:val="space"/>
      <w:lvlText w:val="%1."/>
      <w:lvlJc w:val="left"/>
    </w:lvl>
  </w:abstractNum>
  <w:abstractNum w:abstractNumId="3" w15:restartNumberingAfterBreak="0">
    <w:nsid w:val="71539EED"/>
    <w:multiLevelType w:val="singleLevel"/>
    <w:tmpl w:val="71539EED"/>
    <w:lvl w:ilvl="0">
      <w:start w:val="1"/>
      <w:numFmt w:val="decimal"/>
      <w:lvlText w:val="%1."/>
      <w:lvlJc w:val="left"/>
      <w:pPr>
        <w:tabs>
          <w:tab w:val="left" w:pos="312"/>
        </w:tabs>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ffice">
    <w15:presenceInfo w15:providerId="None" w15:userId="Office"/>
  </w15:person>
  <w15:person w15:author="宋 天睿">
    <w15:presenceInfo w15:providerId="Windows Live" w15:userId="e98a00f0395ff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oNotDisplayPageBoundaries/>
  <w:embedSystemFonts/>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FBD16A7"/>
    <w:rsid w:val="00013C07"/>
    <w:rsid w:val="00037B8E"/>
    <w:rsid w:val="000E5ACE"/>
    <w:rsid w:val="000E6905"/>
    <w:rsid w:val="000F1F21"/>
    <w:rsid w:val="000F3A48"/>
    <w:rsid w:val="0018788A"/>
    <w:rsid w:val="00196932"/>
    <w:rsid w:val="001A04F7"/>
    <w:rsid w:val="002410CF"/>
    <w:rsid w:val="002621EF"/>
    <w:rsid w:val="00266E64"/>
    <w:rsid w:val="002A0AEF"/>
    <w:rsid w:val="002E3F41"/>
    <w:rsid w:val="002E6A7A"/>
    <w:rsid w:val="00317325"/>
    <w:rsid w:val="0034359B"/>
    <w:rsid w:val="003802F8"/>
    <w:rsid w:val="003A51AB"/>
    <w:rsid w:val="003C47A7"/>
    <w:rsid w:val="004105A0"/>
    <w:rsid w:val="00461F14"/>
    <w:rsid w:val="00466035"/>
    <w:rsid w:val="004A1518"/>
    <w:rsid w:val="00506E5C"/>
    <w:rsid w:val="00511A5D"/>
    <w:rsid w:val="00572AB7"/>
    <w:rsid w:val="005E1E91"/>
    <w:rsid w:val="00660225"/>
    <w:rsid w:val="00707E9C"/>
    <w:rsid w:val="007574AB"/>
    <w:rsid w:val="007B5966"/>
    <w:rsid w:val="007D4BAC"/>
    <w:rsid w:val="007E38A4"/>
    <w:rsid w:val="00814A9C"/>
    <w:rsid w:val="0088289F"/>
    <w:rsid w:val="00883926"/>
    <w:rsid w:val="008D62A8"/>
    <w:rsid w:val="00922487"/>
    <w:rsid w:val="00932B5A"/>
    <w:rsid w:val="009A6CE3"/>
    <w:rsid w:val="00A64E57"/>
    <w:rsid w:val="00A93E0F"/>
    <w:rsid w:val="00B44BE9"/>
    <w:rsid w:val="00BA154D"/>
    <w:rsid w:val="00BE258D"/>
    <w:rsid w:val="00C93E14"/>
    <w:rsid w:val="00CA2ED5"/>
    <w:rsid w:val="00CF6265"/>
    <w:rsid w:val="00D667FE"/>
    <w:rsid w:val="00D82162"/>
    <w:rsid w:val="00D94EA6"/>
    <w:rsid w:val="00DF448E"/>
    <w:rsid w:val="00E20E47"/>
    <w:rsid w:val="00E34449"/>
    <w:rsid w:val="00ED7C2F"/>
    <w:rsid w:val="00F01B6F"/>
    <w:rsid w:val="00F11D31"/>
    <w:rsid w:val="00F473E3"/>
    <w:rsid w:val="00F74919"/>
    <w:rsid w:val="00F76363"/>
    <w:rsid w:val="0871044B"/>
    <w:rsid w:val="09D11C92"/>
    <w:rsid w:val="0EB81AB8"/>
    <w:rsid w:val="0FBD16A7"/>
    <w:rsid w:val="131E5356"/>
    <w:rsid w:val="1CA96C31"/>
    <w:rsid w:val="52082C46"/>
    <w:rsid w:val="527032C3"/>
    <w:rsid w:val="52CA6B17"/>
    <w:rsid w:val="5C87033E"/>
    <w:rsid w:val="68C65D56"/>
    <w:rsid w:val="7DE72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FAF77C"/>
  <w15:docId w15:val="{C6CC1526-3E68-4929-A8C0-5457AB79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pPr>
      <w:ind w:leftChars="2500" w:left="100"/>
    </w:p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basedOn w:val="a0"/>
    <w:qFormat/>
    <w:rPr>
      <w:color w:val="0000FF"/>
      <w:u w:val="single"/>
    </w:rPr>
  </w:style>
  <w:style w:type="paragraph" w:customStyle="1" w:styleId="content">
    <w:name w:val="content"/>
    <w:basedOn w:val="a"/>
    <w:pPr>
      <w:widowControl/>
      <w:spacing w:before="100" w:beforeAutospacing="1" w:after="100" w:afterAutospacing="1"/>
      <w:jc w:val="left"/>
    </w:pPr>
    <w:rPr>
      <w:rFonts w:ascii="宋体" w:eastAsia="宋体" w:hAnsi="宋体" w:cs="宋体"/>
      <w:kern w:val="0"/>
      <w:sz w:val="24"/>
    </w:rPr>
  </w:style>
  <w:style w:type="character" w:customStyle="1" w:styleId="desc">
    <w:name w:val="desc"/>
    <w:basedOn w:val="a0"/>
  </w:style>
  <w:style w:type="character" w:styleId="a7">
    <w:name w:val="Placeholder Text"/>
    <w:basedOn w:val="a0"/>
    <w:uiPriority w:val="99"/>
    <w:semiHidden/>
    <w:rPr>
      <w:color w:val="808080"/>
    </w:rPr>
  </w:style>
  <w:style w:type="character" w:customStyle="1" w:styleId="a4">
    <w:name w:val="日期 字符"/>
    <w:basedOn w:val="a0"/>
    <w:link w:val="a3"/>
    <w:rPr>
      <w:rFonts w:asciiTheme="minorHAnsi" w:eastAsiaTheme="minorEastAsia" w:hAnsiTheme="minorHAnsi" w:cstheme="minorBidi"/>
      <w:kern w:val="2"/>
      <w:sz w:val="21"/>
      <w:szCs w:val="24"/>
    </w:rPr>
  </w:style>
  <w:style w:type="paragraph" w:styleId="a8">
    <w:name w:val="Balloon Text"/>
    <w:basedOn w:val="a"/>
    <w:link w:val="a9"/>
    <w:rsid w:val="003A51AB"/>
    <w:rPr>
      <w:rFonts w:ascii="宋体" w:eastAsia="宋体"/>
      <w:sz w:val="18"/>
      <w:szCs w:val="18"/>
    </w:rPr>
  </w:style>
  <w:style w:type="character" w:customStyle="1" w:styleId="a9">
    <w:name w:val="批注框文本 字符"/>
    <w:basedOn w:val="a0"/>
    <w:link w:val="a8"/>
    <w:rsid w:val="003A51AB"/>
    <w:rPr>
      <w:rFonts w:ascii="宋体" w:hAnsiTheme="minorHAnsi" w:cstheme="minorBidi"/>
      <w:kern w:val="2"/>
      <w:sz w:val="18"/>
      <w:szCs w:val="18"/>
    </w:rPr>
  </w:style>
  <w:style w:type="character" w:styleId="aa">
    <w:name w:val="annotation reference"/>
    <w:basedOn w:val="a0"/>
    <w:rsid w:val="002410CF"/>
    <w:rPr>
      <w:sz w:val="21"/>
      <w:szCs w:val="21"/>
    </w:rPr>
  </w:style>
  <w:style w:type="paragraph" w:styleId="ab">
    <w:name w:val="annotation text"/>
    <w:basedOn w:val="a"/>
    <w:link w:val="ac"/>
    <w:rsid w:val="002410CF"/>
    <w:pPr>
      <w:jc w:val="left"/>
    </w:pPr>
  </w:style>
  <w:style w:type="character" w:customStyle="1" w:styleId="ac">
    <w:name w:val="批注文字 字符"/>
    <w:basedOn w:val="a0"/>
    <w:link w:val="ab"/>
    <w:rsid w:val="002410CF"/>
    <w:rPr>
      <w:rFonts w:asciiTheme="minorHAnsi" w:eastAsiaTheme="minorEastAsia" w:hAnsiTheme="minorHAnsi" w:cstheme="minorBidi"/>
      <w:kern w:val="2"/>
      <w:sz w:val="21"/>
      <w:szCs w:val="24"/>
    </w:rPr>
  </w:style>
  <w:style w:type="paragraph" w:styleId="ad">
    <w:name w:val="annotation subject"/>
    <w:basedOn w:val="ab"/>
    <w:next w:val="ab"/>
    <w:link w:val="ae"/>
    <w:rsid w:val="002410CF"/>
    <w:rPr>
      <w:b/>
      <w:bCs/>
    </w:rPr>
  </w:style>
  <w:style w:type="character" w:customStyle="1" w:styleId="ae">
    <w:name w:val="批注主题 字符"/>
    <w:basedOn w:val="ac"/>
    <w:link w:val="ad"/>
    <w:rsid w:val="002410CF"/>
    <w:rPr>
      <w:rFonts w:asciiTheme="minorHAnsi" w:eastAsiaTheme="minorEastAsia" w:hAnsiTheme="minorHAnsi" w:cstheme="minorBidi"/>
      <w:b/>
      <w:bCs/>
      <w:kern w:val="2"/>
      <w:sz w:val="21"/>
      <w:szCs w:val="24"/>
    </w:rPr>
  </w:style>
  <w:style w:type="paragraph" w:styleId="af">
    <w:name w:val="header"/>
    <w:basedOn w:val="a"/>
    <w:link w:val="af0"/>
    <w:rsid w:val="00922487"/>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rsid w:val="00922487"/>
    <w:rPr>
      <w:rFonts w:asciiTheme="minorHAnsi" w:eastAsiaTheme="minorEastAsia" w:hAnsiTheme="minorHAnsi" w:cstheme="minorBidi"/>
      <w:kern w:val="2"/>
      <w:sz w:val="18"/>
      <w:szCs w:val="18"/>
    </w:rPr>
  </w:style>
  <w:style w:type="paragraph" w:styleId="af1">
    <w:name w:val="footer"/>
    <w:basedOn w:val="a"/>
    <w:link w:val="af2"/>
    <w:rsid w:val="00922487"/>
    <w:pPr>
      <w:tabs>
        <w:tab w:val="center" w:pos="4153"/>
        <w:tab w:val="right" w:pos="8306"/>
      </w:tabs>
      <w:snapToGrid w:val="0"/>
      <w:jc w:val="left"/>
    </w:pPr>
    <w:rPr>
      <w:sz w:val="18"/>
      <w:szCs w:val="18"/>
    </w:rPr>
  </w:style>
  <w:style w:type="character" w:customStyle="1" w:styleId="af2">
    <w:name w:val="页脚 字符"/>
    <w:basedOn w:val="a0"/>
    <w:link w:val="af1"/>
    <w:rsid w:val="0092248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2019.igem.org/Team:NAU-CHINA/CA_Model"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12</Pages>
  <Words>1036</Words>
  <Characters>5906</Characters>
  <Application>Microsoft Office Word</Application>
  <DocSecurity>0</DocSecurity>
  <Lines>49</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桃子</dc:creator>
  <cp:lastModifiedBy>宋 天睿</cp:lastModifiedBy>
  <cp:revision>160</cp:revision>
  <dcterms:created xsi:type="dcterms:W3CDTF">2020-09-25T14:00:00Z</dcterms:created>
  <dcterms:modified xsi:type="dcterms:W3CDTF">2020-10-07T07:57:00Z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