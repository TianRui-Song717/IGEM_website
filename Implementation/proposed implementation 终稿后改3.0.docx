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D649" w14:textId="3D6FDA02" w:rsidR="00D93BD2" w:rsidRDefault="00D93BD2" w:rsidP="00D93BD2">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 xml:space="preserve">Proposed Implementation  </w:t>
      </w:r>
    </w:p>
    <w:p w14:paraId="2B329B9E" w14:textId="786E76DF" w:rsidR="00D93BD2" w:rsidRDefault="00D93BD2" w:rsidP="00517981">
      <w:pPr>
        <w:jc w:val="center"/>
      </w:pPr>
      <w:r w:rsidRPr="00D93BD2">
        <w:t>End Users</w:t>
      </w:r>
      <w:r w:rsidRPr="00D93BD2">
        <w:rPr>
          <w:rFonts w:hint="eastAsia"/>
        </w:rPr>
        <w:t>：</w:t>
      </w:r>
      <w:r w:rsidRPr="00D93BD2">
        <w:t>Agricultural Producer</w:t>
      </w:r>
      <w:r w:rsidR="000531CE">
        <w:rPr>
          <w:rFonts w:hint="eastAsia"/>
        </w:rPr>
        <w:t>s</w:t>
      </w:r>
    </w:p>
    <w:p w14:paraId="08866132" w14:textId="54730838" w:rsidR="0001411D" w:rsidDel="004747DB" w:rsidRDefault="00FB0ABD" w:rsidP="0001411D">
      <w:pPr>
        <w:ind w:firstLine="420"/>
        <w:rPr>
          <w:del w:id="2" w:author="Windows 用户" w:date="2020-10-17T16:38:00Z"/>
        </w:rPr>
      </w:pPr>
      <w:del w:id="3" w:author="Windows 用户" w:date="2020-10-17T16:38:00Z">
        <w:r w:rsidRPr="00470526" w:rsidDel="004747DB">
          <w:rPr>
            <w:rFonts w:hint="eastAsia"/>
          </w:rPr>
          <w:delText>在农业生产过程中，</w:delText>
        </w:r>
        <w:r w:rsidR="0001411D" w:rsidRPr="00470526" w:rsidDel="004747DB">
          <w:rPr>
            <w:rFonts w:hint="eastAsia"/>
          </w:rPr>
          <w:delText>土壤中的铅污染通过</w:delText>
        </w:r>
        <w:r w:rsidRPr="00470526" w:rsidDel="004747DB">
          <w:rPr>
            <w:rFonts w:hint="eastAsia"/>
          </w:rPr>
          <w:delText>“土壤→</w:delText>
        </w:r>
        <w:r w:rsidR="0001411D" w:rsidRPr="00470526" w:rsidDel="004747DB">
          <w:rPr>
            <w:rFonts w:hint="eastAsia"/>
          </w:rPr>
          <w:delText>农作物</w:delText>
        </w:r>
        <w:r w:rsidRPr="00470526" w:rsidDel="004747DB">
          <w:rPr>
            <w:rFonts w:hint="eastAsia"/>
          </w:rPr>
          <w:delText>→人体”的方式</w:delText>
        </w:r>
        <w:r w:rsidR="0001411D" w:rsidRPr="00470526" w:rsidDel="004747DB">
          <w:rPr>
            <w:rFonts w:hint="eastAsia"/>
          </w:rPr>
          <w:delText>进入人体</w:delText>
        </w:r>
        <w:r w:rsidRPr="00470526" w:rsidDel="004747DB">
          <w:rPr>
            <w:rFonts w:hint="eastAsia"/>
          </w:rPr>
          <w:delText>，</w:delText>
        </w:r>
        <w:r w:rsidR="0001411D" w:rsidRPr="00470526" w:rsidDel="004747DB">
          <w:rPr>
            <w:rFonts w:hint="eastAsia"/>
          </w:rPr>
          <w:delText>对</w:delText>
        </w:r>
        <w:r w:rsidRPr="00470526" w:rsidDel="004747DB">
          <w:rPr>
            <w:rFonts w:hint="eastAsia"/>
          </w:rPr>
          <w:delText>生命</w:delText>
        </w:r>
        <w:r w:rsidR="0001411D" w:rsidRPr="00470526" w:rsidDel="004747DB">
          <w:rPr>
            <w:rFonts w:hint="eastAsia"/>
          </w:rPr>
          <w:delText>健康产生威胁，同时铅污染</w:delText>
        </w:r>
        <w:r w:rsidRPr="00470526" w:rsidDel="004747DB">
          <w:rPr>
            <w:rFonts w:hint="eastAsia"/>
          </w:rPr>
          <w:delText>也</w:delText>
        </w:r>
        <w:r w:rsidR="0001411D" w:rsidRPr="00470526" w:rsidDel="004747DB">
          <w:rPr>
            <w:rFonts w:hint="eastAsia"/>
          </w:rPr>
          <w:delText>对农业经济造成损害。在这个过程中，农业生产者</w:delText>
        </w:r>
        <w:r w:rsidRPr="00470526" w:rsidDel="004747DB">
          <w:rPr>
            <w:rFonts w:hint="eastAsia"/>
          </w:rPr>
          <w:delText>与土地的使用和农作物的生产</w:delText>
        </w:r>
        <w:r w:rsidR="0001411D" w:rsidRPr="00470526" w:rsidDel="004747DB">
          <w:rPr>
            <w:rFonts w:hint="eastAsia"/>
          </w:rPr>
          <w:delText>息息相关</w:delText>
        </w:r>
        <w:r w:rsidR="00470526" w:rsidRPr="00470526" w:rsidDel="004747DB">
          <w:rPr>
            <w:rFonts w:hint="eastAsia"/>
          </w:rPr>
          <w:delText>，</w:delText>
        </w:r>
        <w:r w:rsidR="0001411D" w:rsidRPr="00470526" w:rsidDel="004747DB">
          <w:rPr>
            <w:rFonts w:hint="eastAsia"/>
          </w:rPr>
          <w:delText>我们选择农业生产者作为</w:delText>
        </w:r>
        <w:r w:rsidR="0001411D" w:rsidRPr="00470526" w:rsidDel="004747DB">
          <w:delText>end users</w:delText>
        </w:r>
        <w:r w:rsidR="0084516D" w:rsidRPr="00470526" w:rsidDel="004747DB">
          <w:rPr>
            <w:rFonts w:hint="eastAsia"/>
          </w:rPr>
          <w:delText>主要原因</w:delText>
        </w:r>
        <w:r w:rsidR="0001411D" w:rsidRPr="00470526" w:rsidDel="004747DB">
          <w:rPr>
            <w:rFonts w:hint="eastAsia"/>
          </w:rPr>
          <w:delText>体现在以下两个方面</w:delText>
        </w:r>
        <w:r w:rsidR="0084516D" w:rsidRPr="00470526" w:rsidDel="004747DB">
          <w:rPr>
            <w:rFonts w:hint="eastAsia"/>
          </w:rPr>
          <w:delText>：</w:delText>
        </w:r>
      </w:del>
    </w:p>
    <w:p w14:paraId="597A6796" w14:textId="731B0876" w:rsidR="00470526" w:rsidRPr="00377D23" w:rsidRDefault="00470526" w:rsidP="0001411D">
      <w:pPr>
        <w:ind w:firstLine="420"/>
        <w:rPr>
          <w:highlight w:val="yellow"/>
        </w:rPr>
      </w:pPr>
      <w:r w:rsidRPr="00377D23">
        <w:rPr>
          <w:highlight w:val="yellow"/>
        </w:rPr>
        <w:t>In the process of agricultural production, lead pollution in the soil enters the human body through the way of "soil → crop → human", posing a threat to</w:t>
      </w:r>
      <w:r w:rsidR="008A5315">
        <w:rPr>
          <w:highlight w:val="yellow"/>
        </w:rPr>
        <w:t xml:space="preserve"> </w:t>
      </w:r>
      <w:r w:rsidR="008A5315">
        <w:rPr>
          <w:rFonts w:hint="eastAsia"/>
          <w:highlight w:val="yellow"/>
        </w:rPr>
        <w:t>human</w:t>
      </w:r>
      <w:r w:rsidRPr="00377D23">
        <w:rPr>
          <w:highlight w:val="yellow"/>
        </w:rPr>
        <w:t xml:space="preserve"> health</w:t>
      </w:r>
      <w:r w:rsidRPr="00377D23">
        <w:rPr>
          <w:rFonts w:hint="eastAsia"/>
          <w:highlight w:val="yellow"/>
        </w:rPr>
        <w:t>.</w:t>
      </w:r>
      <w:r w:rsidRPr="00377D23">
        <w:rPr>
          <w:highlight w:val="yellow"/>
        </w:rPr>
        <w:t xml:space="preserve"> And lead pollution also causes damage to the agricultural economy. In this process, agricultural producers are closely related to the </w:t>
      </w:r>
      <w:r w:rsidR="00731643">
        <w:rPr>
          <w:rFonts w:hint="eastAsia"/>
          <w:highlight w:val="yellow"/>
        </w:rPr>
        <w:t>cultivation</w:t>
      </w:r>
      <w:r w:rsidRPr="00377D23">
        <w:rPr>
          <w:highlight w:val="yellow"/>
        </w:rPr>
        <w:t xml:space="preserve"> of soil and the production of crops. The main reasons we choose agricultural producers as end users are as follows.</w:t>
      </w:r>
    </w:p>
    <w:p w14:paraId="49B8E2EA" w14:textId="0962569D" w:rsidR="00517981" w:rsidRPr="003E460D" w:rsidRDefault="00D93BD2" w:rsidP="0001411D">
      <w:pPr>
        <w:ind w:firstLine="420"/>
      </w:pPr>
      <w:r w:rsidRPr="00377D23">
        <w:rPr>
          <w:highlight w:val="yellow"/>
        </w:rPr>
        <w:t xml:space="preserve">Firstly, </w:t>
      </w:r>
      <w:r w:rsidR="00517981" w:rsidRPr="00377D23">
        <w:rPr>
          <w:rFonts w:hint="eastAsia"/>
          <w:highlight w:val="yellow"/>
        </w:rPr>
        <w:t>remediation</w:t>
      </w:r>
      <w:r w:rsidR="00517981" w:rsidRPr="00377D23">
        <w:rPr>
          <w:highlight w:val="yellow"/>
        </w:rPr>
        <w:t xml:space="preserve"> of heavy metal contaminated soil may provide direct benefits to </w:t>
      </w:r>
      <w:r w:rsidR="003E460D" w:rsidRPr="00377D23">
        <w:rPr>
          <w:highlight w:val="yellow"/>
        </w:rPr>
        <w:t>agricultural producers. Agricultural producers are users of soil and producers of crops. Lead pollution in cultivated soil enters the human body through the enrichment of crops and poses a serious threat to health. It is known that lead pollution is one of the important causes of disease. According to a large domestic epidemiological survey in 2015, the average blood lead level(BLL) of urban children under the age of 6 in China was 35.35μg/L, higher than that of 20μg/L～25μg/L in the US in 2000 and that of less than 30μg/L in Europe. If we can repair the lead pollution, this will directly benefit farmers.</w:t>
      </w:r>
    </w:p>
    <w:p w14:paraId="48C8AEF1" w14:textId="188B0597" w:rsidR="00D93BD2" w:rsidRPr="00D93BD2" w:rsidRDefault="00117B5C" w:rsidP="00117B5C">
      <w:r>
        <w:rPr>
          <w:rFonts w:hint="eastAsia"/>
          <w:noProof/>
        </w:rPr>
        <w:drawing>
          <wp:inline distT="0" distB="0" distL="0" distR="0" wp14:anchorId="28623E5C" wp14:editId="621A098D">
            <wp:extent cx="4983892" cy="3434601"/>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93130" cy="3440967"/>
                    </a:xfrm>
                    <a:prstGeom prst="rect">
                      <a:avLst/>
                    </a:prstGeom>
                  </pic:spPr>
                </pic:pic>
              </a:graphicData>
            </a:graphic>
          </wp:inline>
        </w:drawing>
      </w:r>
    </w:p>
    <w:p w14:paraId="42ED2349" w14:textId="77777777" w:rsidR="00517981" w:rsidRDefault="00D93BD2" w:rsidP="00517981">
      <w:pPr>
        <w:ind w:firstLine="420"/>
      </w:pPr>
      <w:r w:rsidRPr="00D93BD2">
        <w:t xml:space="preserve">Secondly, </w:t>
      </w:r>
      <w:r w:rsidR="00517981" w:rsidRPr="00D93BD2">
        <w:rPr>
          <w:rFonts w:hint="eastAsia"/>
        </w:rPr>
        <w:t>remediation</w:t>
      </w:r>
      <w:r w:rsidR="00517981" w:rsidRPr="00D93BD2">
        <w:t xml:space="preserve"> of heavy metal contaminated soil may help farmers in China recover their economic loss caused by heavy metal pollution. It </w:t>
      </w:r>
      <w:r w:rsidR="00517981" w:rsidRPr="00D93BD2">
        <w:rPr>
          <w:rFonts w:hint="eastAsia"/>
        </w:rPr>
        <w:t>is reported that</w:t>
      </w:r>
      <w:r w:rsidR="00517981" w:rsidRPr="00D93BD2">
        <w:t xml:space="preserve"> in China, 12 million tons of vegetables and crops are polluted by heavy metals annually, causing an economical loss of 20 billion yuan. The solution of soil problems would save the vegetables and crops, and in turn bring income to farmers.</w:t>
      </w:r>
    </w:p>
    <w:p w14:paraId="4F7A34D4" w14:textId="1715A7EF" w:rsidR="003E460D" w:rsidRDefault="003E460D" w:rsidP="00495864">
      <w:pPr>
        <w:ind w:firstLine="420"/>
        <w:rPr>
          <w:highlight w:val="yellow"/>
        </w:rPr>
      </w:pPr>
      <w:r w:rsidRPr="00377D23">
        <w:rPr>
          <w:highlight w:val="yellow"/>
        </w:rPr>
        <w:t xml:space="preserve">Therefore, </w:t>
      </w:r>
      <w:r w:rsidR="00495864">
        <w:rPr>
          <w:highlight w:val="yellow"/>
        </w:rPr>
        <w:t>for the sake of the general public and agricultural economy, we choose agricultural producers as our end users.</w:t>
      </w:r>
    </w:p>
    <w:p w14:paraId="34D846FA" w14:textId="77777777" w:rsidR="00C30221" w:rsidRPr="00495864" w:rsidRDefault="00C30221" w:rsidP="00495864">
      <w:pPr>
        <w:ind w:firstLine="420"/>
        <w:rPr>
          <w:highlight w:val="yellow"/>
        </w:rPr>
      </w:pPr>
    </w:p>
    <w:p w14:paraId="41E65A31" w14:textId="77777777" w:rsidR="00D93BD2" w:rsidRPr="00D93BD2" w:rsidRDefault="00D93BD2" w:rsidP="00D93BD2">
      <w:pPr>
        <w:jc w:val="center"/>
      </w:pPr>
      <w:r w:rsidRPr="00D93BD2">
        <w:t>How to use</w:t>
      </w:r>
    </w:p>
    <w:p w14:paraId="3D1ED853" w14:textId="1F9B692D" w:rsidR="00D93BD2" w:rsidRPr="00D93BD2" w:rsidRDefault="00D93BD2" w:rsidP="00D93BD2">
      <w:pPr>
        <w:ind w:firstLine="420"/>
      </w:pPr>
      <w:r w:rsidRPr="00D93BD2">
        <w:t xml:space="preserve">We envision that others can form a closed loop between laboratories, </w:t>
      </w:r>
      <w:r w:rsidR="000531CE" w:rsidRPr="000531CE">
        <w:t>biotechnology company</w:t>
      </w:r>
      <w:r w:rsidRPr="00D93BD2">
        <w:t xml:space="preserve"> companies, and farms when using our approach devised in this project.</w:t>
      </w:r>
    </w:p>
    <w:p w14:paraId="635DCFC7" w14:textId="37F86069" w:rsidR="00D93BD2" w:rsidRPr="00D93BD2" w:rsidRDefault="00D93BD2" w:rsidP="00D93BD2">
      <w:pPr>
        <w:ind w:firstLine="420"/>
      </w:pPr>
      <w:r w:rsidRPr="00D93BD2">
        <w:lastRenderedPageBreak/>
        <w:t>After obtaining the engineered bacteria in the laboratory, we will register them for patents and sell them to biotechnology companies and provide certain technical support.</w:t>
      </w:r>
    </w:p>
    <w:p w14:paraId="5821FBA3" w14:textId="2BD5B4B7" w:rsidR="00697601" w:rsidRDefault="00D93BD2" w:rsidP="00B73FE3">
      <w:pPr>
        <w:ind w:firstLine="420"/>
        <w:rPr>
          <w:rFonts w:hint="eastAsia"/>
        </w:rPr>
      </w:pPr>
      <w:r w:rsidRPr="00D93BD2">
        <w:t>The biotechnology companies will carry out further screening, expansion and freeze-drying preservation. They will wash the artificially cultivated earthworms and put them in a turnover box with moist absorbent paper, followed by adding the freeze-dried powder of engineered bacteria. After that, they will take out and wash them after one day, and sell them to farmers, while providing a certain assessment of heavy metal pollution in farmland.</w:t>
      </w:r>
    </w:p>
    <w:p w14:paraId="07C87F30" w14:textId="4FAF362F" w:rsidR="00D93BD2" w:rsidRPr="00D93BD2" w:rsidRDefault="00D93BD2" w:rsidP="00D93BD2">
      <w:pPr>
        <w:ind w:firstLine="420"/>
      </w:pPr>
      <w:r w:rsidRPr="00D93BD2">
        <w:t>Before planting each season, farmers inoculate earthworms in the cultivated land and supplement the inoculation according to the changes in the number of earthworms. At the same time, farmers will provide some real application feedback for the laboratory to make technical improvements.</w:t>
      </w:r>
    </w:p>
    <w:p w14:paraId="31C41ADF" w14:textId="77777777" w:rsidR="00D93BD2" w:rsidRPr="00D93BD2" w:rsidRDefault="00D93BD2" w:rsidP="00D93BD2">
      <w:pPr>
        <w:ind w:firstLine="420"/>
      </w:pPr>
      <w:r w:rsidRPr="00D93BD2">
        <w:t xml:space="preserve">As for the number of inoculated earthworms, we simulated the relationship between different inoculation amounts and effects through mathematical models. So far, we have chosen the inoculation </w:t>
      </w:r>
      <w:proofErr w:type="gramStart"/>
      <w:r w:rsidRPr="00D93BD2">
        <w:t>amount</w:t>
      </w:r>
      <w:proofErr w:type="gramEnd"/>
      <w:r w:rsidRPr="00D93BD2">
        <w:t xml:space="preserve"> of earthworms as 60g/m &lt;sup&gt;2 </w:t>
      </w:r>
    </w:p>
    <w:p w14:paraId="4B47ACF6" w14:textId="0FBE81A5" w:rsidR="00D93BD2" w:rsidRPr="00D93BD2" w:rsidRDefault="00D93BD2" w:rsidP="00D93BD2">
      <w:r w:rsidRPr="001D7AD7">
        <w:rPr>
          <w:highlight w:val="yellow"/>
        </w:rPr>
        <w:t>For details:</w:t>
      </w:r>
      <w:r w:rsidRPr="001D7AD7">
        <w:rPr>
          <w:rFonts w:hint="eastAsia"/>
          <w:highlight w:val="yellow"/>
        </w:rPr>
        <w:t>链接</w:t>
      </w:r>
      <w:r w:rsidRPr="001D7AD7">
        <w:rPr>
          <w:highlight w:val="yellow"/>
        </w:rPr>
        <w:t>.</w:t>
      </w:r>
    </w:p>
    <w:p w14:paraId="17C32BF1" w14:textId="77777777" w:rsidR="00D93BD2" w:rsidRPr="00D93BD2" w:rsidRDefault="00D93BD2" w:rsidP="00D93BD2"/>
    <w:p w14:paraId="35797679" w14:textId="77777777" w:rsidR="00D93BD2" w:rsidRPr="00D93BD2" w:rsidRDefault="00D93BD2" w:rsidP="00D93BD2">
      <w:pPr>
        <w:ind w:firstLine="420"/>
      </w:pPr>
      <w:r w:rsidRPr="00D93BD2">
        <w:rPr>
          <w:noProof/>
        </w:rPr>
        <w:drawing>
          <wp:inline distT="0" distB="0" distL="0" distR="0" wp14:anchorId="7128CA9C" wp14:editId="3035063D">
            <wp:extent cx="4700482" cy="2468038"/>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00482" cy="2468038"/>
                    </a:xfrm>
                    <a:prstGeom prst="rect">
                      <a:avLst/>
                    </a:prstGeom>
                  </pic:spPr>
                </pic:pic>
              </a:graphicData>
            </a:graphic>
          </wp:inline>
        </w:drawing>
      </w:r>
    </w:p>
    <w:p w14:paraId="3DC33FF8" w14:textId="77777777" w:rsidR="00D93BD2" w:rsidRPr="00D93BD2" w:rsidRDefault="00D93BD2" w:rsidP="00D93BD2"/>
    <w:p w14:paraId="0679D52E" w14:textId="69E88275" w:rsidR="00D93BD2" w:rsidRDefault="003315D4" w:rsidP="00D93BD2">
      <w:pPr>
        <w:ind w:firstLine="420"/>
      </w:pPr>
      <w:r w:rsidRPr="003315D4">
        <w:rPr>
          <w:highlight w:val="yellow"/>
        </w:rPr>
        <w:t>Further Development</w:t>
      </w:r>
    </w:p>
    <w:p w14:paraId="6A3D396D" w14:textId="51471AE8" w:rsidR="003E460D" w:rsidRPr="00D93BD2" w:rsidRDefault="003E460D" w:rsidP="003E460D">
      <w:pPr>
        <w:ind w:firstLine="420"/>
      </w:pPr>
      <w:r w:rsidRPr="00377D23">
        <w:rPr>
          <w:highlight w:val="yellow"/>
        </w:rPr>
        <w:t xml:space="preserve">In addition to traditional applications, we also envisioned the further development of the project. We expect that our project can be combined with vermicomposting and develop a multi-functional and sustainable application to better solve </w:t>
      </w:r>
      <w:r w:rsidR="00495864">
        <w:rPr>
          <w:highlight w:val="yellow"/>
        </w:rPr>
        <w:t xml:space="preserve">certain </w:t>
      </w:r>
      <w:r w:rsidRPr="00377D23">
        <w:rPr>
          <w:highlight w:val="yellow"/>
        </w:rPr>
        <w:t>environmental problems.</w:t>
      </w:r>
    </w:p>
    <w:p w14:paraId="4B2A4970" w14:textId="6F1897F6" w:rsidR="00D93BD2" w:rsidRPr="00DF18AD" w:rsidRDefault="00D93BD2" w:rsidP="00D93BD2">
      <w:pPr>
        <w:pStyle w:val="a3"/>
        <w:numPr>
          <w:ilvl w:val="0"/>
          <w:numId w:val="2"/>
        </w:numPr>
        <w:ind w:firstLineChars="0"/>
        <w:rPr>
          <w:highlight w:val="yellow"/>
        </w:rPr>
      </w:pPr>
      <w:r w:rsidRPr="00DF18AD">
        <w:rPr>
          <w:highlight w:val="yellow"/>
        </w:rPr>
        <w:t>Used in vermicomposting</w:t>
      </w:r>
      <w:commentRangeStart w:id="4"/>
      <w:r w:rsidRPr="00DF18AD">
        <w:rPr>
          <w:highlight w:val="yellow"/>
        </w:rPr>
        <w:t xml:space="preserve"> </w:t>
      </w:r>
      <w:commentRangeEnd w:id="4"/>
      <w:r w:rsidR="00DF18AD" w:rsidRPr="00DF18AD">
        <w:rPr>
          <w:rStyle w:val="a4"/>
          <w:highlight w:val="yellow"/>
        </w:rPr>
        <w:commentReference w:id="4"/>
      </w:r>
    </w:p>
    <w:p w14:paraId="30503637" w14:textId="4FD1E2B5" w:rsidR="00D93BD2" w:rsidRPr="00D93BD2" w:rsidRDefault="00D93BD2" w:rsidP="00D93BD2">
      <w:pPr>
        <w:ind w:left="420" w:firstLine="420"/>
      </w:pPr>
      <w:r w:rsidRPr="00D93BD2">
        <w:t>Earthworms eat a lot of manure and take advantage of the synergy of intestinal microbes.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03C9E5F" w14:textId="77777777" w:rsidR="00D93BD2" w:rsidRPr="00D93BD2" w:rsidRDefault="00D93BD2" w:rsidP="00D93BD2">
      <w:pPr>
        <w:pStyle w:val="a3"/>
        <w:numPr>
          <w:ilvl w:val="0"/>
          <w:numId w:val="2"/>
        </w:numPr>
        <w:ind w:firstLineChars="0"/>
      </w:pPr>
      <w:r w:rsidRPr="00D93BD2">
        <w:t>Multi-functional application</w:t>
      </w:r>
    </w:p>
    <w:p w14:paraId="00945372" w14:textId="77777777" w:rsidR="00D93BD2" w:rsidRPr="00D93BD2" w:rsidRDefault="00D93BD2" w:rsidP="00D93BD2">
      <w:pPr>
        <w:ind w:left="420" w:firstLine="420"/>
      </w:pPr>
      <w:r w:rsidRPr="00D93BD2">
        <w:t xml:space="preserve">After the engineered bacteria have made progress in the treatment of lead pollution, </w:t>
      </w:r>
      <w:r w:rsidRPr="00D93BD2">
        <w:lastRenderedPageBreak/>
        <w:t>we will design other recombinase to obtain free dissociative sulfur and phosphate groups to deal with other heavy metal pollution.</w:t>
      </w:r>
    </w:p>
    <w:p w14:paraId="5551E0FA" w14:textId="1D8AB713" w:rsidR="00D93BD2" w:rsidRPr="00DF18AD" w:rsidRDefault="00D93BD2" w:rsidP="00D93BD2">
      <w:pPr>
        <w:pStyle w:val="a3"/>
        <w:numPr>
          <w:ilvl w:val="0"/>
          <w:numId w:val="2"/>
        </w:numPr>
        <w:ind w:firstLineChars="0"/>
        <w:rPr>
          <w:highlight w:val="yellow"/>
        </w:rPr>
      </w:pPr>
      <w:bookmarkStart w:id="5" w:name="_Hlk52620047"/>
      <w:r w:rsidRPr="00DF18AD">
        <w:rPr>
          <w:highlight w:val="yellow"/>
        </w:rPr>
        <w:t xml:space="preserve">Sustainable </w:t>
      </w:r>
      <w:commentRangeStart w:id="6"/>
      <w:r w:rsidRPr="00DF18AD">
        <w:rPr>
          <w:highlight w:val="yellow"/>
        </w:rPr>
        <w:t>application</w:t>
      </w:r>
      <w:commentRangeEnd w:id="6"/>
      <w:r w:rsidR="00DF18AD" w:rsidRPr="00DF18AD">
        <w:rPr>
          <w:rStyle w:val="a4"/>
          <w:highlight w:val="yellow"/>
        </w:rPr>
        <w:commentReference w:id="6"/>
      </w:r>
    </w:p>
    <w:bookmarkEnd w:id="5"/>
    <w:p w14:paraId="4130C93D" w14:textId="77777777" w:rsidR="00D93BD2" w:rsidRPr="00D93BD2" w:rsidRDefault="00D93BD2" w:rsidP="00D93BD2">
      <w:pPr>
        <w:ind w:left="420" w:firstLine="420"/>
      </w:pPr>
      <w:r w:rsidRPr="00D93BD2">
        <w:t>After fully verifying the safety and security of the project, we plan to release the engineered bacteria directly into the soil environment to ensure their role in every generation, which will greatly reduce the cost of project implementation.</w:t>
      </w:r>
    </w:p>
    <w:p w14:paraId="07A4F61E" w14:textId="77777777" w:rsidR="00D93BD2" w:rsidRPr="00D93BD2" w:rsidRDefault="00D93BD2" w:rsidP="00D93BD2">
      <w:pPr>
        <w:rPr>
          <w:color w:val="FF0000"/>
        </w:rPr>
      </w:pPr>
    </w:p>
    <w:p w14:paraId="5E827EEA" w14:textId="77777777" w:rsidR="00D93BD2" w:rsidRPr="00D93BD2" w:rsidRDefault="00D93BD2" w:rsidP="00D93BD2">
      <w:pPr>
        <w:jc w:val="center"/>
      </w:pPr>
      <w:r w:rsidRPr="00D93BD2">
        <w:t>Applications in the Real Word</w:t>
      </w:r>
    </w:p>
    <w:p w14:paraId="4F4BC2AE" w14:textId="48612132" w:rsidR="00D93BD2" w:rsidRPr="00D93BD2" w:rsidRDefault="00D93BD2" w:rsidP="00D93BD2">
      <w:pPr>
        <w:ind w:firstLine="420"/>
      </w:pPr>
      <w:r w:rsidRPr="00D93BD2">
        <w:t>When it comes to the applications in the real word, we believe that the cultivated land in southern China is the most suitable agricultural land that meets our expectations.</w:t>
      </w:r>
    </w:p>
    <w:p w14:paraId="287867BA" w14:textId="7C365961" w:rsidR="00D93BD2" w:rsidRPr="00C62C98" w:rsidRDefault="00B733CD" w:rsidP="00D93BD2">
      <w:pPr>
        <w:ind w:firstLine="420"/>
      </w:pPr>
      <w:r w:rsidRPr="00C62C98">
        <w:t>T</w:t>
      </w:r>
      <w:r w:rsidR="00D93BD2" w:rsidRPr="00C62C98">
        <w:t>he lead concentration in polluted southern cultivated lands is mostly in the range between the screened value and the controlled value, according to the soil risk control standards for agricultural lands issued by the Chinese government in 2018</w:t>
      </w:r>
      <w:r w:rsidR="00D93BD2" w:rsidRPr="00C62C98">
        <w:rPr>
          <w:rFonts w:hint="eastAsia"/>
        </w:rPr>
        <w:t xml:space="preserve">. </w:t>
      </w:r>
      <w:r w:rsidR="00D93BD2" w:rsidRPr="00C62C98">
        <w:t>In the national soil risk control standards, the quality and safety of edible agricultural products were taken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p>
    <w:p w14:paraId="128EC035" w14:textId="77777777" w:rsidR="00EC4310" w:rsidRPr="00EC4310" w:rsidRDefault="00EC4310" w:rsidP="00D93BD2">
      <w:pPr>
        <w:ind w:firstLine="420"/>
      </w:pPr>
    </w:p>
    <w:p w14:paraId="29441BDB" w14:textId="0C85F454" w:rsidR="00303284" w:rsidRDefault="00B73FE3" w:rsidP="00303284">
      <w:r>
        <w:rPr>
          <w:noProof/>
        </w:rPr>
        <mc:AlternateContent>
          <mc:Choice Requires="wps">
            <w:drawing>
              <wp:anchor distT="0" distB="0" distL="114300" distR="114300" simplePos="0" relativeHeight="251661312" behindDoc="0" locked="0" layoutInCell="1" allowOverlap="1" wp14:anchorId="09FAF87C" wp14:editId="6AAA7498">
                <wp:simplePos x="0" y="0"/>
                <wp:positionH relativeFrom="column">
                  <wp:posOffset>3410712</wp:posOffset>
                </wp:positionH>
                <wp:positionV relativeFrom="paragraph">
                  <wp:posOffset>45720</wp:posOffset>
                </wp:positionV>
                <wp:extent cx="1834896" cy="871728"/>
                <wp:effectExtent l="0" t="0" r="13335" b="24130"/>
                <wp:wrapNone/>
                <wp:docPr id="8" name="矩形: 圆角 8"/>
                <wp:cNvGraphicFramePr/>
                <a:graphic xmlns:a="http://schemas.openxmlformats.org/drawingml/2006/main">
                  <a:graphicData uri="http://schemas.microsoft.com/office/word/2010/wordprocessingShape">
                    <wps:wsp>
                      <wps:cNvSpPr/>
                      <wps:spPr>
                        <a:xfrm>
                          <a:off x="0" y="0"/>
                          <a:ext cx="1834896" cy="8717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8308F" id="矩形: 圆角 8" o:spid="_x0000_s1026" style="position:absolute;left:0;text-align:left;margin-left:268.55pt;margin-top:3.6pt;width:144.5pt;height:68.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" fillcolor="#4472c4 [3204]" strokecolor="#1f3763 [1604]" strokeweight="1pt">
                <v:stroke joinstyle="miter"/>
              </v:roundrect>
            </w:pict>
          </mc:Fallback>
        </mc:AlternateContent>
      </w:r>
      <w:r w:rsidR="00303284">
        <w:rPr>
          <w:noProof/>
        </w:rPr>
        <w:drawing>
          <wp:inline distT="0" distB="0" distL="0" distR="0" wp14:anchorId="06376838" wp14:editId="79031B7B">
            <wp:extent cx="2984858" cy="49987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195" cy="506795"/>
                    </a:xfrm>
                    <a:prstGeom prst="rect">
                      <a:avLst/>
                    </a:prstGeom>
                  </pic:spPr>
                </pic:pic>
              </a:graphicData>
            </a:graphic>
          </wp:inline>
        </w:drawing>
      </w:r>
    </w:p>
    <w:p w14:paraId="7093DD2A" w14:textId="717B182B" w:rsidR="00303284" w:rsidRPr="00D93BD2" w:rsidRDefault="00303284" w:rsidP="00303284">
      <w:r>
        <w:rPr>
          <w:rFonts w:hint="eastAsia"/>
          <w:noProof/>
        </w:rPr>
        <w:drawing>
          <wp:inline distT="0" distB="0" distL="0" distR="0" wp14:anchorId="1A5B2268" wp14:editId="669DEC9A">
            <wp:extent cx="2984500" cy="35931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1396" cy="369781"/>
                    </a:xfrm>
                    <a:prstGeom prst="rect">
                      <a:avLst/>
                    </a:prstGeom>
                  </pic:spPr>
                </pic:pic>
              </a:graphicData>
            </a:graphic>
          </wp:inline>
        </w:drawing>
      </w:r>
    </w:p>
    <w:p w14:paraId="661B2258" w14:textId="0FAC1B0D" w:rsidR="00EC4310" w:rsidRDefault="00EC4310" w:rsidP="00EC4310">
      <w:pPr>
        <w:ind w:firstLine="420"/>
      </w:pPr>
      <w:r w:rsidRPr="00C62C98">
        <w:t>The lead content of the cultivated land we selected is between the risk screening value and the risk control value</w:t>
      </w:r>
      <w:r>
        <w:t xml:space="preserve">, which </w:t>
      </w:r>
      <w:r w:rsidRPr="008D7A07">
        <w:t xml:space="preserve">determines that the target land still has </w:t>
      </w:r>
      <w:r w:rsidR="00495864">
        <w:t>production</w:t>
      </w:r>
      <w:r w:rsidRPr="008D7A07">
        <w:t xml:space="preserve"> efficiency and will not harm the engineered bacteria carrier </w:t>
      </w:r>
      <w:r w:rsidRPr="00B54B09">
        <w:rPr>
          <w:rFonts w:hint="eastAsia"/>
          <w:highlight w:val="yellow"/>
        </w:rPr>
        <w:t>&lt;</w:t>
      </w:r>
      <w:proofErr w:type="spellStart"/>
      <w:r w:rsidRPr="00B54B09">
        <w:rPr>
          <w:highlight w:val="yellow"/>
        </w:rPr>
        <w:t>i</w:t>
      </w:r>
      <w:proofErr w:type="spellEnd"/>
      <w:r w:rsidRPr="00B54B09">
        <w:rPr>
          <w:highlight w:val="yellow"/>
        </w:rPr>
        <w:t xml:space="preserve">&gt;Eisenia </w:t>
      </w:r>
      <w:proofErr w:type="spellStart"/>
      <w:r w:rsidRPr="00B54B09">
        <w:rPr>
          <w:highlight w:val="yellow"/>
        </w:rPr>
        <w:t>fetida</w:t>
      </w:r>
      <w:proofErr w:type="spellEnd"/>
      <w:r w:rsidRPr="00B54B09">
        <w:rPr>
          <w:highlight w:val="yellow"/>
        </w:rPr>
        <w:t>&lt;/</w:t>
      </w:r>
      <w:proofErr w:type="spellStart"/>
      <w:r w:rsidRPr="00B54B09">
        <w:rPr>
          <w:highlight w:val="yellow"/>
        </w:rPr>
        <w:t>i</w:t>
      </w:r>
      <w:proofErr w:type="spellEnd"/>
      <w:r w:rsidRPr="00B54B09">
        <w:rPr>
          <w:highlight w:val="yellow"/>
        </w:rPr>
        <w:t>&gt;</w:t>
      </w:r>
      <w:r>
        <w:t>.</w:t>
      </w:r>
      <w:r w:rsidRPr="00C62C98">
        <w:t xml:space="preserve"> </w:t>
      </w:r>
    </w:p>
    <w:p w14:paraId="3A017B30" w14:textId="053DA92C" w:rsidR="00EC4310" w:rsidRDefault="00EC4310" w:rsidP="00EC4310">
      <w:pPr>
        <w:ind w:firstLine="420"/>
      </w:pPr>
      <w:r w:rsidRPr="00C62C98">
        <w:t xml:space="preserve">The traditional method of physical and chemical lead fixation combined with phytoremediation will adversely affect the </w:t>
      </w:r>
      <w:r w:rsidR="00495864">
        <w:t>production</w:t>
      </w:r>
      <w:r w:rsidRPr="00C62C98">
        <w:t xml:space="preserve"> efficiency. </w:t>
      </w:r>
      <w:r w:rsidRPr="00EC4310">
        <w:t xml:space="preserve">In contrast, our project hopes to </w:t>
      </w:r>
      <w:r w:rsidR="00495864">
        <w:t>treat</w:t>
      </w:r>
      <w:r w:rsidRPr="00EC4310">
        <w:t xml:space="preserve"> the lead pollution while maintaining the </w:t>
      </w:r>
      <w:r w:rsidR="00495864">
        <w:t>production</w:t>
      </w:r>
      <w:r w:rsidRPr="008D7A07">
        <w:t xml:space="preserve"> efficiency</w:t>
      </w:r>
      <w:r w:rsidRPr="00EC4310">
        <w:t xml:space="preserve"> of </w:t>
      </w:r>
      <w:r w:rsidRPr="00D93BD2">
        <w:t>cultivated land</w:t>
      </w:r>
      <w:r>
        <w:t>.</w:t>
      </w:r>
    </w:p>
    <w:p w14:paraId="59CD599E" w14:textId="1FCA4A31" w:rsidR="004747DB" w:rsidRPr="00495864" w:rsidRDefault="00EC4310" w:rsidP="004747DB">
      <w:pPr>
        <w:ind w:firstLine="420"/>
        <w:rPr>
          <w:color w:val="FF0000"/>
        </w:rPr>
      </w:pPr>
      <w:r>
        <w:t>I</w:t>
      </w:r>
      <w:r w:rsidRPr="00D93BD2">
        <w:t>n southern China the engineered bacteria carrier</w:t>
      </w:r>
      <w:r w:rsidRPr="00D93BD2">
        <w:rPr>
          <w:rFonts w:hint="eastAsia"/>
        </w:rPr>
        <w:t>—</w:t>
      </w:r>
      <w:r w:rsidRPr="00B54B09">
        <w:rPr>
          <w:rFonts w:hint="eastAsia"/>
          <w:highlight w:val="yellow"/>
        </w:rPr>
        <w:t>&lt;</w:t>
      </w:r>
      <w:proofErr w:type="spellStart"/>
      <w:r w:rsidRPr="00B54B09">
        <w:rPr>
          <w:highlight w:val="yellow"/>
        </w:rPr>
        <w:t>i</w:t>
      </w:r>
      <w:proofErr w:type="spellEnd"/>
      <w:r w:rsidRPr="00B54B09">
        <w:rPr>
          <w:highlight w:val="yellow"/>
        </w:rPr>
        <w:t xml:space="preserve">&gt;Eisenia </w:t>
      </w:r>
      <w:proofErr w:type="spellStart"/>
      <w:r w:rsidRPr="00B54B09">
        <w:rPr>
          <w:highlight w:val="yellow"/>
        </w:rPr>
        <w:t>fetida</w:t>
      </w:r>
      <w:proofErr w:type="spellEnd"/>
      <w:r w:rsidRPr="00B54B09">
        <w:rPr>
          <w:highlight w:val="yellow"/>
        </w:rPr>
        <w:t>&lt;/</w:t>
      </w:r>
      <w:proofErr w:type="spellStart"/>
      <w:r w:rsidRPr="00B54B09">
        <w:rPr>
          <w:highlight w:val="yellow"/>
        </w:rPr>
        <w:t>i</w:t>
      </w:r>
      <w:proofErr w:type="spellEnd"/>
      <w:r w:rsidRPr="00B54B09">
        <w:rPr>
          <w:highlight w:val="yellow"/>
        </w:rPr>
        <w:t>&gt;</w:t>
      </w:r>
      <w:r w:rsidRPr="00D93BD2">
        <w:t xml:space="preserve"> is commonly used as one of vermicomposting species in agricultural production. It shows good heavy metal tolerance in heavy metal contaminated sites</w:t>
      </w:r>
      <w:r w:rsidR="004747DB">
        <w:rPr>
          <w:rFonts w:hint="eastAsia"/>
        </w:rPr>
        <w:t>.</w:t>
      </w:r>
      <w:r w:rsidR="004747DB">
        <w:t xml:space="preserve"> </w:t>
      </w:r>
      <w:r w:rsidR="004747DB" w:rsidRPr="004747DB">
        <w:t>With carefully selected</w:t>
      </w:r>
      <w:r w:rsidR="004747DB">
        <w:t xml:space="preserve"> </w:t>
      </w:r>
      <w:r w:rsidR="004747DB" w:rsidRPr="004747DB">
        <w:t>lead content</w:t>
      </w:r>
      <w:r w:rsidR="004747DB">
        <w:t xml:space="preserve">, </w:t>
      </w:r>
      <w:r w:rsidR="004747DB" w:rsidRPr="00540616">
        <w:rPr>
          <w:color w:val="000000" w:themeColor="text1"/>
        </w:rPr>
        <w:t xml:space="preserve">our earthworms will be able to ensure their normal growth while </w:t>
      </w:r>
      <w:r w:rsidR="00495864" w:rsidRPr="00540616">
        <w:rPr>
          <w:color w:val="000000" w:themeColor="text1"/>
        </w:rPr>
        <w:t>tackling with lead contamination at the same time.</w:t>
      </w:r>
    </w:p>
    <w:p w14:paraId="518BEC4D" w14:textId="77777777" w:rsidR="004747DB" w:rsidRPr="004747DB" w:rsidRDefault="004747DB" w:rsidP="004747DB">
      <w:pPr>
        <w:ind w:firstLine="420"/>
      </w:pPr>
    </w:p>
    <w:p w14:paraId="23EF4233" w14:textId="77777777" w:rsidR="00D93BD2" w:rsidRPr="00D93BD2" w:rsidRDefault="00D93BD2" w:rsidP="00D93BD2">
      <w:pPr>
        <w:jc w:val="center"/>
      </w:pPr>
      <w:r w:rsidRPr="00D93BD2">
        <w:t>Safety</w:t>
      </w:r>
    </w:p>
    <w:p w14:paraId="2CCB69FB" w14:textId="77777777" w:rsidR="00D93BD2" w:rsidRPr="00D93BD2" w:rsidRDefault="00D93BD2" w:rsidP="00D93BD2">
      <w:pPr>
        <w:ind w:firstLine="420"/>
      </w:pPr>
      <w:r w:rsidRPr="00D93BD2">
        <w:t>Due to the isolation during the epidemic, we cannot enter the laboratory for experiments this year, but safety work</w:t>
      </w:r>
      <w:r w:rsidRPr="00D93BD2">
        <w:rPr>
          <w:rFonts w:hint="eastAsia"/>
        </w:rPr>
        <w:t xml:space="preserve"> is</w:t>
      </w:r>
      <w:r w:rsidRPr="00D93BD2">
        <w:t xml:space="preserve"> always of first priority. We studied lectures and regulations related to safety and ethics to improve the safety awareness of our team members.</w:t>
      </w:r>
    </w:p>
    <w:p w14:paraId="12AD98A7" w14:textId="77777777" w:rsidR="00D93BD2" w:rsidRPr="00B54B09" w:rsidRDefault="00D93BD2" w:rsidP="00D93BD2">
      <w:pPr>
        <w:rPr>
          <w:b/>
          <w:bCs/>
          <w:highlight w:val="yellow"/>
        </w:rPr>
      </w:pPr>
      <w:r w:rsidRPr="00B54B09">
        <w:rPr>
          <w:b/>
          <w:bCs/>
          <w:highlight w:val="yellow"/>
        </w:rPr>
        <w:t>Security of project design</w:t>
      </w:r>
    </w:p>
    <w:p w14:paraId="28C609AC" w14:textId="77777777" w:rsidR="00D93BD2" w:rsidRPr="00B54B09" w:rsidRDefault="00D93BD2" w:rsidP="00D93BD2">
      <w:pPr>
        <w:pStyle w:val="a3"/>
        <w:numPr>
          <w:ilvl w:val="0"/>
          <w:numId w:val="1"/>
        </w:numPr>
        <w:ind w:firstLineChars="0"/>
        <w:rPr>
          <w:highlight w:val="yellow"/>
        </w:rPr>
      </w:pPr>
      <w:r w:rsidRPr="00B54B09">
        <w:rPr>
          <w:highlight w:val="yellow"/>
        </w:rPr>
        <w:t>Overall biosafety</w:t>
      </w:r>
    </w:p>
    <w:p w14:paraId="506DDE81" w14:textId="2847D1F2" w:rsidR="00D93BD2" w:rsidRPr="00D93BD2" w:rsidRDefault="00D93BD2" w:rsidP="00D93BD2">
      <w:pPr>
        <w:ind w:left="420" w:firstLine="420"/>
      </w:pPr>
      <w:r w:rsidRPr="00D93BD2">
        <w:t xml:space="preserve">Our project envisages using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WB800N as the chassis organism,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D93BD2">
        <w:rPr>
          <w:i/>
          <w:iCs/>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YCD as the source of phytase, and Eisenia vulgaris as </w:t>
      </w:r>
      <w:r w:rsidRPr="00D93BD2">
        <w:lastRenderedPageBreak/>
        <w:t xml:space="preserve">the engineering bacteria carrier.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safe and commonly used strain in laboratories, and </w:t>
      </w:r>
      <w:r w:rsidRPr="00D93BD2">
        <w:rPr>
          <w:rFonts w:hint="eastAsia"/>
        </w:rPr>
        <w:t>usua</w:t>
      </w:r>
      <w:r w:rsidRPr="00D93BD2">
        <w:t xml:space="preserve">lly does not cause obvious risks to human health, the community or the environment.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highlight w:val="yellow"/>
        </w:rPr>
        <w:t xml:space="preserve">Eisenia </w:t>
      </w:r>
      <w:proofErr w:type="spellStart"/>
      <w:r w:rsidRPr="00B54B09">
        <w:rPr>
          <w:highlight w:val="yellow"/>
        </w:rPr>
        <w:t>fetida</w:t>
      </w:r>
      <w:proofErr w:type="spellEnd"/>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widespread species in China and is widely used as a compost species in southern China</w:t>
      </w:r>
      <w:r w:rsidRPr="00D93BD2">
        <w:rPr>
          <w:rFonts w:hint="eastAsia"/>
        </w:rPr>
        <w:t>.</w:t>
      </w:r>
      <w:r w:rsidRPr="00D93BD2">
        <w:t xml:space="preserve"> </w:t>
      </w:r>
      <w:r w:rsidRPr="00D93BD2">
        <w:rPr>
          <w:rFonts w:hint="eastAsia"/>
        </w:rPr>
        <w:t xml:space="preserve">The common strain </w:t>
      </w:r>
      <w:r w:rsidRPr="00D93BD2">
        <w:t>and widespread species can guarantee the safety of our project.</w:t>
      </w:r>
    </w:p>
    <w:p w14:paraId="21FDDE98" w14:textId="77777777" w:rsidR="00D93BD2" w:rsidRPr="00D93BD2" w:rsidRDefault="00D93BD2" w:rsidP="00D93BD2">
      <w:pPr>
        <w:ind w:left="420"/>
      </w:pPr>
    </w:p>
    <w:p w14:paraId="23513DFE" w14:textId="77777777" w:rsidR="00D93BD2" w:rsidRPr="00D93BD2" w:rsidRDefault="00D93BD2" w:rsidP="00D93BD2">
      <w:pPr>
        <w:pStyle w:val="a3"/>
        <w:numPr>
          <w:ilvl w:val="0"/>
          <w:numId w:val="1"/>
        </w:numPr>
        <w:ind w:firstLineChars="0"/>
      </w:pPr>
      <w:r w:rsidRPr="00D93BD2">
        <w:t>Gene safety</w:t>
      </w:r>
    </w:p>
    <w:p w14:paraId="7EC40BC4" w14:textId="77777777" w:rsidR="00D93BD2" w:rsidRPr="00D93BD2" w:rsidRDefault="00D93BD2" w:rsidP="00D93BD2">
      <w:pPr>
        <w:ind w:left="420" w:firstLine="420"/>
      </w:pPr>
      <w:r w:rsidRPr="00D93BD2">
        <w:t xml:space="preserve">We designed a kill switch in the gene pathway to trigger suicide when the engineered bacteria enter the natural </w:t>
      </w:r>
      <w:commentRangeStart w:id="7"/>
      <w:r w:rsidRPr="00D93BD2">
        <w:t>environment</w:t>
      </w:r>
      <w:commentRangeEnd w:id="7"/>
      <w:r w:rsidRPr="00D93BD2">
        <w:rPr>
          <w:rStyle w:val="a4"/>
        </w:rPr>
        <w:commentReference w:id="7"/>
      </w:r>
      <w:r w:rsidRPr="00D93BD2">
        <w:t>, avoiding the risk of gene drift to the greatest extent.</w:t>
      </w:r>
    </w:p>
    <w:p w14:paraId="42045DE2" w14:textId="77777777" w:rsidR="00D93BD2" w:rsidRPr="00D93BD2" w:rsidRDefault="00D93BD2" w:rsidP="00D93BD2"/>
    <w:p w14:paraId="3C926E5C" w14:textId="77777777" w:rsidR="00D93BD2" w:rsidRPr="00D93BD2" w:rsidRDefault="00D93BD2" w:rsidP="00D93BD2">
      <w:pPr>
        <w:rPr>
          <w:b/>
          <w:bCs/>
        </w:rPr>
      </w:pPr>
      <w:r w:rsidRPr="00D93BD2">
        <w:rPr>
          <w:b/>
          <w:bCs/>
        </w:rPr>
        <w:t>Implement security</w:t>
      </w:r>
    </w:p>
    <w:p w14:paraId="58A08F4B" w14:textId="77777777" w:rsidR="00D93BD2" w:rsidRPr="00D93BD2" w:rsidRDefault="00D93BD2" w:rsidP="00D93BD2">
      <w:pPr>
        <w:ind w:firstLine="420"/>
      </w:pPr>
      <w:r w:rsidRPr="00D93BD2">
        <w:t xml:space="preserve">When we envision the project to function in the soil environment in the real world, we will follow the principle of gradual evaluation, and gradually increase the release scale. </w:t>
      </w:r>
    </w:p>
    <w:p w14:paraId="22A62237" w14:textId="51435082" w:rsidR="00D93BD2" w:rsidRDefault="00D93BD2" w:rsidP="00D93BD2">
      <w:pPr>
        <w:ind w:firstLine="420"/>
      </w:pPr>
      <w:r w:rsidRPr="00D93BD2">
        <w:t xml:space="preserve">After obtaining the earthworms containing engineered bacteria, we envisaged building an ecological box similar to the soil environment of the </w:t>
      </w:r>
      <w:r w:rsidRPr="00D93BD2">
        <w:rPr>
          <w:rFonts w:hint="eastAsia"/>
        </w:rPr>
        <w:t>target</w:t>
      </w:r>
      <w:r w:rsidRPr="00D93BD2">
        <w:t xml:space="preserve"> </w:t>
      </w:r>
      <w:r w:rsidRPr="00D93BD2">
        <w:rPr>
          <w:rFonts w:hint="eastAsia"/>
        </w:rPr>
        <w:t>cultivated</w:t>
      </w:r>
      <w:r w:rsidRPr="00D93BD2">
        <w:t xml:space="preserve"> </w:t>
      </w:r>
      <w:r w:rsidRPr="00D93BD2">
        <w:rPr>
          <w:rFonts w:hint="eastAsia"/>
        </w:rPr>
        <w:t>land</w:t>
      </w:r>
      <w:r w:rsidRPr="00D93BD2">
        <w:t>. We will apply earthworms in the ecological box, and conduct ecological evaluation</w:t>
      </w:r>
      <w:r w:rsidRPr="000C0458">
        <w:t xml:space="preserve"> after a period of time, mainly </w:t>
      </w:r>
      <w:r>
        <w:t>considering</w:t>
      </w:r>
      <w:r w:rsidRPr="000C0458">
        <w:t xml:space="preserve"> the quantity of soil organisms and whether the engineered bacteria in the soil contains live </w:t>
      </w:r>
      <w:r>
        <w:t>e</w:t>
      </w:r>
      <w:r w:rsidRPr="000C0458">
        <w:t>ngineer</w:t>
      </w:r>
      <w:r>
        <w:t>ed</w:t>
      </w:r>
      <w:r w:rsidRPr="000C0458">
        <w:t xml:space="preserve"> bacteria, etc.</w:t>
      </w:r>
    </w:p>
    <w:p w14:paraId="5A7B5605" w14:textId="1E7460CC" w:rsidR="00D93BD2" w:rsidRDefault="00D93BD2" w:rsidP="00D93BD2">
      <w:pPr>
        <w:ind w:firstLine="420"/>
      </w:pPr>
      <w:r w:rsidRPr="000C0458">
        <w:t xml:space="preserve">After ensuring the safety of the application in the ecological box, we will conduct a release evaluation in the test field of Nanjing Agricultural University located in the Baima </w:t>
      </w:r>
      <w:r>
        <w:t xml:space="preserve">Experimental </w:t>
      </w:r>
      <w:r w:rsidRPr="000C0458">
        <w:t>Base of Nanjing</w:t>
      </w:r>
      <w:r>
        <w:t xml:space="preserve">. </w:t>
      </w:r>
      <w:r w:rsidRPr="000C0458">
        <w:t>We will design 3 different release scales, namely</w:t>
      </w:r>
      <w:r>
        <w:t>,</w:t>
      </w:r>
      <w:r w:rsidRPr="000C0458">
        <w:t xml:space="preserve"> 100 bars/m&lt;sup&gt;2, 130 bars/m&lt;sup&gt;2, </w:t>
      </w:r>
      <w:r>
        <w:t xml:space="preserve">and </w:t>
      </w:r>
      <w:r w:rsidRPr="000C0458">
        <w:t xml:space="preserve">160 bars/m&lt;sup&gt;2 </w:t>
      </w:r>
      <w:r>
        <w:t xml:space="preserve">to </w:t>
      </w:r>
      <w:r w:rsidRPr="000C0458">
        <w:t>gradually expand the release scale. If other soil biomass is found to be abnormally reduced or the number of engineered bacteria detected in the soil environment exceeds the error range, we will immediately stop the release and improve the pathway.</w:t>
      </w:r>
    </w:p>
    <w:p w14:paraId="489FE6F1" w14:textId="77777777" w:rsidR="00D93BD2" w:rsidRDefault="00D93BD2" w:rsidP="00D93BD2">
      <w:pPr>
        <w:ind w:firstLine="420"/>
      </w:pPr>
      <w:r w:rsidRPr="000C0458">
        <w:t>In short, we will evaluate each step of the implementation and rationally optimize the implementation plan.</w:t>
      </w:r>
    </w:p>
    <w:p w14:paraId="396B7F52" w14:textId="77777777" w:rsidR="00D93BD2" w:rsidRPr="00772E4E" w:rsidRDefault="00D93BD2" w:rsidP="00D93BD2"/>
    <w:p w14:paraId="6C004979" w14:textId="77777777" w:rsidR="00D93BD2" w:rsidRPr="00772E4E" w:rsidRDefault="00D93BD2" w:rsidP="00D93BD2">
      <w:pPr>
        <w:rPr>
          <w:b/>
          <w:bCs/>
        </w:rPr>
      </w:pPr>
      <w:r w:rsidRPr="00772E4E">
        <w:rPr>
          <w:b/>
          <w:bCs/>
        </w:rPr>
        <w:t>Laboratory safety</w:t>
      </w:r>
    </w:p>
    <w:p w14:paraId="620F9B3E" w14:textId="77777777" w:rsidR="00D93BD2" w:rsidRDefault="00D93BD2" w:rsidP="00D93BD2">
      <w:pPr>
        <w:ind w:firstLine="420"/>
      </w:pPr>
      <w:r>
        <w:t xml:space="preserve">The </w:t>
      </w:r>
      <w:r w:rsidRPr="00B0484F">
        <w:t>isolation</w:t>
      </w:r>
      <w:r>
        <w:t xml:space="preserve"> during the epidemic prevent us from entering the laboratory for experiments this year</w:t>
      </w:r>
      <w:commentRangeStart w:id="8"/>
      <w:r>
        <w:t>,</w:t>
      </w:r>
      <w:commentRangeEnd w:id="8"/>
      <w:r>
        <w:rPr>
          <w:rStyle w:val="a4"/>
        </w:rPr>
        <w:commentReference w:id="8"/>
      </w:r>
      <w:r>
        <w:t xml:space="preserve"> but we still have received laboratory safety training and passed the laboratory safety exam. We are familiar with laboratory safety operations and emergency measures.</w:t>
      </w:r>
    </w:p>
    <w:p w14:paraId="0BC39622" w14:textId="77777777" w:rsidR="00D93BD2" w:rsidRDefault="00D93BD2" w:rsidP="00D93BD2">
      <w:pPr>
        <w:ind w:firstLineChars="100" w:firstLine="210"/>
      </w:pPr>
      <w:r>
        <w:rPr>
          <w:noProof/>
        </w:rPr>
        <w:drawing>
          <wp:inline distT="0" distB="0" distL="0" distR="0" wp14:anchorId="08FC06A4" wp14:editId="47977C79">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198EFEF5" wp14:editId="1DD7BE0B">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78A278F2" wp14:editId="0C06CAA9">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69634C73" w14:textId="03F703CA" w:rsidR="00D93BD2" w:rsidRDefault="00D93BD2" w:rsidP="00D93BD2">
      <w:r w:rsidRPr="00550D2A">
        <w:t>The following are our supplementary materials to ensure laboratory safety</w:t>
      </w:r>
      <w:r w:rsidRPr="00550D2A">
        <w:rPr>
          <w:rFonts w:hint="eastAsia"/>
        </w:rPr>
        <w:t xml:space="preserve"> </w:t>
      </w:r>
      <w:r w:rsidRPr="00E80895">
        <w:t>:</w:t>
      </w:r>
      <w:r w:rsidRPr="00E80895">
        <w:rPr>
          <w:rFonts w:hint="eastAsia"/>
        </w:rPr>
        <w:t>P</w:t>
      </w:r>
      <w:r w:rsidRPr="00E80895">
        <w:t>DF</w:t>
      </w:r>
      <w:r w:rsidRPr="00E80895">
        <w:rPr>
          <w:rFonts w:hint="eastAsia"/>
        </w:rPr>
        <w:t>链接</w:t>
      </w:r>
      <w:r w:rsidR="00DF18AD">
        <w:rPr>
          <w:rFonts w:hint="eastAsia"/>
        </w:rPr>
        <w:t>：</w:t>
      </w:r>
      <w:r w:rsidR="00DF18AD" w:rsidRPr="00DF18AD">
        <w:rPr>
          <w:highlight w:val="yellow"/>
        </w:rPr>
        <w:t xml:space="preserve">Supplementary </w:t>
      </w:r>
      <w:commentRangeStart w:id="9"/>
      <w:r w:rsidR="00DF18AD" w:rsidRPr="00DF18AD">
        <w:rPr>
          <w:highlight w:val="yellow"/>
        </w:rPr>
        <w:t>materials</w:t>
      </w:r>
      <w:commentRangeEnd w:id="9"/>
      <w:r w:rsidR="00DF18AD">
        <w:rPr>
          <w:rStyle w:val="a4"/>
        </w:rPr>
        <w:commentReference w:id="9"/>
      </w:r>
    </w:p>
    <w:p w14:paraId="2178B72A" w14:textId="77777777" w:rsidR="00D93BD2" w:rsidRDefault="00D93BD2" w:rsidP="00D93BD2"/>
    <w:p w14:paraId="2F178280" w14:textId="77777777" w:rsidR="00D93BD2" w:rsidRDefault="00D93BD2" w:rsidP="00D93BD2">
      <w:pPr>
        <w:jc w:val="center"/>
        <w:rPr>
          <w:b/>
          <w:bCs/>
        </w:rPr>
      </w:pPr>
      <w:r>
        <w:rPr>
          <w:b/>
          <w:bCs/>
        </w:rPr>
        <w:t>Challenge</w:t>
      </w:r>
    </w:p>
    <w:p w14:paraId="33F643D7" w14:textId="1AD4B48C" w:rsidR="00D93BD2" w:rsidRDefault="00D93BD2" w:rsidP="00D93BD2">
      <w:pPr>
        <w:pStyle w:val="a3"/>
        <w:numPr>
          <w:ilvl w:val="0"/>
          <w:numId w:val="1"/>
        </w:numPr>
        <w:ind w:firstLineChars="0"/>
      </w:pPr>
      <w:r>
        <w:t>How to ensure the activity of earthworms and engineered bacteria</w:t>
      </w:r>
      <w:r w:rsidR="00731643">
        <w:rPr>
          <w:rFonts w:hint="eastAsia"/>
        </w:rPr>
        <w:t>？</w:t>
      </w:r>
    </w:p>
    <w:p w14:paraId="099552B2" w14:textId="164E3E90" w:rsidR="00D93BD2" w:rsidRPr="00DF18AD" w:rsidRDefault="00303284" w:rsidP="00D93BD2">
      <w:pPr>
        <w:ind w:left="420" w:firstLine="420"/>
        <w:rPr>
          <w:highlight w:val="yellow"/>
        </w:rPr>
      </w:pPr>
      <w:bookmarkStart w:id="10" w:name="OLE_LINK14"/>
      <w:commentRangeStart w:id="11"/>
      <w:r w:rsidRPr="00DF18AD">
        <w:rPr>
          <w:noProof/>
          <w:highlight w:val="yellow"/>
        </w:rPr>
        <w:lastRenderedPageBreak/>
        <mc:AlternateContent>
          <mc:Choice Requires="wps">
            <w:drawing>
              <wp:anchor distT="0" distB="0" distL="114300" distR="114300" simplePos="0" relativeHeight="251659264" behindDoc="1" locked="0" layoutInCell="1" allowOverlap="1" wp14:anchorId="52C2D954" wp14:editId="7C7B3C47">
                <wp:simplePos x="0" y="0"/>
                <wp:positionH relativeFrom="column">
                  <wp:posOffset>-797560</wp:posOffset>
                </wp:positionH>
                <wp:positionV relativeFrom="paragraph">
                  <wp:posOffset>116840</wp:posOffset>
                </wp:positionV>
                <wp:extent cx="2499360" cy="3101975"/>
                <wp:effectExtent l="0" t="0" r="15240" b="22225"/>
                <wp:wrapTight wrapText="bothSides">
                  <wp:wrapPolygon edited="0">
                    <wp:start x="2470" y="0"/>
                    <wp:lineTo x="1482" y="133"/>
                    <wp:lineTo x="0" y="1459"/>
                    <wp:lineTo x="0" y="20030"/>
                    <wp:lineTo x="1152" y="21224"/>
                    <wp:lineTo x="2305" y="21622"/>
                    <wp:lineTo x="19262" y="21622"/>
                    <wp:lineTo x="20415" y="21224"/>
                    <wp:lineTo x="21567" y="20030"/>
                    <wp:lineTo x="21567" y="1592"/>
                    <wp:lineTo x="20415" y="398"/>
                    <wp:lineTo x="19262" y="0"/>
                    <wp:lineTo x="2470" y="0"/>
                  </wp:wrapPolygon>
                </wp:wrapTight>
                <wp:docPr id="6" name="矩形: 圆角 6"/>
                <wp:cNvGraphicFramePr/>
                <a:graphic xmlns:a="http://schemas.openxmlformats.org/drawingml/2006/main">
                  <a:graphicData uri="http://schemas.microsoft.com/office/word/2010/wordprocessingShape">
                    <wps:wsp>
                      <wps:cNvSpPr/>
                      <wps:spPr>
                        <a:xfrm>
                          <a:off x="0" y="0"/>
                          <a:ext cx="2499360" cy="310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54B01" w14:textId="4EC79FF9" w:rsidR="00E80895" w:rsidRDefault="00DF18AD" w:rsidP="00303284">
                            <w:pPr>
                              <w:jc w:val="center"/>
                            </w:pPr>
                            <w:r>
                              <w:rPr>
                                <w:noProof/>
                              </w:rPr>
                              <w:drawing>
                                <wp:inline distT="0" distB="0" distL="0" distR="0" wp14:anchorId="5B51019A" wp14:editId="4BD05A95">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D954" id="矩形: 圆角 6" o:spid="_x0000_s1026" style="position:absolute;left:0;text-align:left;margin-left:-62.8pt;margin-top:9.2pt;width:196.8pt;height:2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" fillcolor="white [3201]" strokecolor="#70ad47 [3209]" strokeweight="1pt">
                <v:stroke joinstyle="miter"/>
                <v:textbox>
                  <w:txbxContent>
                    <w:p w14:paraId="49E54B01" w14:textId="4EC79FF9" w:rsidR="00E80895" w:rsidRDefault="00DF18AD" w:rsidP="00303284">
                      <w:pPr>
                        <w:jc w:val="center"/>
                      </w:pPr>
                      <w:r>
                        <w:rPr>
                          <w:noProof/>
                        </w:rPr>
                        <w:drawing>
                          <wp:inline distT="0" distB="0" distL="0" distR="0" wp14:anchorId="5B51019A" wp14:editId="4BD05A95">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v:textbox>
                <w10:wrap type="tight"/>
              </v:roundrect>
            </w:pict>
          </mc:Fallback>
        </mc:AlternateContent>
      </w:r>
      <w:r w:rsidR="00D93BD2" w:rsidRPr="00DF18AD">
        <w:rPr>
          <w:highlight w:val="yellow"/>
        </w:rPr>
        <w:t xml:space="preserve">Soil animals are sensitive to the toxicity of pesticides. </w:t>
      </w:r>
      <w:r w:rsidR="00D93BD2" w:rsidRPr="00DF18AD">
        <w:rPr>
          <w:rFonts w:hint="eastAsia"/>
          <w:highlight w:val="yellow"/>
        </w:rPr>
        <w:t>L</w:t>
      </w:r>
      <w:r w:rsidR="00D93BD2" w:rsidRPr="00DF18AD">
        <w:rPr>
          <w:highlight w:val="yellow"/>
        </w:rPr>
        <w:t xml:space="preserve">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 Therefore, the use of </w:t>
      </w:r>
      <w:bookmarkStart w:id="12" w:name="OLE_LINK17"/>
      <w:r w:rsidR="00D93BD2" w:rsidRPr="00DF18AD">
        <w:rPr>
          <w:highlight w:val="yellow"/>
        </w:rPr>
        <w:t xml:space="preserve">pesticides </w:t>
      </w:r>
      <w:bookmarkEnd w:id="12"/>
      <w:r w:rsidR="00D93BD2" w:rsidRPr="00DF18AD">
        <w:rPr>
          <w:highlight w:val="yellow"/>
        </w:rPr>
        <w:t xml:space="preserve">and chemical fertilizers </w:t>
      </w:r>
      <w:bookmarkStart w:id="13" w:name="OLE_LINK13"/>
      <w:r w:rsidR="00D93BD2" w:rsidRPr="00DF18AD">
        <w:rPr>
          <w:highlight w:val="yellow"/>
        </w:rPr>
        <w:t xml:space="preserve">on </w:t>
      </w:r>
      <w:bookmarkEnd w:id="13"/>
      <w:r w:rsidR="00D93BD2" w:rsidRPr="00DF18AD">
        <w:rPr>
          <w:highlight w:val="yellow"/>
        </w:rPr>
        <w:t>farmland may cause problems, for example, low activity of earthworms or engineered bacteria.</w:t>
      </w:r>
    </w:p>
    <w:p w14:paraId="409223FF" w14:textId="77777777" w:rsidR="00D93BD2" w:rsidRDefault="00D93BD2" w:rsidP="00D93BD2">
      <w:pPr>
        <w:ind w:left="420" w:firstLine="420"/>
      </w:pPr>
      <w:r w:rsidRPr="00DF18AD">
        <w:rPr>
          <w:highlight w:val="yellow"/>
        </w:rPr>
        <w:t xml:space="preserve">However, </w:t>
      </w:r>
      <w:r w:rsidRPr="00DF18AD">
        <w:rPr>
          <w:rFonts w:hint="eastAsia"/>
          <w:highlight w:val="yellow"/>
        </w:rPr>
        <w:t>t</w:t>
      </w:r>
      <w:r w:rsidRPr="00DF18AD">
        <w:rPr>
          <w:highlight w:val="yellow"/>
        </w:rPr>
        <w:t xml:space="preserve">he development of earthworm composting technology can improve the utilization efficiency of nutrients in organic fertilizer by plants. Therefore, if follow-up research can give full play to the synergistic effects of vermicomposting and </w:t>
      </w:r>
      <w:bookmarkStart w:id="14" w:name="OLE_LINK7"/>
      <w:r w:rsidRPr="00DF18AD">
        <w:rPr>
          <w:highlight w:val="yellow"/>
        </w:rPr>
        <w:t xml:space="preserve">beneficial </w:t>
      </w:r>
      <w:bookmarkEnd w:id="14"/>
      <w:r w:rsidRPr="00DF18AD">
        <w:rPr>
          <w:highlight w:val="yellow"/>
        </w:rPr>
        <w:t>microorganisms, the use of pesticides and chemical fertilizers can be greatly reduced.</w:t>
      </w:r>
      <w:commentRangeEnd w:id="11"/>
      <w:r w:rsidR="00DF18AD">
        <w:rPr>
          <w:rStyle w:val="a4"/>
        </w:rPr>
        <w:commentReference w:id="11"/>
      </w:r>
    </w:p>
    <w:bookmarkEnd w:id="10"/>
    <w:p w14:paraId="417BC35B" w14:textId="6511D944" w:rsidR="00D93BD2" w:rsidRDefault="00D93BD2" w:rsidP="00D93BD2">
      <w:pPr>
        <w:ind w:left="420"/>
      </w:pPr>
    </w:p>
    <w:p w14:paraId="78C8EB14" w14:textId="77777777" w:rsidR="00303284" w:rsidRDefault="00303284" w:rsidP="00D93BD2">
      <w:pPr>
        <w:ind w:left="420"/>
      </w:pPr>
    </w:p>
    <w:p w14:paraId="44024C1B" w14:textId="14A626F0" w:rsidR="00D93BD2" w:rsidRDefault="00D93BD2" w:rsidP="00D93BD2">
      <w:pPr>
        <w:pStyle w:val="a3"/>
        <w:numPr>
          <w:ilvl w:val="0"/>
          <w:numId w:val="1"/>
        </w:numPr>
        <w:ind w:firstLineChars="0"/>
      </w:pPr>
      <w:r>
        <w:t>Wrong suicide</w:t>
      </w:r>
    </w:p>
    <w:p w14:paraId="272E7DAE" w14:textId="5D84EE1A" w:rsidR="00D93BD2" w:rsidRDefault="00303284" w:rsidP="00303284">
      <w:pPr>
        <w:ind w:left="420" w:firstLine="420"/>
      </w:pPr>
      <w:r>
        <w:rPr>
          <w:noProof/>
        </w:rPr>
        <mc:AlternateContent>
          <mc:Choice Requires="wps">
            <w:drawing>
              <wp:anchor distT="0" distB="0" distL="114300" distR="114300" simplePos="0" relativeHeight="251660288" behindDoc="0" locked="0" layoutInCell="1" allowOverlap="1" wp14:anchorId="23A66ECD" wp14:editId="7AC29E82">
                <wp:simplePos x="0" y="0"/>
                <wp:positionH relativeFrom="column">
                  <wp:posOffset>3441911</wp:posOffset>
                </wp:positionH>
                <wp:positionV relativeFrom="paragraph">
                  <wp:posOffset>58420</wp:posOffset>
                </wp:positionV>
                <wp:extent cx="2187575" cy="2248535"/>
                <wp:effectExtent l="0" t="0" r="22225" b="18415"/>
                <wp:wrapSquare wrapText="bothSides"/>
                <wp:docPr id="7" name="矩形: 圆角 7"/>
                <wp:cNvGraphicFramePr/>
                <a:graphic xmlns:a="http://schemas.openxmlformats.org/drawingml/2006/main">
                  <a:graphicData uri="http://schemas.microsoft.com/office/word/2010/wordprocessingShape">
                    <wps:wsp>
                      <wps:cNvSpPr/>
                      <wps:spPr>
                        <a:xfrm>
                          <a:off x="0" y="0"/>
                          <a:ext cx="2187575" cy="2248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F4E0B1" w14:textId="17C34A9D" w:rsidR="00E80895" w:rsidRDefault="00E80895"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6ECD" id="矩形: 圆角 7" o:spid="_x0000_s1027" style="position:absolute;left:0;text-align:left;margin-left:271pt;margin-top:4.6pt;width:172.25pt;height:1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" fillcolor="white [3201]" strokecolor="#70ad47 [3209]" strokeweight="1pt">
                <v:stroke joinstyle="miter"/>
                <v:textbox>
                  <w:txbxContent>
                    <w:p w14:paraId="12F4E0B1" w14:textId="17C34A9D" w:rsidR="00E80895" w:rsidRDefault="00E80895" w:rsidP="00303284">
                      <w:pPr>
                        <w:jc w:val="center"/>
                      </w:pPr>
                      <w:r>
                        <w:rPr>
                          <w:rFonts w:hint="eastAsia"/>
                        </w:rPr>
                        <w:t>图片</w:t>
                      </w:r>
                    </w:p>
                  </w:txbxContent>
                </v:textbox>
                <w10:wrap type="square"/>
              </v:roundrect>
            </w:pict>
          </mc:Fallback>
        </mc:AlternateContent>
      </w:r>
      <w:r w:rsidR="00D93BD2">
        <w:t>When the biological company feeds the freeze-dried powder to earthworms, the engineered bacteria can be recovered in the turnover box, which will lead to abnormal suicide of the engineered bacteria.</w:t>
      </w:r>
    </w:p>
    <w:p w14:paraId="3D9835D5" w14:textId="77777777" w:rsidR="00D93BD2" w:rsidRDefault="00D93BD2" w:rsidP="00D93BD2">
      <w:pPr>
        <w:ind w:left="420" w:firstLine="420"/>
      </w:pPr>
      <w:r>
        <w:t>T</w:t>
      </w:r>
      <w:r w:rsidRPr="00325FE6">
        <w:t xml:space="preserve">his kind of </w:t>
      </w:r>
      <w:r>
        <w:t>wrong</w:t>
      </w:r>
      <w:r w:rsidRPr="00325FE6">
        <w:t xml:space="preserve"> suicide requires two conditions. One is the leakage of 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15" w:name="OLE_LINK18"/>
      <w:r>
        <w:t>. Therefore, the possibility of wrong suicide</w:t>
      </w:r>
      <w:bookmarkEnd w:id="15"/>
      <w:r>
        <w:t xml:space="preserve"> is very low, and the loss caused is small as well.</w:t>
      </w:r>
    </w:p>
    <w:bookmarkEnd w:id="1"/>
    <w:p w14:paraId="1355FA02" w14:textId="77777777" w:rsidR="00D93BD2" w:rsidRPr="00B400D7" w:rsidRDefault="00D93BD2" w:rsidP="00D93BD2"/>
    <w:p w14:paraId="6464D918" w14:textId="77777777" w:rsidR="00D93BD2" w:rsidRDefault="00D93BD2" w:rsidP="00D93BD2">
      <w:r w:rsidRPr="00E80895">
        <w:rPr>
          <w:highlight w:val="yellow"/>
        </w:rPr>
        <w:t>Reference</w:t>
      </w:r>
      <w:commentRangeStart w:id="16"/>
      <w:r w:rsidRPr="00E80895">
        <w:rPr>
          <w:highlight w:val="yellow"/>
        </w:rPr>
        <w:t>s</w:t>
      </w:r>
      <w:commentRangeEnd w:id="16"/>
      <w:r w:rsidR="00DF18AD">
        <w:rPr>
          <w:rStyle w:val="a4"/>
        </w:rPr>
        <w:commentReference w:id="16"/>
      </w:r>
      <w:r w:rsidRPr="00E80895">
        <w:rPr>
          <w:highlight w:val="yellow"/>
        </w:rPr>
        <w:t>:</w:t>
      </w:r>
    </w:p>
    <w:p w14:paraId="0BE95AAB" w14:textId="7952F5D7" w:rsidR="00D93BD2" w:rsidRPr="00C30221" w:rsidRDefault="00D93BD2" w:rsidP="00D93BD2">
      <w:pPr>
        <w:rPr>
          <w:highlight w:val="yellow"/>
        </w:rPr>
      </w:pPr>
      <w:r w:rsidRPr="00C30221">
        <w:rPr>
          <w:highlight w:val="yellow"/>
        </w:rPr>
        <w:t xml:space="preserve">[1] Zhang </w:t>
      </w:r>
      <w:proofErr w:type="spellStart"/>
      <w:r w:rsidRPr="00C30221">
        <w:rPr>
          <w:highlight w:val="yellow"/>
        </w:rPr>
        <w:t>W</w:t>
      </w:r>
      <w:r w:rsidR="00540616" w:rsidRPr="00C30221">
        <w:rPr>
          <w:highlight w:val="yellow"/>
        </w:rPr>
        <w:t>eixin</w:t>
      </w:r>
      <w:proofErr w:type="spellEnd"/>
      <w:r w:rsidR="008D77AD" w:rsidRPr="00C30221">
        <w:rPr>
          <w:rFonts w:hint="eastAsia"/>
          <w:highlight w:val="yellow"/>
        </w:rPr>
        <w:t>,</w:t>
      </w:r>
      <w:r w:rsidR="008D77AD" w:rsidRPr="00C30221">
        <w:rPr>
          <w:highlight w:val="yellow"/>
        </w:rPr>
        <w:t xml:space="preserve"> </w:t>
      </w:r>
      <w:r w:rsidRPr="00C30221">
        <w:rPr>
          <w:highlight w:val="yellow"/>
        </w:rPr>
        <w:t xml:space="preserve">Shen </w:t>
      </w:r>
      <w:proofErr w:type="spellStart"/>
      <w:r w:rsidR="00540616" w:rsidRPr="00C30221">
        <w:rPr>
          <w:highlight w:val="yellow"/>
        </w:rPr>
        <w:t>Shaofeng</w:t>
      </w:r>
      <w:proofErr w:type="spellEnd"/>
      <w:r w:rsidR="00540616" w:rsidRPr="00C30221">
        <w:rPr>
          <w:rFonts w:hint="eastAsia"/>
          <w:highlight w:val="yellow"/>
        </w:rPr>
        <w:t>,</w:t>
      </w:r>
      <w:r w:rsidR="005205D0">
        <w:rPr>
          <w:highlight w:val="yellow"/>
        </w:rPr>
        <w:t xml:space="preserve"> </w:t>
      </w:r>
      <w:r w:rsidR="00540616" w:rsidRPr="00C30221">
        <w:rPr>
          <w:highlight w:val="yellow"/>
        </w:rPr>
        <w:t>et al</w:t>
      </w:r>
      <w:r w:rsidR="00540616" w:rsidRPr="00C30221">
        <w:rPr>
          <w:rFonts w:hint="eastAsia"/>
          <w:highlight w:val="yellow"/>
        </w:rPr>
        <w:t>.</w:t>
      </w:r>
      <w:r w:rsidR="005205D0">
        <w:rPr>
          <w:highlight w:val="yellow"/>
        </w:rPr>
        <w:t xml:space="preserve"> </w:t>
      </w:r>
      <w:r w:rsidRPr="00C30221">
        <w:rPr>
          <w:highlight w:val="yellow"/>
        </w:rPr>
        <w:t xml:space="preserve">Soil biota and sustainable agriculture: A review． Acta </w:t>
      </w:r>
      <w:proofErr w:type="spellStart"/>
      <w:r w:rsidRPr="00C30221">
        <w:rPr>
          <w:highlight w:val="yellow"/>
        </w:rPr>
        <w:t>Ecologica</w:t>
      </w:r>
      <w:proofErr w:type="spellEnd"/>
      <w:r w:rsidRPr="00C30221">
        <w:rPr>
          <w:highlight w:val="yellow"/>
        </w:rPr>
        <w:t xml:space="preserve"> Sinica</w:t>
      </w:r>
      <w:r w:rsidR="008D77AD" w:rsidRPr="00C30221">
        <w:rPr>
          <w:rFonts w:hint="eastAsia"/>
          <w:highlight w:val="yellow"/>
        </w:rPr>
        <w:t>,</w:t>
      </w:r>
      <w:r w:rsidRPr="00C30221">
        <w:rPr>
          <w:highlight w:val="yellow"/>
        </w:rPr>
        <w:t>2020</w:t>
      </w:r>
      <w:r w:rsidR="008D77AD" w:rsidRPr="00C30221">
        <w:rPr>
          <w:rFonts w:hint="eastAsia"/>
          <w:highlight w:val="yellow"/>
        </w:rPr>
        <w:t>,</w:t>
      </w:r>
      <w:r w:rsidRPr="00C30221">
        <w:rPr>
          <w:highlight w:val="yellow"/>
        </w:rPr>
        <w:t>40 ( 10) : 3183-3206．</w:t>
      </w:r>
    </w:p>
    <w:p w14:paraId="124809A5" w14:textId="64B473F6" w:rsidR="00D93BD2" w:rsidRPr="00C30221" w:rsidRDefault="00D93BD2" w:rsidP="00D93BD2">
      <w:pPr>
        <w:rPr>
          <w:highlight w:val="yellow"/>
        </w:rPr>
      </w:pPr>
      <w:r w:rsidRPr="00C30221">
        <w:rPr>
          <w:highlight w:val="yellow"/>
        </w:rPr>
        <w:t>[2] Xu Qin</w:t>
      </w:r>
      <w:r w:rsidR="008D77AD" w:rsidRPr="00C30221">
        <w:rPr>
          <w:highlight w:val="yellow"/>
        </w:rPr>
        <w:t>,</w:t>
      </w:r>
      <w:r w:rsidR="005205D0">
        <w:rPr>
          <w:highlight w:val="yellow"/>
        </w:rPr>
        <w:t xml:space="preserve"> </w:t>
      </w:r>
      <w:r w:rsidR="008D77AD" w:rsidRPr="00C30221">
        <w:rPr>
          <w:highlight w:val="yellow"/>
        </w:rPr>
        <w:t>et al</w:t>
      </w:r>
      <w:r w:rsidRPr="00C30221">
        <w:rPr>
          <w:highlight w:val="yellow"/>
        </w:rPr>
        <w:t>. An overview of the geographical distribution of terrestrial earthworms in China[J]. Journal of Beijing Institute of Education, 1996(03): 54-61.</w:t>
      </w:r>
    </w:p>
    <w:p w14:paraId="70A6C945" w14:textId="74C2CCBB" w:rsidR="005205D0" w:rsidRPr="005205D0" w:rsidRDefault="0058425E" w:rsidP="005205D0">
      <w:pPr>
        <w:rPr>
          <w:highlight w:val="yellow"/>
        </w:rPr>
      </w:pPr>
      <w:r w:rsidRPr="00C30221">
        <w:rPr>
          <w:highlight w:val="yellow"/>
        </w:rPr>
        <w:t xml:space="preserve">[3] </w:t>
      </w:r>
      <w:r w:rsidR="005205D0" w:rsidRPr="005205D0">
        <w:rPr>
          <w:rFonts w:hint="eastAsia"/>
          <w:highlight w:val="yellow"/>
        </w:rPr>
        <w:t xml:space="preserve">Zhang, </w:t>
      </w:r>
      <w:proofErr w:type="spellStart"/>
      <w:r w:rsidR="005205D0" w:rsidRPr="005205D0">
        <w:rPr>
          <w:rFonts w:hint="eastAsia"/>
          <w:highlight w:val="yellow"/>
        </w:rPr>
        <w:t>Xiuying</w:t>
      </w:r>
      <w:proofErr w:type="spellEnd"/>
      <w:r w:rsidR="005205D0" w:rsidRPr="005205D0">
        <w:rPr>
          <w:rFonts w:hint="eastAsia"/>
          <w:highlight w:val="yellow"/>
        </w:rPr>
        <w:t>, et al. "Evaluation of Lead in Arable Soils, China." CLEAN - Soil, Air, Water 43.8(2015):1232-1240.</w:t>
      </w:r>
    </w:p>
    <w:p w14:paraId="018F0908" w14:textId="7EAE285F" w:rsidR="00D93BD2" w:rsidRDefault="00D93BD2">
      <w:r>
        <w:rPr>
          <w:rFonts w:hint="eastAsia"/>
        </w:rPr>
        <w:t xml:space="preserve"> </w:t>
      </w:r>
    </w:p>
    <w:sectPr w:rsidR="00D93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Windows 用户" w:date="2020-10-15T22:20:00Z" w:initials="W用">
    <w:p w14:paraId="1C8504FB" w14:textId="5870F04C" w:rsidR="00DF18AD" w:rsidRDefault="00DF18AD">
      <w:pPr>
        <w:pStyle w:val="a5"/>
      </w:pPr>
      <w:r>
        <w:rPr>
          <w:rStyle w:val="a4"/>
        </w:rPr>
        <w:annotationRef/>
      </w:r>
      <w:r>
        <w:rPr>
          <w:rFonts w:hint="eastAsia"/>
        </w:rPr>
        <w:t>没有句号</w:t>
      </w:r>
    </w:p>
  </w:comment>
  <w:comment w:id="6" w:author="Windows 用户" w:date="2020-10-15T22:19:00Z" w:initials="W用">
    <w:p w14:paraId="602C22F6" w14:textId="6BFB2345" w:rsidR="00DF18AD" w:rsidRDefault="00DF18AD">
      <w:pPr>
        <w:pStyle w:val="a5"/>
      </w:pPr>
      <w:r>
        <w:rPr>
          <w:rStyle w:val="a4"/>
        </w:rPr>
        <w:annotationRef/>
      </w:r>
      <w:r>
        <w:rPr>
          <w:rFonts w:hint="eastAsia"/>
        </w:rPr>
        <w:t>没有句号</w:t>
      </w:r>
    </w:p>
  </w:comment>
  <w:comment w:id="7" w:author="Office" w:date="2020-10-04T12:50:00Z" w:initials="O">
    <w:p w14:paraId="1F18CCE0" w14:textId="77777777" w:rsidR="00E80895" w:rsidRDefault="00E80895" w:rsidP="00D93BD2">
      <w:pPr>
        <w:pStyle w:val="a5"/>
      </w:pPr>
      <w:r>
        <w:rPr>
          <w:rStyle w:val="a4"/>
        </w:rPr>
        <w:annotationRef/>
      </w:r>
      <w:r>
        <w:rPr>
          <w:rFonts w:hint="eastAsia"/>
        </w:rPr>
        <w:t>natural environment？</w:t>
      </w:r>
    </w:p>
  </w:comment>
  <w:comment w:id="8" w:author="Office" w:date="2020-10-04T12:52:00Z" w:initials="O">
    <w:p w14:paraId="1578705D" w14:textId="77777777" w:rsidR="00E80895" w:rsidRDefault="00E80895" w:rsidP="00D93BD2">
      <w:pPr>
        <w:pStyle w:val="a5"/>
      </w:pPr>
      <w:r>
        <w:rPr>
          <w:rStyle w:val="a4"/>
        </w:rPr>
        <w:annotationRef/>
      </w:r>
      <w:r>
        <w:rPr>
          <w:rFonts w:hint="eastAsia"/>
        </w:rPr>
        <w:t>说明原因</w:t>
      </w:r>
    </w:p>
  </w:comment>
  <w:comment w:id="9" w:author="Windows 用户" w:date="2020-10-15T22:28:00Z" w:initials="W用">
    <w:p w14:paraId="2D47F92D" w14:textId="1F649DE6" w:rsidR="00DF18AD" w:rsidRDefault="00DF18AD">
      <w:pPr>
        <w:pStyle w:val="a5"/>
      </w:pPr>
      <w:r>
        <w:rPr>
          <w:rStyle w:val="a4"/>
        </w:rPr>
        <w:annotationRef/>
      </w:r>
      <w:r>
        <w:rPr>
          <w:rFonts w:hint="eastAsia"/>
        </w:rPr>
        <w:t>P</w:t>
      </w:r>
      <w:r>
        <w:t>DF</w:t>
      </w:r>
      <w:r>
        <w:rPr>
          <w:rFonts w:hint="eastAsia"/>
        </w:rPr>
        <w:t>链接的名字</w:t>
      </w:r>
    </w:p>
  </w:comment>
  <w:comment w:id="11" w:author="Windows 用户" w:date="2020-10-15T22:27:00Z" w:initials="W用">
    <w:p w14:paraId="288404EA" w14:textId="422C01A5" w:rsidR="00DF18AD" w:rsidRDefault="00DF18AD">
      <w:pPr>
        <w:pStyle w:val="a5"/>
      </w:pPr>
      <w:r>
        <w:rPr>
          <w:rStyle w:val="a4"/>
        </w:rPr>
        <w:annotationRef/>
      </w:r>
      <w:r>
        <w:rPr>
          <w:rFonts w:hint="eastAsia"/>
        </w:rPr>
        <w:t>这一段能不能往下移动一点放在左边图片的中间</w:t>
      </w:r>
    </w:p>
  </w:comment>
  <w:comment w:id="16" w:author="Windows 用户" w:date="2020-10-15T22:21:00Z" w:initials="W用">
    <w:p w14:paraId="6D9E0D5F" w14:textId="7295A7C1" w:rsidR="00DF18AD" w:rsidRDefault="00DF18AD">
      <w:pPr>
        <w:pStyle w:val="a5"/>
      </w:pPr>
      <w:r>
        <w:rPr>
          <w:rStyle w:val="a4"/>
        </w:rPr>
        <w:annotationRef/>
      </w:r>
      <w:r>
        <w:rPr>
          <w:rFonts w:hint="eastAsia"/>
        </w:rPr>
        <w:t>加s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8504FB" w15:done="0"/>
  <w15:commentEx w15:paraId="602C22F6" w15:done="0"/>
  <w15:commentEx w15:paraId="1F18CCE0" w15:done="1"/>
  <w15:commentEx w15:paraId="1578705D" w15:done="1"/>
  <w15:commentEx w15:paraId="2D47F92D" w15:done="0"/>
  <w15:commentEx w15:paraId="288404EA" w15:done="0"/>
  <w15:commentEx w15:paraId="6D9E0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499F" w16cex:dateUtc="2020-10-15T14:20:00Z"/>
  <w16cex:commentExtensible w16cex:durableId="2333498E" w16cex:dateUtc="2020-10-15T14:19:00Z"/>
  <w16cex:commentExtensible w16cex:durableId="23334B9C" w16cex:dateUtc="2020-10-15T14:28:00Z"/>
  <w16cex:commentExtensible w16cex:durableId="23334B63" w16cex:dateUtc="2020-10-15T14:27:00Z"/>
  <w16cex:commentExtensible w16cex:durableId="233349E0" w16cex:dateUtc="2020-10-1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8504FB" w16cid:durableId="2333499F"/>
  <w16cid:commentId w16cid:paraId="602C22F6" w16cid:durableId="2333498E"/>
  <w16cid:commentId w16cid:paraId="1F18CCE0" w16cid:durableId="2325A132"/>
  <w16cid:commentId w16cid:paraId="1578705D" w16cid:durableId="2325A134"/>
  <w16cid:commentId w16cid:paraId="2D47F92D" w16cid:durableId="23334B9C"/>
  <w16cid:commentId w16cid:paraId="288404EA" w16cid:durableId="23334B63"/>
  <w16cid:commentId w16cid:paraId="6D9E0D5F" w16cid:durableId="23334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53518" w14:textId="77777777" w:rsidR="006A71AC" w:rsidRDefault="006A71AC" w:rsidP="00E80895">
      <w:r>
        <w:separator/>
      </w:r>
    </w:p>
  </w:endnote>
  <w:endnote w:type="continuationSeparator" w:id="0">
    <w:p w14:paraId="394C87DC" w14:textId="77777777" w:rsidR="006A71AC" w:rsidRDefault="006A71AC" w:rsidP="00E8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B2769" w14:textId="77777777" w:rsidR="006A71AC" w:rsidRDefault="006A71AC" w:rsidP="00E80895">
      <w:r>
        <w:separator/>
      </w:r>
    </w:p>
  </w:footnote>
  <w:footnote w:type="continuationSeparator" w:id="0">
    <w:p w14:paraId="27BCD6C6" w14:textId="77777777" w:rsidR="006A71AC" w:rsidRDefault="006A71AC" w:rsidP="00E8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用户">
    <w15:presenceInfo w15:providerId="None" w15:userId="Windows 用户"/>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MjA0MrewNDY3MDZV0lEKTi0uzszPAykwrAUALAg4fSwAAAA="/>
  </w:docVars>
  <w:rsids>
    <w:rsidRoot w:val="00D93BD2"/>
    <w:rsid w:val="0001411D"/>
    <w:rsid w:val="000531CE"/>
    <w:rsid w:val="000578C1"/>
    <w:rsid w:val="00117B5C"/>
    <w:rsid w:val="0014556D"/>
    <w:rsid w:val="001D7AD7"/>
    <w:rsid w:val="00303284"/>
    <w:rsid w:val="003315D4"/>
    <w:rsid w:val="00377D23"/>
    <w:rsid w:val="003E460D"/>
    <w:rsid w:val="00470526"/>
    <w:rsid w:val="004747DB"/>
    <w:rsid w:val="00495864"/>
    <w:rsid w:val="00496183"/>
    <w:rsid w:val="00517981"/>
    <w:rsid w:val="005205D0"/>
    <w:rsid w:val="00540616"/>
    <w:rsid w:val="0058425E"/>
    <w:rsid w:val="00697601"/>
    <w:rsid w:val="006A71AC"/>
    <w:rsid w:val="00731643"/>
    <w:rsid w:val="0084516D"/>
    <w:rsid w:val="008A5315"/>
    <w:rsid w:val="008D77AD"/>
    <w:rsid w:val="008D7A07"/>
    <w:rsid w:val="00930EC9"/>
    <w:rsid w:val="00932C7E"/>
    <w:rsid w:val="00963A6C"/>
    <w:rsid w:val="009B4E4F"/>
    <w:rsid w:val="00A35CEC"/>
    <w:rsid w:val="00B54B09"/>
    <w:rsid w:val="00B733CD"/>
    <w:rsid w:val="00B73FE3"/>
    <w:rsid w:val="00C30221"/>
    <w:rsid w:val="00C62C98"/>
    <w:rsid w:val="00D7543B"/>
    <w:rsid w:val="00D93BD2"/>
    <w:rsid w:val="00D93BF6"/>
    <w:rsid w:val="00DF18AD"/>
    <w:rsid w:val="00E80895"/>
    <w:rsid w:val="00EC4310"/>
    <w:rsid w:val="00F72AEF"/>
    <w:rsid w:val="00FB0ABD"/>
    <w:rsid w:val="00FF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5C66"/>
  <w15:chartTrackingRefBased/>
  <w15:docId w15:val="{2B7EA996-CB58-4D00-92CD-C3045C3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BD2"/>
    <w:pPr>
      <w:ind w:firstLineChars="200" w:firstLine="420"/>
    </w:pPr>
  </w:style>
  <w:style w:type="character" w:styleId="a4">
    <w:name w:val="annotation reference"/>
    <w:basedOn w:val="a0"/>
    <w:uiPriority w:val="99"/>
    <w:semiHidden/>
    <w:unhideWhenUsed/>
    <w:rsid w:val="00D93BD2"/>
    <w:rPr>
      <w:sz w:val="21"/>
      <w:szCs w:val="21"/>
    </w:rPr>
  </w:style>
  <w:style w:type="paragraph" w:styleId="a5">
    <w:name w:val="annotation text"/>
    <w:basedOn w:val="a"/>
    <w:link w:val="a6"/>
    <w:uiPriority w:val="99"/>
    <w:semiHidden/>
    <w:unhideWhenUsed/>
    <w:rsid w:val="00D93BD2"/>
    <w:pPr>
      <w:jc w:val="left"/>
    </w:pPr>
  </w:style>
  <w:style w:type="character" w:customStyle="1" w:styleId="a6">
    <w:name w:val="批注文字 字符"/>
    <w:basedOn w:val="a0"/>
    <w:link w:val="a5"/>
    <w:uiPriority w:val="99"/>
    <w:semiHidden/>
    <w:rsid w:val="00D93BD2"/>
  </w:style>
  <w:style w:type="paragraph" w:styleId="a7">
    <w:name w:val="Balloon Text"/>
    <w:basedOn w:val="a"/>
    <w:link w:val="a8"/>
    <w:uiPriority w:val="99"/>
    <w:semiHidden/>
    <w:unhideWhenUsed/>
    <w:rsid w:val="00D93BD2"/>
    <w:rPr>
      <w:sz w:val="18"/>
      <w:szCs w:val="18"/>
    </w:rPr>
  </w:style>
  <w:style w:type="character" w:customStyle="1" w:styleId="a8">
    <w:name w:val="批注框文本 字符"/>
    <w:basedOn w:val="a0"/>
    <w:link w:val="a7"/>
    <w:uiPriority w:val="99"/>
    <w:semiHidden/>
    <w:rsid w:val="00D93BD2"/>
    <w:rPr>
      <w:sz w:val="18"/>
      <w:szCs w:val="18"/>
    </w:rPr>
  </w:style>
  <w:style w:type="paragraph" w:styleId="a9">
    <w:name w:val="header"/>
    <w:basedOn w:val="a"/>
    <w:link w:val="aa"/>
    <w:uiPriority w:val="99"/>
    <w:unhideWhenUsed/>
    <w:rsid w:val="00E808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80895"/>
    <w:rPr>
      <w:sz w:val="18"/>
      <w:szCs w:val="18"/>
    </w:rPr>
  </w:style>
  <w:style w:type="paragraph" w:styleId="ab">
    <w:name w:val="footer"/>
    <w:basedOn w:val="a"/>
    <w:link w:val="ac"/>
    <w:uiPriority w:val="99"/>
    <w:unhideWhenUsed/>
    <w:rsid w:val="00E80895"/>
    <w:pPr>
      <w:tabs>
        <w:tab w:val="center" w:pos="4153"/>
        <w:tab w:val="right" w:pos="8306"/>
      </w:tabs>
      <w:snapToGrid w:val="0"/>
      <w:jc w:val="left"/>
    </w:pPr>
    <w:rPr>
      <w:sz w:val="18"/>
      <w:szCs w:val="18"/>
    </w:rPr>
  </w:style>
  <w:style w:type="character" w:customStyle="1" w:styleId="ac">
    <w:name w:val="页脚 字符"/>
    <w:basedOn w:val="a0"/>
    <w:link w:val="ab"/>
    <w:uiPriority w:val="99"/>
    <w:rsid w:val="00E80895"/>
    <w:rPr>
      <w:sz w:val="18"/>
      <w:szCs w:val="18"/>
    </w:rPr>
  </w:style>
  <w:style w:type="paragraph" w:styleId="ad">
    <w:name w:val="annotation subject"/>
    <w:basedOn w:val="a5"/>
    <w:next w:val="a5"/>
    <w:link w:val="ae"/>
    <w:uiPriority w:val="99"/>
    <w:semiHidden/>
    <w:unhideWhenUsed/>
    <w:rsid w:val="00DF18AD"/>
    <w:rPr>
      <w:b/>
      <w:bCs/>
    </w:rPr>
  </w:style>
  <w:style w:type="character" w:customStyle="1" w:styleId="ae">
    <w:name w:val="批注主题 字符"/>
    <w:basedOn w:val="a6"/>
    <w:link w:val="ad"/>
    <w:uiPriority w:val="99"/>
    <w:semiHidden/>
    <w:rsid w:val="00DF1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microsoft.com/office/2016/09/relationships/commentsIds" Target="commentsIds.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2020-10-17T16:35:00Z</dcterms:created>
  <dcterms:modified xsi:type="dcterms:W3CDTF">2020-10-19T13:50:00Z</dcterms:modified>
</cp:coreProperties>
</file>