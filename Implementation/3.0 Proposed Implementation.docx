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8D5DC" w14:textId="77777777" w:rsidR="00615B56" w:rsidRDefault="00615B56" w:rsidP="00615B56">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Proposed Implementation</w:t>
      </w:r>
    </w:p>
    <w:p w14:paraId="07512C79" w14:textId="1E319C11" w:rsidR="00615B56" w:rsidRDefault="00C02DF7" w:rsidP="00615B56">
      <w:pPr>
        <w:jc w:val="center"/>
      </w:pPr>
      <w:r>
        <w:t xml:space="preserve">  </w:t>
      </w:r>
      <w:ins w:id="2" w:author="Rachel" w:date="2020-10-05T10:48:00Z">
        <w:r w:rsidR="0025518E">
          <w:t>End</w:t>
        </w:r>
      </w:ins>
      <w:del w:id="3" w:author="Rachel" w:date="2020-10-05T10:48:00Z">
        <w:r w:rsidR="00615B56" w:rsidDel="0025518E">
          <w:delText>Final</w:delText>
        </w:r>
      </w:del>
      <w:r w:rsidR="00615B56">
        <w:t xml:space="preserve"> Users</w:t>
      </w:r>
      <w:r w:rsidR="00617956">
        <w:rPr>
          <w:rFonts w:hint="eastAsia"/>
        </w:rPr>
        <w:t>：</w:t>
      </w:r>
      <w:r w:rsidR="00E1248D">
        <w:t>Agricultural</w:t>
      </w:r>
      <w:r w:rsidR="00617956">
        <w:t xml:space="preserve"> Lands in Southern China</w:t>
      </w:r>
    </w:p>
    <w:p w14:paraId="59EE453F" w14:textId="77777777" w:rsidR="0025518E" w:rsidRDefault="00615B56" w:rsidP="00615B56">
      <w:pPr>
        <w:ind w:firstLine="420"/>
        <w:rPr>
          <w:ins w:id="4" w:author="Rachel" w:date="2020-10-05T10:53:00Z"/>
        </w:rPr>
      </w:pPr>
      <w:r>
        <w:t xml:space="preserve">Our project hopes to inoculate the engineered bacteria into earthworms, and apply these earthworms to the farmland </w:t>
      </w:r>
      <w:r w:rsidR="00EF0638">
        <w:t xml:space="preserve">in southern China </w:t>
      </w:r>
      <w:r>
        <w:t>before the c</w:t>
      </w:r>
      <w:bookmarkStart w:id="5" w:name="_GoBack"/>
      <w:bookmarkEnd w:id="5"/>
      <w:r>
        <w:t>rops are planted in each season</w:t>
      </w:r>
      <w:del w:id="6" w:author="Office" w:date="2020-10-04T08:40:00Z">
        <w:r w:rsidDel="00CA7888">
          <w:delText xml:space="preserve">. </w:delText>
        </w:r>
      </w:del>
      <w:ins w:id="7" w:author="Rachel" w:date="2020-10-05T10:52:00Z">
        <w:r w:rsidR="0025518E">
          <w:t>.</w:t>
        </w:r>
      </w:ins>
      <w:del w:id="8" w:author="Rachel" w:date="2020-10-05T10:52:00Z">
        <w:r w:rsidDel="0025518E">
          <w:delText>S</w:delText>
        </w:r>
      </w:del>
      <w:ins w:id="9" w:author="Office" w:date="2020-10-04T08:40:00Z">
        <w:del w:id="10" w:author="Rachel" w:date="2020-10-05T10:52:00Z">
          <w:r w:rsidR="00CA7888" w:rsidDel="0025518E">
            <w:delText>, s</w:delText>
          </w:r>
        </w:del>
      </w:ins>
      <w:del w:id="11" w:author="Rachel" w:date="2020-10-05T10:52:00Z">
        <w:r w:rsidDel="0025518E">
          <w:delText>o as</w:delText>
        </w:r>
      </w:del>
      <w:ins w:id="12" w:author="Rachel" w:date="2020-10-05T10:52:00Z">
        <w:r w:rsidR="0025518E">
          <w:t xml:space="preserve"> The aim is</w:t>
        </w:r>
      </w:ins>
      <w:r>
        <w:t xml:space="preserve"> to protect the agricultural soil from deteriorating associate</w:t>
      </w:r>
      <w:r>
        <w:rPr>
          <w:rFonts w:hint="eastAsia"/>
        </w:rPr>
        <w:t>d</w:t>
      </w:r>
      <w:r>
        <w:t xml:space="preserve"> with lead pollution. </w:t>
      </w:r>
    </w:p>
    <w:p w14:paraId="041185A0" w14:textId="5D45CD9F" w:rsidR="00552EA9" w:rsidRDefault="00615B56" w:rsidP="00615B56">
      <w:pPr>
        <w:ind w:firstLine="420"/>
      </w:pPr>
      <w:r>
        <w:t xml:space="preserve">There are </w:t>
      </w:r>
      <w:r w:rsidR="006B4D26">
        <w:t>two</w:t>
      </w:r>
      <w:r>
        <w:t xml:space="preserve"> reasons </w:t>
      </w:r>
      <w:del w:id="13" w:author="Office" w:date="2020-10-04T08:42:00Z">
        <w:r w:rsidDel="00CA7888">
          <w:delText>that our project is applied to</w:delText>
        </w:r>
      </w:del>
      <w:ins w:id="14" w:author="Office" w:date="2020-10-04T08:42:00Z">
        <w:r w:rsidR="00CA7888">
          <w:t>why the target</w:t>
        </w:r>
      </w:ins>
      <w:r>
        <w:t xml:space="preserve"> </w:t>
      </w:r>
      <w:r w:rsidR="00617956">
        <w:t>agricultural</w:t>
      </w:r>
      <w:r>
        <w:t xml:space="preserve"> lands </w:t>
      </w:r>
      <w:ins w:id="15" w:author="Office" w:date="2020-10-04T08:42:00Z">
        <w:r w:rsidR="00CA7888">
          <w:t xml:space="preserve">are chosen </w:t>
        </w:r>
      </w:ins>
      <w:r>
        <w:t>in southern China</w:t>
      </w:r>
      <w:r w:rsidR="00C82E70">
        <w:t>.</w:t>
      </w:r>
    </w:p>
    <w:p w14:paraId="52D65344" w14:textId="04601718" w:rsidR="00617956" w:rsidRDefault="00C53D5D" w:rsidP="00617956">
      <w:pPr>
        <w:ind w:firstLine="420"/>
      </w:pPr>
      <w:r w:rsidRPr="00E3731E">
        <w:rPr>
          <w:highlight w:val="yellow"/>
          <w:rPrChange w:id="16" w:author="Rachel" w:date="2020-10-05T10:56:00Z">
            <w:rPr/>
          </w:rPrChange>
        </w:rPr>
        <w:t xml:space="preserve">First of </w:t>
      </w:r>
      <w:commentRangeStart w:id="17"/>
      <w:r w:rsidRPr="00E3731E">
        <w:rPr>
          <w:highlight w:val="yellow"/>
          <w:rPrChange w:id="18" w:author="Rachel" w:date="2020-10-05T10:56:00Z">
            <w:rPr/>
          </w:rPrChange>
        </w:rPr>
        <w:t>all</w:t>
      </w:r>
      <w:commentRangeEnd w:id="17"/>
      <w:r w:rsidR="00E3731E">
        <w:rPr>
          <w:rStyle w:val="aa"/>
        </w:rPr>
        <w:commentReference w:id="17"/>
      </w:r>
      <w:ins w:id="19" w:author="Rachel" w:date="2020-10-05T10:54:00Z">
        <w:r w:rsidR="00E3731E">
          <w:t xml:space="preserve"> </w:t>
        </w:r>
      </w:ins>
      <w:r>
        <w:t>, i</w:t>
      </w:r>
      <w:r w:rsidR="00091BCB">
        <w:t>n 2018</w:t>
      </w:r>
      <w:ins w:id="20" w:author="Office" w:date="2020-10-04T12:02:00Z">
        <w:r w:rsidR="00A00CA9">
          <w:t>,</w:t>
        </w:r>
      </w:ins>
      <w:r>
        <w:t xml:space="preserve"> </w:t>
      </w:r>
      <w:r w:rsidR="00091BCB">
        <w:t>the Chinese government issued the soil risk control standards for agricultural land</w:t>
      </w:r>
      <w:r w:rsidR="00E1248D">
        <w:t>s</w:t>
      </w:r>
      <w:r w:rsidR="00091BCB">
        <w:t>, in which the quality and safety of edible agricultural products were taken as the standard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r w:rsidR="00091BCB">
        <w:rPr>
          <w:rFonts w:hint="eastAsia"/>
        </w:rPr>
        <w:t>.</w:t>
      </w:r>
      <w:r>
        <w:t xml:space="preserve"> </w:t>
      </w:r>
      <w:r w:rsidR="00091BCB">
        <w:t>Survey data show</w:t>
      </w:r>
      <w:r>
        <w:t>s</w:t>
      </w:r>
      <w:r w:rsidR="00091BCB">
        <w:t xml:space="preserve"> that </w:t>
      </w:r>
      <w:del w:id="21" w:author="Office" w:date="2020-10-04T12:10:00Z">
        <w:r w:rsidR="00091BCB" w:rsidDel="009C55E7">
          <w:delText xml:space="preserve">the problem of </w:delText>
        </w:r>
      </w:del>
      <w:r w:rsidR="00091BCB">
        <w:t>lead pollution</w:t>
      </w:r>
      <w:ins w:id="22" w:author="Office" w:date="2020-10-04T12:09:00Z">
        <w:r w:rsidR="0040310D">
          <w:t xml:space="preserve"> widely spread</w:t>
        </w:r>
      </w:ins>
      <w:ins w:id="23" w:author="Office" w:date="2020-10-04T12:10:00Z">
        <w:r w:rsidR="009C55E7">
          <w:t>s</w:t>
        </w:r>
      </w:ins>
      <w:r w:rsidR="00091BCB">
        <w:t xml:space="preserve"> in </w:t>
      </w:r>
      <w:r>
        <w:t>agricultural</w:t>
      </w:r>
      <w:r w:rsidR="00091BCB">
        <w:t xml:space="preserve"> land</w:t>
      </w:r>
      <w:r w:rsidR="00E1248D">
        <w:t>s</w:t>
      </w:r>
      <w:r w:rsidR="00091BCB">
        <w:t xml:space="preserve"> in China</w:t>
      </w:r>
      <w:del w:id="24" w:author="Office" w:date="2020-10-04T12:09:00Z">
        <w:r w:rsidR="00091BCB" w:rsidDel="0040310D">
          <w:delText xml:space="preserve"> is widespread</w:delText>
        </w:r>
      </w:del>
      <w:r w:rsidR="00091BCB">
        <w:t xml:space="preserve">, and the lead concentration in polluted </w:t>
      </w:r>
      <w:r>
        <w:t>agricultural</w:t>
      </w:r>
      <w:r w:rsidR="00091BCB">
        <w:t xml:space="preserve"> land</w:t>
      </w:r>
      <w:r w:rsidR="00E1248D">
        <w:t>s</w:t>
      </w:r>
      <w:r w:rsidR="00091BCB">
        <w:t xml:space="preserve"> is mostly in the range </w:t>
      </w:r>
      <w:commentRangeStart w:id="25"/>
      <w:r w:rsidR="00091BCB">
        <w:t>above the screened value and the highest near the controlled value.</w:t>
      </w:r>
      <w:commentRangeEnd w:id="25"/>
      <w:r w:rsidR="009C55E7">
        <w:rPr>
          <w:rStyle w:val="aa"/>
        </w:rPr>
        <w:commentReference w:id="25"/>
      </w:r>
      <w:r w:rsidR="00091BCB">
        <w:t xml:space="preserve"> </w:t>
      </w:r>
    </w:p>
    <w:p w14:paraId="54B32CF3" w14:textId="3BA196C4" w:rsidR="00617956" w:rsidRDefault="00617956" w:rsidP="00617956">
      <w:r w:rsidRPr="00617956">
        <w:rPr>
          <w:noProof/>
        </w:rPr>
        <w:drawing>
          <wp:inline distT="0" distB="0" distL="0" distR="0" wp14:anchorId="7AAA9888" wp14:editId="52AFC190">
            <wp:extent cx="5274310" cy="702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02310"/>
                    </a:xfrm>
                    <a:prstGeom prst="rect">
                      <a:avLst/>
                    </a:prstGeom>
                    <a:noFill/>
                    <a:ln>
                      <a:noFill/>
                    </a:ln>
                  </pic:spPr>
                </pic:pic>
              </a:graphicData>
            </a:graphic>
          </wp:inline>
        </w:drawing>
      </w:r>
    </w:p>
    <w:p w14:paraId="4121B4CB" w14:textId="43C8EE61" w:rsidR="00617956" w:rsidRPr="00091BCB" w:rsidRDefault="00617956" w:rsidP="00A32BA2">
      <w:r w:rsidRPr="00617956">
        <w:rPr>
          <w:noProof/>
        </w:rPr>
        <w:drawing>
          <wp:inline distT="0" distB="0" distL="0" distR="0" wp14:anchorId="0420BC82" wp14:editId="37155C5F">
            <wp:extent cx="5274310" cy="824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24865"/>
                    </a:xfrm>
                    <a:prstGeom prst="rect">
                      <a:avLst/>
                    </a:prstGeom>
                    <a:noFill/>
                    <a:ln>
                      <a:noFill/>
                    </a:ln>
                  </pic:spPr>
                </pic:pic>
              </a:graphicData>
            </a:graphic>
          </wp:inline>
        </w:drawing>
      </w:r>
    </w:p>
    <w:p w14:paraId="5023BF60" w14:textId="7E3AD4F4" w:rsidR="00615B56" w:rsidRDefault="00C53D5D">
      <w:pPr>
        <w:ind w:firstLine="420"/>
      </w:pPr>
      <w:r>
        <w:t xml:space="preserve">Secondly, </w:t>
      </w:r>
      <w:r w:rsidR="00615B56" w:rsidRPr="00A32BA2">
        <w:rPr>
          <w:i/>
          <w:iCs/>
        </w:rPr>
        <w:t>Eisenia Fetida</w:t>
      </w:r>
      <w:r w:rsidR="00617956">
        <w:t xml:space="preserve"> is widely used as </w:t>
      </w:r>
      <w:commentRangeStart w:id="26"/>
      <w:r w:rsidR="00617956" w:rsidRPr="00615B56">
        <w:t>V</w:t>
      </w:r>
      <w:commentRangeEnd w:id="26"/>
      <w:r w:rsidR="00BA4479">
        <w:rPr>
          <w:rStyle w:val="aa"/>
        </w:rPr>
        <w:commentReference w:id="26"/>
      </w:r>
      <w:r w:rsidR="00617956" w:rsidRPr="00615B56">
        <w:t>ermicomposting</w:t>
      </w:r>
      <w:r w:rsidR="00617956">
        <w:t xml:space="preserve"> </w:t>
      </w:r>
      <w:r w:rsidR="00617956" w:rsidRPr="00175B17">
        <w:t>earthworm</w:t>
      </w:r>
      <w:r w:rsidR="00617956">
        <w:t xml:space="preserve"> </w:t>
      </w:r>
      <w:r w:rsidR="00617956">
        <w:rPr>
          <w:rFonts w:hint="eastAsia"/>
        </w:rPr>
        <w:t>species</w:t>
      </w:r>
      <w:r w:rsidR="00617956">
        <w:t>, and</w:t>
      </w:r>
      <w:commentRangeStart w:id="27"/>
      <w:r w:rsidR="00617956">
        <w:t xml:space="preserve"> it also shows good heavy metal tolerance in heavy metal contaminated sites</w:t>
      </w:r>
      <w:r w:rsidR="00617956">
        <w:rPr>
          <w:rFonts w:hint="eastAsia"/>
        </w:rPr>
        <w:t>，</w:t>
      </w:r>
      <w:r w:rsidR="00615B56">
        <w:t>which ensures the normal growth of our e</w:t>
      </w:r>
      <w:r w:rsidR="00091BCB">
        <w:t>a</w:t>
      </w:r>
      <w:r w:rsidR="00615B56">
        <w:t xml:space="preserve">rthworms </w:t>
      </w:r>
      <w:r w:rsidR="00615B56" w:rsidRPr="00892E9F">
        <w:t>a</w:t>
      </w:r>
      <w:r w:rsidR="00615B56" w:rsidRPr="00615B56">
        <w:t xml:space="preserve">nd </w:t>
      </w:r>
      <w:r w:rsidR="00615B56" w:rsidRPr="00892E9F">
        <w:t>have a certain effect on the treatment of lead pollution in the soil at the same time.</w:t>
      </w:r>
      <w:r w:rsidR="00615B56">
        <w:t xml:space="preserve"> </w:t>
      </w:r>
      <w:commentRangeEnd w:id="27"/>
      <w:r w:rsidR="00BA4479">
        <w:rPr>
          <w:rStyle w:val="aa"/>
        </w:rPr>
        <w:commentReference w:id="27"/>
      </w:r>
    </w:p>
    <w:p w14:paraId="0671A02B" w14:textId="77777777" w:rsidR="00615B56" w:rsidRDefault="00615B56" w:rsidP="00615B56"/>
    <w:p w14:paraId="501A4060" w14:textId="504667D7" w:rsidR="00615B56" w:rsidRPr="00615B56" w:rsidRDefault="00615B56" w:rsidP="00615B56">
      <w:pPr>
        <w:jc w:val="center"/>
      </w:pPr>
      <w:r w:rsidRPr="00615B56">
        <w:t xml:space="preserve">Application </w:t>
      </w:r>
      <w:r w:rsidR="00B9163F">
        <w:t>in</w:t>
      </w:r>
      <w:r w:rsidRPr="00615B56">
        <w:t xml:space="preserve"> </w:t>
      </w:r>
      <w:del w:id="28" w:author="Office" w:date="2020-10-04T12:18:00Z">
        <w:r w:rsidRPr="00615B56" w:rsidDel="001D5A72">
          <w:delText>T</w:delText>
        </w:r>
      </w:del>
      <w:ins w:id="29" w:author="Office" w:date="2020-10-04T12:18:00Z">
        <w:r w:rsidR="001D5A72">
          <w:rPr>
            <w:rFonts w:hint="eastAsia"/>
          </w:rPr>
          <w:t>t</w:t>
        </w:r>
      </w:ins>
      <w:r w:rsidRPr="00615B56">
        <w:t>he Real World</w:t>
      </w:r>
    </w:p>
    <w:p w14:paraId="1A2489E7" w14:textId="23BE6FE0" w:rsidR="00615B56" w:rsidRDefault="00E1248D" w:rsidP="00B9163F">
      <w:pPr>
        <w:ind w:firstLine="420"/>
      </w:pPr>
      <w:r w:rsidRPr="00E1248D">
        <w:t xml:space="preserve">We imagine that when our project is applied in the real world, a closed loop can be formed between the laboratory, </w:t>
      </w:r>
      <w:commentRangeStart w:id="30"/>
      <w:r>
        <w:t>biotechnology</w:t>
      </w:r>
      <w:commentRangeEnd w:id="30"/>
      <w:r w:rsidR="001D5A72">
        <w:rPr>
          <w:rStyle w:val="aa"/>
        </w:rPr>
        <w:commentReference w:id="30"/>
      </w:r>
      <w:r>
        <w:t xml:space="preserve"> </w:t>
      </w:r>
      <w:r w:rsidRPr="00E1248D">
        <w:t>and farm to promote mutual improvement.</w:t>
      </w:r>
      <w:r>
        <w:t xml:space="preserve"> </w:t>
      </w:r>
      <w:r>
        <w:tab/>
      </w:r>
      <w:r w:rsidR="00615B56" w:rsidRPr="00615B56">
        <w:t xml:space="preserve">After obtaining the engineered bacteria in the laboratory, we will register them for patents and sell them to </w:t>
      </w:r>
      <w:r w:rsidRPr="000D15F3">
        <w:rPr>
          <w:highlight w:val="yellow"/>
          <w:rPrChange w:id="31" w:author="Office" w:date="2020-10-04T12:20:00Z">
            <w:rPr/>
          </w:rPrChange>
        </w:rPr>
        <w:t>biotechnologies</w:t>
      </w:r>
      <w:r w:rsidR="00B9163F">
        <w:t xml:space="preserve"> </w:t>
      </w:r>
      <w:r w:rsidR="00B9163F" w:rsidRPr="00B9163F">
        <w:t>and provide certain technical support</w:t>
      </w:r>
      <w:r w:rsidR="00B9163F">
        <w:t xml:space="preserve">. </w:t>
      </w:r>
      <w:r w:rsidR="00B9163F" w:rsidRPr="00B9163F">
        <w:t xml:space="preserve">The </w:t>
      </w:r>
      <w:r w:rsidRPr="000D15F3">
        <w:rPr>
          <w:highlight w:val="yellow"/>
          <w:rPrChange w:id="32" w:author="Office" w:date="2020-10-04T12:21:00Z">
            <w:rPr/>
          </w:rPrChange>
        </w:rPr>
        <w:t>biotechnologies</w:t>
      </w:r>
      <w:r w:rsidR="00B9163F" w:rsidRPr="00B9163F">
        <w:t xml:space="preserve"> will carry out further screening, expansion and freeze-drying preservation</w:t>
      </w:r>
      <w:r w:rsidR="00615B56" w:rsidRPr="00615B56">
        <w:t xml:space="preserve">. </w:t>
      </w:r>
      <w:commentRangeStart w:id="33"/>
      <w:r w:rsidR="00615B56" w:rsidRPr="0047199C">
        <w:t>Wash</w:t>
      </w:r>
      <w:commentRangeEnd w:id="33"/>
      <w:r w:rsidR="00025529">
        <w:rPr>
          <w:rStyle w:val="aa"/>
        </w:rPr>
        <w:commentReference w:id="33"/>
      </w:r>
      <w:r w:rsidR="00615B56" w:rsidRPr="0047199C">
        <w:t xml:space="preserve"> the artificially cultivated earthworms and put them in a turnover box with moist absorbent paper</w:t>
      </w:r>
      <w:r w:rsidR="00615B56" w:rsidRPr="00615B56">
        <w:t>. A</w:t>
      </w:r>
      <w:r w:rsidR="00615B56" w:rsidRPr="0047199C">
        <w:t>dd the freeze-dried powder of engineered bacteria</w:t>
      </w:r>
      <w:r w:rsidR="00615B56" w:rsidRPr="00615B56">
        <w:t>. T</w:t>
      </w:r>
      <w:r w:rsidR="00615B56" w:rsidRPr="0047199C">
        <w:t>ake out and wash them after one day, and sell them to farmers</w:t>
      </w:r>
      <w:r w:rsidR="00B9163F">
        <w:t>, while providing</w:t>
      </w:r>
      <w:r w:rsidR="00B9163F" w:rsidRPr="00B9163F">
        <w:t xml:space="preserve"> a certain assessment of heavy metal pollution in farmland</w:t>
      </w:r>
      <w:r w:rsidR="00B9163F">
        <w:t xml:space="preserve">. </w:t>
      </w:r>
      <w:r w:rsidR="00B9163F" w:rsidRPr="00B9163F">
        <w:t xml:space="preserve">Before planting each season, farmers inoculate earthworms in the farmland with an amount of 60g/m </w:t>
      </w:r>
      <w:r w:rsidR="00B9163F" w:rsidRPr="00025529">
        <w:rPr>
          <w:highlight w:val="yellow"/>
          <w:rPrChange w:id="34" w:author="Office" w:date="2020-10-04T12:28:00Z">
            <w:rPr/>
          </w:rPrChange>
        </w:rPr>
        <w:t>&lt;sup&gt;2</w:t>
      </w:r>
      <w:r w:rsidR="00B9163F" w:rsidRPr="00B9163F">
        <w:t xml:space="preserve"> and supplement the inoculation according to the changes in the number of earthworms.</w:t>
      </w:r>
      <w:commentRangeStart w:id="35"/>
      <w:r w:rsidR="00B9163F" w:rsidRPr="00B9163F">
        <w:t xml:space="preserve"> At the same time, provid</w:t>
      </w:r>
      <w:r w:rsidR="00B9163F">
        <w:t>ing</w:t>
      </w:r>
      <w:r w:rsidR="00B9163F" w:rsidRPr="00B9163F">
        <w:t xml:space="preserve"> some real application feedback for the laboratory to make technical improvements</w:t>
      </w:r>
      <w:commentRangeEnd w:id="35"/>
      <w:r w:rsidR="00025529">
        <w:rPr>
          <w:rStyle w:val="aa"/>
        </w:rPr>
        <w:commentReference w:id="35"/>
      </w:r>
      <w:r w:rsidR="00B9163F" w:rsidRPr="00B9163F">
        <w:t>.</w:t>
      </w:r>
      <w:r w:rsidR="00615B56" w:rsidRPr="00615B56">
        <w:rPr>
          <w:highlight w:val="yellow"/>
        </w:rPr>
        <w:t>(</w:t>
      </w:r>
      <w:r w:rsidR="00615B56" w:rsidRPr="00615B56">
        <w:rPr>
          <w:rFonts w:hint="eastAsia"/>
          <w:highlight w:val="yellow"/>
        </w:rPr>
        <w:t>此图美工在改)</w:t>
      </w:r>
      <w:r w:rsidR="00615B56" w:rsidRPr="00615B56">
        <w:rPr>
          <w:rFonts w:hint="eastAsia"/>
        </w:rPr>
        <w:t xml:space="preserve"> </w:t>
      </w:r>
    </w:p>
    <w:p w14:paraId="0BBE30C9" w14:textId="77777777" w:rsidR="00C82E70" w:rsidRDefault="00C82E70" w:rsidP="00615B56">
      <w:pPr>
        <w:ind w:firstLine="420"/>
      </w:pPr>
      <w:r w:rsidRPr="00615B56">
        <w:rPr>
          <w:noProof/>
        </w:rPr>
        <w:lastRenderedPageBreak/>
        <w:drawing>
          <wp:inline distT="0" distB="0" distL="0" distR="0" wp14:anchorId="0C847781" wp14:editId="19D0F275">
            <wp:extent cx="5274310" cy="2016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016125"/>
                    </a:xfrm>
                    <a:prstGeom prst="rect">
                      <a:avLst/>
                    </a:prstGeom>
                    <a:noFill/>
                    <a:ln>
                      <a:noFill/>
                    </a:ln>
                  </pic:spPr>
                </pic:pic>
              </a:graphicData>
            </a:graphic>
          </wp:inline>
        </w:drawing>
      </w:r>
    </w:p>
    <w:p w14:paraId="45FCDB0D" w14:textId="77777777" w:rsidR="00C82E70" w:rsidRDefault="00C82E70" w:rsidP="00615B56">
      <w:pPr>
        <w:ind w:firstLine="420"/>
      </w:pPr>
    </w:p>
    <w:p w14:paraId="3C7F6051" w14:textId="5C856DF7" w:rsidR="00615B56" w:rsidRPr="00615B56" w:rsidRDefault="00E1248D" w:rsidP="00A32BA2">
      <w:pPr>
        <w:ind w:firstLine="420"/>
      </w:pPr>
      <w:r>
        <w:t>F</w:t>
      </w:r>
      <w:r w:rsidR="00EF0638" w:rsidRPr="00EF0638">
        <w:t xml:space="preserve">uture </w:t>
      </w:r>
      <w:r>
        <w:t>A</w:t>
      </w:r>
      <w:r w:rsidR="00EF0638" w:rsidRPr="00EF0638">
        <w:t xml:space="preserve">pplications </w:t>
      </w:r>
    </w:p>
    <w:p w14:paraId="4F3FD20B" w14:textId="675E6C2F" w:rsidR="00615B56" w:rsidRPr="00615B56" w:rsidRDefault="00615B56" w:rsidP="00615B56">
      <w:pPr>
        <w:pStyle w:val="a3"/>
        <w:numPr>
          <w:ilvl w:val="0"/>
          <w:numId w:val="2"/>
        </w:numPr>
        <w:ind w:firstLineChars="0"/>
      </w:pPr>
      <w:r w:rsidRPr="00615B56">
        <w:t xml:space="preserve">Used in Vermicomposting. </w:t>
      </w:r>
    </w:p>
    <w:p w14:paraId="5E69CE08" w14:textId="3B8B385C" w:rsidR="00615B56" w:rsidRPr="00615B56" w:rsidRDefault="00615B56" w:rsidP="00615B56">
      <w:pPr>
        <w:ind w:left="420" w:firstLine="420"/>
      </w:pPr>
      <w:r w:rsidRPr="00615B56">
        <w:t>Earthworms eat a lot of manure and take advantage of the synergy of intestinal microbes</w:t>
      </w:r>
      <w:r w:rsidRPr="00615B56">
        <w:rPr>
          <w:rFonts w:hint="eastAsia"/>
        </w:rPr>
        <w:t>.</w:t>
      </w:r>
      <w:r w:rsidRPr="00615B56">
        <w:t xml:space="preserve"> They can efficiently transform organic matter and accelerate fertilizer maturity. However, the lead in “farm manure” is also an important source of lead pollution on farmland. If earthworms inoculated with engineered bacteria are applied to Vermicomposting</w:t>
      </w:r>
      <w:del w:id="36" w:author="Office" w:date="2020-10-04T12:29:00Z">
        <w:r w:rsidRPr="00615B56" w:rsidDel="00025529">
          <w:delText>. T</w:delText>
        </w:r>
      </w:del>
      <w:ins w:id="37" w:author="Office" w:date="2020-10-04T12:29:00Z">
        <w:r w:rsidR="00025529">
          <w:t xml:space="preserve">, </w:t>
        </w:r>
        <w:r w:rsidR="00025529">
          <w:rPr>
            <w:rFonts w:hint="eastAsia"/>
          </w:rPr>
          <w:t>t</w:t>
        </w:r>
      </w:ins>
      <w:r w:rsidRPr="00615B56">
        <w:t>hey will greatly reduce the lead pollution in fertilizers entering the soil and avoid the use of chemical fertilizers, which will promote the development of Vermicomposting and contribute to the sustainable agriculture.</w:t>
      </w:r>
    </w:p>
    <w:p w14:paraId="1C11E12D" w14:textId="210106CA" w:rsidR="00615B56" w:rsidRPr="00615B56" w:rsidRDefault="00615B56" w:rsidP="00615B56">
      <w:pPr>
        <w:pStyle w:val="a3"/>
        <w:numPr>
          <w:ilvl w:val="0"/>
          <w:numId w:val="2"/>
        </w:numPr>
        <w:ind w:firstLineChars="0"/>
      </w:pPr>
      <w:r w:rsidRPr="00615B56">
        <w:t>Multi-functional application</w:t>
      </w:r>
    </w:p>
    <w:p w14:paraId="74F82DC6" w14:textId="07CB8AEF" w:rsidR="00615B56" w:rsidRPr="00615B56" w:rsidRDefault="00615B56" w:rsidP="00615B56">
      <w:pPr>
        <w:ind w:left="420" w:firstLine="420"/>
      </w:pPr>
      <w:r w:rsidRPr="00615B56">
        <w:t>After the engineered bacteria have made progress in the treatment of lead pollution, we will design other recombinase</w:t>
      </w:r>
      <w:r w:rsidRPr="00615B56">
        <w:rPr>
          <w:rFonts w:hint="eastAsia"/>
        </w:rPr>
        <w:t xml:space="preserve"> </w:t>
      </w:r>
      <w:r w:rsidRPr="00615B56">
        <w:t>to obtain free dissociative sulfur and phosphate groups to deal with other heavy metal pollution.</w:t>
      </w:r>
    </w:p>
    <w:p w14:paraId="7000E822" w14:textId="77777777" w:rsidR="00615B56" w:rsidRPr="00615B56" w:rsidRDefault="00615B56" w:rsidP="00615B56">
      <w:pPr>
        <w:pStyle w:val="a3"/>
        <w:numPr>
          <w:ilvl w:val="0"/>
          <w:numId w:val="2"/>
        </w:numPr>
        <w:ind w:firstLineChars="0"/>
      </w:pPr>
      <w:bookmarkStart w:id="38" w:name="_Hlk52620047"/>
      <w:r w:rsidRPr="00615B56">
        <w:t>Sustainable application.</w:t>
      </w:r>
    </w:p>
    <w:bookmarkEnd w:id="38"/>
    <w:p w14:paraId="6DD64D12" w14:textId="35C8AB9A" w:rsidR="00615B56" w:rsidRPr="00615B56" w:rsidRDefault="00615B56" w:rsidP="00615B56">
      <w:pPr>
        <w:ind w:left="420" w:firstLine="420"/>
      </w:pPr>
      <w:r w:rsidRPr="00615B56">
        <w:t xml:space="preserve">After fully verifying the safety and security of the project, we plan to release the engineered bacteria directly into the soil environment to ensure </w:t>
      </w:r>
      <w:del w:id="39" w:author="Office" w:date="2020-10-04T12:31:00Z">
        <w:r w:rsidRPr="00615B56" w:rsidDel="00025529">
          <w:delText>that they can play a</w:delText>
        </w:r>
      </w:del>
      <w:ins w:id="40" w:author="Office" w:date="2020-10-04T12:31:00Z">
        <w:r w:rsidR="00025529">
          <w:t>their</w:t>
        </w:r>
      </w:ins>
      <w:r w:rsidRPr="00615B56">
        <w:t xml:space="preserve"> role in every generation, which will greatly reduce the cost of project implementation.</w:t>
      </w:r>
    </w:p>
    <w:p w14:paraId="51579AF5" w14:textId="77777777" w:rsidR="00615B56" w:rsidRPr="00347903" w:rsidRDefault="00615B56" w:rsidP="00615B56">
      <w:pPr>
        <w:rPr>
          <w:color w:val="FF0000"/>
        </w:rPr>
      </w:pPr>
    </w:p>
    <w:p w14:paraId="28E086BE" w14:textId="77777777" w:rsidR="00615B56" w:rsidRDefault="00615B56" w:rsidP="00615B56">
      <w:pPr>
        <w:rPr>
          <w:color w:val="FF0000"/>
        </w:rPr>
      </w:pPr>
    </w:p>
    <w:p w14:paraId="489DE36A" w14:textId="77777777" w:rsidR="00615B56" w:rsidRPr="00025529" w:rsidRDefault="00615B56" w:rsidP="00615B56">
      <w:pPr>
        <w:rPr>
          <w:color w:val="FF0000"/>
        </w:rPr>
      </w:pPr>
    </w:p>
    <w:p w14:paraId="6C2A42C8" w14:textId="77777777" w:rsidR="00615B56" w:rsidRPr="00094267" w:rsidRDefault="00615B56" w:rsidP="00615B56">
      <w:pPr>
        <w:rPr>
          <w:color w:val="FF0000"/>
        </w:rPr>
      </w:pPr>
    </w:p>
    <w:p w14:paraId="2C50D45D" w14:textId="77777777" w:rsidR="00615B56" w:rsidRDefault="00615B56" w:rsidP="00615B56">
      <w:pPr>
        <w:jc w:val="center"/>
      </w:pPr>
      <w:r>
        <w:t>Safety</w:t>
      </w:r>
    </w:p>
    <w:p w14:paraId="33EFC83B" w14:textId="0F64BC7A" w:rsidR="00615B56" w:rsidRDefault="00615B56" w:rsidP="00615B56">
      <w:pPr>
        <w:ind w:firstLine="420"/>
      </w:pPr>
      <w:r>
        <w:t>Due to the epidemic, we can</w:t>
      </w:r>
      <w:del w:id="41" w:author="Office" w:date="2020-10-04T12:31:00Z">
        <w:r w:rsidDel="00025529">
          <w:delText xml:space="preserve"> </w:delText>
        </w:r>
      </w:del>
      <w:r>
        <w:t>not enter the laboratory for experiments this ye</w:t>
      </w:r>
      <w:commentRangeStart w:id="42"/>
      <w:r>
        <w:t>ar, and we</w:t>
      </w:r>
      <w:commentRangeEnd w:id="42"/>
      <w:r w:rsidR="00DB1AA7">
        <w:rPr>
          <w:rStyle w:val="aa"/>
        </w:rPr>
        <w:commentReference w:id="42"/>
      </w:r>
      <w:r>
        <w:t xml:space="preserve"> attach great importance to safety work. We </w:t>
      </w:r>
      <w:del w:id="43" w:author="Office" w:date="2020-10-04T12:32:00Z">
        <w:r w:rsidDel="00FF5EEB">
          <w:delText xml:space="preserve">learned </w:delText>
        </w:r>
      </w:del>
      <w:ins w:id="44" w:author="Office" w:date="2020-10-04T12:32:00Z">
        <w:r w:rsidR="00FF5EEB">
          <w:t xml:space="preserve">studied </w:t>
        </w:r>
      </w:ins>
      <w:r>
        <w:t xml:space="preserve">lectures and regulations related to safety and ethics </w:t>
      </w:r>
      <w:commentRangeStart w:id="45"/>
      <w:r>
        <w:t>to ensure the safety of all parts of our project</w:t>
      </w:r>
      <w:commentRangeEnd w:id="45"/>
      <w:r w:rsidR="00725AF3">
        <w:rPr>
          <w:rStyle w:val="aa"/>
        </w:rPr>
        <w:commentReference w:id="45"/>
      </w:r>
      <w:r>
        <w:t xml:space="preserve"> at the start</w:t>
      </w:r>
      <w:del w:id="46" w:author="Office" w:date="2020-10-04T12:32:00Z">
        <w:r w:rsidDel="00FF5EEB">
          <w:delText xml:space="preserve"> of out project</w:delText>
        </w:r>
      </w:del>
      <w:r>
        <w:t>.</w:t>
      </w:r>
    </w:p>
    <w:p w14:paraId="10E14E1D" w14:textId="77777777" w:rsidR="00615B56" w:rsidRDefault="00615B56" w:rsidP="00615B56"/>
    <w:p w14:paraId="2E7E575F" w14:textId="77777777" w:rsidR="00615B56" w:rsidRPr="00772E4E" w:rsidRDefault="00615B56" w:rsidP="00615B56">
      <w:pPr>
        <w:rPr>
          <w:b/>
          <w:bCs/>
        </w:rPr>
      </w:pPr>
      <w:r w:rsidRPr="00772E4E">
        <w:rPr>
          <w:b/>
          <w:bCs/>
        </w:rPr>
        <w:t>Security of project design</w:t>
      </w:r>
    </w:p>
    <w:p w14:paraId="3FEAB120" w14:textId="77777777" w:rsidR="00615B56" w:rsidRDefault="00615B56" w:rsidP="00615B56">
      <w:pPr>
        <w:pStyle w:val="a3"/>
        <w:numPr>
          <w:ilvl w:val="0"/>
          <w:numId w:val="1"/>
        </w:numPr>
        <w:ind w:firstLineChars="0"/>
      </w:pPr>
      <w:r>
        <w:t>Overall biosafety</w:t>
      </w:r>
    </w:p>
    <w:p w14:paraId="2999FBC2" w14:textId="5CE5B703" w:rsidR="00615B56" w:rsidRDefault="00615B56" w:rsidP="00615B56">
      <w:pPr>
        <w:ind w:left="420" w:firstLine="420"/>
      </w:pPr>
      <w:r>
        <w:t xml:space="preserve">Our project envisages using </w:t>
      </w:r>
      <w:r w:rsidRPr="00E204A0">
        <w:rPr>
          <w:i/>
          <w:iCs/>
        </w:rPr>
        <w:t>Bacillus subtilis</w:t>
      </w:r>
      <w:r>
        <w:t xml:space="preserve"> WB800N as the chassis organism, </w:t>
      </w:r>
      <w:r w:rsidRPr="00E204A0">
        <w:rPr>
          <w:i/>
          <w:iCs/>
        </w:rPr>
        <w:t>Bacillus subtilis</w:t>
      </w:r>
      <w:r>
        <w:t xml:space="preserve"> YCD as the source of phytase, and Eisenia vulgaris as the engineering bacteria carrier. </w:t>
      </w:r>
      <w:r w:rsidRPr="00E204A0">
        <w:rPr>
          <w:i/>
          <w:iCs/>
        </w:rPr>
        <w:t>Bacillus subtilis</w:t>
      </w:r>
      <w:r>
        <w:t xml:space="preserve"> is a </w:t>
      </w:r>
      <w:del w:id="47" w:author="Office" w:date="2020-10-04T12:49:00Z">
        <w:r w:rsidDel="00731835">
          <w:delText xml:space="preserve">very </w:delText>
        </w:r>
      </w:del>
      <w:r>
        <w:t xml:space="preserve">safe and commonly used strain in laboratories, and </w:t>
      </w:r>
      <w:r w:rsidR="00E204A0">
        <w:rPr>
          <w:rFonts w:hint="eastAsia"/>
        </w:rPr>
        <w:t>usua</w:t>
      </w:r>
      <w:r>
        <w:t xml:space="preserve">lly does not cause obvious risks to human health, the community or the </w:t>
      </w:r>
      <w:r>
        <w:lastRenderedPageBreak/>
        <w:t xml:space="preserve">environment. </w:t>
      </w:r>
      <w:r w:rsidRPr="00E204A0">
        <w:rPr>
          <w:i/>
          <w:iCs/>
        </w:rPr>
        <w:t>Eisenia Fetida</w:t>
      </w:r>
      <w:r>
        <w:t xml:space="preserve"> is a widespread species in China and is widely used as a compost species in southern China. </w:t>
      </w:r>
      <w:commentRangeStart w:id="48"/>
      <w:r w:rsidR="00C82E70" w:rsidRPr="00C82E70">
        <w:t>And our project will not release engineered bacteria and earthworms into the environment</w:t>
      </w:r>
      <w:r w:rsidR="00C82E70">
        <w:rPr>
          <w:rFonts w:hint="eastAsia"/>
        </w:rPr>
        <w:t>.</w:t>
      </w:r>
      <w:r w:rsidR="00C82E70">
        <w:t xml:space="preserve"> </w:t>
      </w:r>
      <w:r>
        <w:t>Therefor</w:t>
      </w:r>
      <w:r w:rsidR="00E204A0">
        <w:rPr>
          <w:rFonts w:hint="eastAsia"/>
        </w:rPr>
        <w:t>e</w:t>
      </w:r>
      <w:r w:rsidR="00A32BA2">
        <w:t xml:space="preserve">, </w:t>
      </w:r>
      <w:r>
        <w:t>our project is very safe.</w:t>
      </w:r>
      <w:commentRangeEnd w:id="48"/>
      <w:r w:rsidR="00731835">
        <w:rPr>
          <w:rStyle w:val="aa"/>
        </w:rPr>
        <w:commentReference w:id="48"/>
      </w:r>
    </w:p>
    <w:p w14:paraId="135C00DE" w14:textId="77777777" w:rsidR="00615B56" w:rsidRDefault="00615B56" w:rsidP="00615B56">
      <w:pPr>
        <w:ind w:left="420"/>
      </w:pPr>
    </w:p>
    <w:p w14:paraId="4B9A11C0" w14:textId="77777777" w:rsidR="00615B56" w:rsidRDefault="00615B56" w:rsidP="00615B56">
      <w:pPr>
        <w:pStyle w:val="a3"/>
        <w:numPr>
          <w:ilvl w:val="0"/>
          <w:numId w:val="1"/>
        </w:numPr>
        <w:ind w:firstLineChars="0"/>
      </w:pPr>
      <w:r>
        <w:t>Gene safety</w:t>
      </w:r>
    </w:p>
    <w:p w14:paraId="70A7C911" w14:textId="77777777" w:rsidR="00615B56" w:rsidRDefault="00615B56" w:rsidP="00615B56">
      <w:pPr>
        <w:ind w:left="420" w:firstLine="420"/>
      </w:pPr>
      <w:r>
        <w:t xml:space="preserve">We designed a suicide switch in the gene pathway to </w:t>
      </w:r>
      <w:commentRangeStart w:id="49"/>
      <w:r>
        <w:t>initiate</w:t>
      </w:r>
      <w:commentRangeEnd w:id="49"/>
      <w:r w:rsidR="0062665B">
        <w:rPr>
          <w:rStyle w:val="aa"/>
        </w:rPr>
        <w:commentReference w:id="49"/>
      </w:r>
      <w:r>
        <w:t xml:space="preserve"> suicide when the engineered bacteria enter the </w:t>
      </w:r>
      <w:commentRangeStart w:id="50"/>
      <w:r>
        <w:t>environment</w:t>
      </w:r>
      <w:commentRangeEnd w:id="50"/>
      <w:r w:rsidR="0062665B">
        <w:rPr>
          <w:rStyle w:val="aa"/>
        </w:rPr>
        <w:commentReference w:id="50"/>
      </w:r>
      <w:r>
        <w:t>, avoiding the risk of gene drift to the greatest extent.</w:t>
      </w:r>
    </w:p>
    <w:p w14:paraId="6FD9749A" w14:textId="77777777" w:rsidR="00615B56" w:rsidRDefault="00615B56" w:rsidP="00615B56"/>
    <w:p w14:paraId="045B39A6" w14:textId="77777777" w:rsidR="00615B56" w:rsidRPr="00772E4E" w:rsidRDefault="00615B56" w:rsidP="00615B56">
      <w:pPr>
        <w:rPr>
          <w:b/>
          <w:bCs/>
        </w:rPr>
      </w:pPr>
      <w:r w:rsidRPr="00772E4E">
        <w:rPr>
          <w:b/>
          <w:bCs/>
        </w:rPr>
        <w:t>Implement security</w:t>
      </w:r>
    </w:p>
    <w:p w14:paraId="3ABF58F7" w14:textId="450FDFC3" w:rsidR="00615B56" w:rsidRDefault="00615B56" w:rsidP="00615B56">
      <w:pPr>
        <w:ind w:firstLine="420"/>
      </w:pPr>
      <w:r>
        <w:t xml:space="preserve">When we envision our project to </w:t>
      </w:r>
      <w:commentRangeStart w:id="51"/>
      <w:r>
        <w:t>play a role</w:t>
      </w:r>
      <w:commentRangeEnd w:id="51"/>
      <w:r w:rsidR="00CB2408">
        <w:rPr>
          <w:rStyle w:val="aa"/>
        </w:rPr>
        <w:commentReference w:id="51"/>
      </w:r>
      <w:r>
        <w:t xml:space="preserve"> in the soil environment in the real world, we will follow the principle of gradual evaluation, gradually increas</w:t>
      </w:r>
      <w:del w:id="52" w:author="Office" w:date="2020-10-04T12:51:00Z">
        <w:r w:rsidDel="00CB2408">
          <w:delText>e</w:delText>
        </w:r>
      </w:del>
      <w:ins w:id="53" w:author="Office" w:date="2020-10-04T12:51:00Z">
        <w:r w:rsidR="00CB2408">
          <w:rPr>
            <w:rFonts w:hint="eastAsia"/>
          </w:rPr>
          <w:t>ing</w:t>
        </w:r>
      </w:ins>
      <w:r>
        <w:t xml:space="preserve"> the release scale. We will evaluate each step of the implementation and reasonably optimize the implementation plan.</w:t>
      </w:r>
    </w:p>
    <w:p w14:paraId="59C4D664" w14:textId="77777777" w:rsidR="00615B56" w:rsidRPr="00772E4E" w:rsidRDefault="00615B56" w:rsidP="00615B56"/>
    <w:p w14:paraId="6F61B249" w14:textId="77777777" w:rsidR="00615B56" w:rsidRPr="00772E4E" w:rsidRDefault="00615B56" w:rsidP="00615B56">
      <w:pPr>
        <w:rPr>
          <w:b/>
          <w:bCs/>
        </w:rPr>
      </w:pPr>
      <w:r w:rsidRPr="00772E4E">
        <w:rPr>
          <w:b/>
          <w:bCs/>
        </w:rPr>
        <w:t>Laboratory safety</w:t>
      </w:r>
    </w:p>
    <w:p w14:paraId="1201934F" w14:textId="77777777" w:rsidR="00615B56" w:rsidRDefault="00615B56" w:rsidP="00615B56">
      <w:pPr>
        <w:ind w:firstLine="420"/>
      </w:pPr>
      <w:commentRangeStart w:id="54"/>
      <w:r>
        <w:t>We will not enter the laboratory to conduct experiments,</w:t>
      </w:r>
      <w:commentRangeEnd w:id="54"/>
      <w:r w:rsidR="00F5390F">
        <w:rPr>
          <w:rStyle w:val="aa"/>
        </w:rPr>
        <w:commentReference w:id="54"/>
      </w:r>
      <w:r>
        <w:t xml:space="preserve"> but we still have received laboratory safety training and passed the laboratory safety exam. We are familiar with laboratory safety operations and emergency measures.</w:t>
      </w:r>
    </w:p>
    <w:p w14:paraId="617CE9AE" w14:textId="77777777" w:rsidR="00615B56" w:rsidRDefault="00615B56" w:rsidP="00615B56">
      <w:pPr>
        <w:ind w:firstLineChars="100" w:firstLine="210"/>
      </w:pPr>
      <w:r>
        <w:rPr>
          <w:noProof/>
        </w:rPr>
        <w:drawing>
          <wp:inline distT="0" distB="0" distL="0" distR="0" wp14:anchorId="55D95282" wp14:editId="0D3F1B53">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4907E750" wp14:editId="4F41CFB0">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2AC974CC" wp14:editId="0D927221">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101DA9F5" w14:textId="71C823A7" w:rsidR="00615B56" w:rsidRDefault="00617956" w:rsidP="00615B56">
      <w:r>
        <w:rPr>
          <w:rFonts w:hint="eastAsia"/>
        </w:rPr>
        <w:t>P</w:t>
      </w:r>
      <w:r>
        <w:t>DF</w:t>
      </w:r>
      <w:r>
        <w:rPr>
          <w:rFonts w:hint="eastAsia"/>
        </w:rPr>
        <w:t>链接</w:t>
      </w:r>
    </w:p>
    <w:p w14:paraId="59AA2E89" w14:textId="6B151AF9" w:rsidR="00615B56" w:rsidRDefault="00615B56" w:rsidP="00615B56"/>
    <w:p w14:paraId="2A05402E" w14:textId="77777777" w:rsidR="00874060" w:rsidRDefault="00874060" w:rsidP="00874060">
      <w:pPr>
        <w:jc w:val="center"/>
        <w:rPr>
          <w:b/>
          <w:bCs/>
        </w:rPr>
      </w:pPr>
      <w:r>
        <w:rPr>
          <w:b/>
          <w:bCs/>
        </w:rPr>
        <w:t>Challenge</w:t>
      </w:r>
    </w:p>
    <w:p w14:paraId="267BDF28" w14:textId="77777777" w:rsidR="00874060" w:rsidRDefault="00874060" w:rsidP="00874060">
      <w:pPr>
        <w:pStyle w:val="a3"/>
        <w:numPr>
          <w:ilvl w:val="0"/>
          <w:numId w:val="1"/>
        </w:numPr>
        <w:ind w:firstLineChars="0"/>
      </w:pPr>
      <w:r>
        <w:t>How to ensure the activity of earthworms and engineered bacteria</w:t>
      </w:r>
      <w:r>
        <w:rPr>
          <w:rFonts w:hint="eastAsia"/>
        </w:rPr>
        <w:t>？</w:t>
      </w:r>
    </w:p>
    <w:p w14:paraId="792CCF14" w14:textId="09B05AAF" w:rsidR="00874060" w:rsidRDefault="00874060" w:rsidP="00874060">
      <w:pPr>
        <w:ind w:left="420" w:firstLine="420"/>
      </w:pPr>
      <w:bookmarkStart w:id="55" w:name="OLE_LINK14"/>
      <w:r w:rsidRPr="00B73B05">
        <w:t>Soil animals are sensitive to the toxicity of pesticides</w:t>
      </w:r>
      <w:del w:id="56" w:author="Office" w:date="2020-10-04T12:54:00Z">
        <w:r w:rsidRPr="00B73B05" w:rsidDel="001F7E2C">
          <w:delText>, and</w:delText>
        </w:r>
      </w:del>
      <w:ins w:id="57" w:author="Office" w:date="2020-10-04T12:54:00Z">
        <w:r w:rsidR="001F7E2C">
          <w:t>.</w:t>
        </w:r>
      </w:ins>
      <w:r w:rsidRPr="00B73B05">
        <w:t xml:space="preserve"> </w:t>
      </w:r>
      <w:del w:id="58" w:author="Office" w:date="2020-10-04T12:54:00Z">
        <w:r w:rsidRPr="00B73B05" w:rsidDel="001F7E2C">
          <w:delText>l</w:delText>
        </w:r>
      </w:del>
      <w:ins w:id="59" w:author="Office" w:date="2020-10-04T12:54:00Z">
        <w:r w:rsidR="001F7E2C">
          <w:rPr>
            <w:rFonts w:hint="eastAsia"/>
          </w:rPr>
          <w:t>L</w:t>
        </w:r>
      </w:ins>
      <w:r w:rsidRPr="00B73B05">
        <w:t>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w:t>
      </w:r>
      <w:r>
        <w:t>. Therefore</w:t>
      </w:r>
      <w:ins w:id="60" w:author="Office" w:date="2020-10-04T12:54:00Z">
        <w:r w:rsidR="001F7E2C">
          <w:t>,</w:t>
        </w:r>
      </w:ins>
      <w:r>
        <w:t xml:space="preserve"> the use of </w:t>
      </w:r>
      <w:bookmarkStart w:id="61" w:name="OLE_LINK17"/>
      <w:r>
        <w:t xml:space="preserve">pesticides </w:t>
      </w:r>
      <w:bookmarkEnd w:id="61"/>
      <w:r>
        <w:t xml:space="preserve">and </w:t>
      </w:r>
      <w:r w:rsidRPr="00B73B05">
        <w:t>chemical</w:t>
      </w:r>
      <w:r>
        <w:t xml:space="preserve"> fertilizers </w:t>
      </w:r>
      <w:bookmarkStart w:id="62" w:name="OLE_LINK13"/>
      <w:r>
        <w:t xml:space="preserve">on </w:t>
      </w:r>
      <w:bookmarkEnd w:id="62"/>
      <w:r>
        <w:t>farmland may cause problems</w:t>
      </w:r>
      <w:ins w:id="63" w:author="Office" w:date="2020-10-04T12:55:00Z">
        <w:r w:rsidR="001F7E2C">
          <w:t>,</w:t>
        </w:r>
      </w:ins>
      <w:r>
        <w:t xml:space="preserve"> </w:t>
      </w:r>
      <w:del w:id="64" w:author="Office" w:date="2020-10-04T12:55:00Z">
        <w:r w:rsidDel="001F7E2C">
          <w:delText>such as</w:delText>
        </w:r>
      </w:del>
      <w:ins w:id="65" w:author="Office" w:date="2020-10-04T12:55:00Z">
        <w:r w:rsidR="001F7E2C">
          <w:t>for example,</w:t>
        </w:r>
      </w:ins>
      <w:r>
        <w:t xml:space="preserve"> low activity of earthworms or engineered bacteria.</w:t>
      </w:r>
    </w:p>
    <w:p w14:paraId="47113265" w14:textId="4D939DC7" w:rsidR="00874060" w:rsidRDefault="00874060" w:rsidP="00874060">
      <w:pPr>
        <w:ind w:left="420" w:firstLine="420"/>
      </w:pPr>
      <w:r>
        <w:t>However</w:t>
      </w:r>
      <w:ins w:id="66" w:author="Office" w:date="2020-10-04T12:55:00Z">
        <w:r w:rsidR="001F7E2C">
          <w:t>,</w:t>
        </w:r>
      </w:ins>
      <w:r>
        <w:t xml:space="preserve"> </w:t>
      </w:r>
      <w:r>
        <w:rPr>
          <w:rFonts w:hint="eastAsia"/>
        </w:rPr>
        <w:t>t</w:t>
      </w:r>
      <w:r w:rsidRPr="00B73B05">
        <w:t>he development of earthworm composting technology can improve the utilization efficiency of nutrients in organic fertilizer by plants</w:t>
      </w:r>
      <w:r>
        <w:t xml:space="preserve">. Therefore, if follow-up research can give full play to the synergistic effects of Vermicomposting and </w:t>
      </w:r>
      <w:bookmarkStart w:id="67" w:name="OLE_LINK7"/>
      <w:r>
        <w:t xml:space="preserve">beneficial </w:t>
      </w:r>
      <w:bookmarkEnd w:id="67"/>
      <w:r>
        <w:t xml:space="preserve">microorganisms, the use of </w:t>
      </w:r>
      <w:r w:rsidRPr="00B73B05">
        <w:t>pesticides</w:t>
      </w:r>
      <w:r>
        <w:t xml:space="preserve"> and chemical fertilizers can be greatly reduced.</w:t>
      </w:r>
    </w:p>
    <w:bookmarkEnd w:id="55"/>
    <w:p w14:paraId="79C7178B" w14:textId="77777777" w:rsidR="00874060" w:rsidRDefault="00874060" w:rsidP="00874060">
      <w:pPr>
        <w:ind w:left="420"/>
      </w:pPr>
    </w:p>
    <w:p w14:paraId="65DF1AF1" w14:textId="77777777" w:rsidR="00874060" w:rsidRDefault="00874060" w:rsidP="00874060">
      <w:pPr>
        <w:pStyle w:val="a3"/>
        <w:numPr>
          <w:ilvl w:val="0"/>
          <w:numId w:val="1"/>
        </w:numPr>
        <w:ind w:firstLineChars="0"/>
      </w:pPr>
      <w:r>
        <w:t>Wrong suicide</w:t>
      </w:r>
    </w:p>
    <w:p w14:paraId="3B197BAC" w14:textId="73EBC872" w:rsidR="00874060" w:rsidRDefault="00874060" w:rsidP="00874060">
      <w:pPr>
        <w:ind w:left="420" w:firstLine="420"/>
      </w:pPr>
      <w:commentRangeStart w:id="68"/>
      <w:r>
        <w:t xml:space="preserve">In addition, </w:t>
      </w:r>
      <w:commentRangeEnd w:id="68"/>
      <w:r w:rsidR="00ED78D7">
        <w:rPr>
          <w:rStyle w:val="aa"/>
        </w:rPr>
        <w:commentReference w:id="68"/>
      </w:r>
      <w:del w:id="69" w:author="Office" w:date="2020-10-04T12:56:00Z">
        <w:r w:rsidDel="00ED78D7">
          <w:delText xml:space="preserve">when </w:delText>
        </w:r>
      </w:del>
      <w:ins w:id="70" w:author="Office" w:date="2020-10-04T12:56:00Z">
        <w:r w:rsidR="00ED78D7">
          <w:t xml:space="preserve">When </w:t>
        </w:r>
      </w:ins>
      <w:r>
        <w:t>the biological company feeds the freeze-dried powder to earthworms</w:t>
      </w:r>
      <w:del w:id="71" w:author="Office" w:date="2020-10-04T12:56:00Z">
        <w:r w:rsidDel="00ED78D7">
          <w:delText>. T</w:delText>
        </w:r>
      </w:del>
      <w:ins w:id="72" w:author="Office" w:date="2020-10-04T12:56:00Z">
        <w:r w:rsidR="00ED78D7">
          <w:t>, t</w:t>
        </w:r>
      </w:ins>
      <w:r>
        <w:t>he engineered bacteria can be recovered in the turnover box, which will lead to abnormal suicide of the engineered bacteria.</w:t>
      </w:r>
    </w:p>
    <w:p w14:paraId="5BAA5371" w14:textId="39CE647D" w:rsidR="00874060" w:rsidRDefault="00874060" w:rsidP="00874060">
      <w:pPr>
        <w:ind w:left="420" w:firstLine="420"/>
      </w:pPr>
      <w:del w:id="73" w:author="Office" w:date="2020-10-04T12:57:00Z">
        <w:r w:rsidRPr="00325FE6" w:rsidDel="00ED78D7">
          <w:delText xml:space="preserve">But this </w:delText>
        </w:r>
      </w:del>
      <w:ins w:id="74" w:author="Office" w:date="2020-10-04T12:57:00Z">
        <w:r w:rsidR="00ED78D7">
          <w:t>T</w:t>
        </w:r>
        <w:r w:rsidR="00ED78D7" w:rsidRPr="00325FE6">
          <w:t xml:space="preserve">his </w:t>
        </w:r>
      </w:ins>
      <w:r w:rsidRPr="00325FE6">
        <w:t xml:space="preserve">kind of </w:t>
      </w:r>
      <w:r>
        <w:t>wrong</w:t>
      </w:r>
      <w:r w:rsidRPr="00325FE6">
        <w:t xml:space="preserve"> suicide requires two conditions. One is the leakage of </w:t>
      </w:r>
      <w:r w:rsidRPr="00325FE6">
        <w:lastRenderedPageBreak/>
        <w:t>the promoter that controls the expression of trigger RNA</w:t>
      </w:r>
      <w:r>
        <w:t>. T</w:t>
      </w:r>
      <w:r w:rsidRPr="00325FE6">
        <w:t>he other is the recovery of the engineered bacteria in the turnover box. However, the relatively dry environment in the turnover box is not conducive to the recovery of the engineered bacteria</w:t>
      </w:r>
      <w:bookmarkStart w:id="75" w:name="OLE_LINK18"/>
      <w:r>
        <w:t>. Therefore</w:t>
      </w:r>
      <w:ins w:id="76" w:author="Office" w:date="2020-10-04T12:58:00Z">
        <w:r w:rsidR="00B400D7">
          <w:t>,</w:t>
        </w:r>
      </w:ins>
      <w:r>
        <w:t xml:space="preserve"> the possibility of wrong suicide</w:t>
      </w:r>
      <w:bookmarkEnd w:id="75"/>
      <w:r>
        <w:t xml:space="preserve"> is very </w:t>
      </w:r>
      <w:del w:id="77" w:author="Office" w:date="2020-10-04T12:58:00Z">
        <w:r w:rsidDel="00B400D7">
          <w:delText>little</w:delText>
        </w:r>
      </w:del>
      <w:ins w:id="78" w:author="Office" w:date="2020-10-04T12:58:00Z">
        <w:r w:rsidR="00B400D7">
          <w:t>low</w:t>
        </w:r>
      </w:ins>
      <w:r>
        <w:t>, and the loss caused is small as well.</w:t>
      </w:r>
    </w:p>
    <w:bookmarkEnd w:id="1"/>
    <w:p w14:paraId="06449E65" w14:textId="117D4589" w:rsidR="006B4D26" w:rsidRPr="00B400D7" w:rsidRDefault="006B4D26" w:rsidP="00615B56"/>
    <w:p w14:paraId="0DE15F21" w14:textId="1DE11833" w:rsidR="006B4D26" w:rsidRDefault="006B4D26" w:rsidP="00615B56">
      <w:r>
        <w:t>R</w:t>
      </w:r>
      <w:r w:rsidRPr="006B4D26">
        <w:t>eferences</w:t>
      </w:r>
      <w:r>
        <w:t>:</w:t>
      </w:r>
    </w:p>
    <w:p w14:paraId="5F6A1519" w14:textId="253E9941" w:rsidR="006B4D26" w:rsidRPr="00995733" w:rsidRDefault="006B4D26" w:rsidP="00615B56">
      <w:r>
        <w:t xml:space="preserve">[1] </w:t>
      </w:r>
      <w:r w:rsidRPr="006B4D26">
        <w:t>Zhang W X，Shen Z F，Shao Y H，Shi L L，Liu S J，Shi N N，Fu S L．Soil biota and sustainable agriculture: A review． Acta Ecologica Sinica，2020，40 ( 10) : 3183-3206．</w:t>
      </w:r>
    </w:p>
    <w:p w14:paraId="1CDF5742" w14:textId="1994594A" w:rsidR="006B4D26" w:rsidRDefault="006B4D26">
      <w:r w:rsidRPr="006B4D26">
        <w:t>[</w:t>
      </w:r>
      <w:r>
        <w:t>2</w:t>
      </w:r>
      <w:r w:rsidRPr="006B4D26">
        <w:t>]</w:t>
      </w:r>
      <w:r>
        <w:t xml:space="preserve"> </w:t>
      </w:r>
      <w:r w:rsidRPr="006B4D26">
        <w:t>Xu Qin. An overview of the geographical distribution of terrestrial earthworms in China[J]. Journal of Beijing Institute of Education, 1996(03): 54-61.</w:t>
      </w:r>
    </w:p>
    <w:p w14:paraId="6B322893" w14:textId="77777777" w:rsidR="006B4D26" w:rsidRPr="006B4D26" w:rsidRDefault="006B4D26"/>
    <w:sectPr w:rsidR="006B4D26" w:rsidRPr="006B4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Rachel" w:date="2020-10-05T10:59:00Z" w:initials="R">
    <w:p w14:paraId="46E1261E" w14:textId="27367D9B" w:rsidR="00E3731E" w:rsidRDefault="00E3731E" w:rsidP="00E3731E">
      <w:pPr>
        <w:pStyle w:val="ab"/>
      </w:pPr>
      <w:r>
        <w:rPr>
          <w:rStyle w:val="aa"/>
        </w:rPr>
        <w:annotationRef/>
      </w:r>
      <w:r>
        <w:t>the lead concentration in polluted agricultural lands is mostly in the range above the screened value and the highest near the controlled value.</w:t>
      </w:r>
      <w:r>
        <w:rPr>
          <w:rStyle w:val="aa"/>
        </w:rPr>
        <w:annotationRef/>
      </w:r>
    </w:p>
  </w:comment>
  <w:comment w:id="25" w:author="Office" w:date="2020-10-04T12:11:00Z" w:initials="O">
    <w:p w14:paraId="692D824E" w14:textId="265BE4ED" w:rsidR="009C55E7" w:rsidRDefault="009C55E7">
      <w:pPr>
        <w:pStyle w:val="ab"/>
      </w:pPr>
      <w:r>
        <w:rPr>
          <w:rStyle w:val="aa"/>
        </w:rPr>
        <w:annotationRef/>
      </w:r>
      <w:r>
        <w:t>between … and …</w:t>
      </w:r>
    </w:p>
  </w:comment>
  <w:comment w:id="26" w:author="Office" w:date="2020-10-04T12:16:00Z" w:initials="O">
    <w:p w14:paraId="148F40AA" w14:textId="5AD18FFC" w:rsidR="00BA4479" w:rsidRDefault="00BA4479">
      <w:pPr>
        <w:pStyle w:val="ab"/>
      </w:pPr>
      <w:r>
        <w:rPr>
          <w:rStyle w:val="aa"/>
        </w:rPr>
        <w:annotationRef/>
      </w:r>
      <w:r>
        <w:rPr>
          <w:rFonts w:hint="eastAsia"/>
        </w:rPr>
        <w:t>大写？</w:t>
      </w:r>
    </w:p>
  </w:comment>
  <w:comment w:id="27" w:author="Office" w:date="2020-10-04T12:17:00Z" w:initials="O">
    <w:p w14:paraId="348D9D20" w14:textId="54A5D123" w:rsidR="00BA4479" w:rsidRDefault="00BA4479">
      <w:pPr>
        <w:pStyle w:val="ab"/>
      </w:pPr>
      <w:r>
        <w:rPr>
          <w:rStyle w:val="aa"/>
        </w:rPr>
        <w:annotationRef/>
      </w:r>
      <w:r>
        <w:rPr>
          <w:rFonts w:hint="eastAsia"/>
        </w:rPr>
        <w:t>这一句的逻辑？</w:t>
      </w:r>
    </w:p>
  </w:comment>
  <w:comment w:id="30" w:author="Office" w:date="2020-10-04T12:19:00Z" w:initials="O">
    <w:p w14:paraId="380A8D21" w14:textId="568F24A5" w:rsidR="001D5A72" w:rsidRDefault="001D5A72">
      <w:pPr>
        <w:pStyle w:val="ab"/>
      </w:pPr>
      <w:r>
        <w:rPr>
          <w:rStyle w:val="aa"/>
        </w:rPr>
        <w:annotationRef/>
      </w:r>
      <w:r>
        <w:rPr>
          <w:rFonts w:hint="eastAsia"/>
        </w:rPr>
        <w:t>可算作地点？</w:t>
      </w:r>
      <w:r w:rsidR="000D15F3">
        <w:rPr>
          <w:rFonts w:hint="eastAsia"/>
        </w:rPr>
        <w:t>生物科技公司？</w:t>
      </w:r>
    </w:p>
  </w:comment>
  <w:comment w:id="33" w:author="Office" w:date="2020-10-04T12:27:00Z" w:initials="O">
    <w:p w14:paraId="40CE020B" w14:textId="7266D677" w:rsidR="00025529" w:rsidRDefault="00025529">
      <w:pPr>
        <w:pStyle w:val="ab"/>
      </w:pPr>
      <w:r>
        <w:rPr>
          <w:rStyle w:val="aa"/>
        </w:rPr>
        <w:annotationRef/>
      </w:r>
      <w:r>
        <w:rPr>
          <w:rFonts w:hint="eastAsia"/>
        </w:rPr>
        <w:t>此后都用祈使句？</w:t>
      </w:r>
    </w:p>
  </w:comment>
  <w:comment w:id="35" w:author="Office" w:date="2020-10-04T12:28:00Z" w:initials="O">
    <w:p w14:paraId="6E3E7E13" w14:textId="5FBE58E8" w:rsidR="00025529" w:rsidRDefault="00025529">
      <w:pPr>
        <w:pStyle w:val="ab"/>
      </w:pPr>
      <w:r>
        <w:rPr>
          <w:rStyle w:val="aa"/>
        </w:rPr>
        <w:annotationRef/>
      </w:r>
      <w:r>
        <w:rPr>
          <w:rFonts w:hint="eastAsia"/>
        </w:rPr>
        <w:t>不是完整的句子。</w:t>
      </w:r>
    </w:p>
  </w:comment>
  <w:comment w:id="42" w:author="Office" w:date="2020-10-04T12:45:00Z" w:initials="O">
    <w:p w14:paraId="2AE48CD3" w14:textId="30AD001C" w:rsidR="00DB1AA7" w:rsidRDefault="00DB1AA7">
      <w:pPr>
        <w:pStyle w:val="ab"/>
      </w:pPr>
      <w:r>
        <w:rPr>
          <w:rStyle w:val="aa"/>
        </w:rPr>
        <w:annotationRef/>
      </w:r>
      <w:r>
        <w:rPr>
          <w:rFonts w:hint="eastAsia"/>
        </w:rPr>
        <w:t>这两句是并列？</w:t>
      </w:r>
    </w:p>
  </w:comment>
  <w:comment w:id="45" w:author="Office" w:date="2020-10-04T12:47:00Z" w:initials="O">
    <w:p w14:paraId="78028E86" w14:textId="6222A648" w:rsidR="00725AF3" w:rsidRDefault="00725AF3">
      <w:pPr>
        <w:pStyle w:val="ab"/>
      </w:pPr>
      <w:r>
        <w:rPr>
          <w:rStyle w:val="aa"/>
        </w:rPr>
        <w:annotationRef/>
      </w:r>
      <w:r>
        <w:rPr>
          <w:rFonts w:hint="eastAsia"/>
        </w:rPr>
        <w:t>仅仅学习就能确保？有点过</w:t>
      </w:r>
    </w:p>
  </w:comment>
  <w:comment w:id="48" w:author="Office" w:date="2020-10-04T12:49:00Z" w:initials="O">
    <w:p w14:paraId="73AADD0E" w14:textId="06A8E1E9" w:rsidR="00731835" w:rsidRDefault="00731835">
      <w:pPr>
        <w:pStyle w:val="ab"/>
      </w:pPr>
      <w:r>
        <w:rPr>
          <w:rStyle w:val="aa"/>
        </w:rPr>
        <w:annotationRef/>
      </w:r>
      <w:r>
        <w:rPr>
          <w:rFonts w:hint="eastAsia"/>
        </w:rPr>
        <w:t>？？？</w:t>
      </w:r>
    </w:p>
  </w:comment>
  <w:comment w:id="49" w:author="Office" w:date="2020-10-04T12:50:00Z" w:initials="O">
    <w:p w14:paraId="7C2AA0A9" w14:textId="54E38D98" w:rsidR="0062665B" w:rsidRDefault="0062665B">
      <w:pPr>
        <w:pStyle w:val="ab"/>
      </w:pPr>
      <w:r>
        <w:rPr>
          <w:rStyle w:val="aa"/>
        </w:rPr>
        <w:annotationRef/>
      </w:r>
      <w:r>
        <w:rPr>
          <w:rFonts w:hint="eastAsia"/>
        </w:rPr>
        <w:t>trigger？</w:t>
      </w:r>
    </w:p>
  </w:comment>
  <w:comment w:id="50" w:author="Office" w:date="2020-10-04T12:50:00Z" w:initials="O">
    <w:p w14:paraId="38BBD590" w14:textId="64A22A81" w:rsidR="0062665B" w:rsidRDefault="0062665B">
      <w:pPr>
        <w:pStyle w:val="ab"/>
      </w:pPr>
      <w:r>
        <w:rPr>
          <w:rStyle w:val="aa"/>
        </w:rPr>
        <w:annotationRef/>
      </w:r>
      <w:r>
        <w:rPr>
          <w:rFonts w:hint="eastAsia"/>
        </w:rPr>
        <w:t>natural environment？</w:t>
      </w:r>
    </w:p>
  </w:comment>
  <w:comment w:id="51" w:author="Office" w:date="2020-10-04T12:51:00Z" w:initials="O">
    <w:p w14:paraId="798F2EDC" w14:textId="6DACFA30" w:rsidR="00CB2408" w:rsidRDefault="00CB2408">
      <w:pPr>
        <w:pStyle w:val="ab"/>
      </w:pPr>
      <w:r>
        <w:rPr>
          <w:rStyle w:val="aa"/>
        </w:rPr>
        <w:annotationRef/>
      </w:r>
      <w:r>
        <w:rPr>
          <w:rFonts w:hint="eastAsia"/>
        </w:rPr>
        <w:t>function？</w:t>
      </w:r>
    </w:p>
  </w:comment>
  <w:comment w:id="54" w:author="Office" w:date="2020-10-04T12:52:00Z" w:initials="O">
    <w:p w14:paraId="22E233E9" w14:textId="3343D64A" w:rsidR="00F5390F" w:rsidRDefault="00F5390F">
      <w:pPr>
        <w:pStyle w:val="ab"/>
      </w:pPr>
      <w:r>
        <w:rPr>
          <w:rStyle w:val="aa"/>
        </w:rPr>
        <w:annotationRef/>
      </w:r>
      <w:r>
        <w:rPr>
          <w:rFonts w:hint="eastAsia"/>
        </w:rPr>
        <w:t>说明原因</w:t>
      </w:r>
    </w:p>
  </w:comment>
  <w:comment w:id="68" w:author="Office" w:date="2020-10-04T12:56:00Z" w:initials="O">
    <w:p w14:paraId="0FF343AB" w14:textId="428B1041" w:rsidR="00ED78D7" w:rsidRDefault="00ED78D7">
      <w:pPr>
        <w:pStyle w:val="ab"/>
      </w:pPr>
      <w:r>
        <w:rPr>
          <w:rStyle w:val="aa"/>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E1261E" w15:done="0"/>
  <w15:commentEx w15:paraId="692D824E" w15:done="0"/>
  <w15:commentEx w15:paraId="148F40AA" w15:done="0"/>
  <w15:commentEx w15:paraId="348D9D20" w15:done="0"/>
  <w15:commentEx w15:paraId="380A8D21" w15:done="0"/>
  <w15:commentEx w15:paraId="40CE020B" w15:done="0"/>
  <w15:commentEx w15:paraId="6E3E7E13" w15:done="0"/>
  <w15:commentEx w15:paraId="2AE48CD3" w15:done="0"/>
  <w15:commentEx w15:paraId="78028E86" w15:done="0"/>
  <w15:commentEx w15:paraId="73AADD0E" w15:done="0"/>
  <w15:commentEx w15:paraId="7C2AA0A9" w15:done="0"/>
  <w15:commentEx w15:paraId="38BBD590" w15:done="0"/>
  <w15:commentEx w15:paraId="798F2EDC" w15:done="0"/>
  <w15:commentEx w15:paraId="22E233E9" w15:done="0"/>
  <w15:commentEx w15:paraId="0FF343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81747" w14:textId="77777777" w:rsidR="00580B79" w:rsidRDefault="00580B79" w:rsidP="0047199C">
      <w:r>
        <w:separator/>
      </w:r>
    </w:p>
  </w:endnote>
  <w:endnote w:type="continuationSeparator" w:id="0">
    <w:p w14:paraId="3BB49F11" w14:textId="77777777" w:rsidR="00580B79" w:rsidRDefault="00580B79" w:rsidP="0047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E4B12" w14:textId="77777777" w:rsidR="00580B79" w:rsidRDefault="00580B79" w:rsidP="0047199C">
      <w:r>
        <w:separator/>
      </w:r>
    </w:p>
  </w:footnote>
  <w:footnote w:type="continuationSeparator" w:id="0">
    <w:p w14:paraId="76CF9E9F" w14:textId="77777777" w:rsidR="00580B79" w:rsidRDefault="00580B79" w:rsidP="00471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
    <w15:presenceInfo w15:providerId="None" w15:userId="Rachel"/>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56"/>
    <w:rsid w:val="00025529"/>
    <w:rsid w:val="00091BCB"/>
    <w:rsid w:val="000D15F3"/>
    <w:rsid w:val="001D3CB7"/>
    <w:rsid w:val="001D5A72"/>
    <w:rsid w:val="001F7E2C"/>
    <w:rsid w:val="00206016"/>
    <w:rsid w:val="00240A22"/>
    <w:rsid w:val="0025518E"/>
    <w:rsid w:val="002D4F7E"/>
    <w:rsid w:val="0039409C"/>
    <w:rsid w:val="0040310D"/>
    <w:rsid w:val="0047199C"/>
    <w:rsid w:val="00552EA9"/>
    <w:rsid w:val="00580B79"/>
    <w:rsid w:val="005E26E9"/>
    <w:rsid w:val="00615B56"/>
    <w:rsid w:val="00617956"/>
    <w:rsid w:val="0062665B"/>
    <w:rsid w:val="006276C6"/>
    <w:rsid w:val="006B4D26"/>
    <w:rsid w:val="00725AF3"/>
    <w:rsid w:val="00731835"/>
    <w:rsid w:val="007E5A91"/>
    <w:rsid w:val="00804899"/>
    <w:rsid w:val="00823A4E"/>
    <w:rsid w:val="00874060"/>
    <w:rsid w:val="00891E3B"/>
    <w:rsid w:val="008A6386"/>
    <w:rsid w:val="0095509E"/>
    <w:rsid w:val="009C55E7"/>
    <w:rsid w:val="00A00CA9"/>
    <w:rsid w:val="00A32BA2"/>
    <w:rsid w:val="00A60DB0"/>
    <w:rsid w:val="00AA5146"/>
    <w:rsid w:val="00B400D7"/>
    <w:rsid w:val="00B9163F"/>
    <w:rsid w:val="00BA4479"/>
    <w:rsid w:val="00BC4F59"/>
    <w:rsid w:val="00C02DF7"/>
    <w:rsid w:val="00C53D5D"/>
    <w:rsid w:val="00C82E70"/>
    <w:rsid w:val="00CA7888"/>
    <w:rsid w:val="00CB2408"/>
    <w:rsid w:val="00D74F09"/>
    <w:rsid w:val="00DA0427"/>
    <w:rsid w:val="00DB1AA7"/>
    <w:rsid w:val="00E1248D"/>
    <w:rsid w:val="00E204A0"/>
    <w:rsid w:val="00E3731E"/>
    <w:rsid w:val="00ED78D7"/>
    <w:rsid w:val="00EF0638"/>
    <w:rsid w:val="00EF1ACE"/>
    <w:rsid w:val="00F5390F"/>
    <w:rsid w:val="00F64ADB"/>
    <w:rsid w:val="00FF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596E"/>
  <w15:chartTrackingRefBased/>
  <w15:docId w15:val="{733F1FAA-148E-483D-BC11-082A07FD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B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B56"/>
    <w:pPr>
      <w:ind w:firstLineChars="200" w:firstLine="420"/>
    </w:pPr>
  </w:style>
  <w:style w:type="paragraph" w:styleId="a4">
    <w:name w:val="Balloon Text"/>
    <w:basedOn w:val="a"/>
    <w:link w:val="a5"/>
    <w:uiPriority w:val="99"/>
    <w:semiHidden/>
    <w:unhideWhenUsed/>
    <w:rsid w:val="00615B56"/>
    <w:rPr>
      <w:sz w:val="18"/>
      <w:szCs w:val="18"/>
    </w:rPr>
  </w:style>
  <w:style w:type="character" w:customStyle="1" w:styleId="a5">
    <w:name w:val="批注框文本 字符"/>
    <w:basedOn w:val="a0"/>
    <w:link w:val="a4"/>
    <w:uiPriority w:val="99"/>
    <w:semiHidden/>
    <w:rsid w:val="00615B56"/>
    <w:rPr>
      <w:sz w:val="18"/>
      <w:szCs w:val="18"/>
    </w:rPr>
  </w:style>
  <w:style w:type="paragraph" w:styleId="a6">
    <w:name w:val="header"/>
    <w:basedOn w:val="a"/>
    <w:link w:val="a7"/>
    <w:uiPriority w:val="99"/>
    <w:unhideWhenUsed/>
    <w:rsid w:val="004719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199C"/>
    <w:rPr>
      <w:sz w:val="18"/>
      <w:szCs w:val="18"/>
    </w:rPr>
  </w:style>
  <w:style w:type="paragraph" w:styleId="a8">
    <w:name w:val="footer"/>
    <w:basedOn w:val="a"/>
    <w:link w:val="a9"/>
    <w:uiPriority w:val="99"/>
    <w:unhideWhenUsed/>
    <w:rsid w:val="0047199C"/>
    <w:pPr>
      <w:tabs>
        <w:tab w:val="center" w:pos="4153"/>
        <w:tab w:val="right" w:pos="8306"/>
      </w:tabs>
      <w:snapToGrid w:val="0"/>
      <w:jc w:val="left"/>
    </w:pPr>
    <w:rPr>
      <w:sz w:val="18"/>
      <w:szCs w:val="18"/>
    </w:rPr>
  </w:style>
  <w:style w:type="character" w:customStyle="1" w:styleId="a9">
    <w:name w:val="页脚 字符"/>
    <w:basedOn w:val="a0"/>
    <w:link w:val="a8"/>
    <w:uiPriority w:val="99"/>
    <w:rsid w:val="0047199C"/>
    <w:rPr>
      <w:sz w:val="18"/>
      <w:szCs w:val="18"/>
    </w:rPr>
  </w:style>
  <w:style w:type="character" w:styleId="aa">
    <w:name w:val="annotation reference"/>
    <w:basedOn w:val="a0"/>
    <w:uiPriority w:val="99"/>
    <w:semiHidden/>
    <w:unhideWhenUsed/>
    <w:rsid w:val="00F64ADB"/>
    <w:rPr>
      <w:sz w:val="21"/>
      <w:szCs w:val="21"/>
    </w:rPr>
  </w:style>
  <w:style w:type="paragraph" w:styleId="ab">
    <w:name w:val="annotation text"/>
    <w:basedOn w:val="a"/>
    <w:link w:val="ac"/>
    <w:uiPriority w:val="99"/>
    <w:semiHidden/>
    <w:unhideWhenUsed/>
    <w:rsid w:val="00F64ADB"/>
    <w:pPr>
      <w:jc w:val="left"/>
    </w:pPr>
  </w:style>
  <w:style w:type="character" w:customStyle="1" w:styleId="ac">
    <w:name w:val="批注文字 字符"/>
    <w:basedOn w:val="a0"/>
    <w:link w:val="ab"/>
    <w:uiPriority w:val="99"/>
    <w:semiHidden/>
    <w:rsid w:val="00F64ADB"/>
  </w:style>
  <w:style w:type="paragraph" w:styleId="ad">
    <w:name w:val="annotation subject"/>
    <w:basedOn w:val="ab"/>
    <w:next w:val="ab"/>
    <w:link w:val="ae"/>
    <w:uiPriority w:val="99"/>
    <w:semiHidden/>
    <w:unhideWhenUsed/>
    <w:rsid w:val="00F64ADB"/>
    <w:rPr>
      <w:b/>
      <w:bCs/>
    </w:rPr>
  </w:style>
  <w:style w:type="character" w:customStyle="1" w:styleId="ae">
    <w:name w:val="批注主题 字符"/>
    <w:basedOn w:val="ac"/>
    <w:link w:val="ad"/>
    <w:uiPriority w:val="99"/>
    <w:semiHidden/>
    <w:rsid w:val="00F64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701514">
      <w:bodyDiv w:val="1"/>
      <w:marLeft w:val="0"/>
      <w:marRight w:val="0"/>
      <w:marTop w:val="0"/>
      <w:marBottom w:val="0"/>
      <w:divBdr>
        <w:top w:val="none" w:sz="0" w:space="0" w:color="auto"/>
        <w:left w:val="none" w:sz="0" w:space="0" w:color="auto"/>
        <w:bottom w:val="none" w:sz="0" w:space="0" w:color="auto"/>
        <w:right w:val="none" w:sz="0" w:space="0" w:color="auto"/>
      </w:divBdr>
      <w:divsChild>
        <w:div w:id="159694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1982-6334-404C-94D4-883A3E54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Rachel</cp:lastModifiedBy>
  <cp:revision>16</cp:revision>
  <dcterms:created xsi:type="dcterms:W3CDTF">2020-10-03T10:07:00Z</dcterms:created>
  <dcterms:modified xsi:type="dcterms:W3CDTF">2020-10-05T03:21:00Z</dcterms:modified>
</cp:coreProperties>
</file>