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3337" w14:textId="47B76674" w:rsidR="00425035" w:rsidRDefault="00376879">
      <w:pPr>
        <w:rPr>
          <w:b/>
          <w:bCs/>
          <w:sz w:val="24"/>
          <w:szCs w:val="24"/>
        </w:rPr>
      </w:pPr>
      <w:r>
        <w:rPr>
          <w:b/>
          <w:bCs/>
          <w:sz w:val="24"/>
          <w:szCs w:val="24"/>
        </w:rPr>
        <w:t>&lt;b&gt;</w:t>
      </w:r>
      <w:r w:rsidR="00AE0D77">
        <w:rPr>
          <w:b/>
          <w:bCs/>
          <w:sz w:val="24"/>
          <w:szCs w:val="24"/>
        </w:rPr>
        <w:t>Project b</w:t>
      </w:r>
      <w:r>
        <w:rPr>
          <w:b/>
          <w:bCs/>
          <w:sz w:val="24"/>
          <w:szCs w:val="24"/>
        </w:rPr>
        <w:t>ackground&lt;/b&gt;</w:t>
      </w:r>
    </w:p>
    <w:p w14:paraId="4D1DC076" w14:textId="6C116336" w:rsidR="00376879" w:rsidRDefault="0012742B" w:rsidP="00376879">
      <w:pPr>
        <w:ind w:firstLineChars="100" w:firstLine="240"/>
        <w:rPr>
          <w:sz w:val="24"/>
          <w:szCs w:val="24"/>
          <w:vertAlign w:val="superscript"/>
        </w:rPr>
      </w:pPr>
      <w:ins w:id="0" w:author="Office" w:date="2020-10-04T00:48:00Z">
        <w:r>
          <w:rPr>
            <w:rFonts w:hint="eastAsia"/>
            <w:sz w:val="24"/>
            <w:szCs w:val="24"/>
          </w:rPr>
          <w:t>L</w:t>
        </w:r>
      </w:ins>
      <w:r w:rsidR="00376879">
        <w:rPr>
          <w:sz w:val="24"/>
          <w:szCs w:val="24"/>
        </w:rPr>
        <w:t>ead is one of persistent toxic substances (PTS</w:t>
      </w:r>
      <w:r w:rsidR="00376879">
        <w:rPr>
          <w:rFonts w:hint="eastAsia"/>
          <w:sz w:val="24"/>
          <w:szCs w:val="24"/>
        </w:rPr>
        <w:t>)</w:t>
      </w:r>
      <w:r>
        <w:rPr>
          <w:sz w:val="24"/>
          <w:szCs w:val="24"/>
        </w:rPr>
        <w:t>,</w:t>
      </w:r>
      <w:r w:rsidR="00376879">
        <w:rPr>
          <w:sz w:val="24"/>
          <w:szCs w:val="24"/>
        </w:rPr>
        <w:t xml:space="preserve"> </w:t>
      </w:r>
      <w:r w:rsidR="00376879">
        <w:rPr>
          <w:rFonts w:hint="eastAsia"/>
          <w:sz w:val="24"/>
          <w:szCs w:val="24"/>
        </w:rPr>
        <w:t>a</w:t>
      </w:r>
      <w:r w:rsidR="00376879">
        <w:rPr>
          <w:sz w:val="24"/>
          <w:szCs w:val="24"/>
        </w:rPr>
        <w:t xml:space="preserve">nd lead pollution is typical heavy metal pollution in soil environment. </w:t>
      </w:r>
      <w:r w:rsidR="0023774C">
        <w:rPr>
          <w:sz w:val="24"/>
          <w:szCs w:val="24"/>
        </w:rPr>
        <w:t>S</w:t>
      </w:r>
      <w:r w:rsidR="00376879">
        <w:rPr>
          <w:sz w:val="24"/>
          <w:szCs w:val="24"/>
        </w:rPr>
        <w:t xml:space="preserve">table lead ions in soil can accumulate through crops, and finally enter human body, causing great impact on the ecosystem and human </w:t>
      </w:r>
      <w:proofErr w:type="gramStart"/>
      <w:r w:rsidR="00376879">
        <w:rPr>
          <w:sz w:val="24"/>
          <w:szCs w:val="24"/>
        </w:rPr>
        <w:t>health.</w:t>
      </w:r>
      <w:r w:rsidR="00376879">
        <w:rPr>
          <w:rFonts w:hint="eastAsia"/>
          <w:sz w:val="24"/>
          <w:szCs w:val="24"/>
          <w:vertAlign w:val="superscript"/>
        </w:rPr>
        <w:t>[</w:t>
      </w:r>
      <w:proofErr w:type="gramEnd"/>
      <w:r w:rsidR="00376879">
        <w:rPr>
          <w:sz w:val="24"/>
          <w:szCs w:val="24"/>
          <w:vertAlign w:val="superscript"/>
        </w:rPr>
        <w:t>1]</w:t>
      </w:r>
    </w:p>
    <w:p w14:paraId="096D55E6" w14:textId="77777777" w:rsidR="00376879" w:rsidRPr="00376879" w:rsidRDefault="00376879" w:rsidP="00376879">
      <w:pPr>
        <w:rPr>
          <w:sz w:val="24"/>
          <w:szCs w:val="24"/>
        </w:rPr>
      </w:pPr>
      <w:r>
        <w:rPr>
          <w:rFonts w:hint="eastAsia"/>
          <w:sz w:val="24"/>
          <w:szCs w:val="24"/>
        </w:rPr>
        <w:t>（土壤→作物→人体的图）</w:t>
      </w:r>
    </w:p>
    <w:p w14:paraId="428502AA" w14:textId="6A688A81" w:rsidR="00425035" w:rsidRDefault="00376879">
      <w:pPr>
        <w:widowControl/>
        <w:ind w:firstLineChars="200" w:firstLine="480"/>
        <w:rPr>
          <w:sz w:val="24"/>
          <w:szCs w:val="24"/>
          <w:vertAlign w:val="superscript"/>
        </w:rPr>
      </w:pPr>
      <w:r>
        <w:rPr>
          <w:rFonts w:ascii="等线" w:eastAsia="等线" w:hAnsi="等线" w:cs="Times New Roman" w:hint="eastAsia"/>
          <w:sz w:val="24"/>
          <w:szCs w:val="24"/>
          <w:lang w:bidi="ar"/>
        </w:rPr>
        <w:t>The Institute for Health Metrics and Evaluation (IHME) estimated that</w:t>
      </w:r>
      <w:r w:rsidR="00387D49">
        <w:rPr>
          <w:rFonts w:ascii="等线" w:eastAsia="等线" w:hAnsi="等线" w:cs="Times New Roman"/>
          <w:sz w:val="24"/>
          <w:szCs w:val="24"/>
          <w:lang w:bidi="ar"/>
        </w:rPr>
        <w:t>,</w:t>
      </w:r>
      <w:r>
        <w:rPr>
          <w:rFonts w:ascii="等线" w:eastAsia="等线" w:hAnsi="等线" w:cs="Times New Roman" w:hint="eastAsia"/>
          <w:sz w:val="24"/>
          <w:szCs w:val="24"/>
          <w:lang w:bidi="ar"/>
        </w:rPr>
        <w:t xml:space="preserve"> in 2017, lead exposure accounted for 1.06 million deaths and 24.4 million years of healthy life lost (disability-adjusted life years (DALYs)) worldwide due to long-term effects on health. </w:t>
      </w:r>
      <w:r w:rsidR="001543DD">
        <w:rPr>
          <w:rFonts w:ascii="等线" w:eastAsia="等线" w:hAnsi="等线" w:cs="Times New Roman"/>
          <w:sz w:val="24"/>
          <w:szCs w:val="24"/>
          <w:lang w:bidi="ar"/>
        </w:rPr>
        <w:t xml:space="preserve">The </w:t>
      </w:r>
      <w:r>
        <w:rPr>
          <w:rFonts w:ascii="等线" w:eastAsia="等线" w:hAnsi="等线" w:cs="Times New Roman" w:hint="eastAsia"/>
          <w:sz w:val="24"/>
          <w:szCs w:val="24"/>
          <w:lang w:bidi="ar"/>
        </w:rPr>
        <w:t>IHME also estimated that</w:t>
      </w:r>
      <w:r w:rsidR="00387D49">
        <w:rPr>
          <w:rFonts w:ascii="等线" w:eastAsia="等线" w:hAnsi="等线" w:cs="Times New Roman"/>
          <w:sz w:val="24"/>
          <w:szCs w:val="24"/>
          <w:lang w:bidi="ar"/>
        </w:rPr>
        <w:t>,</w:t>
      </w:r>
      <w:r>
        <w:rPr>
          <w:rFonts w:ascii="等线" w:eastAsia="等线" w:hAnsi="等线" w:cs="Times New Roman" w:hint="eastAsia"/>
          <w:sz w:val="24"/>
          <w:szCs w:val="24"/>
          <w:lang w:bidi="ar"/>
        </w:rPr>
        <w:t xml:space="preserve"> in 2016, lead exposure accounted for 63.2% of the global burden of idiopathic developmental intellectual disability, 10.3% of the global burden</w:t>
      </w:r>
      <w:r>
        <w:rPr>
          <w:rFonts w:ascii="等线" w:eastAsia="等线" w:hAnsi="等线" w:cs="Times New Roman"/>
          <w:sz w:val="24"/>
          <w:szCs w:val="24"/>
          <w:lang w:bidi="ar"/>
        </w:rPr>
        <w:t xml:space="preserve"> </w:t>
      </w:r>
      <w:r>
        <w:rPr>
          <w:rFonts w:ascii="等线" w:eastAsia="等线" w:hAnsi="等线" w:cs="Times New Roman" w:hint="eastAsia"/>
          <w:sz w:val="24"/>
          <w:szCs w:val="24"/>
          <w:lang w:bidi="ar"/>
        </w:rPr>
        <w:t xml:space="preserve">of hypertensive heart disease, 5.6% of the global burden of the </w:t>
      </w:r>
      <w:proofErr w:type="spellStart"/>
      <w:r>
        <w:rPr>
          <w:rFonts w:ascii="等线" w:eastAsia="等线" w:hAnsi="等线" w:cs="Times New Roman" w:hint="eastAsia"/>
          <w:sz w:val="24"/>
          <w:szCs w:val="24"/>
          <w:lang w:bidi="ar"/>
        </w:rPr>
        <w:t>ischaemic</w:t>
      </w:r>
      <w:proofErr w:type="spellEnd"/>
      <w:r>
        <w:rPr>
          <w:rFonts w:ascii="等线" w:eastAsia="等线" w:hAnsi="等线" w:cs="Times New Roman" w:hint="eastAsia"/>
          <w:sz w:val="24"/>
          <w:szCs w:val="24"/>
          <w:lang w:bidi="ar"/>
        </w:rPr>
        <w:t xml:space="preserve"> heart disease and 6.2% of the global burden of </w:t>
      </w:r>
      <w:proofErr w:type="gramStart"/>
      <w:r>
        <w:rPr>
          <w:rFonts w:ascii="等线" w:eastAsia="等线" w:hAnsi="等线" w:cs="Times New Roman" w:hint="eastAsia"/>
          <w:sz w:val="24"/>
          <w:szCs w:val="24"/>
          <w:lang w:bidi="ar"/>
        </w:rPr>
        <w:t>stroke</w:t>
      </w:r>
      <w:r>
        <w:rPr>
          <w:rFonts w:ascii="等线" w:eastAsia="等线" w:hAnsi="等线" w:cs="Times New Roman"/>
          <w:sz w:val="24"/>
          <w:szCs w:val="24"/>
          <w:lang w:bidi="ar"/>
        </w:rPr>
        <w:t>.</w:t>
      </w:r>
      <w:r>
        <w:rPr>
          <w:rFonts w:ascii="等线" w:eastAsia="等线" w:hAnsi="等线" w:cs="Times New Roman"/>
          <w:sz w:val="24"/>
          <w:szCs w:val="24"/>
          <w:vertAlign w:val="superscript"/>
          <w:lang w:bidi="ar"/>
        </w:rPr>
        <w:t>[</w:t>
      </w:r>
      <w:proofErr w:type="gramEnd"/>
      <w:r>
        <w:rPr>
          <w:rFonts w:ascii="等线" w:eastAsia="等线" w:hAnsi="等线" w:cs="Times New Roman"/>
          <w:sz w:val="24"/>
          <w:szCs w:val="24"/>
          <w:vertAlign w:val="superscript"/>
          <w:lang w:bidi="ar"/>
        </w:rPr>
        <w:t>2]</w:t>
      </w:r>
    </w:p>
    <w:p w14:paraId="03C410BF" w14:textId="77777777" w:rsidR="00425035" w:rsidRDefault="00376879">
      <w:pPr>
        <w:rPr>
          <w:rFonts w:ascii="Times New Roman" w:hAnsi="Times New Roman" w:cs="Times New Roman"/>
          <w:b/>
          <w:sz w:val="28"/>
        </w:rPr>
      </w:pPr>
      <w:r>
        <w:rPr>
          <w:rFonts w:ascii="Times New Roman" w:hAnsi="Times New Roman" w:cs="Times New Roman"/>
          <w:b/>
          <w:sz w:val="28"/>
        </w:rPr>
        <w:t>&lt;b&gt;Current</w:t>
      </w:r>
      <w:r>
        <w:rPr>
          <w:rFonts w:ascii="Times New Roman" w:hAnsi="Times New Roman" w:cs="Times New Roman" w:hint="eastAsia"/>
          <w:b/>
          <w:sz w:val="28"/>
        </w:rPr>
        <w:t xml:space="preserve"> situation</w:t>
      </w:r>
      <w:r>
        <w:rPr>
          <w:rFonts w:ascii="Times New Roman" w:hAnsi="Times New Roman" w:cs="Times New Roman"/>
          <w:b/>
          <w:sz w:val="28"/>
        </w:rPr>
        <w:t>&lt;/b&gt;</w:t>
      </w:r>
    </w:p>
    <w:p w14:paraId="13C332D3" w14:textId="1F3C0810" w:rsidR="00425035" w:rsidRDefault="00376879">
      <w:pPr>
        <w:spacing w:line="360" w:lineRule="exact"/>
        <w:ind w:firstLineChars="100" w:firstLine="240"/>
        <w:rPr>
          <w:sz w:val="24"/>
          <w:szCs w:val="24"/>
        </w:rPr>
      </w:pPr>
      <w:r>
        <w:rPr>
          <w:sz w:val="24"/>
          <w:szCs w:val="24"/>
        </w:rPr>
        <w:t xml:space="preserve">Up to now, </w:t>
      </w:r>
      <w:commentRangeStart w:id="1"/>
      <w:r>
        <w:rPr>
          <w:sz w:val="24"/>
          <w:szCs w:val="24"/>
        </w:rPr>
        <w:t>&lt;b&gt;</w:t>
      </w:r>
      <w:commentRangeEnd w:id="1"/>
      <w:r w:rsidR="00387D49">
        <w:rPr>
          <w:rStyle w:val="ad"/>
        </w:rPr>
        <w:commentReference w:id="1"/>
      </w:r>
      <w:r>
        <w:rPr>
          <w:sz w:val="24"/>
          <w:szCs w:val="24"/>
        </w:rPr>
        <w:t>no proper treatment methods have been developed for</w:t>
      </w:r>
      <w:r w:rsidR="00877B5F">
        <w:rPr>
          <w:sz w:val="24"/>
          <w:szCs w:val="24"/>
        </w:rPr>
        <w:t xml:space="preserve"> moderately lead-polluted</w:t>
      </w:r>
      <w:r>
        <w:rPr>
          <w:sz w:val="24"/>
          <w:szCs w:val="24"/>
        </w:rPr>
        <w:t xml:space="preserve"> cultivated lands</w:t>
      </w:r>
      <w:r w:rsidR="00877B5F">
        <w:rPr>
          <w:sz w:val="24"/>
          <w:szCs w:val="24"/>
        </w:rPr>
        <w:t xml:space="preserve">, </w:t>
      </w:r>
      <w:r>
        <w:rPr>
          <w:sz w:val="24"/>
          <w:szCs w:val="24"/>
        </w:rPr>
        <w:t xml:space="preserve">which are still playing a productive role. </w:t>
      </w:r>
      <w:commentRangeStart w:id="2"/>
      <w:r>
        <w:rPr>
          <w:sz w:val="24"/>
          <w:szCs w:val="24"/>
        </w:rPr>
        <w:t>&lt;/b&gt;</w:t>
      </w:r>
      <w:commentRangeEnd w:id="2"/>
      <w:r w:rsidR="00387D49">
        <w:rPr>
          <w:rStyle w:val="ad"/>
        </w:rPr>
        <w:commentReference w:id="2"/>
      </w:r>
      <w:r>
        <w:rPr>
          <w:sz w:val="24"/>
          <w:szCs w:val="24"/>
        </w:rPr>
        <w:t xml:space="preserve"> The crops produced in these lands will also pose a threat to people’s health and safety. </w:t>
      </w:r>
    </w:p>
    <w:p w14:paraId="42818E69" w14:textId="6B15C014" w:rsidR="00425035" w:rsidRDefault="00376879">
      <w:pPr>
        <w:spacing w:line="360" w:lineRule="exact"/>
        <w:ind w:firstLineChars="100" w:firstLine="240"/>
        <w:rPr>
          <w:sz w:val="24"/>
          <w:szCs w:val="24"/>
          <w:vertAlign w:val="superscript"/>
        </w:rPr>
      </w:pPr>
      <w:r>
        <w:rPr>
          <w:sz w:val="24"/>
          <w:szCs w:val="24"/>
        </w:rPr>
        <w:t xml:space="preserve">However, considering the cultivated lands that still give full play to its production performance, current methods such as the combination of physicochemical immobilization with phytoremediation and the microbial adsorption may still have some </w:t>
      </w:r>
      <w:proofErr w:type="gramStart"/>
      <w:r>
        <w:rPr>
          <w:sz w:val="24"/>
          <w:szCs w:val="24"/>
        </w:rPr>
        <w:t>limitations</w:t>
      </w:r>
      <w:ins w:id="3" w:author="Rachel" w:date="2020-10-04T14:18:00Z">
        <w:r w:rsidR="00877B5F">
          <w:rPr>
            <w:sz w:val="24"/>
            <w:szCs w:val="24"/>
          </w:rPr>
          <w:t>:</w:t>
        </w:r>
      </w:ins>
      <w:r>
        <w:rPr>
          <w:sz w:val="24"/>
          <w:szCs w:val="24"/>
          <w:vertAlign w:val="superscript"/>
        </w:rPr>
        <w:t>[</w:t>
      </w:r>
      <w:proofErr w:type="gramEnd"/>
      <w:r>
        <w:rPr>
          <w:sz w:val="24"/>
          <w:szCs w:val="24"/>
          <w:vertAlign w:val="superscript"/>
        </w:rPr>
        <w:t>3,4]</w:t>
      </w:r>
    </w:p>
    <w:p w14:paraId="7F41301A" w14:textId="77777777" w:rsidR="00425035" w:rsidRDefault="00376879">
      <w:pPr>
        <w:pStyle w:val="1"/>
        <w:numPr>
          <w:ilvl w:val="0"/>
          <w:numId w:val="1"/>
        </w:numPr>
        <w:spacing w:line="360" w:lineRule="exact"/>
        <w:ind w:firstLineChars="0"/>
        <w:rPr>
          <w:sz w:val="24"/>
          <w:szCs w:val="24"/>
        </w:rPr>
      </w:pPr>
      <w:r>
        <w:rPr>
          <w:sz w:val="24"/>
          <w:szCs w:val="24"/>
        </w:rPr>
        <w:t>Disturbance caused by physicochemical immobilization with foreign fixing agents to the original physicochemical property of soil environment</w:t>
      </w:r>
      <w:commentRangeStart w:id="4"/>
      <w:r>
        <w:rPr>
          <w:sz w:val="24"/>
          <w:szCs w:val="24"/>
        </w:rPr>
        <w:t>.</w:t>
      </w:r>
      <w:commentRangeEnd w:id="4"/>
      <w:r w:rsidR="008254AE">
        <w:rPr>
          <w:rStyle w:val="ad"/>
        </w:rPr>
        <w:commentReference w:id="4"/>
      </w:r>
    </w:p>
    <w:p w14:paraId="02EC128D" w14:textId="21A2E26D" w:rsidR="00425035" w:rsidRDefault="00376879">
      <w:pPr>
        <w:pStyle w:val="1"/>
        <w:numPr>
          <w:ilvl w:val="0"/>
          <w:numId w:val="1"/>
        </w:numPr>
        <w:spacing w:line="360" w:lineRule="exact"/>
        <w:ind w:firstLineChars="0"/>
        <w:rPr>
          <w:sz w:val="24"/>
          <w:szCs w:val="24"/>
        </w:rPr>
      </w:pPr>
      <w:commentRangeStart w:id="5"/>
      <w:r>
        <w:rPr>
          <w:rFonts w:hint="eastAsia"/>
          <w:sz w:val="24"/>
          <w:szCs w:val="24"/>
        </w:rPr>
        <w:t>N</w:t>
      </w:r>
      <w:r>
        <w:rPr>
          <w:sz w:val="24"/>
          <w:szCs w:val="24"/>
        </w:rPr>
        <w:t>egative impacts</w:t>
      </w:r>
      <w:commentRangeEnd w:id="5"/>
      <w:r w:rsidR="008254AE">
        <w:rPr>
          <w:rStyle w:val="ad"/>
        </w:rPr>
        <w:commentReference w:id="5"/>
      </w:r>
      <w:r w:rsidR="004B1AF0">
        <w:rPr>
          <w:sz w:val="24"/>
          <w:szCs w:val="24"/>
        </w:rPr>
        <w:t xml:space="preserve"> on production efficiency</w:t>
      </w:r>
      <w:r>
        <w:rPr>
          <w:sz w:val="24"/>
          <w:szCs w:val="24"/>
        </w:rPr>
        <w:t xml:space="preserve"> brought by planting a large number of lead-</w:t>
      </w:r>
      <w:del w:id="6" w:author="Office" w:date="2020-10-04T07:22:00Z">
        <w:r w:rsidDel="008254AE">
          <w:rPr>
            <w:sz w:val="24"/>
            <w:szCs w:val="24"/>
          </w:rPr>
          <w:delText xml:space="preserve"> </w:delText>
        </w:r>
      </w:del>
      <w:r>
        <w:rPr>
          <w:sz w:val="24"/>
          <w:szCs w:val="24"/>
        </w:rPr>
        <w:t xml:space="preserve">enriched plants </w:t>
      </w:r>
    </w:p>
    <w:p w14:paraId="3590619F" w14:textId="4F2245D5" w:rsidR="00425035" w:rsidRDefault="00376879">
      <w:pPr>
        <w:pStyle w:val="1"/>
        <w:numPr>
          <w:ilvl w:val="0"/>
          <w:numId w:val="1"/>
        </w:numPr>
        <w:spacing w:line="360" w:lineRule="exact"/>
        <w:ind w:firstLineChars="0"/>
        <w:rPr>
          <w:ins w:id="7" w:author="Rachel" w:date="2020-10-04T14:23:00Z"/>
          <w:sz w:val="24"/>
          <w:szCs w:val="24"/>
        </w:rPr>
      </w:pPr>
      <w:r>
        <w:rPr>
          <w:sz w:val="24"/>
          <w:szCs w:val="24"/>
        </w:rPr>
        <w:t xml:space="preserve">Low </w:t>
      </w:r>
      <w:commentRangeStart w:id="8"/>
      <w:commentRangeStart w:id="9"/>
      <w:r>
        <w:rPr>
          <w:sz w:val="24"/>
          <w:szCs w:val="24"/>
        </w:rPr>
        <w:t>efficiency</w:t>
      </w:r>
      <w:commentRangeEnd w:id="8"/>
      <w:r w:rsidR="008254AE">
        <w:rPr>
          <w:rStyle w:val="ad"/>
        </w:rPr>
        <w:commentReference w:id="8"/>
      </w:r>
      <w:commentRangeEnd w:id="9"/>
      <w:r w:rsidR="004B1AF0">
        <w:rPr>
          <w:rStyle w:val="ad"/>
        </w:rPr>
        <w:commentReference w:id="9"/>
      </w:r>
      <w:r>
        <w:rPr>
          <w:sz w:val="24"/>
          <w:szCs w:val="24"/>
        </w:rPr>
        <w:t xml:space="preserve"> due to the complicated distribution of heavy metal in soil environment</w:t>
      </w:r>
    </w:p>
    <w:p w14:paraId="3CB17BDA" w14:textId="77777777" w:rsidR="004B1AF0" w:rsidRDefault="004B1AF0" w:rsidP="004B1AF0">
      <w:pPr>
        <w:pStyle w:val="1"/>
        <w:numPr>
          <w:ilvl w:val="0"/>
          <w:numId w:val="1"/>
        </w:numPr>
        <w:spacing w:line="360" w:lineRule="exact"/>
        <w:ind w:firstLineChars="0"/>
        <w:rPr>
          <w:sz w:val="24"/>
          <w:szCs w:val="24"/>
        </w:rPr>
      </w:pPr>
      <w:r>
        <w:rPr>
          <w:rFonts w:hint="eastAsia"/>
          <w:sz w:val="24"/>
          <w:szCs w:val="24"/>
        </w:rPr>
        <w:t>D</w:t>
      </w:r>
      <w:r>
        <w:rPr>
          <w:sz w:val="24"/>
          <w:szCs w:val="24"/>
        </w:rPr>
        <w:t xml:space="preserve">ifficulty in ensuring the survival rate of </w:t>
      </w:r>
      <w:commentRangeStart w:id="10"/>
      <w:r>
        <w:rPr>
          <w:sz w:val="24"/>
          <w:szCs w:val="24"/>
        </w:rPr>
        <w:t>microorganisms</w:t>
      </w:r>
      <w:commentRangeEnd w:id="10"/>
      <w:r>
        <w:rPr>
          <w:rStyle w:val="ad"/>
        </w:rPr>
        <w:commentReference w:id="10"/>
      </w:r>
      <w:r>
        <w:rPr>
          <w:sz w:val="24"/>
          <w:szCs w:val="24"/>
        </w:rPr>
        <w:t xml:space="preserve"> </w:t>
      </w:r>
    </w:p>
    <w:p w14:paraId="70DDDD55" w14:textId="77777777" w:rsidR="004B1AF0" w:rsidRDefault="004B1AF0" w:rsidP="004B1AF0">
      <w:pPr>
        <w:pStyle w:val="1"/>
        <w:spacing w:line="360" w:lineRule="exact"/>
        <w:ind w:left="480" w:firstLineChars="0" w:firstLine="0"/>
        <w:rPr>
          <w:rFonts w:hint="eastAsia"/>
          <w:sz w:val="24"/>
          <w:szCs w:val="24"/>
        </w:rPr>
      </w:pPr>
    </w:p>
    <w:p w14:paraId="7EFDE5A8" w14:textId="77777777" w:rsidR="00425035" w:rsidRDefault="00376879">
      <w:pPr>
        <w:spacing w:line="360" w:lineRule="exact"/>
        <w:rPr>
          <w:sz w:val="24"/>
          <w:szCs w:val="24"/>
        </w:rPr>
      </w:pPr>
      <w:r>
        <w:rPr>
          <w:rFonts w:hint="eastAsia"/>
          <w:sz w:val="24"/>
          <w:szCs w:val="24"/>
        </w:rPr>
        <w:t>物理化学</w:t>
      </w:r>
      <w:proofErr w:type="gramStart"/>
      <w:r>
        <w:rPr>
          <w:rFonts w:hint="eastAsia"/>
          <w:sz w:val="24"/>
          <w:szCs w:val="24"/>
        </w:rPr>
        <w:t>固铅配合</w:t>
      </w:r>
      <w:proofErr w:type="gramEnd"/>
      <w:r>
        <w:rPr>
          <w:rFonts w:hint="eastAsia"/>
          <w:sz w:val="24"/>
          <w:szCs w:val="24"/>
        </w:rPr>
        <w:t>植物修复的图</w:t>
      </w:r>
    </w:p>
    <w:p w14:paraId="6D604727" w14:textId="77777777" w:rsidR="00425035" w:rsidRDefault="00376879">
      <w:pPr>
        <w:spacing w:line="360" w:lineRule="exact"/>
        <w:rPr>
          <w:sz w:val="24"/>
          <w:szCs w:val="24"/>
        </w:rPr>
      </w:pPr>
      <w:r>
        <w:rPr>
          <w:rFonts w:hint="eastAsia"/>
          <w:sz w:val="24"/>
          <w:szCs w:val="24"/>
        </w:rPr>
        <w:t>微生物吸附的图</w:t>
      </w:r>
    </w:p>
    <w:p w14:paraId="21969D61" w14:textId="3BCE7703" w:rsidR="00425035" w:rsidRDefault="00376879">
      <w:pPr>
        <w:spacing w:line="360" w:lineRule="exact"/>
        <w:ind w:firstLineChars="200" w:firstLine="480"/>
        <w:rPr>
          <w:sz w:val="24"/>
          <w:szCs w:val="24"/>
        </w:rPr>
      </w:pPr>
      <w:r>
        <w:rPr>
          <w:sz w:val="24"/>
          <w:szCs w:val="24"/>
        </w:rPr>
        <w:t xml:space="preserve">To </w:t>
      </w:r>
      <w:del w:id="11" w:author="Office" w:date="2020-10-04T07:29:00Z">
        <w:r w:rsidDel="00D564FF">
          <w:rPr>
            <w:sz w:val="24"/>
            <w:szCs w:val="24"/>
          </w:rPr>
          <w:delText>improve</w:delText>
        </w:r>
      </w:del>
      <w:ins w:id="12" w:author="Office" w:date="2020-10-04T07:29:00Z">
        <w:r w:rsidR="00D564FF">
          <w:rPr>
            <w:rFonts w:hint="eastAsia"/>
            <w:sz w:val="24"/>
            <w:szCs w:val="24"/>
          </w:rPr>
          <w:t>transcend</w:t>
        </w:r>
      </w:ins>
      <w:r>
        <w:rPr>
          <w:sz w:val="24"/>
          <w:szCs w:val="24"/>
        </w:rPr>
        <w:t xml:space="preserve"> limitations imposed by current methods, our team </w:t>
      </w:r>
      <w:r w:rsidR="004B1AF0">
        <w:rPr>
          <w:sz w:val="24"/>
          <w:szCs w:val="24"/>
        </w:rPr>
        <w:lastRenderedPageBreak/>
        <w:t>attempted to re-consider</w:t>
      </w:r>
      <w:r>
        <w:rPr>
          <w:sz w:val="24"/>
          <w:szCs w:val="24"/>
        </w:rPr>
        <w:t xml:space="preserve"> this problem</w:t>
      </w:r>
      <w:r w:rsidR="00ED1ED7">
        <w:rPr>
          <w:sz w:val="24"/>
          <w:szCs w:val="24"/>
        </w:rPr>
        <w:t xml:space="preserve"> with a hope</w:t>
      </w:r>
      <w:r>
        <w:rPr>
          <w:sz w:val="24"/>
          <w:szCs w:val="24"/>
        </w:rPr>
        <w:t xml:space="preserve"> to add </w:t>
      </w:r>
      <w:r w:rsidR="00ED1ED7">
        <w:rPr>
          <w:sz w:val="24"/>
          <w:szCs w:val="24"/>
        </w:rPr>
        <w:t xml:space="preserve">a </w:t>
      </w:r>
      <w:r w:rsidR="00ED1ED7">
        <w:rPr>
          <w:rFonts w:hint="eastAsia"/>
          <w:sz w:val="24"/>
          <w:szCs w:val="24"/>
        </w:rPr>
        <w:t>new approach to</w:t>
      </w:r>
      <w:r w:rsidRPr="00BA0C36">
        <w:rPr>
          <w:sz w:val="24"/>
          <w:szCs w:val="24"/>
        </w:rPr>
        <w:t xml:space="preserve"> treatment of soil lead pollution.</w:t>
      </w:r>
      <w:r>
        <w:rPr>
          <w:sz w:val="24"/>
          <w:szCs w:val="24"/>
        </w:rPr>
        <w:t xml:space="preserve"> </w:t>
      </w:r>
    </w:p>
    <w:p w14:paraId="2A204F9B" w14:textId="77777777" w:rsidR="00425035" w:rsidRPr="00ED1ED7" w:rsidRDefault="00425035">
      <w:pPr>
        <w:spacing w:line="360" w:lineRule="exact"/>
        <w:ind w:firstLineChars="200" w:firstLine="480"/>
        <w:rPr>
          <w:sz w:val="24"/>
          <w:szCs w:val="24"/>
        </w:rPr>
      </w:pPr>
    </w:p>
    <w:p w14:paraId="349ABE15" w14:textId="77777777" w:rsidR="00425035" w:rsidRDefault="00376879">
      <w:pPr>
        <w:ind w:firstLineChars="200" w:firstLine="560"/>
        <w:rPr>
          <w:rFonts w:ascii="Times New Roman" w:hAnsi="Times New Roman" w:cs="Times New Roman"/>
          <w:b/>
          <w:sz w:val="28"/>
        </w:rPr>
      </w:pPr>
      <w:r>
        <w:rPr>
          <w:rFonts w:ascii="Times New Roman" w:hAnsi="Times New Roman" w:cs="Times New Roman"/>
          <w:b/>
          <w:sz w:val="28"/>
        </w:rPr>
        <w:t xml:space="preserve">&lt;b&gt;Our inspiration&lt;/b&gt; </w:t>
      </w:r>
    </w:p>
    <w:p w14:paraId="2F7AFE20" w14:textId="300F5C4E" w:rsidR="00425035" w:rsidRDefault="00376879">
      <w:pPr>
        <w:spacing w:line="360" w:lineRule="exact"/>
        <w:ind w:firstLineChars="200" w:firstLine="480"/>
        <w:rPr>
          <w:sz w:val="24"/>
          <w:szCs w:val="24"/>
        </w:rPr>
      </w:pPr>
      <w:r>
        <w:rPr>
          <w:sz w:val="24"/>
          <w:szCs w:val="24"/>
        </w:rPr>
        <w:t xml:space="preserve">At this point, we were inspired by the research on lead immobilization. </w:t>
      </w:r>
      <w:commentRangeStart w:id="13"/>
      <w:r>
        <w:rPr>
          <w:sz w:val="24"/>
          <w:szCs w:val="24"/>
        </w:rPr>
        <w:t>Lead in soil can form &lt;b&gt;</w:t>
      </w:r>
      <w:ins w:id="14" w:author="Rachel" w:date="2020-10-04T14:29:00Z">
        <w:r w:rsidR="004B1AF0">
          <w:rPr>
            <w:sz w:val="24"/>
            <w:szCs w:val="24"/>
          </w:rPr>
          <w:t xml:space="preserve"> </w:t>
        </w:r>
      </w:ins>
      <w:r w:rsidR="004B1AF0">
        <w:rPr>
          <w:sz w:val="24"/>
          <w:szCs w:val="24"/>
        </w:rPr>
        <w:t>exceptionally</w:t>
      </w:r>
      <w:ins w:id="15" w:author="Rachel" w:date="2020-10-04T14:29:00Z">
        <w:r w:rsidR="004B1AF0">
          <w:rPr>
            <w:sz w:val="24"/>
            <w:szCs w:val="24"/>
          </w:rPr>
          <w:t xml:space="preserve"> </w:t>
        </w:r>
      </w:ins>
      <w:r>
        <w:rPr>
          <w:sz w:val="24"/>
          <w:szCs w:val="24"/>
        </w:rPr>
        <w:t xml:space="preserve">stable </w:t>
      </w:r>
      <w:proofErr w:type="spellStart"/>
      <w:r>
        <w:rPr>
          <w:sz w:val="24"/>
          <w:szCs w:val="24"/>
        </w:rPr>
        <w:t>pyromorphite</w:t>
      </w:r>
      <w:proofErr w:type="spellEnd"/>
    </w:p>
    <w:p w14:paraId="075CB4D5" w14:textId="1402AC8F" w:rsidR="007B3E97" w:rsidRDefault="00376879">
      <w:pPr>
        <w:spacing w:line="360" w:lineRule="exact"/>
        <w:rPr>
          <w:ins w:id="16" w:author="Office" w:date="2020-10-04T07:39:00Z"/>
          <w:sz w:val="24"/>
          <w:szCs w:val="24"/>
        </w:rPr>
      </w:pPr>
      <w:r>
        <w:rPr>
          <w:sz w:val="24"/>
          <w:szCs w:val="24"/>
        </w:rPr>
        <w:t>[</w:t>
      </w:r>
      <w:proofErr w:type="spellStart"/>
      <w:r>
        <w:rPr>
          <w:sz w:val="24"/>
          <w:szCs w:val="24"/>
        </w:rPr>
        <w:t>Pb</w:t>
      </w:r>
      <w:proofErr w:type="spellEnd"/>
      <w:r>
        <w:rPr>
          <w:sz w:val="24"/>
          <w:szCs w:val="24"/>
        </w:rPr>
        <w:t>&lt;sub&gt;5&lt;/sub&gt;(PO&lt;sub&gt;4&lt;/sub&gt;)&lt;sub&gt;3&lt;/sub&gt;X (X = Cl, F, OH)]&lt;/b&gt; in the presence of enough soluble phosphate with a K&lt;sub&gt;</w:t>
      </w:r>
      <w:proofErr w:type="spellStart"/>
      <w:r>
        <w:rPr>
          <w:sz w:val="24"/>
          <w:szCs w:val="24"/>
        </w:rPr>
        <w:t>sp</w:t>
      </w:r>
      <w:proofErr w:type="spellEnd"/>
      <w:r>
        <w:rPr>
          <w:sz w:val="24"/>
          <w:szCs w:val="24"/>
        </w:rPr>
        <w:t xml:space="preserve">&lt;/sub&gt;of about 10&lt;sup&gt;-60&lt;/sup&gt; </w:t>
      </w:r>
      <w:r>
        <w:rPr>
          <w:rFonts w:hint="eastAsia"/>
          <w:sz w:val="24"/>
          <w:szCs w:val="24"/>
        </w:rPr>
        <w:t>—</w:t>
      </w:r>
      <w:r>
        <w:rPr>
          <w:sz w:val="24"/>
          <w:szCs w:val="24"/>
        </w:rPr>
        <w:t xml:space="preserve"> 10&lt;sup&gt;-80&lt;/sup&gt;.</w:t>
      </w:r>
      <w:commentRangeEnd w:id="13"/>
      <w:r w:rsidR="00ED1ED7">
        <w:rPr>
          <w:rStyle w:val="ad"/>
        </w:rPr>
        <w:commentReference w:id="13"/>
      </w:r>
      <w:r>
        <w:rPr>
          <w:sz w:val="24"/>
          <w:szCs w:val="24"/>
        </w:rPr>
        <w:t xml:space="preserve"> </w:t>
      </w:r>
      <w:r>
        <w:rPr>
          <w:sz w:val="24"/>
          <w:szCs w:val="24"/>
          <w:vertAlign w:val="superscript"/>
        </w:rPr>
        <w:t xml:space="preserve">[5] </w:t>
      </w:r>
      <w:r>
        <w:rPr>
          <w:sz w:val="24"/>
          <w:szCs w:val="24"/>
        </w:rPr>
        <w:t xml:space="preserve">It has passed the EPA standard of the United States, and </w:t>
      </w:r>
      <w:commentRangeStart w:id="17"/>
      <w:r>
        <w:rPr>
          <w:sz w:val="24"/>
          <w:szCs w:val="24"/>
        </w:rPr>
        <w:t>it’s</w:t>
      </w:r>
      <w:r w:rsidR="004B1AF0">
        <w:rPr>
          <w:sz w:val="24"/>
          <w:szCs w:val="24"/>
        </w:rPr>
        <w:t xml:space="preserve"> described to be</w:t>
      </w:r>
      <w:r>
        <w:rPr>
          <w:sz w:val="24"/>
          <w:szCs w:val="24"/>
        </w:rPr>
        <w:t xml:space="preserve"> unable</w:t>
      </w:r>
      <w:commentRangeEnd w:id="17"/>
      <w:r w:rsidR="007B3E97">
        <w:rPr>
          <w:rStyle w:val="ad"/>
        </w:rPr>
        <w:commentReference w:id="17"/>
      </w:r>
      <w:r>
        <w:rPr>
          <w:sz w:val="24"/>
          <w:szCs w:val="24"/>
        </w:rPr>
        <w:t xml:space="preserve"> to extract effective lead through the TCLP method. </w:t>
      </w:r>
    </w:p>
    <w:p w14:paraId="1C73EAF1" w14:textId="316D0657" w:rsidR="00425035" w:rsidRDefault="00A666F9" w:rsidP="00A666F9">
      <w:pPr>
        <w:spacing w:line="360" w:lineRule="exact"/>
        <w:ind w:firstLineChars="100" w:firstLine="240"/>
        <w:rPr>
          <w:sz w:val="24"/>
          <w:szCs w:val="24"/>
        </w:rPr>
        <w:pPrChange w:id="18" w:author="Rachel" w:date="2020-10-04T14:32:00Z">
          <w:pPr>
            <w:spacing w:line="360" w:lineRule="exact"/>
          </w:pPr>
        </w:pPrChange>
      </w:pPr>
      <w:r w:rsidRPr="00A666F9">
        <w:rPr>
          <w:sz w:val="24"/>
          <w:szCs w:val="24"/>
        </w:rPr>
        <w:t>This research enlightened us to form an idea: transforming lead ions into such a stable mineral.</w:t>
      </w:r>
    </w:p>
    <w:p w14:paraId="2608E6CF" w14:textId="77777777" w:rsidR="00425035" w:rsidRDefault="00376879">
      <w:pPr>
        <w:rPr>
          <w:sz w:val="24"/>
          <w:szCs w:val="24"/>
        </w:rPr>
      </w:pPr>
      <w:r>
        <w:rPr>
          <w:noProof/>
          <w:sz w:val="24"/>
          <w:szCs w:val="24"/>
        </w:rPr>
        <w:drawing>
          <wp:inline distT="0" distB="0" distL="0" distR="0" wp14:anchorId="223C8E68" wp14:editId="082FF6F0">
            <wp:extent cx="5274310" cy="2112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112010"/>
                    </a:xfrm>
                    <a:prstGeom prst="rect">
                      <a:avLst/>
                    </a:prstGeom>
                  </pic:spPr>
                </pic:pic>
              </a:graphicData>
            </a:graphic>
          </wp:inline>
        </w:drawing>
      </w:r>
    </w:p>
    <w:p w14:paraId="3E8B6313" w14:textId="77777777" w:rsidR="00425035" w:rsidRDefault="00376879">
      <w:pPr>
        <w:rPr>
          <w:sz w:val="24"/>
          <w:szCs w:val="24"/>
        </w:rPr>
      </w:pPr>
      <w:r>
        <w:rPr>
          <w:rFonts w:hint="eastAsia"/>
          <w:sz w:val="24"/>
          <w:szCs w:val="24"/>
        </w:rPr>
        <w:t>图要改</w:t>
      </w:r>
    </w:p>
    <w:p w14:paraId="04649B82" w14:textId="107E7CC1" w:rsidR="00425035" w:rsidRDefault="00376879">
      <w:pPr>
        <w:rPr>
          <w:b/>
          <w:bCs/>
          <w:sz w:val="24"/>
          <w:szCs w:val="24"/>
        </w:rPr>
      </w:pPr>
      <w:r>
        <w:rPr>
          <w:b/>
          <w:bCs/>
          <w:sz w:val="24"/>
          <w:szCs w:val="24"/>
        </w:rPr>
        <w:t>&lt;b&gt;</w:t>
      </w:r>
      <w:r>
        <w:rPr>
          <w:rFonts w:hint="eastAsia"/>
          <w:b/>
          <w:bCs/>
          <w:sz w:val="24"/>
          <w:szCs w:val="24"/>
        </w:rPr>
        <w:t>T</w:t>
      </w:r>
      <w:r>
        <w:rPr>
          <w:b/>
          <w:bCs/>
          <w:sz w:val="24"/>
          <w:szCs w:val="24"/>
        </w:rPr>
        <w:t>wo essential</w:t>
      </w:r>
      <w:r w:rsidR="00B56AD5">
        <w:rPr>
          <w:b/>
          <w:bCs/>
          <w:sz w:val="24"/>
          <w:szCs w:val="24"/>
        </w:rPr>
        <w:t>s</w:t>
      </w:r>
      <w:r w:rsidR="00B56AD5" w:rsidDel="00B56AD5">
        <w:rPr>
          <w:b/>
          <w:bCs/>
          <w:sz w:val="24"/>
          <w:szCs w:val="24"/>
        </w:rPr>
        <w:t xml:space="preserve"> </w:t>
      </w:r>
      <w:r>
        <w:rPr>
          <w:b/>
          <w:bCs/>
          <w:sz w:val="24"/>
          <w:szCs w:val="24"/>
        </w:rPr>
        <w:t>&lt;/b&gt;</w:t>
      </w:r>
    </w:p>
    <w:p w14:paraId="3FA02445" w14:textId="55A483CD" w:rsidR="0094495C" w:rsidRDefault="00376879">
      <w:pPr>
        <w:spacing w:line="360" w:lineRule="exact"/>
        <w:ind w:firstLineChars="200" w:firstLine="480"/>
        <w:rPr>
          <w:ins w:id="19" w:author="Office" w:date="2020-10-04T07:43:00Z"/>
          <w:sz w:val="24"/>
          <w:szCs w:val="24"/>
        </w:rPr>
      </w:pPr>
      <w:commentRangeStart w:id="20"/>
      <w:del w:id="21" w:author="Rachel" w:date="2020-10-04T14:39:00Z">
        <w:r w:rsidDel="00A666F9">
          <w:rPr>
            <w:sz w:val="24"/>
            <w:szCs w:val="24"/>
          </w:rPr>
          <w:delText>Since</w:delText>
        </w:r>
      </w:del>
      <w:r>
        <w:rPr>
          <w:sz w:val="24"/>
          <w:szCs w:val="24"/>
        </w:rPr>
        <w:t xml:space="preserve"> </w:t>
      </w:r>
      <w:ins w:id="22" w:author="Rachel" w:date="2020-10-04T14:39:00Z">
        <w:r w:rsidR="00A666F9">
          <w:rPr>
            <w:sz w:val="24"/>
            <w:szCs w:val="24"/>
          </w:rPr>
          <w:t>T</w:t>
        </w:r>
      </w:ins>
      <w:del w:id="23" w:author="Rachel" w:date="2020-10-04T14:39:00Z">
        <w:r w:rsidDel="00A666F9">
          <w:rPr>
            <w:sz w:val="24"/>
            <w:szCs w:val="24"/>
          </w:rPr>
          <w:delText>t</w:delText>
        </w:r>
      </w:del>
      <w:r>
        <w:rPr>
          <w:sz w:val="24"/>
          <w:szCs w:val="24"/>
        </w:rPr>
        <w:t xml:space="preserve">he main component of the </w:t>
      </w:r>
      <w:proofErr w:type="spellStart"/>
      <w:r>
        <w:rPr>
          <w:rFonts w:hint="eastAsia"/>
          <w:sz w:val="24"/>
          <w:szCs w:val="24"/>
        </w:rPr>
        <w:t>pyromorphite</w:t>
      </w:r>
      <w:proofErr w:type="spellEnd"/>
      <w:r>
        <w:rPr>
          <w:sz w:val="24"/>
          <w:szCs w:val="24"/>
        </w:rPr>
        <w:t xml:space="preserve"> crystal is </w:t>
      </w:r>
      <w:r w:rsidRPr="00B46D8D">
        <w:rPr>
          <w:sz w:val="24"/>
          <w:szCs w:val="24"/>
          <w:highlight w:val="yellow"/>
          <w:rPrChange w:id="24" w:author="Office" w:date="2020-10-04T07:41:00Z">
            <w:rPr>
              <w:sz w:val="24"/>
              <w:szCs w:val="24"/>
            </w:rPr>
          </w:rPrChange>
        </w:rPr>
        <w:t>phosphate PO&lt;sub&gt;4&lt;/sub&gt;&lt;sup&gt;3-&lt;/sup&gt;</w:t>
      </w:r>
      <w:r>
        <w:rPr>
          <w:sz w:val="24"/>
          <w:szCs w:val="24"/>
        </w:rPr>
        <w:t xml:space="preserve">, </w:t>
      </w:r>
      <w:ins w:id="25" w:author="Rachel" w:date="2020-10-04T14:40:00Z">
        <w:r w:rsidR="00A666F9">
          <w:rPr>
            <w:sz w:val="24"/>
            <w:szCs w:val="24"/>
          </w:rPr>
          <w:t>but</w:t>
        </w:r>
      </w:ins>
      <w:del w:id="26" w:author="Rachel" w:date="2020-10-04T14:39:00Z">
        <w:r w:rsidDel="00A666F9">
          <w:rPr>
            <w:sz w:val="24"/>
            <w:szCs w:val="24"/>
          </w:rPr>
          <w:delText>and</w:delText>
        </w:r>
      </w:del>
      <w:r>
        <w:rPr>
          <w:sz w:val="24"/>
          <w:szCs w:val="24"/>
        </w:rPr>
        <w:t xml:space="preserve"> most </w:t>
      </w:r>
      <w:del w:id="27" w:author="Office" w:date="2020-10-04T07:42:00Z">
        <w:r w:rsidDel="00B46D8D">
          <w:rPr>
            <w:sz w:val="24"/>
            <w:szCs w:val="24"/>
          </w:rPr>
          <w:delText xml:space="preserve">of the </w:delText>
        </w:r>
      </w:del>
      <w:r>
        <w:rPr>
          <w:sz w:val="24"/>
          <w:szCs w:val="24"/>
        </w:rPr>
        <w:t>phosphorus in the soil is</w:t>
      </w:r>
      <w:del w:id="28" w:author="Office" w:date="2020-10-04T07:43:00Z">
        <w:r w:rsidDel="00B46D8D">
          <w:rPr>
            <w:sz w:val="24"/>
            <w:szCs w:val="24"/>
          </w:rPr>
          <w:delText xml:space="preserve"> in</w:delText>
        </w:r>
      </w:del>
      <w:r>
        <w:rPr>
          <w:sz w:val="24"/>
          <w:szCs w:val="24"/>
        </w:rPr>
        <w:t xml:space="preserve"> </w:t>
      </w:r>
      <w:ins w:id="29" w:author="Office" w:date="2020-10-04T07:42:00Z">
        <w:r w:rsidR="00B46D8D">
          <w:rPr>
            <w:sz w:val="24"/>
            <w:szCs w:val="24"/>
          </w:rPr>
          <w:t>insoluble</w:t>
        </w:r>
      </w:ins>
      <w:ins w:id="30" w:author="Rachel" w:date="2020-10-04T14:40:00Z">
        <w:r w:rsidR="00A666F9">
          <w:rPr>
            <w:sz w:val="24"/>
            <w:szCs w:val="24"/>
          </w:rPr>
          <w:t>.</w:t>
        </w:r>
      </w:ins>
      <w:ins w:id="31" w:author="Office" w:date="2020-10-04T07:43:00Z">
        <w:del w:id="32" w:author="Rachel" w:date="2020-10-04T14:40:00Z">
          <w:r w:rsidR="00B46D8D" w:rsidDel="00A666F9">
            <w:rPr>
              <w:sz w:val="24"/>
              <w:szCs w:val="24"/>
            </w:rPr>
            <w:delText>,</w:delText>
          </w:r>
        </w:del>
      </w:ins>
      <w:del w:id="33" w:author="Office" w:date="2020-10-04T07:43:00Z">
        <w:r w:rsidDel="00B46D8D">
          <w:rPr>
            <w:sz w:val="24"/>
            <w:szCs w:val="24"/>
          </w:rPr>
          <w:delText>the form of</w:delText>
        </w:r>
      </w:del>
      <w:del w:id="34" w:author="Office" w:date="2020-10-04T07:42:00Z">
        <w:r w:rsidDel="00B46D8D">
          <w:rPr>
            <w:sz w:val="24"/>
            <w:szCs w:val="24"/>
          </w:rPr>
          <w:delText xml:space="preserve"> insoluble</w:delText>
        </w:r>
      </w:del>
      <w:del w:id="35" w:author="Office" w:date="2020-10-04T07:43:00Z">
        <w:r w:rsidDel="00B46D8D">
          <w:rPr>
            <w:sz w:val="24"/>
            <w:szCs w:val="24"/>
          </w:rPr>
          <w:delText>,</w:delText>
        </w:r>
      </w:del>
      <w:del w:id="36" w:author="Rachel" w:date="2020-10-04T14:35:00Z">
        <w:r w:rsidDel="00A666F9">
          <w:rPr>
            <w:sz w:val="24"/>
            <w:szCs w:val="24"/>
          </w:rPr>
          <w:delText xml:space="preserve"> </w:delText>
        </w:r>
      </w:del>
      <w:ins w:id="37" w:author="Rachel" w:date="2020-10-04T14:35:00Z">
        <w:r w:rsidR="00A666F9">
          <w:rPr>
            <w:sz w:val="24"/>
            <w:szCs w:val="24"/>
          </w:rPr>
          <w:t xml:space="preserve"> </w:t>
        </w:r>
      </w:ins>
      <w:ins w:id="38" w:author="Rachel" w:date="2020-10-04T14:40:00Z">
        <w:r w:rsidR="00A666F9">
          <w:rPr>
            <w:sz w:val="24"/>
            <w:szCs w:val="24"/>
          </w:rPr>
          <w:t xml:space="preserve">In the meanwhile, </w:t>
        </w:r>
      </w:ins>
      <w:del w:id="39" w:author="Rachel" w:date="2020-10-04T14:40:00Z">
        <w:r w:rsidDel="00A666F9">
          <w:rPr>
            <w:sz w:val="24"/>
            <w:szCs w:val="24"/>
          </w:rPr>
          <w:delText>also</w:delText>
        </w:r>
      </w:del>
      <w:r>
        <w:rPr>
          <w:sz w:val="24"/>
          <w:szCs w:val="24"/>
        </w:rPr>
        <w:t xml:space="preserve"> the</w:t>
      </w:r>
      <w:ins w:id="40" w:author="Rachel" w:date="2020-10-04T14:40:00Z">
        <w:r w:rsidR="00A666F9">
          <w:rPr>
            <w:sz w:val="24"/>
            <w:szCs w:val="24"/>
          </w:rPr>
          <w:t xml:space="preserve"> complex</w:t>
        </w:r>
      </w:ins>
      <w:r>
        <w:rPr>
          <w:sz w:val="24"/>
          <w:szCs w:val="24"/>
        </w:rPr>
        <w:t xml:space="preserve"> soil environment</w:t>
      </w:r>
      <w:del w:id="41" w:author="Rachel" w:date="2020-10-04T14:40:00Z">
        <w:r w:rsidDel="00A666F9">
          <w:rPr>
            <w:sz w:val="24"/>
            <w:szCs w:val="24"/>
          </w:rPr>
          <w:delText xml:space="preserve"> is very complex</w:delText>
        </w:r>
      </w:del>
      <w:r>
        <w:rPr>
          <w:sz w:val="24"/>
          <w:szCs w:val="24"/>
        </w:rPr>
        <w:t xml:space="preserve">, </w:t>
      </w:r>
      <w:ins w:id="42" w:author="Rachel" w:date="2020-10-04T14:41:00Z">
        <w:r w:rsidR="00A666F9">
          <w:rPr>
            <w:sz w:val="24"/>
            <w:szCs w:val="24"/>
          </w:rPr>
          <w:t xml:space="preserve"> leads to relatively disperse</w:t>
        </w:r>
        <w:r w:rsidR="003C2D53">
          <w:rPr>
            <w:sz w:val="24"/>
            <w:szCs w:val="24"/>
          </w:rPr>
          <w:t xml:space="preserve">d </w:t>
        </w:r>
        <w:r w:rsidR="00A666F9">
          <w:rPr>
            <w:sz w:val="24"/>
            <w:szCs w:val="24"/>
          </w:rPr>
          <w:t xml:space="preserve"> </w:t>
        </w:r>
      </w:ins>
      <w:r>
        <w:rPr>
          <w:sz w:val="24"/>
          <w:szCs w:val="24"/>
        </w:rPr>
        <w:t>hea</w:t>
      </w:r>
      <w:ins w:id="43" w:author="Rachel" w:date="2020-10-04T14:41:00Z">
        <w:r w:rsidR="003C2D53">
          <w:rPr>
            <w:sz w:val="24"/>
            <w:szCs w:val="24"/>
          </w:rPr>
          <w:t>vy metals</w:t>
        </w:r>
      </w:ins>
      <w:del w:id="44" w:author="Rachel" w:date="2020-10-04T14:41:00Z">
        <w:r w:rsidDel="003C2D53">
          <w:rPr>
            <w:sz w:val="24"/>
            <w:szCs w:val="24"/>
          </w:rPr>
          <w:delText xml:space="preserve">vy metals are relatively dispersed </w:delText>
        </w:r>
      </w:del>
      <w:del w:id="45" w:author="Rachel" w:date="2020-10-04T14:42:00Z">
        <w:r w:rsidDel="003C2D53">
          <w:rPr>
            <w:sz w:val="24"/>
            <w:szCs w:val="24"/>
          </w:rPr>
          <w:delText xml:space="preserve">in the soil </w:delText>
        </w:r>
        <w:commentRangeStart w:id="46"/>
        <w:r w:rsidDel="003C2D53">
          <w:rPr>
            <w:sz w:val="24"/>
            <w:szCs w:val="24"/>
          </w:rPr>
          <w:delText>environment</w:delText>
        </w:r>
        <w:commentRangeEnd w:id="46"/>
        <w:r w:rsidR="0094495C" w:rsidDel="003C2D53">
          <w:rPr>
            <w:rStyle w:val="ad"/>
          </w:rPr>
          <w:commentReference w:id="46"/>
        </w:r>
        <w:r w:rsidDel="003C2D53">
          <w:rPr>
            <w:sz w:val="24"/>
            <w:szCs w:val="24"/>
          </w:rPr>
          <w:delText>.</w:delText>
        </w:r>
      </w:del>
      <w:r>
        <w:rPr>
          <w:sz w:val="24"/>
          <w:szCs w:val="24"/>
        </w:rPr>
        <w:t xml:space="preserve"> </w:t>
      </w:r>
      <w:commentRangeEnd w:id="20"/>
      <w:r w:rsidR="00A666F9">
        <w:rPr>
          <w:rStyle w:val="ad"/>
        </w:rPr>
        <w:commentReference w:id="20"/>
      </w:r>
    </w:p>
    <w:p w14:paraId="22AE8845" w14:textId="50ADD884" w:rsidR="00425035" w:rsidRDefault="00376879">
      <w:pPr>
        <w:spacing w:line="360" w:lineRule="exact"/>
        <w:ind w:firstLineChars="200" w:firstLine="480"/>
        <w:rPr>
          <w:sz w:val="24"/>
          <w:szCs w:val="24"/>
        </w:rPr>
      </w:pPr>
      <w:r>
        <w:rPr>
          <w:sz w:val="24"/>
          <w:szCs w:val="24"/>
        </w:rPr>
        <w:t>So</w:t>
      </w:r>
      <w:r>
        <w:rPr>
          <w:rFonts w:hint="eastAsia"/>
          <w:sz w:val="24"/>
          <w:szCs w:val="24"/>
        </w:rPr>
        <w:t>，i</w:t>
      </w:r>
      <w:r>
        <w:rPr>
          <w:sz w:val="24"/>
          <w:szCs w:val="24"/>
        </w:rPr>
        <w:t xml:space="preserve">n order to achieve our goal, we need </w:t>
      </w:r>
      <w:r w:rsidR="0094495C">
        <w:rPr>
          <w:rFonts w:hint="eastAsia"/>
          <w:sz w:val="24"/>
          <w:szCs w:val="24"/>
        </w:rPr>
        <w:t xml:space="preserve">to get </w:t>
      </w:r>
      <w:r>
        <w:rPr>
          <w:sz w:val="24"/>
          <w:szCs w:val="24"/>
        </w:rPr>
        <w:t>two essential</w:t>
      </w:r>
      <w:r w:rsidR="0094495C">
        <w:rPr>
          <w:sz w:val="24"/>
          <w:szCs w:val="24"/>
        </w:rPr>
        <w:t>s prepared:</w:t>
      </w:r>
    </w:p>
    <w:p w14:paraId="1CAE81D4" w14:textId="77777777" w:rsidR="00425035" w:rsidRDefault="00376879">
      <w:pPr>
        <w:pStyle w:val="1"/>
        <w:numPr>
          <w:ilvl w:val="0"/>
          <w:numId w:val="2"/>
        </w:numPr>
        <w:spacing w:line="360" w:lineRule="exact"/>
        <w:ind w:firstLineChars="0"/>
        <w:rPr>
          <w:sz w:val="24"/>
          <w:szCs w:val="24"/>
        </w:rPr>
      </w:pPr>
      <w:r w:rsidRPr="0094495C">
        <w:rPr>
          <w:sz w:val="24"/>
          <w:szCs w:val="24"/>
          <w:highlight w:val="yellow"/>
          <w:rPrChange w:id="47" w:author="Office" w:date="2020-10-04T07:45:00Z">
            <w:rPr>
              <w:sz w:val="24"/>
              <w:szCs w:val="24"/>
            </w:rPr>
          </w:rPrChange>
        </w:rPr>
        <w:t>&lt;b&gt;</w:t>
      </w:r>
      <w:r>
        <w:rPr>
          <w:sz w:val="24"/>
          <w:szCs w:val="24"/>
        </w:rPr>
        <w:t>a significant amount of soluble phosphate</w:t>
      </w:r>
    </w:p>
    <w:p w14:paraId="6DB775C8" w14:textId="38582269" w:rsidR="00425035" w:rsidRDefault="00376879">
      <w:pPr>
        <w:pStyle w:val="1"/>
        <w:numPr>
          <w:ilvl w:val="0"/>
          <w:numId w:val="2"/>
        </w:numPr>
        <w:spacing w:line="360" w:lineRule="exact"/>
        <w:ind w:firstLineChars="0"/>
        <w:rPr>
          <w:sz w:val="24"/>
          <w:szCs w:val="24"/>
        </w:rPr>
      </w:pPr>
      <w:r>
        <w:rPr>
          <w:sz w:val="24"/>
          <w:szCs w:val="24"/>
        </w:rPr>
        <w:t xml:space="preserve">a certain way to </w:t>
      </w:r>
      <w:r w:rsidR="0094495C">
        <w:rPr>
          <w:sz w:val="24"/>
          <w:szCs w:val="24"/>
        </w:rPr>
        <w:t xml:space="preserve">relatively </w:t>
      </w:r>
      <w:r>
        <w:rPr>
          <w:sz w:val="24"/>
          <w:szCs w:val="24"/>
        </w:rPr>
        <w:t xml:space="preserve">accumulate the heavy metal lead </w:t>
      </w:r>
      <w:r w:rsidRPr="0094495C">
        <w:rPr>
          <w:sz w:val="24"/>
          <w:szCs w:val="24"/>
          <w:highlight w:val="yellow"/>
          <w:rPrChange w:id="48" w:author="Office" w:date="2020-10-04T07:45:00Z">
            <w:rPr>
              <w:sz w:val="24"/>
              <w:szCs w:val="24"/>
            </w:rPr>
          </w:rPrChange>
        </w:rPr>
        <w:t>&lt;/b&gt;</w:t>
      </w:r>
    </w:p>
    <w:p w14:paraId="35ECB375" w14:textId="282CEF03" w:rsidR="00D55A1C" w:rsidRDefault="00B56AD5">
      <w:pPr>
        <w:spacing w:line="360" w:lineRule="exact"/>
        <w:ind w:firstLineChars="200" w:firstLine="480"/>
        <w:rPr>
          <w:ins w:id="49" w:author="Office" w:date="2020-10-04T07:58:00Z"/>
          <w:sz w:val="24"/>
          <w:szCs w:val="24"/>
        </w:rPr>
      </w:pPr>
      <w:r>
        <w:rPr>
          <w:sz w:val="24"/>
          <w:szCs w:val="24"/>
        </w:rPr>
        <w:t>N</w:t>
      </w:r>
      <w:r w:rsidR="00376879">
        <w:rPr>
          <w:sz w:val="24"/>
          <w:szCs w:val="24"/>
        </w:rPr>
        <w:t xml:space="preserve">ative phosphorus-solubilizing microorganisms in the soil and native earthworms provide us with great help. </w:t>
      </w:r>
    </w:p>
    <w:p w14:paraId="322E7CB5" w14:textId="54AD6A64" w:rsidR="00425035" w:rsidRDefault="00376879">
      <w:pPr>
        <w:spacing w:line="360" w:lineRule="exact"/>
        <w:ind w:firstLineChars="200" w:firstLine="480"/>
        <w:rPr>
          <w:sz w:val="24"/>
          <w:szCs w:val="24"/>
        </w:rPr>
      </w:pPr>
      <w:r>
        <w:rPr>
          <w:sz w:val="24"/>
          <w:szCs w:val="24"/>
        </w:rPr>
        <w:t xml:space="preserve">Soil phosphorus-soluble microorganisms can convert insoluble phosphorus from soil to soluble phosphorus by secreting phosphorus-soluble enzymes and organic </w:t>
      </w:r>
      <w:proofErr w:type="gramStart"/>
      <w:r>
        <w:rPr>
          <w:sz w:val="24"/>
          <w:szCs w:val="24"/>
        </w:rPr>
        <w:t>acids.</w:t>
      </w:r>
      <w:r>
        <w:rPr>
          <w:sz w:val="24"/>
          <w:szCs w:val="24"/>
          <w:vertAlign w:val="superscript"/>
        </w:rPr>
        <w:t>[</w:t>
      </w:r>
      <w:proofErr w:type="gramEnd"/>
      <w:r>
        <w:rPr>
          <w:sz w:val="24"/>
          <w:szCs w:val="24"/>
          <w:vertAlign w:val="superscript"/>
        </w:rPr>
        <w:t>6]</w:t>
      </w:r>
      <w:r>
        <w:rPr>
          <w:sz w:val="24"/>
          <w:szCs w:val="24"/>
        </w:rPr>
        <w:t xml:space="preserve"> </w:t>
      </w:r>
    </w:p>
    <w:p w14:paraId="3C72F9C1" w14:textId="77777777" w:rsidR="00425035" w:rsidRDefault="00425035">
      <w:pPr>
        <w:spacing w:line="360" w:lineRule="exact"/>
        <w:ind w:firstLineChars="200" w:firstLine="480"/>
        <w:rPr>
          <w:sz w:val="24"/>
          <w:szCs w:val="24"/>
        </w:rPr>
      </w:pPr>
    </w:p>
    <w:p w14:paraId="21E43E54" w14:textId="77777777" w:rsidR="00425035" w:rsidRDefault="00376879">
      <w:pPr>
        <w:spacing w:line="360" w:lineRule="exact"/>
        <w:ind w:firstLineChars="200" w:firstLine="480"/>
        <w:rPr>
          <w:sz w:val="24"/>
          <w:szCs w:val="24"/>
        </w:rPr>
      </w:pPr>
      <w:r>
        <w:rPr>
          <w:noProof/>
          <w:sz w:val="24"/>
          <w:szCs w:val="24"/>
        </w:rPr>
        <w:drawing>
          <wp:anchor distT="0" distB="0" distL="114300" distR="114300" simplePos="0" relativeHeight="251658240" behindDoc="0" locked="0" layoutInCell="1" allowOverlap="1" wp14:anchorId="33210FC8" wp14:editId="16674726">
            <wp:simplePos x="0" y="0"/>
            <wp:positionH relativeFrom="column">
              <wp:posOffset>1085850</wp:posOffset>
            </wp:positionH>
            <wp:positionV relativeFrom="paragraph">
              <wp:posOffset>6350</wp:posOffset>
            </wp:positionV>
            <wp:extent cx="3781425" cy="20193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81425" cy="2019552"/>
                    </a:xfrm>
                    <a:prstGeom prst="rect">
                      <a:avLst/>
                    </a:prstGeom>
                  </pic:spPr>
                </pic:pic>
              </a:graphicData>
            </a:graphic>
          </wp:anchor>
        </w:drawing>
      </w:r>
    </w:p>
    <w:p w14:paraId="4C37CE7E" w14:textId="77777777" w:rsidR="00425035" w:rsidRDefault="00425035">
      <w:pPr>
        <w:spacing w:line="360" w:lineRule="exact"/>
        <w:ind w:firstLineChars="200" w:firstLine="480"/>
        <w:rPr>
          <w:sz w:val="24"/>
          <w:szCs w:val="24"/>
        </w:rPr>
      </w:pPr>
    </w:p>
    <w:p w14:paraId="13F99789" w14:textId="77777777" w:rsidR="00425035" w:rsidRDefault="00425035">
      <w:pPr>
        <w:spacing w:line="360" w:lineRule="exact"/>
        <w:ind w:firstLineChars="200" w:firstLine="480"/>
        <w:rPr>
          <w:sz w:val="24"/>
          <w:szCs w:val="24"/>
        </w:rPr>
      </w:pPr>
    </w:p>
    <w:p w14:paraId="69371B7D" w14:textId="77777777" w:rsidR="00425035" w:rsidRDefault="00425035">
      <w:pPr>
        <w:spacing w:line="360" w:lineRule="exact"/>
        <w:ind w:firstLineChars="200" w:firstLine="480"/>
        <w:rPr>
          <w:sz w:val="24"/>
          <w:szCs w:val="24"/>
        </w:rPr>
      </w:pPr>
    </w:p>
    <w:p w14:paraId="02267783" w14:textId="77777777" w:rsidR="00425035" w:rsidRDefault="00425035">
      <w:pPr>
        <w:spacing w:line="360" w:lineRule="exact"/>
        <w:ind w:firstLineChars="200" w:firstLine="480"/>
        <w:rPr>
          <w:sz w:val="24"/>
          <w:szCs w:val="24"/>
        </w:rPr>
      </w:pPr>
    </w:p>
    <w:p w14:paraId="18C37BB0" w14:textId="77777777" w:rsidR="00425035" w:rsidRDefault="00425035">
      <w:pPr>
        <w:spacing w:line="360" w:lineRule="exact"/>
        <w:ind w:firstLineChars="200" w:firstLine="480"/>
        <w:rPr>
          <w:sz w:val="24"/>
          <w:szCs w:val="24"/>
        </w:rPr>
      </w:pPr>
    </w:p>
    <w:p w14:paraId="1E6CD107" w14:textId="77777777" w:rsidR="00425035" w:rsidRDefault="00425035">
      <w:pPr>
        <w:spacing w:line="360" w:lineRule="exact"/>
        <w:ind w:firstLineChars="200" w:firstLine="480"/>
        <w:rPr>
          <w:sz w:val="24"/>
          <w:szCs w:val="24"/>
        </w:rPr>
      </w:pPr>
    </w:p>
    <w:p w14:paraId="4F9BCBF7" w14:textId="77777777" w:rsidR="00425035" w:rsidRDefault="00425035">
      <w:pPr>
        <w:spacing w:line="360" w:lineRule="exact"/>
        <w:ind w:firstLineChars="200" w:firstLine="480"/>
        <w:rPr>
          <w:sz w:val="24"/>
          <w:szCs w:val="24"/>
        </w:rPr>
      </w:pPr>
    </w:p>
    <w:p w14:paraId="26EC9514" w14:textId="77777777" w:rsidR="00425035" w:rsidRDefault="00425035">
      <w:pPr>
        <w:spacing w:line="360" w:lineRule="exact"/>
        <w:ind w:firstLineChars="200" w:firstLine="480"/>
        <w:rPr>
          <w:sz w:val="24"/>
          <w:szCs w:val="24"/>
        </w:rPr>
      </w:pPr>
    </w:p>
    <w:p w14:paraId="5D1FEBA4" w14:textId="77777777" w:rsidR="00425035" w:rsidRDefault="00376879">
      <w:pPr>
        <w:spacing w:line="360" w:lineRule="exact"/>
        <w:ind w:firstLineChars="200" w:firstLine="480"/>
        <w:jc w:val="center"/>
        <w:rPr>
          <w:sz w:val="24"/>
          <w:szCs w:val="24"/>
        </w:rPr>
      </w:pPr>
      <w:r>
        <w:rPr>
          <w:rFonts w:hint="eastAsia"/>
          <w:sz w:val="24"/>
          <w:szCs w:val="24"/>
        </w:rPr>
        <w:t>解磷微生物功能概念图</w:t>
      </w:r>
    </w:p>
    <w:p w14:paraId="2C9FE871" w14:textId="77777777" w:rsidR="00425035" w:rsidRDefault="00425035">
      <w:pPr>
        <w:spacing w:line="360" w:lineRule="exact"/>
        <w:ind w:firstLineChars="200" w:firstLine="480"/>
        <w:rPr>
          <w:sz w:val="24"/>
          <w:szCs w:val="24"/>
        </w:rPr>
      </w:pPr>
    </w:p>
    <w:p w14:paraId="0DA5062E" w14:textId="77777777" w:rsidR="00425035" w:rsidRDefault="00425035">
      <w:pPr>
        <w:spacing w:line="360" w:lineRule="exact"/>
        <w:ind w:firstLineChars="200" w:firstLine="480"/>
        <w:rPr>
          <w:sz w:val="24"/>
          <w:szCs w:val="24"/>
        </w:rPr>
      </w:pPr>
    </w:p>
    <w:p w14:paraId="0EEABEFF" w14:textId="77777777" w:rsidR="00425035" w:rsidRDefault="00425035">
      <w:pPr>
        <w:spacing w:line="360" w:lineRule="exact"/>
        <w:ind w:firstLineChars="200" w:firstLine="480"/>
        <w:rPr>
          <w:sz w:val="24"/>
          <w:szCs w:val="24"/>
        </w:rPr>
      </w:pPr>
    </w:p>
    <w:p w14:paraId="5EADFD86" w14:textId="77777777" w:rsidR="00425035" w:rsidRDefault="00425035">
      <w:pPr>
        <w:spacing w:line="360" w:lineRule="exact"/>
        <w:ind w:firstLineChars="200" w:firstLine="480"/>
        <w:rPr>
          <w:sz w:val="24"/>
          <w:szCs w:val="24"/>
        </w:rPr>
      </w:pPr>
    </w:p>
    <w:p w14:paraId="53E3E30F" w14:textId="77777777" w:rsidR="00425035" w:rsidRDefault="00425035">
      <w:pPr>
        <w:spacing w:line="360" w:lineRule="exact"/>
        <w:rPr>
          <w:sz w:val="24"/>
          <w:szCs w:val="24"/>
        </w:rPr>
      </w:pPr>
    </w:p>
    <w:p w14:paraId="688A8712" w14:textId="6DBAA527" w:rsidR="00425035" w:rsidRDefault="00376879">
      <w:pPr>
        <w:spacing w:line="360" w:lineRule="exact"/>
        <w:ind w:firstLineChars="200" w:firstLine="480"/>
        <w:rPr>
          <w:sz w:val="24"/>
          <w:szCs w:val="24"/>
        </w:rPr>
      </w:pPr>
      <w:r>
        <w:rPr>
          <w:sz w:val="24"/>
          <w:szCs w:val="24"/>
        </w:rPr>
        <w:t xml:space="preserve">As an indigenous worm in the soil, earthworms have certain tolerance and enrichment ability to heavy metals. </w:t>
      </w:r>
      <w:r>
        <w:rPr>
          <w:sz w:val="24"/>
          <w:szCs w:val="24"/>
          <w:vertAlign w:val="superscript"/>
        </w:rPr>
        <w:t xml:space="preserve">[7 ] </w:t>
      </w:r>
      <w:r>
        <w:rPr>
          <w:sz w:val="24"/>
          <w:szCs w:val="24"/>
        </w:rPr>
        <w:t xml:space="preserve">Therefore, earthworms can </w:t>
      </w:r>
      <w:r w:rsidR="00C52CBD">
        <w:rPr>
          <w:sz w:val="24"/>
          <w:szCs w:val="24"/>
        </w:rPr>
        <w:t>be ideal helpers</w:t>
      </w:r>
      <w:r>
        <w:rPr>
          <w:rFonts w:hint="eastAsia"/>
          <w:sz w:val="24"/>
          <w:szCs w:val="24"/>
        </w:rPr>
        <w:t>：</w:t>
      </w:r>
    </w:p>
    <w:p w14:paraId="256CA877" w14:textId="77777777" w:rsidR="00425035" w:rsidRDefault="00376879">
      <w:pPr>
        <w:pStyle w:val="1"/>
        <w:numPr>
          <w:ilvl w:val="0"/>
          <w:numId w:val="3"/>
        </w:numPr>
        <w:spacing w:line="360" w:lineRule="exact"/>
        <w:ind w:firstLineChars="0"/>
        <w:rPr>
          <w:sz w:val="24"/>
          <w:szCs w:val="24"/>
        </w:rPr>
      </w:pPr>
      <w:r>
        <w:rPr>
          <w:sz w:val="24"/>
          <w:szCs w:val="24"/>
        </w:rPr>
        <w:t xml:space="preserve">Earthworms can live in the soil polluted by </w:t>
      </w:r>
      <w:commentRangeStart w:id="50"/>
      <w:r>
        <w:rPr>
          <w:sz w:val="24"/>
          <w:szCs w:val="24"/>
        </w:rPr>
        <w:t>heavy metals</w:t>
      </w:r>
      <w:commentRangeEnd w:id="50"/>
      <w:r w:rsidR="00C80AAF">
        <w:rPr>
          <w:rStyle w:val="ad"/>
        </w:rPr>
        <w:commentReference w:id="50"/>
      </w:r>
      <w:r>
        <w:rPr>
          <w:sz w:val="24"/>
          <w:szCs w:val="24"/>
        </w:rPr>
        <w:t xml:space="preserve"> and accumulate </w:t>
      </w:r>
      <w:r w:rsidRPr="003C2D53">
        <w:rPr>
          <w:sz w:val="24"/>
          <w:szCs w:val="24"/>
          <w:highlight w:val="yellow"/>
        </w:rPr>
        <w:t>heavy metal ions</w:t>
      </w:r>
      <w:r>
        <w:rPr>
          <w:sz w:val="24"/>
          <w:szCs w:val="24"/>
        </w:rPr>
        <w:t xml:space="preserve"> in their bodies.</w:t>
      </w:r>
    </w:p>
    <w:p w14:paraId="5487986C" w14:textId="77777777" w:rsidR="00425035" w:rsidRDefault="00376879">
      <w:pPr>
        <w:pStyle w:val="1"/>
        <w:numPr>
          <w:ilvl w:val="0"/>
          <w:numId w:val="3"/>
        </w:numPr>
        <w:spacing w:line="360" w:lineRule="exact"/>
        <w:ind w:firstLineChars="0"/>
        <w:rPr>
          <w:sz w:val="24"/>
          <w:szCs w:val="24"/>
        </w:rPr>
      </w:pPr>
      <w:r>
        <w:rPr>
          <w:sz w:val="24"/>
          <w:szCs w:val="24"/>
        </w:rPr>
        <w:t xml:space="preserve">The intestinal tract of earthworm can be a good culture medium for our selected engineering </w:t>
      </w:r>
      <w:proofErr w:type="gramStart"/>
      <w:r>
        <w:rPr>
          <w:sz w:val="24"/>
          <w:szCs w:val="24"/>
        </w:rPr>
        <w:t>bacteria.</w:t>
      </w:r>
      <w:r>
        <w:rPr>
          <w:sz w:val="24"/>
          <w:szCs w:val="24"/>
          <w:vertAlign w:val="superscript"/>
        </w:rPr>
        <w:t>[</w:t>
      </w:r>
      <w:proofErr w:type="gramEnd"/>
      <w:r>
        <w:rPr>
          <w:sz w:val="24"/>
          <w:szCs w:val="24"/>
          <w:vertAlign w:val="superscript"/>
        </w:rPr>
        <w:t>8]</w:t>
      </w:r>
    </w:p>
    <w:p w14:paraId="70EF541A" w14:textId="77777777" w:rsidR="00425035" w:rsidRDefault="00425035">
      <w:pPr>
        <w:spacing w:line="360" w:lineRule="exact"/>
        <w:ind w:firstLineChars="200" w:firstLine="480"/>
        <w:rPr>
          <w:sz w:val="24"/>
          <w:szCs w:val="24"/>
        </w:rPr>
      </w:pPr>
    </w:p>
    <w:p w14:paraId="287A66BA" w14:textId="77777777" w:rsidR="00425035" w:rsidRDefault="00376879">
      <w:pPr>
        <w:rPr>
          <w:sz w:val="24"/>
          <w:szCs w:val="24"/>
        </w:rPr>
      </w:pPr>
      <w:r>
        <w:rPr>
          <w:rFonts w:hint="eastAsia"/>
          <w:sz w:val="24"/>
          <w:szCs w:val="24"/>
        </w:rPr>
        <w:t>蚯蚓富集重金属的图</w:t>
      </w:r>
    </w:p>
    <w:p w14:paraId="7AC3BC04" w14:textId="77777777" w:rsidR="00425035" w:rsidRDefault="00425035">
      <w:pPr>
        <w:rPr>
          <w:sz w:val="24"/>
          <w:szCs w:val="24"/>
        </w:rPr>
      </w:pPr>
    </w:p>
    <w:p w14:paraId="4210EC79" w14:textId="77777777" w:rsidR="00425035" w:rsidRDefault="00376879">
      <w:pPr>
        <w:rPr>
          <w:sz w:val="24"/>
          <w:szCs w:val="24"/>
        </w:rPr>
      </w:pPr>
      <w:r>
        <w:rPr>
          <w:rFonts w:hint="eastAsia"/>
          <w:sz w:val="24"/>
          <w:szCs w:val="24"/>
        </w:rPr>
        <w:t>流程图(放在网页右侧，文字左侧环绕)</w:t>
      </w:r>
    </w:p>
    <w:p w14:paraId="1E4CC416" w14:textId="77777777" w:rsidR="00425035" w:rsidRDefault="00376879">
      <w:pPr>
        <w:ind w:firstLineChars="200" w:firstLine="560"/>
        <w:rPr>
          <w:rFonts w:ascii="Times New Roman" w:hAnsi="Times New Roman" w:cs="Times New Roman"/>
          <w:b/>
          <w:sz w:val="28"/>
        </w:rPr>
      </w:pPr>
      <w:r>
        <w:rPr>
          <w:rFonts w:ascii="Times New Roman" w:hAnsi="Times New Roman" w:cs="Times New Roman"/>
          <w:b/>
          <w:sz w:val="28"/>
        </w:rPr>
        <w:t>&lt;b&gt;O</w:t>
      </w:r>
      <w:r>
        <w:rPr>
          <w:rFonts w:ascii="Times New Roman" w:hAnsi="Times New Roman" w:cs="Times New Roman" w:hint="eastAsia"/>
          <w:b/>
          <w:sz w:val="28"/>
        </w:rPr>
        <w:t>ur strategy</w:t>
      </w:r>
      <w:r>
        <w:rPr>
          <w:rFonts w:ascii="Times New Roman" w:hAnsi="Times New Roman" w:cs="Times New Roman"/>
          <w:b/>
          <w:sz w:val="28"/>
        </w:rPr>
        <w:t>&lt;/b&gt;</w:t>
      </w:r>
    </w:p>
    <w:p w14:paraId="50B04932" w14:textId="77777777" w:rsidR="003C2D53" w:rsidRDefault="00376879">
      <w:pPr>
        <w:spacing w:line="360" w:lineRule="exact"/>
        <w:ind w:firstLineChars="200" w:firstLine="480"/>
        <w:rPr>
          <w:ins w:id="51" w:author="Rachel" w:date="2020-10-04T14:50:00Z"/>
          <w:sz w:val="24"/>
          <w:szCs w:val="24"/>
        </w:rPr>
      </w:pPr>
      <w:r w:rsidRPr="003C2D53">
        <w:rPr>
          <w:sz w:val="24"/>
          <w:szCs w:val="24"/>
          <w:highlight w:val="yellow"/>
        </w:rPr>
        <w:t>&lt;b&gt;</w:t>
      </w:r>
      <w:r w:rsidR="00F06360">
        <w:rPr>
          <w:rFonts w:hint="eastAsia"/>
          <w:sz w:val="24"/>
          <w:szCs w:val="24"/>
        </w:rPr>
        <w:t>O</w:t>
      </w:r>
      <w:r>
        <w:rPr>
          <w:sz w:val="24"/>
          <w:szCs w:val="24"/>
        </w:rPr>
        <w:t xml:space="preserve">ur project </w:t>
      </w:r>
      <w:r w:rsidR="003C2D53">
        <w:rPr>
          <w:sz w:val="24"/>
          <w:szCs w:val="24"/>
        </w:rPr>
        <w:t xml:space="preserve">plans to </w:t>
      </w:r>
      <w:r w:rsidR="00E951DB">
        <w:rPr>
          <w:rFonts w:hint="eastAsia"/>
          <w:sz w:val="24"/>
          <w:szCs w:val="24"/>
        </w:rPr>
        <w:t>employ</w:t>
      </w:r>
      <w:r>
        <w:rPr>
          <w:sz w:val="24"/>
          <w:szCs w:val="24"/>
        </w:rPr>
        <w:t xml:space="preserve"> earthworms as a mobile carrier for heavy metal treatment, and use </w:t>
      </w:r>
      <w:r w:rsidRPr="001402AA">
        <w:rPr>
          <w:sz w:val="24"/>
          <w:szCs w:val="24"/>
          <w:highlight w:val="yellow"/>
          <w:rPrChange w:id="52" w:author="Office" w:date="2020-10-04T07:59:00Z">
            <w:rPr>
              <w:sz w:val="24"/>
              <w:szCs w:val="24"/>
            </w:rPr>
          </w:rPrChange>
        </w:rPr>
        <w:t>&lt;</w:t>
      </w:r>
      <w:proofErr w:type="spellStart"/>
      <w:r w:rsidRPr="001402AA">
        <w:rPr>
          <w:sz w:val="24"/>
          <w:szCs w:val="24"/>
          <w:highlight w:val="yellow"/>
          <w:rPrChange w:id="53" w:author="Office" w:date="2020-10-04T07:59:00Z">
            <w:rPr>
              <w:sz w:val="24"/>
              <w:szCs w:val="24"/>
            </w:rPr>
          </w:rPrChange>
        </w:rPr>
        <w:t>i</w:t>
      </w:r>
      <w:proofErr w:type="spellEnd"/>
      <w:r w:rsidRPr="001402AA">
        <w:rPr>
          <w:sz w:val="24"/>
          <w:szCs w:val="24"/>
          <w:highlight w:val="yellow"/>
          <w:rPrChange w:id="54" w:author="Office" w:date="2020-10-04T07:59:00Z">
            <w:rPr>
              <w:sz w:val="24"/>
              <w:szCs w:val="24"/>
            </w:rPr>
          </w:rPrChange>
        </w:rPr>
        <w:t>&gt;</w:t>
      </w:r>
      <w:r w:rsidRPr="001402AA">
        <w:rPr>
          <w:i/>
          <w:sz w:val="24"/>
          <w:szCs w:val="24"/>
          <w:rPrChange w:id="55" w:author="Office" w:date="2020-10-04T07:59:00Z">
            <w:rPr>
              <w:sz w:val="24"/>
              <w:szCs w:val="24"/>
            </w:rPr>
          </w:rPrChange>
        </w:rPr>
        <w:t>bacillus subtilis</w:t>
      </w:r>
      <w:r w:rsidRPr="001402AA">
        <w:rPr>
          <w:sz w:val="24"/>
          <w:szCs w:val="24"/>
          <w:highlight w:val="yellow"/>
          <w:rPrChange w:id="56" w:author="Office" w:date="2020-10-04T07:59:00Z">
            <w:rPr>
              <w:sz w:val="24"/>
              <w:szCs w:val="24"/>
            </w:rPr>
          </w:rPrChange>
        </w:rPr>
        <w:t>&lt;/</w:t>
      </w:r>
      <w:proofErr w:type="spellStart"/>
      <w:r w:rsidRPr="001402AA">
        <w:rPr>
          <w:sz w:val="24"/>
          <w:szCs w:val="24"/>
          <w:highlight w:val="yellow"/>
          <w:rPrChange w:id="57" w:author="Office" w:date="2020-10-04T07:59:00Z">
            <w:rPr>
              <w:sz w:val="24"/>
              <w:szCs w:val="24"/>
            </w:rPr>
          </w:rPrChange>
        </w:rPr>
        <w:t>i</w:t>
      </w:r>
      <w:proofErr w:type="spellEnd"/>
      <w:r w:rsidRPr="001402AA">
        <w:rPr>
          <w:sz w:val="24"/>
          <w:szCs w:val="24"/>
          <w:highlight w:val="yellow"/>
          <w:rPrChange w:id="58" w:author="Office" w:date="2020-10-04T07:59:00Z">
            <w:rPr>
              <w:sz w:val="24"/>
              <w:szCs w:val="24"/>
            </w:rPr>
          </w:rPrChange>
        </w:rPr>
        <w:t>&gt;</w:t>
      </w:r>
      <w:r>
        <w:rPr>
          <w:sz w:val="24"/>
          <w:szCs w:val="24"/>
        </w:rPr>
        <w:t xml:space="preserve">, the dominant symbiotic bacterium in </w:t>
      </w:r>
      <w:r w:rsidR="001402AA">
        <w:rPr>
          <w:rFonts w:hint="eastAsia"/>
          <w:sz w:val="24"/>
          <w:szCs w:val="24"/>
        </w:rPr>
        <w:t>earthworm</w:t>
      </w:r>
      <w:r>
        <w:rPr>
          <w:sz w:val="24"/>
          <w:szCs w:val="24"/>
        </w:rPr>
        <w:t xml:space="preserve"> intestine, as an engineering bacterium to achieve the enrichment and fixation process of heavy metals.</w:t>
      </w:r>
      <w:r w:rsidRPr="001402AA">
        <w:rPr>
          <w:sz w:val="24"/>
          <w:szCs w:val="24"/>
          <w:highlight w:val="yellow"/>
          <w:rPrChange w:id="59" w:author="Office" w:date="2020-10-04T08:00:00Z">
            <w:rPr>
              <w:sz w:val="24"/>
              <w:szCs w:val="24"/>
            </w:rPr>
          </w:rPrChange>
        </w:rPr>
        <w:t>&lt;/b&gt;</w:t>
      </w:r>
      <w:r>
        <w:rPr>
          <w:sz w:val="24"/>
          <w:szCs w:val="24"/>
        </w:rPr>
        <w:t xml:space="preserve"> Earthworms can accumulate </w:t>
      </w:r>
      <w:commentRangeStart w:id="60"/>
      <w:r>
        <w:rPr>
          <w:sz w:val="24"/>
          <w:szCs w:val="24"/>
        </w:rPr>
        <w:t>lead ions</w:t>
      </w:r>
      <w:commentRangeEnd w:id="60"/>
      <w:r w:rsidR="001402AA">
        <w:rPr>
          <w:rStyle w:val="ad"/>
        </w:rPr>
        <w:commentReference w:id="60"/>
      </w:r>
      <w:r>
        <w:rPr>
          <w:sz w:val="24"/>
          <w:szCs w:val="24"/>
        </w:rPr>
        <w:t xml:space="preserve"> in soil by </w:t>
      </w:r>
      <w:proofErr w:type="spellStart"/>
      <w:r>
        <w:rPr>
          <w:sz w:val="24"/>
          <w:szCs w:val="24"/>
        </w:rPr>
        <w:t>intaking</w:t>
      </w:r>
      <w:proofErr w:type="spellEnd"/>
      <w:r>
        <w:rPr>
          <w:sz w:val="24"/>
          <w:szCs w:val="24"/>
        </w:rPr>
        <w:t xml:space="preserve"> the soil</w:t>
      </w:r>
      <w:commentRangeStart w:id="61"/>
      <w:r>
        <w:rPr>
          <w:sz w:val="24"/>
          <w:szCs w:val="24"/>
        </w:rPr>
        <w:t>, and we use</w:t>
      </w:r>
      <w:commentRangeEnd w:id="61"/>
      <w:r w:rsidR="00D2228C">
        <w:rPr>
          <w:rStyle w:val="ad"/>
        </w:rPr>
        <w:commentReference w:id="61"/>
      </w:r>
      <w:r>
        <w:rPr>
          <w:sz w:val="24"/>
          <w:szCs w:val="24"/>
        </w:rPr>
        <w:t xml:space="preserve"> the toehold switch based on the oxygen-regulated switch in d</w:t>
      </w:r>
      <w:r w:rsidRPr="001402AA">
        <w:rPr>
          <w:sz w:val="24"/>
          <w:szCs w:val="24"/>
          <w:highlight w:val="yellow"/>
          <w:rPrChange w:id="62" w:author="Office" w:date="2020-10-04T08:01:00Z">
            <w:rPr>
              <w:sz w:val="24"/>
              <w:szCs w:val="24"/>
            </w:rPr>
          </w:rPrChange>
        </w:rPr>
        <w:t>&lt;</w:t>
      </w:r>
      <w:proofErr w:type="spellStart"/>
      <w:r w:rsidRPr="001402AA">
        <w:rPr>
          <w:sz w:val="24"/>
          <w:szCs w:val="24"/>
          <w:highlight w:val="yellow"/>
          <w:rPrChange w:id="63" w:author="Office" w:date="2020-10-04T08:01:00Z">
            <w:rPr>
              <w:sz w:val="24"/>
              <w:szCs w:val="24"/>
            </w:rPr>
          </w:rPrChange>
        </w:rPr>
        <w:t>i</w:t>
      </w:r>
      <w:proofErr w:type="spellEnd"/>
      <w:r w:rsidRPr="001402AA">
        <w:rPr>
          <w:sz w:val="24"/>
          <w:szCs w:val="24"/>
          <w:highlight w:val="yellow"/>
          <w:rPrChange w:id="64" w:author="Office" w:date="2020-10-04T08:01:00Z">
            <w:rPr>
              <w:sz w:val="24"/>
              <w:szCs w:val="24"/>
            </w:rPr>
          </w:rPrChange>
        </w:rPr>
        <w:t>&gt;</w:t>
      </w:r>
      <w:r w:rsidRPr="001402AA">
        <w:rPr>
          <w:i/>
          <w:sz w:val="24"/>
          <w:szCs w:val="24"/>
          <w:rPrChange w:id="65" w:author="Office" w:date="2020-10-04T08:01:00Z">
            <w:rPr>
              <w:sz w:val="24"/>
              <w:szCs w:val="24"/>
            </w:rPr>
          </w:rPrChange>
        </w:rPr>
        <w:t>Bacillus subtilis</w:t>
      </w:r>
      <w:r w:rsidRPr="001402AA">
        <w:rPr>
          <w:sz w:val="24"/>
          <w:szCs w:val="24"/>
          <w:highlight w:val="yellow"/>
          <w:rPrChange w:id="66" w:author="Office" w:date="2020-10-04T08:01:00Z">
            <w:rPr>
              <w:sz w:val="24"/>
              <w:szCs w:val="24"/>
            </w:rPr>
          </w:rPrChange>
        </w:rPr>
        <w:t>&lt;/</w:t>
      </w:r>
      <w:proofErr w:type="spellStart"/>
      <w:r w:rsidRPr="001402AA">
        <w:rPr>
          <w:sz w:val="24"/>
          <w:szCs w:val="24"/>
          <w:highlight w:val="yellow"/>
          <w:rPrChange w:id="67" w:author="Office" w:date="2020-10-04T08:01:00Z">
            <w:rPr>
              <w:sz w:val="24"/>
              <w:szCs w:val="24"/>
            </w:rPr>
          </w:rPrChange>
        </w:rPr>
        <w:t>i</w:t>
      </w:r>
      <w:proofErr w:type="spellEnd"/>
      <w:r w:rsidRPr="001402AA">
        <w:rPr>
          <w:sz w:val="24"/>
          <w:szCs w:val="24"/>
          <w:highlight w:val="yellow"/>
          <w:rPrChange w:id="68" w:author="Office" w:date="2020-10-04T08:01:00Z">
            <w:rPr>
              <w:sz w:val="24"/>
              <w:szCs w:val="24"/>
            </w:rPr>
          </w:rPrChange>
        </w:rPr>
        <w:t>&gt;</w:t>
      </w:r>
      <w:r>
        <w:rPr>
          <w:sz w:val="24"/>
          <w:szCs w:val="24"/>
        </w:rPr>
        <w:t xml:space="preserve">. </w:t>
      </w:r>
    </w:p>
    <w:p w14:paraId="020B4993" w14:textId="15ED19D4" w:rsidR="00425035" w:rsidRDefault="00376879">
      <w:pPr>
        <w:spacing w:line="360" w:lineRule="exact"/>
        <w:ind w:firstLineChars="200" w:firstLine="480"/>
        <w:rPr>
          <w:sz w:val="24"/>
          <w:szCs w:val="24"/>
        </w:rPr>
      </w:pPr>
      <w:r>
        <w:rPr>
          <w:sz w:val="24"/>
          <w:szCs w:val="24"/>
        </w:rPr>
        <w:t xml:space="preserve">As a result, the engineered bacteria can secrete </w:t>
      </w:r>
      <w:proofErr w:type="spellStart"/>
      <w:r>
        <w:rPr>
          <w:sz w:val="24"/>
          <w:szCs w:val="24"/>
        </w:rPr>
        <w:t>phytase</w:t>
      </w:r>
      <w:proofErr w:type="spellEnd"/>
      <w:r>
        <w:rPr>
          <w:sz w:val="24"/>
          <w:szCs w:val="24"/>
        </w:rPr>
        <w:t xml:space="preserve"> in the earthworms’ intestines</w:t>
      </w:r>
      <w:commentRangeStart w:id="69"/>
      <w:r>
        <w:rPr>
          <w:sz w:val="24"/>
          <w:szCs w:val="24"/>
        </w:rPr>
        <w:t xml:space="preserve">, which has similar function with phosphatase, </w:t>
      </w:r>
      <w:commentRangeEnd w:id="69"/>
      <w:r w:rsidR="00E76824">
        <w:rPr>
          <w:rStyle w:val="ad"/>
        </w:rPr>
        <w:commentReference w:id="69"/>
      </w:r>
      <w:r>
        <w:rPr>
          <w:sz w:val="24"/>
          <w:szCs w:val="24"/>
        </w:rPr>
        <w:t>and</w:t>
      </w:r>
      <w:ins w:id="70" w:author="Rachel" w:date="2020-10-04T14:55:00Z">
        <w:r w:rsidR="00E64558">
          <w:rPr>
            <w:sz w:val="24"/>
            <w:szCs w:val="24"/>
          </w:rPr>
          <w:t xml:space="preserve"> therefore</w:t>
        </w:r>
      </w:ins>
      <w:r>
        <w:rPr>
          <w:sz w:val="24"/>
          <w:szCs w:val="24"/>
        </w:rPr>
        <w:t xml:space="preserve"> </w:t>
      </w:r>
      <w:r w:rsidRPr="00E76824">
        <w:rPr>
          <w:color w:val="C00000"/>
          <w:sz w:val="24"/>
          <w:szCs w:val="24"/>
          <w:rPrChange w:id="71" w:author="Office" w:date="2020-10-04T08:24:00Z">
            <w:rPr>
              <w:sz w:val="24"/>
              <w:szCs w:val="24"/>
            </w:rPr>
          </w:rPrChange>
        </w:rPr>
        <w:t>release the phosphorus element in the soil eaten by earthworms</w:t>
      </w:r>
      <w:ins w:id="72" w:author="Rachel" w:date="2020-10-04T14:55:00Z">
        <w:r w:rsidR="00E64558">
          <w:rPr>
            <w:color w:val="C00000"/>
            <w:sz w:val="24"/>
            <w:szCs w:val="24"/>
          </w:rPr>
          <w:t>.</w:t>
        </w:r>
      </w:ins>
      <w:r w:rsidRPr="00E76824">
        <w:rPr>
          <w:color w:val="C00000"/>
          <w:sz w:val="24"/>
          <w:szCs w:val="24"/>
          <w:rPrChange w:id="73" w:author="Office" w:date="2020-10-04T08:24:00Z">
            <w:rPr>
              <w:sz w:val="24"/>
              <w:szCs w:val="24"/>
            </w:rPr>
          </w:rPrChange>
        </w:rPr>
        <w:t xml:space="preserve"> together with organic acid, the metabolite of </w:t>
      </w:r>
      <w:r w:rsidRPr="00E76824">
        <w:rPr>
          <w:color w:val="C00000"/>
          <w:sz w:val="24"/>
          <w:szCs w:val="24"/>
          <w:highlight w:val="yellow"/>
          <w:rPrChange w:id="74" w:author="Office" w:date="2020-10-04T08:24:00Z">
            <w:rPr>
              <w:sz w:val="24"/>
              <w:szCs w:val="24"/>
            </w:rPr>
          </w:rPrChange>
        </w:rPr>
        <w:t>&lt;</w:t>
      </w:r>
      <w:proofErr w:type="spellStart"/>
      <w:r w:rsidRPr="00E76824">
        <w:rPr>
          <w:color w:val="C00000"/>
          <w:sz w:val="24"/>
          <w:szCs w:val="24"/>
          <w:highlight w:val="yellow"/>
          <w:rPrChange w:id="75" w:author="Office" w:date="2020-10-04T08:24:00Z">
            <w:rPr>
              <w:sz w:val="24"/>
              <w:szCs w:val="24"/>
            </w:rPr>
          </w:rPrChange>
        </w:rPr>
        <w:t>i</w:t>
      </w:r>
      <w:proofErr w:type="spellEnd"/>
      <w:r w:rsidRPr="00E76824">
        <w:rPr>
          <w:color w:val="C00000"/>
          <w:sz w:val="24"/>
          <w:szCs w:val="24"/>
          <w:highlight w:val="yellow"/>
          <w:rPrChange w:id="76" w:author="Office" w:date="2020-10-04T08:24:00Z">
            <w:rPr>
              <w:sz w:val="24"/>
              <w:szCs w:val="24"/>
            </w:rPr>
          </w:rPrChange>
        </w:rPr>
        <w:t>&gt;</w:t>
      </w:r>
      <w:r w:rsidRPr="00E76824">
        <w:rPr>
          <w:i/>
          <w:color w:val="C00000"/>
          <w:sz w:val="24"/>
          <w:szCs w:val="24"/>
          <w:rPrChange w:id="77" w:author="Office" w:date="2020-10-04T08:24:00Z">
            <w:rPr>
              <w:sz w:val="24"/>
              <w:szCs w:val="24"/>
            </w:rPr>
          </w:rPrChange>
        </w:rPr>
        <w:t>Bacillus subtilis</w:t>
      </w:r>
      <w:r w:rsidRPr="00E76824">
        <w:rPr>
          <w:color w:val="C00000"/>
          <w:sz w:val="24"/>
          <w:szCs w:val="24"/>
          <w:highlight w:val="yellow"/>
          <w:rPrChange w:id="78" w:author="Office" w:date="2020-10-04T08:24:00Z">
            <w:rPr>
              <w:sz w:val="24"/>
              <w:szCs w:val="24"/>
            </w:rPr>
          </w:rPrChange>
        </w:rPr>
        <w:t>&lt;/</w:t>
      </w:r>
      <w:proofErr w:type="spellStart"/>
      <w:r w:rsidRPr="00E76824">
        <w:rPr>
          <w:color w:val="C00000"/>
          <w:sz w:val="24"/>
          <w:szCs w:val="24"/>
          <w:highlight w:val="yellow"/>
          <w:rPrChange w:id="79" w:author="Office" w:date="2020-10-04T08:24:00Z">
            <w:rPr>
              <w:sz w:val="24"/>
              <w:szCs w:val="24"/>
            </w:rPr>
          </w:rPrChange>
        </w:rPr>
        <w:t>i</w:t>
      </w:r>
      <w:proofErr w:type="spellEnd"/>
      <w:r w:rsidRPr="00E76824">
        <w:rPr>
          <w:color w:val="C00000"/>
          <w:sz w:val="24"/>
          <w:szCs w:val="24"/>
          <w:highlight w:val="yellow"/>
          <w:rPrChange w:id="80" w:author="Office" w:date="2020-10-04T08:24:00Z">
            <w:rPr>
              <w:sz w:val="24"/>
              <w:szCs w:val="24"/>
            </w:rPr>
          </w:rPrChange>
        </w:rPr>
        <w:t>&gt;</w:t>
      </w:r>
      <w:r w:rsidRPr="00E76824">
        <w:rPr>
          <w:color w:val="C00000"/>
          <w:sz w:val="24"/>
          <w:szCs w:val="24"/>
          <w:rPrChange w:id="81" w:author="Office" w:date="2020-10-04T08:24:00Z">
            <w:rPr>
              <w:sz w:val="24"/>
              <w:szCs w:val="24"/>
            </w:rPr>
          </w:rPrChange>
        </w:rPr>
        <w:t xml:space="preserve"> itself, the soluble phosphate, lead ions </w:t>
      </w:r>
      <w:commentRangeStart w:id="82"/>
      <w:del w:id="83" w:author="Rachel" w:date="2020-10-04T14:58:00Z">
        <w:r w:rsidRPr="00E76824" w:rsidDel="00E64558">
          <w:rPr>
            <w:color w:val="C00000"/>
            <w:sz w:val="24"/>
            <w:szCs w:val="24"/>
            <w:rPrChange w:id="84" w:author="Office" w:date="2020-10-04T08:24:00Z">
              <w:rPr>
                <w:sz w:val="24"/>
                <w:szCs w:val="24"/>
              </w:rPr>
            </w:rPrChange>
          </w:rPr>
          <w:delText>and</w:delText>
        </w:r>
      </w:del>
      <w:commentRangeEnd w:id="82"/>
      <w:r w:rsidR="00E64558">
        <w:rPr>
          <w:rStyle w:val="ad"/>
        </w:rPr>
        <w:commentReference w:id="82"/>
      </w:r>
      <w:r w:rsidRPr="00E76824">
        <w:rPr>
          <w:color w:val="C00000"/>
          <w:sz w:val="24"/>
          <w:szCs w:val="24"/>
          <w:rPrChange w:id="85" w:author="Office" w:date="2020-10-04T08:24:00Z">
            <w:rPr>
              <w:sz w:val="24"/>
              <w:szCs w:val="24"/>
            </w:rPr>
          </w:rPrChange>
        </w:rPr>
        <w:t xml:space="preserve"> working together to form </w:t>
      </w:r>
      <w:proofErr w:type="spellStart"/>
      <w:r w:rsidRPr="00E76824">
        <w:rPr>
          <w:color w:val="C00000"/>
          <w:sz w:val="24"/>
          <w:szCs w:val="24"/>
          <w:rPrChange w:id="86" w:author="Office" w:date="2020-10-04T08:24:00Z">
            <w:rPr>
              <w:sz w:val="24"/>
              <w:szCs w:val="24"/>
            </w:rPr>
          </w:rPrChange>
        </w:rPr>
        <w:t>pyromorphite</w:t>
      </w:r>
      <w:proofErr w:type="spellEnd"/>
      <w:r w:rsidRPr="00E76824">
        <w:rPr>
          <w:color w:val="C00000"/>
          <w:sz w:val="24"/>
          <w:szCs w:val="24"/>
          <w:rPrChange w:id="87" w:author="Office" w:date="2020-10-04T08:24:00Z">
            <w:rPr>
              <w:sz w:val="24"/>
              <w:szCs w:val="24"/>
            </w:rPr>
          </w:rPrChange>
        </w:rPr>
        <w:t xml:space="preserve"> in the intestines of earthworms and complete the fixation of</w:t>
      </w:r>
      <w:commentRangeStart w:id="88"/>
      <w:r w:rsidRPr="00E76824">
        <w:rPr>
          <w:color w:val="C00000"/>
          <w:sz w:val="24"/>
          <w:szCs w:val="24"/>
          <w:rPrChange w:id="89" w:author="Office" w:date="2020-10-04T08:24:00Z">
            <w:rPr>
              <w:sz w:val="24"/>
              <w:szCs w:val="24"/>
            </w:rPr>
          </w:rPrChange>
        </w:rPr>
        <w:t xml:space="preserve"> lead.</w:t>
      </w:r>
      <w:commentRangeEnd w:id="88"/>
      <w:r w:rsidR="00E76824">
        <w:rPr>
          <w:rStyle w:val="ad"/>
        </w:rPr>
        <w:commentReference w:id="88"/>
      </w:r>
      <w:r>
        <w:rPr>
          <w:sz w:val="24"/>
          <w:szCs w:val="24"/>
        </w:rPr>
        <w:t xml:space="preserve"> </w:t>
      </w:r>
      <w:bookmarkStart w:id="90" w:name="_GoBack"/>
      <w:bookmarkEnd w:id="90"/>
      <w:r>
        <w:rPr>
          <w:sz w:val="24"/>
          <w:szCs w:val="24"/>
        </w:rPr>
        <w:t xml:space="preserve">Finally, the </w:t>
      </w:r>
      <w:proofErr w:type="spellStart"/>
      <w:r>
        <w:rPr>
          <w:rFonts w:hint="eastAsia"/>
          <w:sz w:val="24"/>
          <w:szCs w:val="24"/>
        </w:rPr>
        <w:t>pyromorphite</w:t>
      </w:r>
      <w:proofErr w:type="spellEnd"/>
      <w:r>
        <w:rPr>
          <w:sz w:val="24"/>
          <w:szCs w:val="24"/>
        </w:rPr>
        <w:t xml:space="preserve"> is discharged with earthworm intestinal excrement, </w:t>
      </w:r>
      <w:commentRangeStart w:id="91"/>
      <w:r w:rsidR="000B313C">
        <w:rPr>
          <w:sz w:val="24"/>
          <w:szCs w:val="24"/>
        </w:rPr>
        <w:t>along</w:t>
      </w:r>
      <w:r w:rsidR="005A6063">
        <w:rPr>
          <w:sz w:val="24"/>
          <w:szCs w:val="24"/>
        </w:rPr>
        <w:t xml:space="preserve"> with </w:t>
      </w:r>
      <w:r>
        <w:rPr>
          <w:sz w:val="24"/>
          <w:szCs w:val="24"/>
        </w:rPr>
        <w:t>the engineered bacteria</w:t>
      </w:r>
      <w:commentRangeEnd w:id="91"/>
      <w:r w:rsidR="009B4D42">
        <w:rPr>
          <w:rStyle w:val="ad"/>
        </w:rPr>
        <w:commentReference w:id="91"/>
      </w:r>
      <w:r>
        <w:rPr>
          <w:sz w:val="24"/>
          <w:szCs w:val="24"/>
        </w:rPr>
        <w:t xml:space="preserve"> into the external aerobic environment. Under the joint action of oxygen limit switch and </w:t>
      </w:r>
      <w:commentRangeStart w:id="92"/>
      <w:r>
        <w:rPr>
          <w:sz w:val="24"/>
          <w:szCs w:val="24"/>
        </w:rPr>
        <w:t>T</w:t>
      </w:r>
      <w:commentRangeEnd w:id="92"/>
      <w:r w:rsidR="009B4D42">
        <w:rPr>
          <w:rStyle w:val="ad"/>
        </w:rPr>
        <w:commentReference w:id="92"/>
      </w:r>
      <w:r>
        <w:rPr>
          <w:sz w:val="24"/>
          <w:szCs w:val="24"/>
        </w:rPr>
        <w:t xml:space="preserve">oehold switch, the suicide module </w:t>
      </w:r>
      <w:ins w:id="93" w:author="Office" w:date="2020-10-04T08:36:00Z">
        <w:r w:rsidR="009B4D42">
          <w:rPr>
            <w:rFonts w:hint="eastAsia"/>
            <w:sz w:val="24"/>
            <w:szCs w:val="24"/>
          </w:rPr>
          <w:t>of</w:t>
        </w:r>
        <w:r w:rsidR="009B4D42">
          <w:rPr>
            <w:sz w:val="24"/>
            <w:szCs w:val="24"/>
          </w:rPr>
          <w:t xml:space="preserve"> the engineered bacteria </w:t>
        </w:r>
      </w:ins>
      <w:r>
        <w:rPr>
          <w:sz w:val="24"/>
          <w:szCs w:val="24"/>
        </w:rPr>
        <w:t xml:space="preserve">is </w:t>
      </w:r>
      <w:r w:rsidR="00E64558">
        <w:rPr>
          <w:sz w:val="24"/>
          <w:szCs w:val="24"/>
        </w:rPr>
        <w:t>triggered</w:t>
      </w:r>
      <w:del w:id="94" w:author="Office" w:date="2020-10-04T08:36:00Z">
        <w:r w:rsidDel="009B4D42">
          <w:rPr>
            <w:sz w:val="24"/>
            <w:szCs w:val="24"/>
          </w:rPr>
          <w:delText>to make the engineered bacteria commit suicide</w:delText>
        </w:r>
      </w:del>
      <w:r>
        <w:rPr>
          <w:sz w:val="24"/>
          <w:szCs w:val="24"/>
        </w:rPr>
        <w:t xml:space="preserve">, thus guaranteeing the biosafety of our project. </w:t>
      </w:r>
    </w:p>
    <w:p w14:paraId="06124E1E" w14:textId="77777777" w:rsidR="00425035" w:rsidRDefault="00376879">
      <w:pPr>
        <w:rPr>
          <w:sz w:val="24"/>
          <w:szCs w:val="24"/>
        </w:rPr>
      </w:pPr>
      <w:r>
        <w:rPr>
          <w:noProof/>
          <w:sz w:val="24"/>
          <w:szCs w:val="24"/>
        </w:rPr>
        <w:lastRenderedPageBreak/>
        <w:drawing>
          <wp:inline distT="0" distB="0" distL="0" distR="0" wp14:anchorId="132127F7" wp14:editId="7A06FA2E">
            <wp:extent cx="3639820" cy="26670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cstate="print">
                      <a:extLst>
                        <a:ext uri="{28A0092B-C50C-407E-A947-70E740481C1C}">
                          <a14:useLocalDpi xmlns:a14="http://schemas.microsoft.com/office/drawing/2010/main" val="0"/>
                        </a:ext>
                      </a:extLst>
                    </a:blip>
                    <a:srcRect l="10996" t="20641" r="36922" b="15529"/>
                    <a:stretch>
                      <a:fillRect/>
                    </a:stretch>
                  </pic:blipFill>
                  <pic:spPr>
                    <a:xfrm>
                      <a:off x="0" y="0"/>
                      <a:ext cx="3647744" cy="2672348"/>
                    </a:xfrm>
                    <a:prstGeom prst="rect">
                      <a:avLst/>
                    </a:prstGeom>
                  </pic:spPr>
                </pic:pic>
              </a:graphicData>
            </a:graphic>
          </wp:inline>
        </w:drawing>
      </w:r>
    </w:p>
    <w:p w14:paraId="074B93D8" w14:textId="77777777" w:rsidR="00425035" w:rsidRDefault="00376879">
      <w:pPr>
        <w:rPr>
          <w:sz w:val="24"/>
          <w:szCs w:val="24"/>
        </w:rPr>
      </w:pPr>
      <w:r>
        <w:rPr>
          <w:rFonts w:hint="eastAsia"/>
          <w:sz w:val="24"/>
          <w:szCs w:val="24"/>
        </w:rPr>
        <w:t>图要改，最终表现为蚯蚓摄食土壤富集重金属，并通过工程菌在肠道内形成焦晶岩,并体现出最终工程菌的自杀）</w:t>
      </w:r>
    </w:p>
    <w:p w14:paraId="79737FC0" w14:textId="35E66844" w:rsidR="00425035" w:rsidRDefault="00376879">
      <w:pPr>
        <w:rPr>
          <w:sz w:val="24"/>
          <w:szCs w:val="24"/>
        </w:rPr>
      </w:pPr>
      <w:r>
        <w:rPr>
          <w:sz w:val="24"/>
          <w:szCs w:val="24"/>
        </w:rPr>
        <w:t xml:space="preserve">In this year, due to </w:t>
      </w:r>
      <w:r w:rsidR="00AE0D77">
        <w:rPr>
          <w:sz w:val="24"/>
          <w:szCs w:val="24"/>
        </w:rPr>
        <w:t xml:space="preserve">isolation caused by </w:t>
      </w:r>
      <w:commentRangeStart w:id="95"/>
      <w:r>
        <w:rPr>
          <w:sz w:val="24"/>
          <w:szCs w:val="24"/>
        </w:rPr>
        <w:t xml:space="preserve">  COVID-19</w:t>
      </w:r>
      <w:commentRangeEnd w:id="95"/>
      <w:r w:rsidR="00741381">
        <w:rPr>
          <w:rStyle w:val="ad"/>
        </w:rPr>
        <w:commentReference w:id="95"/>
      </w:r>
      <w:r>
        <w:rPr>
          <w:sz w:val="24"/>
          <w:szCs w:val="24"/>
        </w:rPr>
        <w:t xml:space="preserve">, we are unable to do our wet lab experiments. </w:t>
      </w:r>
      <w:del w:id="96" w:author="Office" w:date="2020-10-04T08:09:00Z">
        <w:r w:rsidDel="00834739">
          <w:rPr>
            <w:sz w:val="24"/>
            <w:szCs w:val="24"/>
          </w:rPr>
          <w:delText>So w</w:delText>
        </w:r>
      </w:del>
      <w:ins w:id="97" w:author="Office" w:date="2020-10-04T08:09:00Z">
        <w:r w:rsidR="00834739">
          <w:rPr>
            <w:rFonts w:hint="eastAsia"/>
            <w:sz w:val="24"/>
            <w:szCs w:val="24"/>
          </w:rPr>
          <w:t>W</w:t>
        </w:r>
      </w:ins>
      <w:r>
        <w:rPr>
          <w:sz w:val="24"/>
          <w:szCs w:val="24"/>
        </w:rPr>
        <w:t xml:space="preserve">e </w:t>
      </w:r>
      <w:ins w:id="98" w:author="Rachel" w:date="2020-10-04T15:03:00Z">
        <w:r w:rsidR="00AE0D77">
          <w:rPr>
            <w:sz w:val="24"/>
            <w:szCs w:val="24"/>
          </w:rPr>
          <w:t xml:space="preserve">verify </w:t>
        </w:r>
      </w:ins>
      <w:del w:id="99" w:author="Rachel" w:date="2020-10-04T15:03:00Z">
        <w:r w:rsidDel="00AE0D77">
          <w:rPr>
            <w:sz w:val="24"/>
            <w:szCs w:val="24"/>
          </w:rPr>
          <w:delText>accomplish</w:delText>
        </w:r>
      </w:del>
      <w:r>
        <w:rPr>
          <w:sz w:val="24"/>
          <w:szCs w:val="24"/>
        </w:rPr>
        <w:t xml:space="preserve"> our</w:t>
      </w:r>
      <w:r w:rsidR="00AE0D77">
        <w:rPr>
          <w:sz w:val="24"/>
          <w:szCs w:val="24"/>
        </w:rPr>
        <w:t xml:space="preserve"> concept</w:t>
      </w:r>
      <w:ins w:id="100" w:author="Rachel" w:date="2020-10-04T15:04:00Z">
        <w:r w:rsidR="00AE0D77">
          <w:rPr>
            <w:sz w:val="24"/>
            <w:szCs w:val="24"/>
          </w:rPr>
          <w:t xml:space="preserve"> </w:t>
        </w:r>
      </w:ins>
      <w:r>
        <w:rPr>
          <w:sz w:val="24"/>
          <w:szCs w:val="24"/>
        </w:rPr>
        <w:t>based on literature and we employ mathematical models to predict results and feasibility.</w:t>
      </w:r>
    </w:p>
    <w:p w14:paraId="5EF8E5D5" w14:textId="77777777" w:rsidR="00425035" w:rsidRDefault="00425035">
      <w:pPr>
        <w:rPr>
          <w:sz w:val="24"/>
          <w:szCs w:val="24"/>
        </w:rPr>
      </w:pPr>
    </w:p>
    <w:p w14:paraId="0D9603B5" w14:textId="77777777" w:rsidR="00425035" w:rsidRDefault="00425035">
      <w:pPr>
        <w:rPr>
          <w:sz w:val="24"/>
          <w:szCs w:val="24"/>
        </w:rPr>
      </w:pPr>
    </w:p>
    <w:p w14:paraId="4F18FCBD" w14:textId="77777777" w:rsidR="00425035" w:rsidRDefault="00425035">
      <w:pPr>
        <w:rPr>
          <w:sz w:val="24"/>
          <w:szCs w:val="24"/>
        </w:rPr>
      </w:pPr>
    </w:p>
    <w:p w14:paraId="0CA4AB2A" w14:textId="77777777" w:rsidR="00425035" w:rsidRDefault="00425035">
      <w:pPr>
        <w:rPr>
          <w:sz w:val="24"/>
          <w:szCs w:val="24"/>
        </w:rPr>
      </w:pPr>
    </w:p>
    <w:p w14:paraId="24472F32" w14:textId="77777777" w:rsidR="00425035" w:rsidRDefault="00425035">
      <w:pPr>
        <w:rPr>
          <w:sz w:val="24"/>
          <w:szCs w:val="24"/>
        </w:rPr>
      </w:pPr>
    </w:p>
    <w:p w14:paraId="59EA48D6" w14:textId="77777777" w:rsidR="00425035" w:rsidRDefault="00425035">
      <w:pPr>
        <w:rPr>
          <w:sz w:val="24"/>
          <w:szCs w:val="24"/>
        </w:rPr>
      </w:pPr>
    </w:p>
    <w:p w14:paraId="0BF91203" w14:textId="77777777" w:rsidR="00376879" w:rsidRPr="00376879" w:rsidRDefault="00376879" w:rsidP="00376879">
      <w:pPr>
        <w:pStyle w:val="aa"/>
        <w:numPr>
          <w:ilvl w:val="0"/>
          <w:numId w:val="4"/>
        </w:numPr>
        <w:jc w:val="both"/>
      </w:pPr>
      <w:proofErr w:type="spellStart"/>
      <w:r>
        <w:rPr>
          <w:rFonts w:ascii="Times New Roman" w:eastAsia="Times New Roman" w:hAnsi="Times New Roman" w:cs="Times New Roman"/>
          <w:color w:val="000000"/>
        </w:rPr>
        <w:t>Teng</w:t>
      </w:r>
      <w:proofErr w:type="spellEnd"/>
      <w:r>
        <w:rPr>
          <w:rFonts w:ascii="Times New Roman" w:eastAsia="Times New Roman" w:hAnsi="Times New Roman" w:cs="Times New Roman"/>
          <w:color w:val="000000"/>
        </w:rPr>
        <w:t>, Z.; </w:t>
      </w:r>
      <w:del w:id="101" w:author="Office" w:date="2020-10-04T08:37:00Z">
        <w:r w:rsidDel="007B60C4">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Shao, W.; </w:t>
      </w:r>
      <w:del w:id="102" w:author="Office" w:date="2020-10-04T08:37:00Z">
        <w:r w:rsidDel="007B60C4">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Zhang, K.; </w:t>
      </w:r>
      <w:del w:id="103" w:author="Office" w:date="2020-10-04T08:38:00Z">
        <w:r w:rsidDel="009C0E4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Yu, F.;  </w:t>
      </w:r>
      <w:proofErr w:type="spellStart"/>
      <w:r>
        <w:rPr>
          <w:rFonts w:ascii="Times New Roman" w:eastAsia="Times New Roman" w:hAnsi="Times New Roman" w:cs="Times New Roman"/>
          <w:color w:val="000000"/>
        </w:rPr>
        <w:t>Huo</w:t>
      </w:r>
      <w:proofErr w:type="spellEnd"/>
      <w:r>
        <w:rPr>
          <w:rFonts w:ascii="Times New Roman" w:eastAsia="Times New Roman" w:hAnsi="Times New Roman" w:cs="Times New Roman"/>
          <w:color w:val="000000"/>
        </w:rPr>
        <w:t>, Y.; Li, M., Enhanced passivation of lead with immobilized phosphate solubilizing bacteria beads loaded with biochar/ nanoscale zero valent iron composite. J Hazard Mater 2020, 384, 121505.</w:t>
      </w:r>
    </w:p>
    <w:p w14:paraId="6D34AF84" w14:textId="0E5191D6" w:rsidR="00376879" w:rsidRPr="00376879" w:rsidRDefault="00376879" w:rsidP="00376879">
      <w:pPr>
        <w:pStyle w:val="aa"/>
        <w:numPr>
          <w:ilvl w:val="0"/>
          <w:numId w:val="4"/>
        </w:numPr>
        <w:jc w:val="both"/>
        <w:rPr>
          <w:rFonts w:ascii="Times New Roman" w:eastAsia="Times New Roman" w:hAnsi="Times New Roman" w:cs="Times New Roman"/>
          <w:color w:val="000000"/>
        </w:rPr>
      </w:pPr>
      <w:r w:rsidRPr="00376879">
        <w:rPr>
          <w:rFonts w:ascii="Times New Roman" w:eastAsia="Times New Roman" w:hAnsi="Times New Roman" w:cs="Times New Roman"/>
          <w:color w:val="000000"/>
        </w:rPr>
        <w:t>Institute for Health Metrics and Evaluation (IHME). GBD Compare.</w:t>
      </w:r>
      <w:ins w:id="104" w:author="Office" w:date="2020-10-04T08:37:00Z">
        <w:r w:rsidR="007B60C4">
          <w:rPr>
            <w:rFonts w:ascii="Times New Roman" w:eastAsia="Times New Roman" w:hAnsi="Times New Roman" w:cs="Times New Roman"/>
            <w:color w:val="000000"/>
          </w:rPr>
          <w:t xml:space="preserve"> </w:t>
        </w:r>
      </w:ins>
      <w:r w:rsidRPr="00376879">
        <w:rPr>
          <w:rFonts w:ascii="Times New Roman" w:eastAsia="Times New Roman" w:hAnsi="Times New Roman" w:cs="Times New Roman"/>
          <w:color w:val="000000"/>
        </w:rPr>
        <w:t>Seattle, WA: IHME, University of Washington; 2017. </w:t>
      </w:r>
    </w:p>
    <w:p w14:paraId="193E3E29" w14:textId="6A54706B" w:rsidR="00425035" w:rsidRDefault="00376879">
      <w:pPr>
        <w:pStyle w:val="aa"/>
        <w:numPr>
          <w:ilvl w:val="0"/>
          <w:numId w:val="4"/>
        </w:numPr>
        <w:jc w:val="both"/>
        <w:rPr>
          <w:rFonts w:ascii="Times New Roman" w:eastAsia="Times New Roman" w:hAnsi="Times New Roman" w:cs="Times New Roman"/>
          <w:color w:val="000000"/>
        </w:rPr>
      </w:pPr>
      <w:r w:rsidRPr="00376879">
        <w:rPr>
          <w:rFonts w:ascii="Times New Roman" w:eastAsia="Times New Roman" w:hAnsi="Times New Roman" w:cs="Times New Roman"/>
          <w:color w:val="000000"/>
        </w:rPr>
        <w:t xml:space="preserve">Chen </w:t>
      </w:r>
      <w:proofErr w:type="spellStart"/>
      <w:r w:rsidRPr="00376879">
        <w:rPr>
          <w:rFonts w:ascii="Times New Roman" w:eastAsia="Times New Roman" w:hAnsi="Times New Roman" w:cs="Times New Roman"/>
          <w:color w:val="000000"/>
        </w:rPr>
        <w:t>Weijie</w:t>
      </w:r>
      <w:proofErr w:type="spellEnd"/>
      <w:r w:rsidRPr="00376879">
        <w:rPr>
          <w:rFonts w:ascii="Times New Roman" w:eastAsia="Times New Roman" w:hAnsi="Times New Roman" w:cs="Times New Roman"/>
          <w:color w:val="000000"/>
        </w:rPr>
        <w:t>. Research on the Challenges and Countermeasures of Heavy Metal Pollution Control in Farmland Soils in China[J].</w:t>
      </w:r>
      <w:ins w:id="105" w:author="Office" w:date="2020-10-04T08:37:00Z">
        <w:r w:rsidR="007B60C4">
          <w:rPr>
            <w:rFonts w:ascii="Times New Roman" w:eastAsia="Times New Roman" w:hAnsi="Times New Roman" w:cs="Times New Roman"/>
            <w:color w:val="000000"/>
          </w:rPr>
          <w:t xml:space="preserve"> </w:t>
        </w:r>
      </w:ins>
      <w:r w:rsidRPr="00376879">
        <w:rPr>
          <w:rFonts w:ascii="Times New Roman" w:eastAsia="Times New Roman" w:hAnsi="Times New Roman" w:cs="Times New Roman"/>
          <w:color w:val="000000"/>
        </w:rPr>
        <w:t>Environment and Development,2020,32(04):67-68.</w:t>
      </w:r>
    </w:p>
    <w:p w14:paraId="03E37142" w14:textId="4469A31F" w:rsidR="00425035" w:rsidRDefault="00376879">
      <w:pPr>
        <w:pStyle w:val="aa"/>
        <w:numPr>
          <w:ilvl w:val="0"/>
          <w:numId w:val="4"/>
        </w:numPr>
        <w:jc w:val="both"/>
        <w:rPr>
          <w:rFonts w:ascii="Times New Roman" w:eastAsiaTheme="minorEastAsia" w:hAnsi="Times New Roman" w:cs="Times New Roman"/>
          <w:color w:val="000000"/>
        </w:rPr>
      </w:pPr>
      <w:r>
        <w:rPr>
          <w:rFonts w:ascii="Times New Roman" w:eastAsia="Times New Roman" w:hAnsi="Times New Roman" w:cs="Times New Roman"/>
          <w:color w:val="000000"/>
        </w:rPr>
        <w:t xml:space="preserve">Wang Jing, Yin </w:t>
      </w:r>
      <w:proofErr w:type="spellStart"/>
      <w:r>
        <w:rPr>
          <w:rFonts w:ascii="Times New Roman" w:eastAsia="Times New Roman" w:hAnsi="Times New Roman" w:cs="Times New Roman"/>
          <w:color w:val="000000"/>
        </w:rPr>
        <w:t>Guoxun</w:t>
      </w:r>
      <w:proofErr w:type="spellEnd"/>
      <w:r>
        <w:rPr>
          <w:rFonts w:ascii="Times New Roman" w:eastAsia="Times New Roman" w:hAnsi="Times New Roman" w:cs="Times New Roman"/>
          <w:color w:val="000000"/>
        </w:rPr>
        <w:t>. Research status and existing problems of phytoremediation of contaminated soil[J].</w:t>
      </w:r>
      <w:ins w:id="106" w:author="Office" w:date="2020-10-04T08:37:00Z">
        <w:r w:rsidR="007B60C4">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Guangdong Chemical Industry,2010,37(01):82-83+97.</w:t>
      </w:r>
    </w:p>
    <w:p w14:paraId="477C9398" w14:textId="23A3A578" w:rsidR="00425035" w:rsidRDefault="00376879">
      <w:pPr>
        <w:pStyle w:val="aa"/>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Chen H, Zhang J, Tang L, Su M, Tian D, Zhang L, et al. Enhanced </w:t>
      </w:r>
      <w:proofErr w:type="spellStart"/>
      <w:r>
        <w:rPr>
          <w:rFonts w:ascii="Times New Roman" w:eastAsia="Times New Roman" w:hAnsi="Times New Roman" w:cs="Times New Roman"/>
          <w:color w:val="000000"/>
        </w:rPr>
        <w:t>Pb</w:t>
      </w:r>
      <w:proofErr w:type="spellEnd"/>
      <w:r>
        <w:rPr>
          <w:rFonts w:ascii="Times New Roman" w:eastAsia="Times New Roman" w:hAnsi="Times New Roman" w:cs="Times New Roman"/>
          <w:color w:val="000000"/>
        </w:rPr>
        <w:t xml:space="preserve"> immobilization via the combination of biochar and phosphate solubilizing bacteria. Environ Int. 2019</w:t>
      </w:r>
      <w:commentRangeStart w:id="107"/>
      <w:r>
        <w:rPr>
          <w:rFonts w:ascii="Times New Roman" w:eastAsia="Times New Roman" w:hAnsi="Times New Roman" w:cs="Times New Roman"/>
          <w:color w:val="000000"/>
        </w:rPr>
        <w:t>;</w:t>
      </w:r>
      <w:commentRangeEnd w:id="107"/>
      <w:r w:rsidR="007B60C4">
        <w:rPr>
          <w:rStyle w:val="ad"/>
          <w:rFonts w:asciiTheme="minorHAnsi" w:eastAsiaTheme="minorEastAsia" w:hAnsiTheme="minorHAnsi" w:cstheme="minorBidi"/>
          <w:kern w:val="2"/>
        </w:rPr>
        <w:commentReference w:id="107"/>
      </w:r>
      <w:ins w:id="108" w:author="Office" w:date="2020-10-04T08:37:00Z">
        <w:r w:rsidR="007B60C4">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127:395-401.</w:t>
      </w:r>
    </w:p>
    <w:p w14:paraId="113704EA" w14:textId="77777777" w:rsidR="00425035" w:rsidRDefault="00376879">
      <w:pPr>
        <w:pStyle w:val="aa"/>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Xu JC, Huang LM, Chen C, Wang J, Long XX. Effective lead immobilization by phosphate rock </w:t>
      </w:r>
      <w:proofErr w:type="spellStart"/>
      <w:r>
        <w:rPr>
          <w:rFonts w:ascii="Times New Roman" w:eastAsia="Times New Roman" w:hAnsi="Times New Roman" w:cs="Times New Roman"/>
          <w:color w:val="000000"/>
        </w:rPr>
        <w:t>solubilization</w:t>
      </w:r>
      <w:proofErr w:type="spellEnd"/>
      <w:r>
        <w:rPr>
          <w:rFonts w:ascii="Times New Roman" w:eastAsia="Times New Roman" w:hAnsi="Times New Roman" w:cs="Times New Roman"/>
          <w:color w:val="000000"/>
        </w:rPr>
        <w:t xml:space="preserve"> mediated by phosphate rock amendment and phosphate solubilizing bacteria. Chemosphere. 2019</w:t>
      </w:r>
      <w:commentRangeStart w:id="109"/>
      <w:r>
        <w:rPr>
          <w:rFonts w:ascii="Times New Roman" w:eastAsia="Times New Roman" w:hAnsi="Times New Roman" w:cs="Times New Roman"/>
          <w:color w:val="000000"/>
        </w:rPr>
        <w:t>;</w:t>
      </w:r>
      <w:commentRangeEnd w:id="109"/>
      <w:r w:rsidR="007B60C4">
        <w:rPr>
          <w:rStyle w:val="ad"/>
          <w:rFonts w:asciiTheme="minorHAnsi" w:eastAsiaTheme="minorEastAsia" w:hAnsiTheme="minorHAnsi" w:cstheme="minorBidi"/>
          <w:kern w:val="2"/>
        </w:rPr>
        <w:commentReference w:id="109"/>
      </w:r>
      <w:r>
        <w:rPr>
          <w:rFonts w:ascii="Times New Roman" w:eastAsia="Times New Roman" w:hAnsi="Times New Roman" w:cs="Times New Roman"/>
          <w:color w:val="000000"/>
        </w:rPr>
        <w:t>237:124540.</w:t>
      </w:r>
    </w:p>
    <w:p w14:paraId="06C43E8E" w14:textId="77777777" w:rsidR="00425035" w:rsidRDefault="00376879">
      <w:pPr>
        <w:pStyle w:val="aa"/>
        <w:numPr>
          <w:ilvl w:val="0"/>
          <w:numId w:val="4"/>
        </w:numPr>
        <w:jc w:val="both"/>
        <w:rPr>
          <w:rFonts w:ascii="Times New Roman" w:eastAsiaTheme="minorEastAsia" w:hAnsi="Times New Roman" w:cs="Times New Roman"/>
          <w:color w:val="000000"/>
        </w:rPr>
      </w:pPr>
      <w:r>
        <w:rPr>
          <w:rFonts w:ascii="Times New Roman" w:eastAsia="Times New Roman" w:hAnsi="Times New Roman" w:cs="Times New Roman"/>
          <w:color w:val="000000"/>
        </w:rPr>
        <w:t xml:space="preserve">Zhang, K., et al., Lead removal by phosphate solubilizing bacteria isolated from soil through </w:t>
      </w:r>
      <w:proofErr w:type="spellStart"/>
      <w:r>
        <w:rPr>
          <w:rFonts w:ascii="Times New Roman" w:eastAsia="Times New Roman" w:hAnsi="Times New Roman" w:cs="Times New Roman"/>
          <w:color w:val="000000"/>
        </w:rPr>
        <w:t>biomineralization</w:t>
      </w:r>
      <w:proofErr w:type="spellEnd"/>
      <w:r>
        <w:rPr>
          <w:rFonts w:ascii="Times New Roman" w:eastAsia="Times New Roman" w:hAnsi="Times New Roman" w:cs="Times New Roman"/>
          <w:color w:val="000000"/>
        </w:rPr>
        <w:t>. Chemosphere, 2019. 224: p. 272-279.</w:t>
      </w:r>
    </w:p>
    <w:p w14:paraId="31A0943F" w14:textId="7190CF03" w:rsidR="00425035" w:rsidRDefault="00376879">
      <w:pPr>
        <w:pStyle w:val="aa"/>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Cao </w:t>
      </w:r>
      <w:proofErr w:type="spellStart"/>
      <w:r>
        <w:rPr>
          <w:rFonts w:ascii="Times New Roman" w:eastAsia="Times New Roman" w:hAnsi="Times New Roman" w:cs="Times New Roman"/>
          <w:color w:val="000000"/>
        </w:rPr>
        <w:t>Jia</w:t>
      </w:r>
      <w:proofErr w:type="spellEnd"/>
      <w:r>
        <w:rPr>
          <w:rFonts w:ascii="Times New Roman" w:eastAsia="Times New Roman" w:hAnsi="Times New Roman" w:cs="Times New Roman"/>
          <w:color w:val="000000"/>
        </w:rPr>
        <w:t xml:space="preserve">, Wang Chong, Huang Yan, Ji </w:t>
      </w:r>
      <w:proofErr w:type="spellStart"/>
      <w:r>
        <w:rPr>
          <w:rFonts w:ascii="Times New Roman" w:eastAsia="Times New Roman" w:hAnsi="Times New Roman" w:cs="Times New Roman"/>
          <w:color w:val="000000"/>
        </w:rPr>
        <w:t>Dingge</w:t>
      </w:r>
      <w:proofErr w:type="spellEnd"/>
      <w:r>
        <w:rPr>
          <w:rFonts w:ascii="Times New Roman" w:eastAsia="Times New Roman" w:hAnsi="Times New Roman" w:cs="Times New Roman"/>
          <w:color w:val="000000"/>
        </w:rPr>
        <w:t>, Journal of Applied Ecology Lou J. Research progress on the effects of earthworms on soil microbes and biological fertility. 2015(05):</w:t>
      </w:r>
      <w:ins w:id="110" w:author="Office" w:date="2020-10-04T08:37:00Z">
        <w:r w:rsidR="007B60C4">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294-301.</w:t>
      </w:r>
    </w:p>
    <w:p w14:paraId="7863F360" w14:textId="77777777" w:rsidR="00425035" w:rsidRDefault="00376879">
      <w:pPr>
        <w:pStyle w:val="aa"/>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Wang Na. Research progress in the application of earthworms and their metabolites in the remediation of heavy metal contaminated soils[J]. Modern Agricultural Science and Technology, 2018, 000(022):184-185,191.</w:t>
      </w:r>
    </w:p>
    <w:p w14:paraId="2D7C9673" w14:textId="77777777" w:rsidR="00425035" w:rsidRDefault="00425035">
      <w:pPr>
        <w:rPr>
          <w:sz w:val="24"/>
          <w:szCs w:val="24"/>
        </w:rPr>
      </w:pPr>
    </w:p>
    <w:p w14:paraId="1FA474E6" w14:textId="77777777" w:rsidR="00425035" w:rsidRDefault="00425035">
      <w:pPr>
        <w:rPr>
          <w:sz w:val="24"/>
          <w:szCs w:val="24"/>
        </w:rPr>
      </w:pPr>
    </w:p>
    <w:p w14:paraId="03255B19" w14:textId="77777777" w:rsidR="00425035" w:rsidRDefault="00425035">
      <w:pPr>
        <w:rPr>
          <w:sz w:val="24"/>
          <w:szCs w:val="24"/>
        </w:rPr>
      </w:pPr>
    </w:p>
    <w:p w14:paraId="4B2482C2" w14:textId="77777777" w:rsidR="00425035" w:rsidRDefault="00425035">
      <w:pPr>
        <w:rPr>
          <w:sz w:val="24"/>
          <w:szCs w:val="24"/>
        </w:rPr>
      </w:pPr>
    </w:p>
    <w:p w14:paraId="52B91A8E" w14:textId="77777777" w:rsidR="00425035" w:rsidRDefault="00425035">
      <w:pPr>
        <w:rPr>
          <w:sz w:val="24"/>
          <w:szCs w:val="24"/>
        </w:rPr>
      </w:pPr>
    </w:p>
    <w:sectPr w:rsidR="00425035">
      <w:pgSz w:w="12240" w:h="1872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ffice" w:date="2020-10-04T07:07:00Z" w:initials="O">
    <w:p w14:paraId="6F773A78" w14:textId="5EA46249" w:rsidR="00387D49" w:rsidRDefault="00387D49">
      <w:pPr>
        <w:pStyle w:val="ae"/>
      </w:pPr>
      <w:r>
        <w:rPr>
          <w:rStyle w:val="ad"/>
        </w:rPr>
        <w:annotationRef/>
      </w:r>
      <w:r>
        <w:t>??</w:t>
      </w:r>
    </w:p>
  </w:comment>
  <w:comment w:id="2" w:author="Office" w:date="2020-10-04T07:07:00Z" w:initials="O">
    <w:p w14:paraId="635B7E82" w14:textId="5450A0F3" w:rsidR="00387D49" w:rsidRDefault="00387D49">
      <w:pPr>
        <w:pStyle w:val="ae"/>
      </w:pPr>
      <w:r>
        <w:rPr>
          <w:rStyle w:val="ad"/>
        </w:rPr>
        <w:annotationRef/>
      </w:r>
      <w:r>
        <w:t>??</w:t>
      </w:r>
    </w:p>
  </w:comment>
  <w:comment w:id="4" w:author="Office" w:date="2020-10-04T07:20:00Z" w:initials="O">
    <w:p w14:paraId="452C244B" w14:textId="5E7162B4" w:rsidR="008254AE" w:rsidRDefault="008254AE">
      <w:pPr>
        <w:pStyle w:val="ae"/>
      </w:pPr>
      <w:r>
        <w:rPr>
          <w:rStyle w:val="ad"/>
        </w:rPr>
        <w:annotationRef/>
      </w:r>
      <w:r>
        <w:rPr>
          <w:rFonts w:hint="eastAsia"/>
        </w:rPr>
        <w:t>短语，不加符号</w:t>
      </w:r>
    </w:p>
  </w:comment>
  <w:comment w:id="5" w:author="Office" w:date="2020-10-04T07:23:00Z" w:initials="O">
    <w:p w14:paraId="78559463" w14:textId="72191B4A" w:rsidR="008254AE" w:rsidRDefault="008254AE">
      <w:pPr>
        <w:pStyle w:val="ae"/>
      </w:pPr>
      <w:r>
        <w:rPr>
          <w:rStyle w:val="ad"/>
        </w:rPr>
        <w:annotationRef/>
      </w:r>
      <w:r>
        <w:rPr>
          <w:rFonts w:hint="eastAsia"/>
        </w:rPr>
        <w:t>负面影响是什么？包含前一条么？</w:t>
      </w:r>
    </w:p>
  </w:comment>
  <w:comment w:id="8" w:author="Office" w:date="2020-10-04T07:24:00Z" w:initials="O">
    <w:p w14:paraId="4838CF88" w14:textId="3660B3DC" w:rsidR="008254AE" w:rsidRDefault="008254AE">
      <w:pPr>
        <w:pStyle w:val="ae"/>
      </w:pPr>
      <w:r>
        <w:rPr>
          <w:rStyle w:val="ad"/>
        </w:rPr>
        <w:annotationRef/>
      </w:r>
      <w:r>
        <w:rPr>
          <w:rFonts w:hint="eastAsia"/>
        </w:rPr>
        <w:t>这里的效能是什么的效能？</w:t>
      </w:r>
    </w:p>
  </w:comment>
  <w:comment w:id="9" w:author="Rachel" w:date="2020-10-04T14:22:00Z" w:initials="R">
    <w:p w14:paraId="69B2BF0E" w14:textId="20649E86" w:rsidR="004B1AF0" w:rsidRDefault="004B1AF0">
      <w:pPr>
        <w:pStyle w:val="ae"/>
        <w:rPr>
          <w:rFonts w:hint="eastAsia"/>
        </w:rPr>
      </w:pPr>
      <w:r>
        <w:rPr>
          <w:rStyle w:val="ad"/>
        </w:rPr>
        <w:annotationRef/>
      </w:r>
      <w:r>
        <w:rPr>
          <w:rFonts w:hint="eastAsia"/>
        </w:rPr>
        <w:t>固定</w:t>
      </w:r>
      <w:r>
        <w:t>效能</w:t>
      </w:r>
    </w:p>
  </w:comment>
  <w:comment w:id="10" w:author="Office" w:date="2020-10-04T07:21:00Z" w:initials="O">
    <w:p w14:paraId="7FE9396D" w14:textId="77777777" w:rsidR="004B1AF0" w:rsidRDefault="004B1AF0" w:rsidP="004B1AF0">
      <w:pPr>
        <w:pStyle w:val="ae"/>
      </w:pPr>
      <w:r>
        <w:rPr>
          <w:rStyle w:val="ad"/>
        </w:rPr>
        <w:annotationRef/>
      </w:r>
      <w:r>
        <w:rPr>
          <w:rFonts w:hint="eastAsia"/>
        </w:rPr>
        <w:t>其他几条都包含“原因”，这条是不是也加上？</w:t>
      </w:r>
    </w:p>
  </w:comment>
  <w:comment w:id="13" w:author="Office" w:date="2020-10-04T07:35:00Z" w:initials="O">
    <w:p w14:paraId="52F5FBCC" w14:textId="5F5BC48F" w:rsidR="00ED1ED7" w:rsidRDefault="00ED1ED7">
      <w:pPr>
        <w:pStyle w:val="ae"/>
      </w:pPr>
      <w:r>
        <w:rPr>
          <w:rStyle w:val="ad"/>
        </w:rPr>
        <w:annotationRef/>
      </w:r>
      <w:r>
        <w:t xml:space="preserve">?? </w:t>
      </w:r>
      <w:r>
        <w:rPr>
          <w:rFonts w:hint="eastAsia"/>
        </w:rPr>
        <w:t>格式？</w:t>
      </w:r>
    </w:p>
  </w:comment>
  <w:comment w:id="17" w:author="Office" w:date="2020-10-04T07:37:00Z" w:initials="O">
    <w:p w14:paraId="31271034" w14:textId="7E406481" w:rsidR="007B3E97" w:rsidRDefault="007B3E97">
      <w:pPr>
        <w:pStyle w:val="ae"/>
      </w:pPr>
      <w:r>
        <w:rPr>
          <w:rStyle w:val="ad"/>
        </w:rPr>
        <w:annotationRef/>
      </w:r>
      <w:r>
        <w:rPr>
          <w:rFonts w:hint="eastAsia"/>
        </w:rPr>
        <w:t>完全不可能？and</w:t>
      </w:r>
      <w:r>
        <w:t xml:space="preserve"> it is described to be unable to …</w:t>
      </w:r>
    </w:p>
  </w:comment>
  <w:comment w:id="46" w:author="Office" w:date="2020-10-04T07:44:00Z" w:initials="O">
    <w:p w14:paraId="092E2CAE" w14:textId="48D80750" w:rsidR="0094495C" w:rsidRDefault="0094495C">
      <w:pPr>
        <w:pStyle w:val="ae"/>
      </w:pPr>
      <w:r>
        <w:rPr>
          <w:rStyle w:val="ad"/>
        </w:rPr>
        <w:annotationRef/>
      </w:r>
      <w:r>
        <w:rPr>
          <w:rFonts w:hint="eastAsia"/>
        </w:rPr>
        <w:t>这段话的逻辑？？？</w:t>
      </w:r>
    </w:p>
  </w:comment>
  <w:comment w:id="20" w:author="Rachel" w:date="2020-10-04T14:36:00Z" w:initials="R">
    <w:p w14:paraId="00C8A53F" w14:textId="34372E71" w:rsidR="00A666F9" w:rsidRDefault="00A666F9">
      <w:pPr>
        <w:pStyle w:val="ae"/>
        <w:rPr>
          <w:rFonts w:hint="eastAsia"/>
        </w:rPr>
      </w:pPr>
      <w:r>
        <w:rPr>
          <w:rStyle w:val="ad"/>
        </w:rPr>
        <w:annotationRef/>
      </w:r>
      <w:r>
        <w:rPr>
          <w:rFonts w:hint="eastAsia"/>
        </w:rPr>
        <w:t>重写</w:t>
      </w:r>
    </w:p>
  </w:comment>
  <w:comment w:id="50" w:author="Office" w:date="2020-10-04T07:53:00Z" w:initials="O">
    <w:p w14:paraId="1E351264" w14:textId="299A3AE4" w:rsidR="00C80AAF" w:rsidRDefault="00C80AAF">
      <w:pPr>
        <w:pStyle w:val="ae"/>
      </w:pPr>
      <w:r>
        <w:rPr>
          <w:rStyle w:val="ad"/>
        </w:rPr>
        <w:annotationRef/>
      </w:r>
      <w:r>
        <w:rPr>
          <w:rFonts w:hint="eastAsia"/>
        </w:rPr>
        <w:t>这里泛称重金属？还是改为“lead”？</w:t>
      </w:r>
    </w:p>
  </w:comment>
  <w:comment w:id="60" w:author="Office" w:date="2020-10-04T08:00:00Z" w:initials="O">
    <w:p w14:paraId="1CA8ED05" w14:textId="1F7A0A47" w:rsidR="001402AA" w:rsidRDefault="001402AA">
      <w:pPr>
        <w:pStyle w:val="ae"/>
      </w:pPr>
      <w:r>
        <w:rPr>
          <w:rStyle w:val="ad"/>
        </w:rPr>
        <w:annotationRef/>
      </w:r>
      <w:r>
        <w:rPr>
          <w:rFonts w:hint="eastAsia"/>
        </w:rPr>
        <w:t>heavy metal是不是去掉？</w:t>
      </w:r>
    </w:p>
  </w:comment>
  <w:comment w:id="61" w:author="Office" w:date="2020-10-04T08:21:00Z" w:initials="O">
    <w:p w14:paraId="00A772D7" w14:textId="41F8EDB6" w:rsidR="00D2228C" w:rsidRDefault="00D2228C">
      <w:pPr>
        <w:pStyle w:val="ae"/>
      </w:pPr>
      <w:r>
        <w:rPr>
          <w:rStyle w:val="ad"/>
        </w:rPr>
        <w:annotationRef/>
      </w:r>
      <w:r>
        <w:rPr>
          <w:rFonts w:hint="eastAsia"/>
        </w:rPr>
        <w:t>这两句的逻辑关系？</w:t>
      </w:r>
    </w:p>
  </w:comment>
  <w:comment w:id="69" w:author="Office" w:date="2020-10-04T08:23:00Z" w:initials="O">
    <w:p w14:paraId="2B1C102A" w14:textId="3874BC91" w:rsidR="00E76824" w:rsidRDefault="00E76824">
      <w:pPr>
        <w:pStyle w:val="ae"/>
      </w:pPr>
      <w:r>
        <w:rPr>
          <w:rStyle w:val="ad"/>
        </w:rPr>
        <w:annotationRef/>
      </w:r>
      <w:r>
        <w:rPr>
          <w:rFonts w:hint="eastAsia"/>
        </w:rPr>
        <w:t>与。。。功能相似？ with</w:t>
      </w:r>
      <w:r>
        <w:t xml:space="preserve"> similar function of phosphatase</w:t>
      </w:r>
    </w:p>
  </w:comment>
  <w:comment w:id="82" w:author="Rachel" w:date="2020-10-04T14:58:00Z" w:initials="R">
    <w:p w14:paraId="1B7D0A56" w14:textId="7B01B104" w:rsidR="00E64558" w:rsidRDefault="00E64558">
      <w:pPr>
        <w:pStyle w:val="ae"/>
        <w:rPr>
          <w:rFonts w:hint="eastAsia"/>
        </w:rPr>
      </w:pPr>
      <w:r>
        <w:rPr>
          <w:rStyle w:val="ad"/>
        </w:rPr>
        <w:annotationRef/>
      </w:r>
      <w:r>
        <w:rPr>
          <w:rFonts w:hint="eastAsia"/>
        </w:rPr>
        <w:t>逻辑</w:t>
      </w:r>
    </w:p>
  </w:comment>
  <w:comment w:id="88" w:author="Office" w:date="2020-10-04T08:24:00Z" w:initials="O">
    <w:p w14:paraId="0282830D" w14:textId="0C3F5F09" w:rsidR="00E76824" w:rsidRDefault="00E76824">
      <w:pPr>
        <w:pStyle w:val="ae"/>
      </w:pPr>
      <w:r>
        <w:rPr>
          <w:rStyle w:val="ad"/>
        </w:rPr>
        <w:annotationRef/>
      </w:r>
      <w:r>
        <w:t xml:space="preserve"> </w:t>
      </w:r>
      <w:r>
        <w:rPr>
          <w:rFonts w:hint="eastAsia"/>
        </w:rPr>
        <w:t>红色这块有点乱……</w:t>
      </w:r>
    </w:p>
  </w:comment>
  <w:comment w:id="91" w:author="Office" w:date="2020-10-04T08:34:00Z" w:initials="O">
    <w:p w14:paraId="2666A34F" w14:textId="74C34EA5" w:rsidR="009B4D42" w:rsidRDefault="009B4D42">
      <w:pPr>
        <w:pStyle w:val="ae"/>
      </w:pPr>
      <w:r>
        <w:rPr>
          <w:rStyle w:val="ad"/>
        </w:rPr>
        <w:annotationRef/>
      </w:r>
      <w:r>
        <w:rPr>
          <w:rFonts w:hint="eastAsia"/>
        </w:rPr>
        <w:t>是一起排出的吧</w:t>
      </w:r>
    </w:p>
  </w:comment>
  <w:comment w:id="92" w:author="Office" w:date="2020-10-04T08:35:00Z" w:initials="O">
    <w:p w14:paraId="03ACFAF1" w14:textId="16155274" w:rsidR="009B4D42" w:rsidRDefault="009B4D42">
      <w:pPr>
        <w:pStyle w:val="ae"/>
      </w:pPr>
      <w:r>
        <w:rPr>
          <w:rStyle w:val="ad"/>
        </w:rPr>
        <w:annotationRef/>
      </w:r>
      <w:r>
        <w:rPr>
          <w:rFonts w:hint="eastAsia"/>
        </w:rPr>
        <w:t>要不要大写？</w:t>
      </w:r>
    </w:p>
  </w:comment>
  <w:comment w:id="95" w:author="Office" w:date="2020-10-04T08:11:00Z" w:initials="O">
    <w:p w14:paraId="69F7583C" w14:textId="2EA46ECD" w:rsidR="00741381" w:rsidRDefault="00741381">
      <w:pPr>
        <w:pStyle w:val="ae"/>
      </w:pPr>
      <w:r>
        <w:rPr>
          <w:rStyle w:val="ad"/>
        </w:rPr>
        <w:annotationRef/>
      </w:r>
      <w:r>
        <w:rPr>
          <w:rFonts w:hint="eastAsia"/>
        </w:rPr>
        <w:t>什么方面的影响？</w:t>
      </w:r>
    </w:p>
  </w:comment>
  <w:comment w:id="107" w:author="Office" w:date="2020-10-04T08:37:00Z" w:initials="O">
    <w:p w14:paraId="580FB1D4" w14:textId="61E48D18" w:rsidR="007B60C4" w:rsidRDefault="007B60C4">
      <w:pPr>
        <w:pStyle w:val="ae"/>
      </w:pPr>
      <w:r>
        <w:rPr>
          <w:rStyle w:val="ad"/>
        </w:rPr>
        <w:annotationRef/>
      </w:r>
      <w:r>
        <w:t>?</w:t>
      </w:r>
    </w:p>
  </w:comment>
  <w:comment w:id="109" w:author="Office" w:date="2020-10-04T08:37:00Z" w:initials="O">
    <w:p w14:paraId="1805AC29" w14:textId="1ED52247" w:rsidR="007B60C4" w:rsidRDefault="007B60C4">
      <w:pPr>
        <w:pStyle w:val="ae"/>
      </w:pPr>
      <w:r>
        <w:rPr>
          <w:rStyle w:val="ad"/>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773A78" w15:done="0"/>
  <w15:commentEx w15:paraId="635B7E82" w15:done="0"/>
  <w15:commentEx w15:paraId="452C244B" w15:done="0"/>
  <w15:commentEx w15:paraId="78559463" w15:done="0"/>
  <w15:commentEx w15:paraId="4838CF88" w15:done="0"/>
  <w15:commentEx w15:paraId="69B2BF0E" w15:done="0"/>
  <w15:commentEx w15:paraId="7FE9396D" w15:done="0"/>
  <w15:commentEx w15:paraId="52F5FBCC" w15:done="0"/>
  <w15:commentEx w15:paraId="31271034" w15:done="0"/>
  <w15:commentEx w15:paraId="092E2CAE" w15:done="0"/>
  <w15:commentEx w15:paraId="00C8A53F" w15:done="0"/>
  <w15:commentEx w15:paraId="1E351264" w15:done="0"/>
  <w15:commentEx w15:paraId="1CA8ED05" w15:done="0"/>
  <w15:commentEx w15:paraId="00A772D7" w15:done="0"/>
  <w15:commentEx w15:paraId="2B1C102A" w15:done="0"/>
  <w15:commentEx w15:paraId="1B7D0A56" w15:done="0"/>
  <w15:commentEx w15:paraId="0282830D" w15:done="0"/>
  <w15:commentEx w15:paraId="2666A34F" w15:done="0"/>
  <w15:commentEx w15:paraId="03ACFAF1" w15:done="0"/>
  <w15:commentEx w15:paraId="69F7583C" w15:done="0"/>
  <w15:commentEx w15:paraId="580FB1D4" w15:done="0"/>
  <w15:commentEx w15:paraId="1805AC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13FDB"/>
    <w:multiLevelType w:val="multilevel"/>
    <w:tmpl w:val="2BC13FDB"/>
    <w:lvl w:ilvl="0">
      <w:start w:val="1"/>
      <w:numFmt w:val="decimal"/>
      <w:lvlText w:val="【%1】"/>
      <w:lvlJc w:val="left"/>
      <w:pPr>
        <w:ind w:left="720" w:hanging="72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25049B0"/>
    <w:multiLevelType w:val="multilevel"/>
    <w:tmpl w:val="425049B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FEA140F"/>
    <w:multiLevelType w:val="multilevel"/>
    <w:tmpl w:val="4FEA14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5C1901DE"/>
    <w:multiLevelType w:val="multilevel"/>
    <w:tmpl w:val="5C1901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ffice">
    <w15:presenceInfo w15:providerId="None" w15:userId="Office"/>
  </w15:person>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D7"/>
    <w:rsid w:val="000823D6"/>
    <w:rsid w:val="000B313C"/>
    <w:rsid w:val="000B7D2D"/>
    <w:rsid w:val="000C1FEA"/>
    <w:rsid w:val="001208CE"/>
    <w:rsid w:val="00125EC7"/>
    <w:rsid w:val="0012742B"/>
    <w:rsid w:val="001402AA"/>
    <w:rsid w:val="001543DD"/>
    <w:rsid w:val="001617C6"/>
    <w:rsid w:val="001645F9"/>
    <w:rsid w:val="00190AA6"/>
    <w:rsid w:val="001A146D"/>
    <w:rsid w:val="0023774C"/>
    <w:rsid w:val="002B60F6"/>
    <w:rsid w:val="002F6D9C"/>
    <w:rsid w:val="00305198"/>
    <w:rsid w:val="0030787A"/>
    <w:rsid w:val="00340A78"/>
    <w:rsid w:val="00376879"/>
    <w:rsid w:val="00387D49"/>
    <w:rsid w:val="003B56AA"/>
    <w:rsid w:val="003C0491"/>
    <w:rsid w:val="003C2D53"/>
    <w:rsid w:val="00425035"/>
    <w:rsid w:val="00447712"/>
    <w:rsid w:val="00456261"/>
    <w:rsid w:val="00461FE3"/>
    <w:rsid w:val="004B1AF0"/>
    <w:rsid w:val="004D3924"/>
    <w:rsid w:val="005270CF"/>
    <w:rsid w:val="005308A2"/>
    <w:rsid w:val="00550DFC"/>
    <w:rsid w:val="00557362"/>
    <w:rsid w:val="00585CF6"/>
    <w:rsid w:val="005A6063"/>
    <w:rsid w:val="005B7559"/>
    <w:rsid w:val="005D1612"/>
    <w:rsid w:val="005D5704"/>
    <w:rsid w:val="005F72C5"/>
    <w:rsid w:val="00604D62"/>
    <w:rsid w:val="00641D7F"/>
    <w:rsid w:val="00660705"/>
    <w:rsid w:val="00664DAB"/>
    <w:rsid w:val="006668A6"/>
    <w:rsid w:val="0068630C"/>
    <w:rsid w:val="00694C65"/>
    <w:rsid w:val="006B0771"/>
    <w:rsid w:val="00741381"/>
    <w:rsid w:val="00770B10"/>
    <w:rsid w:val="00773302"/>
    <w:rsid w:val="007821D7"/>
    <w:rsid w:val="007B3E97"/>
    <w:rsid w:val="007B60C4"/>
    <w:rsid w:val="007D72F0"/>
    <w:rsid w:val="00821E8B"/>
    <w:rsid w:val="008254AE"/>
    <w:rsid w:val="00834739"/>
    <w:rsid w:val="00877B5F"/>
    <w:rsid w:val="0094495C"/>
    <w:rsid w:val="00946D78"/>
    <w:rsid w:val="009B4D42"/>
    <w:rsid w:val="009C0E4C"/>
    <w:rsid w:val="009E34CF"/>
    <w:rsid w:val="00A666F9"/>
    <w:rsid w:val="00AA5AA8"/>
    <w:rsid w:val="00AB7B26"/>
    <w:rsid w:val="00AD0053"/>
    <w:rsid w:val="00AE0D77"/>
    <w:rsid w:val="00B11BAF"/>
    <w:rsid w:val="00B3180B"/>
    <w:rsid w:val="00B46D8D"/>
    <w:rsid w:val="00B56AD5"/>
    <w:rsid w:val="00B576B2"/>
    <w:rsid w:val="00B611F0"/>
    <w:rsid w:val="00B96762"/>
    <w:rsid w:val="00B96A1D"/>
    <w:rsid w:val="00B96E34"/>
    <w:rsid w:val="00BA0C36"/>
    <w:rsid w:val="00BD6450"/>
    <w:rsid w:val="00BE2FE1"/>
    <w:rsid w:val="00BF0473"/>
    <w:rsid w:val="00C34F2A"/>
    <w:rsid w:val="00C52CBD"/>
    <w:rsid w:val="00C80AAF"/>
    <w:rsid w:val="00CC2818"/>
    <w:rsid w:val="00D07F5C"/>
    <w:rsid w:val="00D2228C"/>
    <w:rsid w:val="00D3487B"/>
    <w:rsid w:val="00D4769E"/>
    <w:rsid w:val="00D55A1C"/>
    <w:rsid w:val="00D564FF"/>
    <w:rsid w:val="00DA1983"/>
    <w:rsid w:val="00DC752D"/>
    <w:rsid w:val="00E00F14"/>
    <w:rsid w:val="00E2210F"/>
    <w:rsid w:val="00E64558"/>
    <w:rsid w:val="00E76824"/>
    <w:rsid w:val="00E81A7A"/>
    <w:rsid w:val="00E92E48"/>
    <w:rsid w:val="00E951DB"/>
    <w:rsid w:val="00EA4859"/>
    <w:rsid w:val="00EB293D"/>
    <w:rsid w:val="00ED1ED7"/>
    <w:rsid w:val="00ED7715"/>
    <w:rsid w:val="00F06360"/>
    <w:rsid w:val="00F40C2B"/>
    <w:rsid w:val="00F86A6D"/>
    <w:rsid w:val="00F92456"/>
    <w:rsid w:val="3FF7DBA5"/>
    <w:rsid w:val="70D7B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CCA6A6"/>
  <w15:docId w15:val="{1C324E07-284E-AB49-BE94-BD31F02A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tgt">
    <w:name w:val="tg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qFormat/>
  </w:style>
  <w:style w:type="character" w:customStyle="1" w:styleId="a4">
    <w:name w:val="批注框文本 字符"/>
    <w:basedOn w:val="a0"/>
    <w:link w:val="a3"/>
    <w:uiPriority w:val="99"/>
    <w:semiHidden/>
    <w:qFormat/>
    <w:rPr>
      <w:sz w:val="18"/>
      <w:szCs w:val="18"/>
    </w:rPr>
  </w:style>
  <w:style w:type="paragraph" w:customStyle="1" w:styleId="1">
    <w:name w:val="列表段落1"/>
    <w:basedOn w:val="a"/>
    <w:uiPriority w:val="34"/>
    <w:qFormat/>
    <w:pPr>
      <w:ind w:firstLineChars="200" w:firstLine="420"/>
    </w:pPr>
  </w:style>
  <w:style w:type="paragraph" w:customStyle="1" w:styleId="aa">
    <w:name w:val="石墨文档正文"/>
    <w:qFormat/>
    <w:rPr>
      <w:rFonts w:ascii="微软雅黑" w:eastAsia="微软雅黑" w:hAnsi="微软雅黑" w:cs="微软雅黑"/>
      <w:sz w:val="22"/>
      <w:szCs w:val="22"/>
    </w:rPr>
  </w:style>
  <w:style w:type="character" w:styleId="ab">
    <w:name w:val="FollowedHyperlink"/>
    <w:basedOn w:val="a0"/>
    <w:uiPriority w:val="99"/>
    <w:semiHidden/>
    <w:unhideWhenUsed/>
    <w:rsid w:val="00376879"/>
    <w:rPr>
      <w:color w:val="954F72" w:themeColor="followedHyperlink"/>
      <w:u w:val="single"/>
    </w:rPr>
  </w:style>
  <w:style w:type="character" w:customStyle="1" w:styleId="linkinfo">
    <w:name w:val="link_info"/>
    <w:basedOn w:val="a0"/>
    <w:rsid w:val="00376879"/>
  </w:style>
  <w:style w:type="paragraph" w:styleId="ac">
    <w:name w:val="List Paragraph"/>
    <w:basedOn w:val="a"/>
    <w:uiPriority w:val="99"/>
    <w:rsid w:val="00376879"/>
    <w:pPr>
      <w:ind w:firstLineChars="200" w:firstLine="420"/>
    </w:pPr>
  </w:style>
  <w:style w:type="character" w:styleId="ad">
    <w:name w:val="annotation reference"/>
    <w:basedOn w:val="a0"/>
    <w:uiPriority w:val="99"/>
    <w:semiHidden/>
    <w:unhideWhenUsed/>
    <w:rsid w:val="006B0771"/>
    <w:rPr>
      <w:sz w:val="21"/>
      <w:szCs w:val="21"/>
    </w:rPr>
  </w:style>
  <w:style w:type="paragraph" w:styleId="ae">
    <w:name w:val="annotation text"/>
    <w:basedOn w:val="a"/>
    <w:link w:val="af"/>
    <w:uiPriority w:val="99"/>
    <w:semiHidden/>
    <w:unhideWhenUsed/>
    <w:rsid w:val="006B0771"/>
    <w:pPr>
      <w:jc w:val="left"/>
    </w:pPr>
  </w:style>
  <w:style w:type="character" w:customStyle="1" w:styleId="af">
    <w:name w:val="批注文字 字符"/>
    <w:basedOn w:val="a0"/>
    <w:link w:val="ae"/>
    <w:uiPriority w:val="99"/>
    <w:semiHidden/>
    <w:rsid w:val="006B0771"/>
    <w:rPr>
      <w:rFonts w:asciiTheme="minorHAnsi" w:eastAsiaTheme="minorEastAsia" w:hAnsiTheme="minorHAnsi" w:cstheme="minorBidi"/>
      <w:kern w:val="2"/>
      <w:sz w:val="21"/>
      <w:szCs w:val="22"/>
    </w:rPr>
  </w:style>
  <w:style w:type="paragraph" w:styleId="af0">
    <w:name w:val="annotation subject"/>
    <w:basedOn w:val="ae"/>
    <w:next w:val="ae"/>
    <w:link w:val="af1"/>
    <w:uiPriority w:val="99"/>
    <w:semiHidden/>
    <w:unhideWhenUsed/>
    <w:rsid w:val="006B0771"/>
    <w:rPr>
      <w:b/>
      <w:bCs/>
    </w:rPr>
  </w:style>
  <w:style w:type="character" w:customStyle="1" w:styleId="af1">
    <w:name w:val="批注主题 字符"/>
    <w:basedOn w:val="af"/>
    <w:link w:val="af0"/>
    <w:uiPriority w:val="99"/>
    <w:semiHidden/>
    <w:rsid w:val="006B0771"/>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8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 昱婷</dc:creator>
  <cp:lastModifiedBy>Rachel</cp:lastModifiedBy>
  <cp:revision>27</cp:revision>
  <dcterms:created xsi:type="dcterms:W3CDTF">2020-10-03T04:47:00Z</dcterms:created>
  <dcterms:modified xsi:type="dcterms:W3CDTF">2020-10-04T07:06:00Z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