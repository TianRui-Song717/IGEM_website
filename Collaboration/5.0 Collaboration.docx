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F73C" w14:textId="0788E1DC" w:rsidR="0056451F" w:rsidRPr="00141DDE" w:rsidRDefault="00141DDE" w:rsidP="0056451F">
      <w:pPr>
        <w:rPr>
          <w:rFonts w:ascii="Cambria Math" w:hAnsi="Cambria Math"/>
          <w:b/>
          <w:sz w:val="22"/>
          <w:szCs w:val="24"/>
          <w:rPrChange w:id="0" w:author="302948225@qq.com" w:date="2020-10-20T16:04:00Z">
            <w:rPr>
              <w:rFonts w:ascii="Cambria Math" w:hAnsi="Cambria Math"/>
              <w:b/>
            </w:rPr>
          </w:rPrChange>
        </w:rPr>
      </w:pPr>
      <w:ins w:id="1" w:author="302948225@qq.com" w:date="2020-10-20T16:04:00Z">
        <w:r w:rsidRPr="00141DDE">
          <w:rPr>
            <w:rFonts w:ascii="Cambria Math" w:hAnsi="Cambria Math" w:hint="eastAsia"/>
            <w:b/>
            <w:sz w:val="22"/>
            <w:szCs w:val="24"/>
            <w:rPrChange w:id="2" w:author="302948225@qq.com" w:date="2020-10-20T16:04:00Z">
              <w:rPr>
                <w:rFonts w:ascii="Cambria Math" w:hAnsi="Cambria Math" w:hint="eastAsia"/>
                <w:b/>
              </w:rPr>
            </w:rPrChange>
          </w:rPr>
          <w:t>&lt;</w:t>
        </w:r>
        <w:r w:rsidRPr="00141DDE">
          <w:rPr>
            <w:rFonts w:ascii="Cambria Math" w:hAnsi="Cambria Math"/>
            <w:b/>
            <w:sz w:val="22"/>
            <w:szCs w:val="24"/>
            <w:rPrChange w:id="3" w:author="302948225@qq.com" w:date="2020-10-20T16:04:00Z">
              <w:rPr>
                <w:rFonts w:ascii="Cambria Math" w:hAnsi="Cambria Math"/>
                <w:b/>
              </w:rPr>
            </w:rPrChange>
          </w:rPr>
          <w:t>b&gt;</w:t>
        </w:r>
      </w:ins>
      <w:r w:rsidR="0056451F" w:rsidRPr="00141DDE">
        <w:rPr>
          <w:rFonts w:ascii="Cambria Math" w:hAnsi="Cambria Math"/>
          <w:b/>
          <w:sz w:val="22"/>
          <w:szCs w:val="24"/>
          <w:rPrChange w:id="4" w:author="302948225@qq.com" w:date="2020-10-20T16:04:00Z">
            <w:rPr>
              <w:rFonts w:ascii="Cambria Math" w:hAnsi="Cambria Math"/>
              <w:b/>
            </w:rPr>
          </w:rPrChange>
        </w:rPr>
        <w:t>Collaboratio</w:t>
      </w:r>
      <w:r w:rsidR="0056451F" w:rsidRPr="00141DDE">
        <w:rPr>
          <w:rFonts w:ascii="Cambria Math" w:hAnsi="Cambria Math" w:hint="eastAsia"/>
          <w:b/>
          <w:sz w:val="22"/>
          <w:szCs w:val="24"/>
          <w:rPrChange w:id="5" w:author="302948225@qq.com" w:date="2020-10-20T16:04:00Z">
            <w:rPr>
              <w:rFonts w:ascii="Cambria Math" w:hAnsi="Cambria Math" w:hint="eastAsia"/>
              <w:b/>
            </w:rPr>
          </w:rPrChange>
        </w:rPr>
        <w:t>n</w:t>
      </w:r>
      <w:r w:rsidR="0056451F" w:rsidRPr="00141DDE">
        <w:rPr>
          <w:rFonts w:ascii="Cambria Math" w:hAnsi="Cambria Math"/>
          <w:b/>
          <w:sz w:val="22"/>
          <w:szCs w:val="24"/>
          <w:rPrChange w:id="6" w:author="302948225@qq.com" w:date="2020-10-20T16:04:00Z">
            <w:rPr>
              <w:rFonts w:ascii="Cambria Math" w:hAnsi="Cambria Math"/>
              <w:b/>
            </w:rPr>
          </w:rPrChange>
        </w:rPr>
        <w:t xml:space="preserve"> </w:t>
      </w:r>
      <w:r w:rsidR="0056451F" w:rsidRPr="00141DDE">
        <w:rPr>
          <w:rFonts w:ascii="Cambria Math" w:hAnsi="Cambria Math" w:hint="eastAsia"/>
          <w:b/>
          <w:sz w:val="22"/>
          <w:szCs w:val="24"/>
          <w:rPrChange w:id="7" w:author="302948225@qq.com" w:date="2020-10-20T16:04:00Z">
            <w:rPr>
              <w:rFonts w:ascii="Cambria Math" w:hAnsi="Cambria Math" w:hint="eastAsia"/>
              <w:b/>
            </w:rPr>
          </w:rPrChange>
        </w:rPr>
        <w:t>with</w:t>
      </w:r>
      <w:r w:rsidR="0056451F" w:rsidRPr="00141DDE">
        <w:rPr>
          <w:rFonts w:ascii="Cambria Math" w:hAnsi="Cambria Math"/>
          <w:b/>
          <w:sz w:val="22"/>
          <w:szCs w:val="24"/>
          <w:rPrChange w:id="8" w:author="302948225@qq.com" w:date="2020-10-20T16:04:00Z">
            <w:rPr>
              <w:rFonts w:ascii="Cambria Math" w:hAnsi="Cambria Math"/>
              <w:b/>
            </w:rPr>
          </w:rPrChange>
        </w:rPr>
        <w:t xml:space="preserve"> </w:t>
      </w:r>
      <w:proofErr w:type="spellStart"/>
      <w:r w:rsidR="0056451F" w:rsidRPr="00141DDE">
        <w:rPr>
          <w:rFonts w:ascii="Cambria Math" w:hAnsi="Cambria Math"/>
          <w:b/>
          <w:sz w:val="22"/>
          <w:szCs w:val="24"/>
          <w:rPrChange w:id="9" w:author="302948225@qq.com" w:date="2020-10-20T16:04:00Z">
            <w:rPr>
              <w:rFonts w:ascii="Cambria Math" w:hAnsi="Cambria Math"/>
              <w:b/>
            </w:rPr>
          </w:rPrChange>
        </w:rPr>
        <w:t>J</w:t>
      </w:r>
      <w:r w:rsidR="0056451F" w:rsidRPr="00141DDE">
        <w:rPr>
          <w:rFonts w:ascii="Cambria Math" w:hAnsi="Cambria Math" w:hint="eastAsia"/>
          <w:b/>
          <w:sz w:val="22"/>
          <w:szCs w:val="24"/>
          <w:rPrChange w:id="10" w:author="302948225@qq.com" w:date="2020-10-20T16:04:00Z">
            <w:rPr>
              <w:rFonts w:ascii="Cambria Math" w:hAnsi="Cambria Math" w:hint="eastAsia"/>
              <w:b/>
            </w:rPr>
          </w:rPrChange>
        </w:rPr>
        <w:t>iangnan_</w:t>
      </w:r>
      <w:r w:rsidR="0056451F" w:rsidRPr="00141DDE">
        <w:rPr>
          <w:rFonts w:ascii="Cambria Math" w:hAnsi="Cambria Math"/>
          <w:b/>
          <w:sz w:val="22"/>
          <w:szCs w:val="24"/>
          <w:rPrChange w:id="11" w:author="302948225@qq.com" w:date="2020-10-20T16:04:00Z">
            <w:rPr>
              <w:rFonts w:ascii="Cambria Math" w:hAnsi="Cambria Math"/>
              <w:b/>
            </w:rPr>
          </w:rPrChange>
        </w:rPr>
        <w:t>China</w:t>
      </w:r>
      <w:proofErr w:type="spellEnd"/>
      <w:ins w:id="12" w:author="302948225@qq.com" w:date="2020-10-20T16:04:00Z">
        <w:r w:rsidRPr="00141DDE">
          <w:rPr>
            <w:rFonts w:ascii="Cambria Math" w:hAnsi="Cambria Math"/>
            <w:b/>
            <w:sz w:val="22"/>
            <w:szCs w:val="24"/>
            <w:rPrChange w:id="13" w:author="302948225@qq.com" w:date="2020-10-20T16:04:00Z">
              <w:rPr>
                <w:rFonts w:ascii="Cambria Math" w:hAnsi="Cambria Math"/>
                <w:b/>
              </w:rPr>
            </w:rPrChange>
          </w:rPr>
          <w:t>&lt;/b&gt;</w:t>
        </w:r>
      </w:ins>
    </w:p>
    <w:p w14:paraId="08B97E2F" w14:textId="1A648EB3" w:rsidR="0056451F" w:rsidRPr="00141DDE" w:rsidRDefault="00141DDE" w:rsidP="0056451F">
      <w:pPr>
        <w:rPr>
          <w:rFonts w:ascii="Barlow" w:hAnsi="Barlow" w:hint="eastAsia"/>
          <w:b/>
          <w:bCs/>
          <w:color w:val="444444"/>
          <w:shd w:val="clear" w:color="auto" w:fill="FFFFFF"/>
          <w:rPrChange w:id="14" w:author="302948225@qq.com" w:date="2020-10-20T16:04:00Z">
            <w:rPr>
              <w:rFonts w:ascii="Barlow" w:hAnsi="Barlow" w:hint="eastAsia"/>
              <w:b/>
              <w:bCs/>
              <w:color w:val="444444"/>
              <w:u w:val="single"/>
              <w:shd w:val="clear" w:color="auto" w:fill="FFFFFF"/>
            </w:rPr>
          </w:rPrChange>
        </w:rPr>
      </w:pPr>
      <w:ins w:id="15" w:author="302948225@qq.com" w:date="2020-10-20T16:04:00Z">
        <w:r w:rsidRPr="00141DDE">
          <w:rPr>
            <w:rFonts w:ascii="Barlow" w:hAnsi="Barlow"/>
            <w:b/>
            <w:bCs/>
            <w:color w:val="444444"/>
            <w:shd w:val="clear" w:color="auto" w:fill="FFFFFF"/>
            <w:rPrChange w:id="16" w:author="302948225@qq.com" w:date="2020-10-20T16:04: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17" w:author="302948225@qq.com" w:date="2020-10-20T16:04:00Z">
            <w:rPr>
              <w:rFonts w:ascii="Barlow" w:hAnsi="Barlow" w:hint="eastAsia"/>
              <w:b/>
              <w:bCs/>
              <w:color w:val="444444"/>
              <w:u w:val="single"/>
              <w:shd w:val="clear" w:color="auto" w:fill="FFFFFF"/>
            </w:rPr>
          </w:rPrChange>
        </w:rPr>
        <w:t>H</w:t>
      </w:r>
      <w:r w:rsidR="0056451F" w:rsidRPr="00141DDE">
        <w:rPr>
          <w:rFonts w:ascii="Barlow" w:hAnsi="Barlow"/>
          <w:b/>
          <w:bCs/>
          <w:color w:val="444444"/>
          <w:shd w:val="clear" w:color="auto" w:fill="FFFFFF"/>
          <w:rPrChange w:id="18" w:author="302948225@qq.com" w:date="2020-10-20T16:04:00Z">
            <w:rPr>
              <w:rFonts w:ascii="Barlow" w:hAnsi="Barlow"/>
              <w:b/>
              <w:bCs/>
              <w:color w:val="444444"/>
              <w:u w:val="single"/>
              <w:shd w:val="clear" w:color="auto" w:fill="FFFFFF"/>
            </w:rPr>
          </w:rPrChange>
        </w:rPr>
        <w:t>uman Practices</w:t>
      </w:r>
      <w:ins w:id="19" w:author="302948225@qq.com" w:date="2020-10-20T16:04:00Z">
        <w:r w:rsidRPr="00141DDE">
          <w:rPr>
            <w:rFonts w:ascii="Barlow" w:hAnsi="Barlow"/>
            <w:b/>
            <w:bCs/>
            <w:color w:val="444444"/>
            <w:shd w:val="clear" w:color="auto" w:fill="FFFFFF"/>
            <w:rPrChange w:id="20" w:author="302948225@qq.com" w:date="2020-10-20T16:04:00Z">
              <w:rPr>
                <w:rFonts w:ascii="Barlow" w:hAnsi="Barlow"/>
                <w:b/>
                <w:bCs/>
                <w:color w:val="444444"/>
                <w:u w:val="single"/>
                <w:shd w:val="clear" w:color="auto" w:fill="FFFFFF"/>
              </w:rPr>
            </w:rPrChange>
          </w:rPr>
          <w:t>&lt;/b&gt;</w:t>
        </w:r>
      </w:ins>
    </w:p>
    <w:p w14:paraId="4F2A8C31" w14:textId="0EC9D6E2" w:rsidR="0056451F" w:rsidRPr="00CA17B9" w:rsidRDefault="00141DDE" w:rsidP="0056451F">
      <w:pPr>
        <w:jc w:val="center"/>
        <w:rPr>
          <w:rFonts w:ascii="Barlow" w:hAnsi="Barlow" w:hint="eastAsia"/>
          <w:b/>
          <w:bCs/>
          <w:color w:val="444444"/>
          <w:shd w:val="clear" w:color="auto" w:fill="FFFFFF"/>
        </w:rPr>
      </w:pPr>
      <w:ins w:id="21" w:author="302948225@qq.com" w:date="2020-10-20T16:05:00Z">
        <w:r>
          <w:rPr>
            <w:rFonts w:ascii="Barlow" w:hAnsi="Barlow"/>
            <w:b/>
            <w:bCs/>
            <w:color w:val="444444"/>
            <w:shd w:val="clear" w:color="auto" w:fill="FFFFFF"/>
          </w:rPr>
          <w:t>&lt;b&gt;</w:t>
        </w:r>
      </w:ins>
      <w:del w:id="22" w:author="Office" w:date="2020-10-20T04:57:00Z">
        <w:r w:rsidR="0056451F" w:rsidRPr="00CC6190" w:rsidDel="001F4384">
          <w:rPr>
            <w:rFonts w:ascii="Barlow" w:hAnsi="Barlow" w:hint="eastAsia"/>
            <w:b/>
            <w:bCs/>
            <w:color w:val="444444"/>
            <w:shd w:val="clear" w:color="auto" w:fill="FFFFFF"/>
          </w:rPr>
          <w:delText>Involvement</w:delText>
        </w:r>
      </w:del>
      <w:ins w:id="23" w:author="Office" w:date="2020-10-20T04:57:00Z">
        <w:r w:rsidR="001F4384" w:rsidRPr="00CC6190">
          <w:rPr>
            <w:rFonts w:ascii="Barlow" w:hAnsi="Barlow" w:hint="eastAsia"/>
            <w:b/>
            <w:bCs/>
            <w:color w:val="444444"/>
            <w:shd w:val="clear" w:color="auto" w:fill="FFFFFF"/>
          </w:rPr>
          <w:t>Engagement</w:t>
        </w:r>
      </w:ins>
      <w:r w:rsidR="0056451F" w:rsidRPr="00CC6190">
        <w:rPr>
          <w:rFonts w:ascii="Barlow" w:hAnsi="Barlow" w:hint="eastAsia"/>
          <w:b/>
          <w:bCs/>
          <w:color w:val="444444"/>
          <w:shd w:val="clear" w:color="auto" w:fill="FFFFFF"/>
        </w:rPr>
        <w:t xml:space="preserve"> </w:t>
      </w:r>
      <w:del w:id="24" w:author="Office" w:date="2020-10-20T04:57:00Z">
        <w:r w:rsidR="0056451F" w:rsidRPr="00CC6190" w:rsidDel="001F4384">
          <w:rPr>
            <w:rFonts w:ascii="Barlow" w:hAnsi="Barlow" w:hint="eastAsia"/>
            <w:b/>
            <w:bCs/>
            <w:color w:val="444444"/>
            <w:shd w:val="clear" w:color="auto" w:fill="FFFFFF"/>
          </w:rPr>
          <w:delText>of</w:delText>
        </w:r>
      </w:del>
      <w:ins w:id="25" w:author="Office" w:date="2020-10-20T04:57:00Z">
        <w:r w:rsidR="001F4384" w:rsidRPr="00CC6190">
          <w:rPr>
            <w:rFonts w:ascii="Barlow" w:hAnsi="Barlow" w:hint="eastAsia"/>
            <w:b/>
            <w:bCs/>
            <w:color w:val="444444"/>
            <w:shd w:val="clear" w:color="auto" w:fill="FFFFFF"/>
          </w:rPr>
          <w:t>in</w:t>
        </w:r>
      </w:ins>
      <w:r w:rsidR="0056451F" w:rsidRPr="00CA17B9">
        <w:rPr>
          <w:rFonts w:ascii="Barlow" w:hAnsi="Barlow"/>
          <w:b/>
          <w:bCs/>
          <w:color w:val="444444"/>
          <w:shd w:val="clear" w:color="auto" w:fill="FFFFFF"/>
        </w:rPr>
        <w:t xml:space="preserve"> Various Activities</w:t>
      </w:r>
      <w:ins w:id="26" w:author="302948225@qq.com" w:date="2020-10-20T16:05:00Z">
        <w:r>
          <w:rPr>
            <w:rFonts w:ascii="Barlow" w:hAnsi="Barlow"/>
            <w:b/>
            <w:bCs/>
            <w:color w:val="444444"/>
            <w:shd w:val="clear" w:color="auto" w:fill="FFFFFF"/>
          </w:rPr>
          <w:t>&lt;/b&gt;</w:t>
        </w:r>
      </w:ins>
    </w:p>
    <w:p w14:paraId="2E5119B4" w14:textId="77A99B55" w:rsidR="0056451F" w:rsidRPr="00D36073" w:rsidRDefault="0056451F" w:rsidP="0056451F">
      <w:pPr>
        <w:ind w:firstLineChars="100" w:firstLine="210"/>
        <w:rPr>
          <w:rFonts w:ascii="Barlow" w:hAnsi="Barlow" w:hint="eastAsia"/>
          <w:color w:val="444444"/>
          <w:shd w:val="clear" w:color="auto" w:fill="FFFFFF"/>
        </w:rPr>
      </w:pPr>
      <w:r w:rsidRPr="00D36073">
        <w:rPr>
          <w:rFonts w:ascii="Barlow" w:hAnsi="Barlow"/>
          <w:color w:val="444444"/>
          <w:shd w:val="clear" w:color="auto" w:fill="FFFFFF"/>
        </w:rPr>
        <w:t>We participated in the</w:t>
      </w:r>
      <w:ins w:id="27" w:author="302948225@qq.com" w:date="2020-10-20T16:05:00Z">
        <w:r w:rsidR="00141DDE" w:rsidRPr="00141DDE">
          <w:rPr>
            <w:rFonts w:ascii="Barlow" w:hAnsi="Barlow"/>
            <w:b/>
            <w:bCs/>
            <w:color w:val="444444"/>
            <w:shd w:val="clear" w:color="auto" w:fill="FFFFFF"/>
            <w:rPrChange w:id="28" w:author="302948225@qq.com" w:date="2020-10-20T16:09:00Z">
              <w:rPr>
                <w:rFonts w:ascii="Barlow" w:hAnsi="Barlow"/>
                <w:color w:val="444444"/>
                <w:shd w:val="clear" w:color="auto" w:fill="FFFFFF"/>
              </w:rPr>
            </w:rPrChange>
          </w:rPr>
          <w:t>&lt;b&gt;</w:t>
        </w:r>
      </w:ins>
      <w:r w:rsidRPr="00141DDE">
        <w:rPr>
          <w:rFonts w:ascii="Barlow" w:hAnsi="Barlow"/>
          <w:b/>
          <w:bCs/>
          <w:color w:val="444444"/>
          <w:shd w:val="clear" w:color="auto" w:fill="FFFFFF"/>
          <w:rPrChange w:id="29" w:author="302948225@qq.com" w:date="2020-10-20T16:09:00Z">
            <w:rPr>
              <w:rFonts w:ascii="Barlow" w:hAnsi="Barlow"/>
              <w:color w:val="444444"/>
              <w:shd w:val="clear" w:color="auto" w:fill="FFFFFF"/>
            </w:rPr>
          </w:rPrChange>
        </w:rPr>
        <w:t xml:space="preserve"> </w:t>
      </w:r>
      <w:r w:rsidRPr="00296D29">
        <w:rPr>
          <w:rFonts w:ascii="Barlow" w:hAnsi="Barlow"/>
          <w:b/>
          <w:bCs/>
          <w:color w:val="444444"/>
          <w:shd w:val="clear" w:color="auto" w:fill="FFFFFF"/>
        </w:rPr>
        <w:t xml:space="preserve">"High School Drifting </w:t>
      </w:r>
      <w:r w:rsidRPr="00296D29">
        <w:rPr>
          <w:rFonts w:ascii="Barlow" w:hAnsi="Barlow" w:hint="eastAsia"/>
          <w:b/>
          <w:bCs/>
          <w:color w:val="444444"/>
          <w:shd w:val="clear" w:color="auto" w:fill="FFFFFF"/>
        </w:rPr>
        <w:t>-</w:t>
      </w:r>
      <w:r w:rsidRPr="00296D29">
        <w:rPr>
          <w:rFonts w:ascii="Barlow" w:hAnsi="Barlow"/>
          <w:b/>
          <w:bCs/>
          <w:color w:val="444444"/>
          <w:shd w:val="clear" w:color="auto" w:fill="FFFFFF"/>
        </w:rPr>
        <w:t>Book</w:t>
      </w:r>
      <w:r w:rsidRPr="00296D29">
        <w:rPr>
          <w:rFonts w:ascii="Barlow" w:hAnsi="Barlow" w:hint="eastAsia"/>
          <w:b/>
          <w:bCs/>
          <w:color w:val="444444"/>
          <w:shd w:val="clear" w:color="auto" w:fill="FFFFFF"/>
        </w:rPr>
        <w:t>let</w:t>
      </w:r>
      <w:r w:rsidRPr="00296D29">
        <w:rPr>
          <w:rFonts w:ascii="Barlow" w:hAnsi="Barlow"/>
          <w:b/>
          <w:bCs/>
          <w:color w:val="444444"/>
          <w:shd w:val="clear" w:color="auto" w:fill="FFFFFF"/>
        </w:rPr>
        <w:t>"</w:t>
      </w:r>
      <w:ins w:id="30" w:author="302948225@qq.com" w:date="2020-10-20T16:05:00Z">
        <w:r w:rsidR="00141DDE">
          <w:rPr>
            <w:rFonts w:ascii="Barlow" w:hAnsi="Barlow"/>
            <w:b/>
            <w:bCs/>
            <w:color w:val="444444"/>
            <w:shd w:val="clear" w:color="auto" w:fill="FFFFFF"/>
          </w:rPr>
          <w:t>&lt;/b&gt;</w:t>
        </w:r>
      </w:ins>
      <w:r w:rsidRPr="00D36073">
        <w:rPr>
          <w:rFonts w:ascii="Barlow" w:hAnsi="Barlow"/>
          <w:color w:val="444444"/>
          <w:shd w:val="clear" w:color="auto" w:fill="FFFFFF"/>
        </w:rPr>
        <w:t xml:space="preserve"> activity hosted by </w:t>
      </w:r>
      <w:proofErr w:type="spellStart"/>
      <w:r w:rsidRPr="00D36073">
        <w:rPr>
          <w:rFonts w:ascii="Barlow" w:hAnsi="Barlow"/>
          <w:color w:val="444444"/>
          <w:shd w:val="clear" w:color="auto" w:fill="FFFFFF"/>
        </w:rPr>
        <w:t>Jiangnan_China</w:t>
      </w:r>
      <w:proofErr w:type="spellEnd"/>
      <w:ins w:id="31" w:author="302948225@qq.com" w:date="2020-10-19T15:58:00Z">
        <w:r w:rsidR="00C12B25">
          <w:rPr>
            <w:rFonts w:ascii="Barlow" w:hAnsi="Barlow"/>
            <w:color w:val="444444"/>
            <w:shd w:val="clear" w:color="auto" w:fill="FFFFFF"/>
          </w:rPr>
          <w:t xml:space="preserve"> in September</w:t>
        </w:r>
      </w:ins>
      <w:r w:rsidRPr="00D36073">
        <w:rPr>
          <w:rFonts w:ascii="Barlow" w:hAnsi="Barlow"/>
          <w:color w:val="444444"/>
          <w:shd w:val="clear" w:color="auto" w:fill="FFFFFF"/>
        </w:rPr>
        <w:t xml:space="preserve">. During the activity, we received souvenirs from </w:t>
      </w:r>
      <w:proofErr w:type="spellStart"/>
      <w:r w:rsidRPr="00D36073">
        <w:rPr>
          <w:rFonts w:ascii="Barlow" w:hAnsi="Barlow"/>
          <w:color w:val="444444"/>
          <w:shd w:val="clear" w:color="auto" w:fill="FFFFFF"/>
        </w:rPr>
        <w:t>Jiangnan_China</w:t>
      </w:r>
      <w:proofErr w:type="spellEnd"/>
      <w:r w:rsidRPr="00D36073">
        <w:rPr>
          <w:rFonts w:ascii="Barlow" w:hAnsi="Barlow"/>
          <w:color w:val="444444"/>
          <w:shd w:val="clear" w:color="auto" w:fill="FFFFFF"/>
        </w:rPr>
        <w:t xml:space="preserve">. We read about the ideas of </w:t>
      </w:r>
      <w:proofErr w:type="spellStart"/>
      <w:r w:rsidRPr="00D36073">
        <w:rPr>
          <w:rFonts w:ascii="Barlow" w:hAnsi="Barlow"/>
          <w:color w:val="444444"/>
          <w:shd w:val="clear" w:color="auto" w:fill="FFFFFF"/>
        </w:rPr>
        <w:t>Jiangnan_China</w:t>
      </w:r>
      <w:proofErr w:type="spellEnd"/>
      <w:r w:rsidRPr="00D36073">
        <w:rPr>
          <w:rFonts w:ascii="Barlow" w:hAnsi="Barlow"/>
          <w:color w:val="444444"/>
          <w:shd w:val="clear" w:color="auto" w:fill="FFFFFF"/>
        </w:rPr>
        <w:t xml:space="preserve"> group members on participating in </w:t>
      </w:r>
      <w:proofErr w:type="spellStart"/>
      <w:r w:rsidRPr="00D36073">
        <w:rPr>
          <w:rFonts w:ascii="Barlow" w:hAnsi="Barlow"/>
          <w:color w:val="444444"/>
          <w:shd w:val="clear" w:color="auto" w:fill="FFFFFF"/>
        </w:rPr>
        <w:t>iGEM</w:t>
      </w:r>
      <w:proofErr w:type="spellEnd"/>
      <w:r w:rsidRPr="00D36073">
        <w:rPr>
          <w:rFonts w:ascii="Barlow" w:hAnsi="Barlow"/>
          <w:color w:val="444444"/>
          <w:shd w:val="clear" w:color="auto" w:fill="FFFFFF"/>
        </w:rPr>
        <w:t xml:space="preserve"> in the Drifting Booklet. We empathized and wrote down our true feelings</w:t>
      </w:r>
      <w:del w:id="32" w:author="Office" w:date="2020-10-18T16:01:00Z">
        <w:r w:rsidRPr="00D36073" w:rsidDel="00B02669">
          <w:rPr>
            <w:rFonts w:ascii="Barlow" w:hAnsi="Barlow"/>
            <w:color w:val="444444"/>
            <w:shd w:val="clear" w:color="auto" w:fill="FFFFFF"/>
          </w:rPr>
          <w:delText xml:space="preserve"> </w:delText>
        </w:r>
      </w:del>
      <w:r w:rsidRPr="00D36073">
        <w:rPr>
          <w:rFonts w:ascii="Barlow" w:hAnsi="Barlow"/>
          <w:color w:val="444444"/>
          <w:shd w:val="clear" w:color="auto" w:fill="FFFFFF"/>
        </w:rPr>
        <w:t>. After that we sent the Drifting Booklet and our souvenirs to NJMU-China.</w:t>
      </w:r>
      <w:ins w:id="33" w:author="Office" w:date="2020-10-18T16:01:00Z">
        <w:r w:rsidR="00B02669">
          <w:rPr>
            <w:rFonts w:ascii="Barlow" w:hAnsi="Barlow" w:hint="eastAsia"/>
            <w:color w:val="444444"/>
            <w:shd w:val="clear" w:color="auto" w:fill="FFFFFF"/>
          </w:rPr>
          <w:t xml:space="preserve"> </w:t>
        </w:r>
      </w:ins>
      <w:ins w:id="34" w:author="302948225@qq.com" w:date="2020-10-19T14:16:00Z">
        <w:r w:rsidR="00A03493">
          <w:rPr>
            <w:rFonts w:ascii="Barlow" w:hAnsi="Barlow"/>
            <w:color w:val="444444"/>
            <w:shd w:val="clear" w:color="auto" w:fill="FFFFFF"/>
          </w:rPr>
          <w:t xml:space="preserve">In </w:t>
        </w:r>
      </w:ins>
      <w:del w:id="35" w:author="302948225@qq.com" w:date="2020-10-19T14:16:00Z">
        <w:r w:rsidRPr="00D36073" w:rsidDel="00A03493">
          <w:rPr>
            <w:rFonts w:ascii="Barlow" w:hAnsi="Barlow"/>
            <w:color w:val="444444"/>
            <w:shd w:val="clear" w:color="auto" w:fill="FFFFFF"/>
          </w:rPr>
          <w:delText xml:space="preserve">In </w:delText>
        </w:r>
      </w:del>
      <w:r w:rsidRPr="00D36073">
        <w:rPr>
          <w:rFonts w:ascii="Barlow" w:hAnsi="Barlow"/>
          <w:color w:val="444444"/>
          <w:shd w:val="clear" w:color="auto" w:fill="FFFFFF"/>
        </w:rPr>
        <w:t xml:space="preserve">this activity, we found </w:t>
      </w:r>
      <w:ins w:id="36" w:author="Office" w:date="2020-10-20T04:58:00Z">
        <w:r w:rsidR="00EB6B85" w:rsidRPr="00CC6190">
          <w:rPr>
            <w:rFonts w:ascii="Barlow" w:hAnsi="Barlow" w:hint="eastAsia"/>
            <w:color w:val="444444"/>
            <w:shd w:val="clear" w:color="auto" w:fill="FFFFFF"/>
          </w:rPr>
          <w:t>that</w:t>
        </w:r>
        <w:r w:rsidR="00EB6B85">
          <w:rPr>
            <w:rFonts w:ascii="Barlow" w:hAnsi="Barlow"/>
            <w:color w:val="444444"/>
            <w:shd w:val="clear" w:color="auto" w:fill="FFFFFF"/>
          </w:rPr>
          <w:t xml:space="preserve"> </w:t>
        </w:r>
      </w:ins>
      <w:r w:rsidRPr="00D36073">
        <w:rPr>
          <w:rFonts w:ascii="Barlow" w:hAnsi="Barlow"/>
          <w:color w:val="444444"/>
          <w:shd w:val="clear" w:color="auto" w:fill="FFFFFF"/>
        </w:rPr>
        <w:t xml:space="preserve">when the teams have heart-to-heart communication, we can feel that </w:t>
      </w:r>
      <w:ins w:id="37" w:author="Office" w:date="2020-10-18T16:01:00Z">
        <w:r w:rsidR="00B02669">
          <w:rPr>
            <w:rFonts w:ascii="Barlow" w:hAnsi="Barlow" w:hint="eastAsia"/>
            <w:color w:val="444444"/>
            <w:shd w:val="clear" w:color="auto" w:fill="FFFFFF"/>
          </w:rPr>
          <w:t>“</w:t>
        </w:r>
      </w:ins>
      <w:r w:rsidRPr="00D36073">
        <w:rPr>
          <w:rFonts w:ascii="Barlow" w:hAnsi="Barlow"/>
          <w:color w:val="444444"/>
          <w:shd w:val="clear" w:color="auto" w:fill="FFFFFF"/>
        </w:rPr>
        <w:t xml:space="preserve">as an </w:t>
      </w:r>
      <w:proofErr w:type="spellStart"/>
      <w:r w:rsidRPr="00D36073">
        <w:rPr>
          <w:rFonts w:ascii="Barlow" w:hAnsi="Barlow"/>
          <w:color w:val="444444"/>
          <w:shd w:val="clear" w:color="auto" w:fill="FFFFFF"/>
        </w:rPr>
        <w:t>iGEMer</w:t>
      </w:r>
      <w:proofErr w:type="spellEnd"/>
      <w:r w:rsidRPr="00D36073">
        <w:rPr>
          <w:rFonts w:ascii="Barlow" w:hAnsi="Barlow"/>
          <w:color w:val="444444"/>
          <w:shd w:val="clear" w:color="auto" w:fill="FFFFFF"/>
        </w:rPr>
        <w:t>, we are all together</w:t>
      </w:r>
      <w:ins w:id="38" w:author="Office" w:date="2020-10-18T16:01:00Z">
        <w:r w:rsidR="00B02669">
          <w:rPr>
            <w:rFonts w:ascii="Barlow" w:hAnsi="Barlow" w:hint="eastAsia"/>
            <w:color w:val="444444"/>
            <w:shd w:val="clear" w:color="auto" w:fill="FFFFFF"/>
          </w:rPr>
          <w:t>”</w:t>
        </w:r>
      </w:ins>
      <w:r w:rsidRPr="00D36073">
        <w:rPr>
          <w:rFonts w:ascii="Barlow" w:hAnsi="Barlow"/>
          <w:color w:val="444444"/>
          <w:shd w:val="clear" w:color="auto" w:fill="FFFFFF"/>
        </w:rPr>
        <w:t>.</w:t>
      </w:r>
    </w:p>
    <w:p w14:paraId="7853E96D" w14:textId="0E641F1C" w:rsidR="0056451F" w:rsidRDefault="0056451F" w:rsidP="0056451F">
      <w:pPr>
        <w:ind w:firstLineChars="100" w:firstLine="210"/>
        <w:rPr>
          <w:rFonts w:ascii="Barlow" w:hAnsi="Barlow" w:hint="eastAsia"/>
          <w:color w:val="444444"/>
          <w:shd w:val="clear" w:color="auto" w:fill="FFFFFF"/>
        </w:rPr>
      </w:pPr>
      <w:r w:rsidRPr="00D36073">
        <w:rPr>
          <w:rFonts w:ascii="Barlow" w:hAnsi="Barlow"/>
          <w:color w:val="444444"/>
          <w:shd w:val="clear" w:color="auto" w:fill="FFFFFF"/>
        </w:rPr>
        <w:t xml:space="preserve">We also </w:t>
      </w:r>
      <w:del w:id="39" w:author="Office" w:date="2020-10-20T04:59:00Z">
        <w:r w:rsidRPr="00CC6190" w:rsidDel="00EB6B85">
          <w:rPr>
            <w:rFonts w:ascii="Barlow" w:hAnsi="Barlow" w:hint="eastAsia"/>
            <w:color w:val="444444"/>
            <w:shd w:val="clear" w:color="auto" w:fill="FFFFFF"/>
          </w:rPr>
          <w:delText xml:space="preserve">participated </w:delText>
        </w:r>
      </w:del>
      <w:ins w:id="40" w:author="Office" w:date="2020-10-20T04:59:00Z">
        <w:r w:rsidR="00EB6B85" w:rsidRPr="00CC6190">
          <w:rPr>
            <w:rFonts w:ascii="Barlow" w:hAnsi="Barlow" w:hint="eastAsia"/>
            <w:color w:val="444444"/>
            <w:shd w:val="clear" w:color="auto" w:fill="FFFFFF"/>
          </w:rPr>
          <w:t xml:space="preserve">engaged </w:t>
        </w:r>
      </w:ins>
      <w:r w:rsidRPr="00CC6190">
        <w:rPr>
          <w:rFonts w:ascii="Barlow" w:hAnsi="Barlow" w:hint="eastAsia"/>
          <w:color w:val="444444"/>
          <w:shd w:val="clear" w:color="auto" w:fill="FFFFFF"/>
        </w:rPr>
        <w:t xml:space="preserve">in </w:t>
      </w:r>
      <w:proofErr w:type="spellStart"/>
      <w:r w:rsidRPr="00CC6190">
        <w:rPr>
          <w:rFonts w:ascii="Barlow" w:hAnsi="Barlow" w:hint="eastAsia"/>
          <w:color w:val="444444"/>
          <w:shd w:val="clear" w:color="auto" w:fill="FFFFFF"/>
        </w:rPr>
        <w:t>Jiangnan_China's</w:t>
      </w:r>
      <w:proofErr w:type="spellEnd"/>
      <w:r w:rsidRPr="00CC6190">
        <w:rPr>
          <w:rFonts w:ascii="Barlow" w:hAnsi="Barlow" w:hint="eastAsia"/>
          <w:color w:val="444444"/>
          <w:shd w:val="clear" w:color="auto" w:fill="FFFFFF"/>
        </w:rPr>
        <w:t xml:space="preserve"> </w:t>
      </w:r>
      <w:ins w:id="41" w:author="302948225@qq.com" w:date="2020-10-20T16:05:00Z">
        <w:r w:rsidR="00141DDE" w:rsidRPr="00141DDE">
          <w:rPr>
            <w:rFonts w:ascii="Barlow" w:hAnsi="Barlow"/>
            <w:b/>
            <w:bCs/>
            <w:color w:val="444444"/>
            <w:shd w:val="clear" w:color="auto" w:fill="FFFFFF"/>
            <w:rPrChange w:id="42" w:author="302948225@qq.com" w:date="2020-10-20T16:09:00Z">
              <w:rPr>
                <w:rFonts w:ascii="Barlow" w:hAnsi="Barlow"/>
                <w:color w:val="444444"/>
                <w:shd w:val="clear" w:color="auto" w:fill="FFFFFF"/>
              </w:rPr>
            </w:rPrChange>
          </w:rPr>
          <w:t>&lt;b&gt;</w:t>
        </w:r>
      </w:ins>
      <w:r w:rsidRPr="00CC6190">
        <w:rPr>
          <w:rFonts w:ascii="Barlow" w:hAnsi="Barlow" w:hint="eastAsia"/>
          <w:b/>
          <w:bCs/>
          <w:color w:val="444444"/>
          <w:shd w:val="clear" w:color="auto" w:fill="FFFFFF"/>
        </w:rPr>
        <w:t>monthly magazine</w:t>
      </w:r>
      <w:ins w:id="43" w:author="302948225@qq.com" w:date="2020-10-20T16:05:00Z">
        <w:r w:rsidR="00141DDE">
          <w:rPr>
            <w:rFonts w:ascii="Barlow" w:hAnsi="Barlow"/>
            <w:b/>
            <w:bCs/>
            <w:color w:val="444444"/>
            <w:shd w:val="clear" w:color="auto" w:fill="FFFFFF"/>
          </w:rPr>
          <w:t>&lt;/b&gt;</w:t>
        </w:r>
      </w:ins>
      <w:r w:rsidRPr="00CC6190">
        <w:rPr>
          <w:rFonts w:ascii="Barlow" w:hAnsi="Barlow" w:hint="eastAsia"/>
          <w:color w:val="444444"/>
          <w:shd w:val="clear" w:color="auto" w:fill="FFFFFF"/>
        </w:rPr>
        <w:t xml:space="preserve"> activity. As the main manuscript team in October, </w:t>
      </w:r>
      <w:del w:id="44" w:author="Office" w:date="2020-10-20T04:59:00Z">
        <w:r w:rsidRPr="00CC6190" w:rsidDel="00EB6B85">
          <w:rPr>
            <w:rFonts w:ascii="Barlow" w:hAnsi="Barlow" w:hint="eastAsia"/>
            <w:color w:val="444444"/>
            <w:shd w:val="clear" w:color="auto" w:fill="FFFFFF"/>
          </w:rPr>
          <w:delText xml:space="preserve">it </w:delText>
        </w:r>
      </w:del>
      <w:ins w:id="45" w:author="Office" w:date="2020-10-20T04:59:00Z">
        <w:r w:rsidR="00EB6B85" w:rsidRPr="00CC6190">
          <w:rPr>
            <w:rFonts w:ascii="Barlow" w:hAnsi="Barlow" w:hint="eastAsia"/>
            <w:color w:val="444444"/>
            <w:shd w:val="clear" w:color="auto" w:fill="FFFFFF"/>
          </w:rPr>
          <w:t>we</w:t>
        </w:r>
        <w:r w:rsidR="00EB6B85" w:rsidRPr="00D36073">
          <w:rPr>
            <w:rFonts w:ascii="Barlow" w:hAnsi="Barlow"/>
            <w:color w:val="444444"/>
            <w:shd w:val="clear" w:color="auto" w:fill="FFFFFF"/>
          </w:rPr>
          <w:t xml:space="preserve"> </w:t>
        </w:r>
      </w:ins>
      <w:r w:rsidRPr="00D36073">
        <w:rPr>
          <w:rFonts w:ascii="Barlow" w:hAnsi="Barlow"/>
          <w:color w:val="444444"/>
          <w:shd w:val="clear" w:color="auto" w:fill="FFFFFF"/>
        </w:rPr>
        <w:t>brought knowledge of synthetic biology to middle school students from Jiangsu, Sichuan, Xinjiang and Tianjin in China, and also promoted our project.</w:t>
      </w:r>
    </w:p>
    <w:p w14:paraId="462EEF09" w14:textId="77777777" w:rsidR="0056451F" w:rsidRDefault="0056451F" w:rsidP="0056451F">
      <w:pPr>
        <w:ind w:firstLineChars="100" w:firstLine="210"/>
        <w:rPr>
          <w:rFonts w:ascii="Barlow" w:hAnsi="Barlow" w:hint="eastAsia"/>
          <w:color w:val="444444"/>
          <w:shd w:val="clear" w:color="auto" w:fill="FFFFFF"/>
        </w:rPr>
      </w:pPr>
    </w:p>
    <w:p w14:paraId="1195109A" w14:textId="77777777" w:rsidR="0056451F" w:rsidRDefault="0056451F" w:rsidP="0056451F">
      <w:pPr>
        <w:ind w:firstLineChars="100" w:firstLine="210"/>
        <w:rPr>
          <w:rFonts w:ascii="Barlow" w:hAnsi="Barlow" w:hint="eastAsia"/>
          <w:color w:val="444444"/>
          <w:shd w:val="clear" w:color="auto" w:fill="FFFFFF"/>
        </w:rPr>
      </w:pPr>
    </w:p>
    <w:p w14:paraId="1EAA9FBE" w14:textId="40FF884F" w:rsidR="0056451F" w:rsidRPr="00141DDE" w:rsidRDefault="00141DDE" w:rsidP="0056451F">
      <w:pPr>
        <w:rPr>
          <w:rFonts w:ascii="Cambria Math" w:hAnsi="Cambria Math"/>
          <w:b/>
          <w:sz w:val="22"/>
          <w:szCs w:val="24"/>
          <w:rPrChange w:id="46" w:author="302948225@qq.com" w:date="2020-10-20T16:11:00Z">
            <w:rPr>
              <w:rFonts w:ascii="Cambria Math" w:hAnsi="Cambria Math"/>
              <w:b/>
            </w:rPr>
          </w:rPrChange>
        </w:rPr>
      </w:pPr>
      <w:ins w:id="47" w:author="302948225@qq.com" w:date="2020-10-20T16:05:00Z">
        <w:r w:rsidRPr="00141DDE">
          <w:rPr>
            <w:rFonts w:ascii="Cambria Math" w:hAnsi="Cambria Math"/>
            <w:b/>
            <w:sz w:val="22"/>
            <w:szCs w:val="24"/>
            <w:rPrChange w:id="48" w:author="302948225@qq.com" w:date="2020-10-20T16:11:00Z">
              <w:rPr>
                <w:rFonts w:ascii="Cambria Math" w:hAnsi="Cambria Math"/>
                <w:b/>
              </w:rPr>
            </w:rPrChange>
          </w:rPr>
          <w:t>&lt;b&gt;</w:t>
        </w:r>
      </w:ins>
      <w:r w:rsidR="0056451F" w:rsidRPr="00141DDE">
        <w:rPr>
          <w:rFonts w:ascii="Cambria Math" w:hAnsi="Cambria Math" w:hint="eastAsia"/>
          <w:b/>
          <w:sz w:val="22"/>
          <w:szCs w:val="24"/>
          <w:rPrChange w:id="49" w:author="302948225@qq.com" w:date="2020-10-20T16:11:00Z">
            <w:rPr>
              <w:rFonts w:ascii="Cambria Math" w:hAnsi="Cambria Math" w:hint="eastAsia"/>
              <w:b/>
            </w:rPr>
          </w:rPrChange>
        </w:rPr>
        <w:t>C</w:t>
      </w:r>
      <w:r w:rsidR="0056451F" w:rsidRPr="00141DDE">
        <w:rPr>
          <w:rFonts w:ascii="Cambria Math" w:hAnsi="Cambria Math"/>
          <w:b/>
          <w:sz w:val="22"/>
          <w:szCs w:val="24"/>
          <w:rPrChange w:id="50" w:author="302948225@qq.com" w:date="2020-10-20T16:11:00Z">
            <w:rPr>
              <w:rFonts w:ascii="Cambria Math" w:hAnsi="Cambria Math"/>
              <w:b/>
            </w:rPr>
          </w:rPrChange>
        </w:rPr>
        <w:t>ollaboration with QHFZ-CHINA</w:t>
      </w:r>
      <w:ins w:id="51" w:author="302948225@qq.com" w:date="2020-10-20T16:05:00Z">
        <w:r w:rsidRPr="00141DDE">
          <w:rPr>
            <w:rFonts w:ascii="Cambria Math" w:hAnsi="Cambria Math"/>
            <w:b/>
            <w:sz w:val="22"/>
            <w:szCs w:val="24"/>
            <w:rPrChange w:id="52" w:author="302948225@qq.com" w:date="2020-10-20T16:11:00Z">
              <w:rPr>
                <w:rFonts w:ascii="Cambria Math" w:hAnsi="Cambria Math"/>
                <w:b/>
              </w:rPr>
            </w:rPrChange>
          </w:rPr>
          <w:t>&lt;/b&gt;</w:t>
        </w:r>
      </w:ins>
    </w:p>
    <w:p w14:paraId="12BEED8E" w14:textId="183AA634" w:rsidR="0056451F" w:rsidRPr="00141DDE" w:rsidRDefault="00141DDE" w:rsidP="0056451F">
      <w:pPr>
        <w:rPr>
          <w:ins w:id="53" w:author="302948225@qq.com" w:date="2020-10-19T15:29:00Z"/>
          <w:rFonts w:ascii="Barlow" w:hAnsi="Barlow" w:hint="eastAsia"/>
          <w:b/>
          <w:bCs/>
          <w:color w:val="444444"/>
          <w:shd w:val="clear" w:color="auto" w:fill="FFFFFF"/>
          <w:rPrChange w:id="54" w:author="302948225@qq.com" w:date="2020-10-20T16:09:00Z">
            <w:rPr>
              <w:ins w:id="55" w:author="302948225@qq.com" w:date="2020-10-19T15:29:00Z"/>
              <w:rFonts w:ascii="Barlow" w:hAnsi="Barlow" w:hint="eastAsia"/>
              <w:b/>
              <w:bCs/>
              <w:color w:val="444444"/>
              <w:u w:val="single"/>
              <w:shd w:val="clear" w:color="auto" w:fill="FFFFFF"/>
            </w:rPr>
          </w:rPrChange>
        </w:rPr>
      </w:pPr>
      <w:ins w:id="56" w:author="302948225@qq.com" w:date="2020-10-20T16:05:00Z">
        <w:r w:rsidRPr="00141DDE">
          <w:rPr>
            <w:rFonts w:ascii="Barlow" w:hAnsi="Barlow"/>
            <w:b/>
            <w:bCs/>
            <w:color w:val="444444"/>
            <w:shd w:val="clear" w:color="auto" w:fill="FFFFFF"/>
            <w:rPrChange w:id="57" w:author="302948225@qq.com" w:date="2020-10-20T16:09: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58" w:author="302948225@qq.com" w:date="2020-10-20T16:09:00Z">
            <w:rPr>
              <w:rFonts w:ascii="Barlow" w:hAnsi="Barlow" w:hint="eastAsia"/>
              <w:b/>
              <w:bCs/>
              <w:color w:val="444444"/>
              <w:u w:val="single"/>
              <w:shd w:val="clear" w:color="auto" w:fill="FFFFFF"/>
            </w:rPr>
          </w:rPrChange>
        </w:rPr>
        <w:t>H</w:t>
      </w:r>
      <w:r w:rsidR="0056451F" w:rsidRPr="00141DDE">
        <w:rPr>
          <w:rFonts w:ascii="Barlow" w:hAnsi="Barlow"/>
          <w:b/>
          <w:bCs/>
          <w:color w:val="444444"/>
          <w:shd w:val="clear" w:color="auto" w:fill="FFFFFF"/>
          <w:rPrChange w:id="59" w:author="302948225@qq.com" w:date="2020-10-20T16:09:00Z">
            <w:rPr>
              <w:rFonts w:ascii="Barlow" w:hAnsi="Barlow"/>
              <w:b/>
              <w:bCs/>
              <w:color w:val="444444"/>
              <w:u w:val="single"/>
              <w:shd w:val="clear" w:color="auto" w:fill="FFFFFF"/>
            </w:rPr>
          </w:rPrChange>
        </w:rPr>
        <w:t>uman Practices</w:t>
      </w:r>
      <w:ins w:id="60" w:author="302948225@qq.com" w:date="2020-10-20T16:05:00Z">
        <w:r w:rsidRPr="00141DDE">
          <w:rPr>
            <w:rFonts w:ascii="Barlow" w:hAnsi="Barlow" w:hint="eastAsia"/>
            <w:b/>
            <w:bCs/>
            <w:color w:val="444444"/>
            <w:shd w:val="clear" w:color="auto" w:fill="FFFFFF"/>
            <w:rPrChange w:id="61" w:author="302948225@qq.com" w:date="2020-10-20T16:09:00Z">
              <w:rPr>
                <w:rFonts w:ascii="Barlow" w:hAnsi="Barlow" w:hint="eastAsia"/>
                <w:b/>
                <w:bCs/>
                <w:color w:val="444444"/>
                <w:u w:val="single"/>
                <w:shd w:val="clear" w:color="auto" w:fill="FFFFFF"/>
              </w:rPr>
            </w:rPrChange>
          </w:rPr>
          <w:t>&lt;</w:t>
        </w:r>
        <w:r w:rsidRPr="00141DDE">
          <w:rPr>
            <w:rFonts w:ascii="Barlow" w:hAnsi="Barlow"/>
            <w:b/>
            <w:bCs/>
            <w:color w:val="444444"/>
            <w:shd w:val="clear" w:color="auto" w:fill="FFFFFF"/>
            <w:rPrChange w:id="62" w:author="302948225@qq.com" w:date="2020-10-20T16:09:00Z">
              <w:rPr>
                <w:rFonts w:ascii="Barlow" w:hAnsi="Barlow"/>
                <w:b/>
                <w:bCs/>
                <w:color w:val="444444"/>
                <w:u w:val="single"/>
                <w:shd w:val="clear" w:color="auto" w:fill="FFFFFF"/>
              </w:rPr>
            </w:rPrChange>
          </w:rPr>
          <w:t>/b&gt;</w:t>
        </w:r>
      </w:ins>
    </w:p>
    <w:p w14:paraId="0F3E932E" w14:textId="1EF781FD" w:rsidR="00560C9F" w:rsidRPr="00560C9F" w:rsidDel="00560C9F" w:rsidRDefault="00141DDE">
      <w:pPr>
        <w:ind w:firstLineChars="100" w:firstLine="210"/>
        <w:jc w:val="center"/>
        <w:rPr>
          <w:del w:id="63" w:author="302948225@qq.com" w:date="2020-10-19T15:29:00Z"/>
          <w:rFonts w:ascii="Barlow" w:hAnsi="Barlow" w:hint="eastAsia"/>
          <w:b/>
          <w:bCs/>
          <w:color w:val="444444"/>
          <w:shd w:val="clear" w:color="auto" w:fill="FFFFFF"/>
          <w:rPrChange w:id="64" w:author="302948225@qq.com" w:date="2020-10-19T15:30:00Z">
            <w:rPr>
              <w:del w:id="65" w:author="302948225@qq.com" w:date="2020-10-19T15:29:00Z"/>
              <w:rFonts w:ascii="Barlow" w:hAnsi="Barlow" w:hint="eastAsia"/>
              <w:b/>
              <w:bCs/>
              <w:color w:val="444444"/>
              <w:u w:val="single"/>
              <w:shd w:val="clear" w:color="auto" w:fill="FFFFFF"/>
            </w:rPr>
          </w:rPrChange>
        </w:rPr>
        <w:pPrChange w:id="66" w:author="302948225@qq.com" w:date="2020-10-19T15:30:00Z">
          <w:pPr>
            <w:ind w:firstLineChars="100" w:firstLine="210"/>
          </w:pPr>
        </w:pPrChange>
      </w:pPr>
      <w:ins w:id="67" w:author="302948225@qq.com" w:date="2020-10-20T16:05:00Z">
        <w:r>
          <w:rPr>
            <w:rFonts w:ascii="Barlow" w:hAnsi="Barlow"/>
            <w:b/>
            <w:bCs/>
            <w:color w:val="444444"/>
            <w:shd w:val="clear" w:color="auto" w:fill="FFFFFF"/>
          </w:rPr>
          <w:t>&lt;b&gt;</w:t>
        </w:r>
      </w:ins>
      <w:ins w:id="68" w:author="302948225@qq.com" w:date="2020-10-19T15:29:00Z">
        <w:r w:rsidR="00560C9F" w:rsidRPr="00560C9F">
          <w:rPr>
            <w:rFonts w:ascii="Barlow" w:hAnsi="Barlow" w:hint="eastAsia"/>
            <w:b/>
            <w:bCs/>
            <w:color w:val="444444"/>
            <w:shd w:val="clear" w:color="auto" w:fill="FFFFFF"/>
            <w:rPrChange w:id="69" w:author="302948225@qq.com" w:date="2020-10-19T15:30:00Z">
              <w:rPr>
                <w:rFonts w:ascii="Barlow" w:hAnsi="Barlow" w:hint="eastAsia"/>
                <w:b/>
                <w:bCs/>
                <w:color w:val="444444"/>
                <w:u w:val="single"/>
                <w:shd w:val="clear" w:color="auto" w:fill="FFFFFF"/>
              </w:rPr>
            </w:rPrChange>
          </w:rPr>
          <w:t xml:space="preserve">Suggestions on </w:t>
        </w:r>
      </w:ins>
      <w:ins w:id="70" w:author="302948225@qq.com" w:date="2020-10-19T15:30:00Z">
        <w:r w:rsidR="00560C9F">
          <w:rPr>
            <w:rFonts w:ascii="Barlow" w:hAnsi="Barlow"/>
            <w:b/>
            <w:bCs/>
            <w:color w:val="444444"/>
            <w:shd w:val="clear" w:color="auto" w:fill="FFFFFF"/>
          </w:rPr>
          <w:t>T</w:t>
        </w:r>
      </w:ins>
      <w:ins w:id="71" w:author="302948225@qq.com" w:date="2020-10-19T15:29:00Z">
        <w:r w:rsidR="00560C9F" w:rsidRPr="00560C9F">
          <w:rPr>
            <w:rFonts w:ascii="Barlow" w:hAnsi="Barlow" w:hint="eastAsia"/>
            <w:b/>
            <w:bCs/>
            <w:color w:val="444444"/>
            <w:shd w:val="clear" w:color="auto" w:fill="FFFFFF"/>
            <w:rPrChange w:id="72" w:author="302948225@qq.com" w:date="2020-10-19T15:30:00Z">
              <w:rPr>
                <w:rFonts w:ascii="Barlow" w:hAnsi="Barlow" w:hint="eastAsia"/>
                <w:b/>
                <w:bCs/>
                <w:color w:val="444444"/>
                <w:u w:val="single"/>
                <w:shd w:val="clear" w:color="auto" w:fill="FFFFFF"/>
              </w:rPr>
            </w:rPrChange>
          </w:rPr>
          <w:t xml:space="preserve">opic </w:t>
        </w:r>
      </w:ins>
      <w:ins w:id="73" w:author="302948225@qq.com" w:date="2020-10-19T15:30:00Z">
        <w:r w:rsidR="00560C9F">
          <w:rPr>
            <w:rFonts w:ascii="Barlow" w:hAnsi="Barlow"/>
            <w:b/>
            <w:bCs/>
            <w:color w:val="444444"/>
            <w:shd w:val="clear" w:color="auto" w:fill="FFFFFF"/>
          </w:rPr>
          <w:t>S</w:t>
        </w:r>
      </w:ins>
      <w:ins w:id="74" w:author="302948225@qq.com" w:date="2020-10-19T15:29:00Z">
        <w:r w:rsidR="00560C9F" w:rsidRPr="00560C9F">
          <w:rPr>
            <w:rFonts w:ascii="Barlow" w:hAnsi="Barlow" w:hint="eastAsia"/>
            <w:b/>
            <w:bCs/>
            <w:color w:val="444444"/>
            <w:shd w:val="clear" w:color="auto" w:fill="FFFFFF"/>
            <w:rPrChange w:id="75" w:author="302948225@qq.com" w:date="2020-10-19T15:30:00Z">
              <w:rPr>
                <w:rFonts w:ascii="Barlow" w:hAnsi="Barlow" w:hint="eastAsia"/>
                <w:b/>
                <w:bCs/>
                <w:color w:val="444444"/>
                <w:u w:val="single"/>
                <w:shd w:val="clear" w:color="auto" w:fill="FFFFFF"/>
              </w:rPr>
            </w:rPrChange>
          </w:rPr>
          <w:t>election</w:t>
        </w:r>
      </w:ins>
      <w:ins w:id="76" w:author="302948225@qq.com" w:date="2020-10-20T16:05:00Z">
        <w:r>
          <w:rPr>
            <w:rFonts w:ascii="Barlow" w:hAnsi="Barlow"/>
            <w:b/>
            <w:bCs/>
            <w:color w:val="444444"/>
            <w:shd w:val="clear" w:color="auto" w:fill="FFFFFF"/>
          </w:rPr>
          <w:t>&lt;/b&gt;</w:t>
        </w:r>
      </w:ins>
    </w:p>
    <w:p w14:paraId="2C93AA35" w14:textId="77777777" w:rsidR="00560C9F" w:rsidRPr="00560C9F" w:rsidRDefault="00560C9F">
      <w:pPr>
        <w:jc w:val="center"/>
        <w:rPr>
          <w:ins w:id="77" w:author="302948225@qq.com" w:date="2020-10-19T15:29:00Z"/>
          <w:rFonts w:ascii="Barlow" w:hAnsi="Barlow" w:hint="eastAsia"/>
          <w:b/>
          <w:bCs/>
          <w:color w:val="444444"/>
          <w:u w:val="single"/>
          <w:shd w:val="clear" w:color="auto" w:fill="FFFFFF"/>
        </w:rPr>
        <w:pPrChange w:id="78" w:author="302948225@qq.com" w:date="2020-10-19T15:30:00Z">
          <w:pPr/>
        </w:pPrChange>
      </w:pPr>
    </w:p>
    <w:p w14:paraId="41AC1689" w14:textId="75573C56" w:rsidR="0056451F" w:rsidRDefault="00BD7EC8" w:rsidP="0056451F">
      <w:pPr>
        <w:ind w:firstLineChars="100" w:firstLine="210"/>
        <w:rPr>
          <w:rFonts w:ascii="Barlow" w:hAnsi="Barlow" w:hint="eastAsia"/>
          <w:color w:val="444444"/>
          <w:shd w:val="clear" w:color="auto" w:fill="FFFFFF"/>
        </w:rPr>
      </w:pPr>
      <w:ins w:id="79" w:author="302948225@qq.com" w:date="2020-10-19T15:02:00Z">
        <w:r>
          <w:rPr>
            <w:rFonts w:ascii="Barlow" w:hAnsi="Barlow"/>
            <w:color w:val="444444"/>
            <w:shd w:val="clear" w:color="auto" w:fill="FFFFFF"/>
          </w:rPr>
          <w:t xml:space="preserve">In </w:t>
        </w:r>
      </w:ins>
      <w:ins w:id="80" w:author="302948225@qq.com" w:date="2020-10-19T16:05:00Z">
        <w:r w:rsidR="00440E97">
          <w:rPr>
            <w:rFonts w:ascii="Barlow" w:hAnsi="Barlow"/>
            <w:color w:val="444444"/>
            <w:shd w:val="clear" w:color="auto" w:fill="FFFFFF"/>
          </w:rPr>
          <w:t>May</w:t>
        </w:r>
      </w:ins>
      <w:ins w:id="81" w:author="302948225@qq.com" w:date="2020-10-19T15:02:00Z">
        <w:r>
          <w:rPr>
            <w:rFonts w:ascii="Barlow" w:hAnsi="Barlow"/>
            <w:color w:val="444444"/>
            <w:shd w:val="clear" w:color="auto" w:fill="FFFFFF"/>
          </w:rPr>
          <w:t>, t</w:t>
        </w:r>
      </w:ins>
      <w:del w:id="82" w:author="302948225@qq.com" w:date="2020-10-19T15:02:00Z">
        <w:r w:rsidR="0056451F" w:rsidRPr="00A65FA0" w:rsidDel="00BD7EC8">
          <w:rPr>
            <w:rFonts w:ascii="Barlow" w:hAnsi="Barlow"/>
            <w:color w:val="444444"/>
            <w:shd w:val="clear" w:color="auto" w:fill="FFFFFF"/>
          </w:rPr>
          <w:delText>T</w:delText>
        </w:r>
      </w:del>
      <w:r w:rsidR="0056451F" w:rsidRPr="00A65FA0">
        <w:rPr>
          <w:rFonts w:ascii="Barlow" w:hAnsi="Barlow"/>
          <w:color w:val="444444"/>
          <w:shd w:val="clear" w:color="auto" w:fill="FFFFFF"/>
        </w:rPr>
        <w:t xml:space="preserve">o select an appropriate topic, </w:t>
      </w:r>
      <w:r w:rsidR="0056451F">
        <w:rPr>
          <w:rFonts w:ascii="Barlow" w:hAnsi="Barlow"/>
          <w:color w:val="444444"/>
          <w:shd w:val="clear" w:color="auto" w:fill="FFFFFF"/>
        </w:rPr>
        <w:t>QHFZ-CHINA</w:t>
      </w:r>
      <w:r w:rsidR="0056451F" w:rsidRPr="00A65FA0">
        <w:rPr>
          <w:rFonts w:ascii="Barlow" w:hAnsi="Barlow"/>
          <w:color w:val="444444"/>
          <w:shd w:val="clear" w:color="auto" w:fill="FFFFFF"/>
        </w:rPr>
        <w:t xml:space="preserve"> had an online meeting to choose one from </w:t>
      </w:r>
      <w:r w:rsidR="0056451F">
        <w:rPr>
          <w:rFonts w:ascii="Barlow" w:hAnsi="Barlow"/>
          <w:color w:val="444444"/>
          <w:shd w:val="clear" w:color="auto" w:fill="FFFFFF"/>
        </w:rPr>
        <w:t xml:space="preserve">their </w:t>
      </w:r>
      <w:r w:rsidR="0056451F" w:rsidRPr="00A65FA0">
        <w:rPr>
          <w:rFonts w:ascii="Barlow" w:hAnsi="Barlow"/>
          <w:color w:val="444444"/>
          <w:shd w:val="clear" w:color="auto" w:fill="FFFFFF"/>
        </w:rPr>
        <w:t>four optional subjects.</w:t>
      </w:r>
      <w:r w:rsidR="0056451F" w:rsidRPr="00600498">
        <w:rPr>
          <w:rFonts w:ascii="Barlow" w:hAnsi="Barlow"/>
          <w:b/>
          <w:bCs/>
          <w:color w:val="444444"/>
          <w:shd w:val="clear" w:color="auto" w:fill="FFFFFF"/>
        </w:rPr>
        <w:t xml:space="preserve"> </w:t>
      </w:r>
      <w:ins w:id="83" w:author="302948225@qq.com" w:date="2020-10-20T16:05:00Z">
        <w:r w:rsidR="00141DDE">
          <w:rPr>
            <w:rFonts w:ascii="Barlow" w:hAnsi="Barlow"/>
            <w:b/>
            <w:bCs/>
            <w:color w:val="444444"/>
            <w:shd w:val="clear" w:color="auto" w:fill="FFFFFF"/>
          </w:rPr>
          <w:t>&lt;b&gt;</w:t>
        </w:r>
      </w:ins>
      <w:r w:rsidR="0056451F" w:rsidRPr="00600498">
        <w:rPr>
          <w:rFonts w:ascii="Barlow" w:hAnsi="Barlow"/>
          <w:b/>
          <w:bCs/>
          <w:color w:val="444444"/>
          <w:shd w:val="clear" w:color="auto" w:fill="FFFFFF"/>
        </w:rPr>
        <w:t xml:space="preserve">They invited </w:t>
      </w:r>
      <w:proofErr w:type="spellStart"/>
      <w:r w:rsidR="0056451F" w:rsidRPr="00600498">
        <w:rPr>
          <w:rFonts w:ascii="Barlow" w:hAnsi="Barlow"/>
          <w:b/>
          <w:bCs/>
          <w:color w:val="444444"/>
          <w:shd w:val="clear" w:color="auto" w:fill="FFFFFF"/>
        </w:rPr>
        <w:t>Chengzhu</w:t>
      </w:r>
      <w:proofErr w:type="spellEnd"/>
      <w:r w:rsidR="0056451F" w:rsidRPr="00600498">
        <w:rPr>
          <w:rFonts w:ascii="Barlow" w:hAnsi="Barlow"/>
          <w:b/>
          <w:bCs/>
          <w:color w:val="444444"/>
          <w:shd w:val="clear" w:color="auto" w:fill="FFFFFF"/>
        </w:rPr>
        <w:t xml:space="preserve"> Fang, a senior student of NAU-China</w:t>
      </w:r>
      <w:del w:id="84" w:author="Office" w:date="2020-10-18T16:03:00Z">
        <w:r w:rsidR="0056451F" w:rsidRPr="00600498" w:rsidDel="00660B8F">
          <w:rPr>
            <w:rFonts w:ascii="Barlow" w:hAnsi="Barlow"/>
            <w:b/>
            <w:bCs/>
            <w:color w:val="444444"/>
            <w:shd w:val="clear" w:color="auto" w:fill="FFFFFF"/>
          </w:rPr>
          <w:delText xml:space="preserve"> </w:delText>
        </w:r>
      </w:del>
      <w:r w:rsidR="0056451F" w:rsidRPr="00600498">
        <w:rPr>
          <w:rFonts w:ascii="Barlow" w:hAnsi="Barlow"/>
          <w:b/>
          <w:bCs/>
          <w:color w:val="444444"/>
          <w:shd w:val="clear" w:color="auto" w:fill="FFFFFF"/>
        </w:rPr>
        <w:t>, to attend the meeting.</w:t>
      </w:r>
      <w:ins w:id="85" w:author="302948225@qq.com" w:date="2020-10-20T16:05:00Z">
        <w:r w:rsidR="00141DDE">
          <w:rPr>
            <w:rFonts w:ascii="Barlow" w:hAnsi="Barlow"/>
            <w:b/>
            <w:bCs/>
            <w:color w:val="444444"/>
            <w:shd w:val="clear" w:color="auto" w:fill="FFFFFF"/>
          </w:rPr>
          <w:t>&lt;/b&gt;</w:t>
        </w:r>
      </w:ins>
      <w:r w:rsidR="0056451F" w:rsidRPr="00A65FA0">
        <w:rPr>
          <w:rFonts w:ascii="Barlow" w:hAnsi="Barlow"/>
          <w:color w:val="444444"/>
          <w:shd w:val="clear" w:color="auto" w:fill="FFFFFF"/>
        </w:rPr>
        <w:t xml:space="preserve"> </w:t>
      </w:r>
      <w:proofErr w:type="spellStart"/>
      <w:r w:rsidR="0056451F" w:rsidRPr="00A65FA0">
        <w:rPr>
          <w:rFonts w:ascii="Barlow" w:hAnsi="Barlow"/>
          <w:color w:val="444444"/>
          <w:shd w:val="clear" w:color="auto" w:fill="FFFFFF"/>
        </w:rPr>
        <w:t>Chengzhu</w:t>
      </w:r>
      <w:proofErr w:type="spellEnd"/>
      <w:r w:rsidR="0056451F" w:rsidRPr="00A65FA0">
        <w:rPr>
          <w:rFonts w:ascii="Barlow" w:hAnsi="Barlow"/>
          <w:color w:val="444444"/>
          <w:shd w:val="clear" w:color="auto" w:fill="FFFFFF"/>
        </w:rPr>
        <w:t xml:space="preserve"> Fang gave </w:t>
      </w:r>
      <w:r w:rsidR="0056451F">
        <w:rPr>
          <w:rFonts w:ascii="Barlow" w:hAnsi="Barlow"/>
          <w:color w:val="444444"/>
          <w:shd w:val="clear" w:color="auto" w:fill="FFFFFF"/>
        </w:rPr>
        <w:t>them</w:t>
      </w:r>
      <w:r w:rsidR="0056451F" w:rsidRPr="00A65FA0">
        <w:rPr>
          <w:rFonts w:ascii="Barlow" w:hAnsi="Barlow"/>
          <w:color w:val="444444"/>
          <w:shd w:val="clear" w:color="auto" w:fill="FFFFFF"/>
        </w:rPr>
        <w:t xml:space="preserve"> many tips. For example, she suggested that </w:t>
      </w:r>
      <w:r w:rsidR="0056451F">
        <w:rPr>
          <w:rFonts w:ascii="Barlow" w:hAnsi="Barlow"/>
          <w:color w:val="444444"/>
          <w:shd w:val="clear" w:color="auto" w:fill="FFFFFF"/>
        </w:rPr>
        <w:t>QHFZ-CHINA</w:t>
      </w:r>
      <w:r w:rsidR="0056451F" w:rsidRPr="00A65FA0">
        <w:rPr>
          <w:rFonts w:ascii="Barlow" w:hAnsi="Barlow"/>
          <w:color w:val="444444"/>
          <w:shd w:val="clear" w:color="auto" w:fill="FFFFFF"/>
        </w:rPr>
        <w:t xml:space="preserve"> should choose two topics </w:t>
      </w:r>
      <w:r w:rsidR="0056451F">
        <w:rPr>
          <w:rFonts w:ascii="Barlow" w:hAnsi="Barlow"/>
          <w:color w:val="444444"/>
          <w:shd w:val="clear" w:color="auto" w:fill="FFFFFF"/>
        </w:rPr>
        <w:t xml:space="preserve">among them </w:t>
      </w:r>
      <w:r w:rsidR="0056451F" w:rsidRPr="00A65FA0">
        <w:rPr>
          <w:rFonts w:ascii="Barlow" w:hAnsi="Barlow"/>
          <w:color w:val="444444"/>
          <w:shd w:val="clear" w:color="auto" w:fill="FFFFFF"/>
        </w:rPr>
        <w:t xml:space="preserve">and </w:t>
      </w:r>
      <w:commentRangeStart w:id="86"/>
      <w:r w:rsidR="0056451F" w:rsidRPr="00A65FA0">
        <w:rPr>
          <w:rFonts w:ascii="Barlow" w:hAnsi="Barlow"/>
          <w:color w:val="444444"/>
          <w:shd w:val="clear" w:color="auto" w:fill="FFFFFF"/>
        </w:rPr>
        <w:t xml:space="preserve">do a further </w:t>
      </w:r>
      <w:ins w:id="87" w:author="302948225@qq.com" w:date="2020-10-19T14:16:00Z">
        <w:r w:rsidR="00A03493">
          <w:rPr>
            <w:rFonts w:ascii="Barlow" w:hAnsi="Barlow"/>
            <w:color w:val="444444"/>
            <w:shd w:val="clear" w:color="auto" w:fill="FFFFFF"/>
          </w:rPr>
          <w:t>research</w:t>
        </w:r>
      </w:ins>
      <w:del w:id="88" w:author="302948225@qq.com" w:date="2020-10-19T14:16:00Z">
        <w:r w:rsidR="0056451F" w:rsidRPr="00A65FA0" w:rsidDel="00A03493">
          <w:rPr>
            <w:rFonts w:ascii="Barlow" w:hAnsi="Barlow"/>
            <w:color w:val="444444"/>
            <w:shd w:val="clear" w:color="auto" w:fill="FFFFFF"/>
          </w:rPr>
          <w:delText>rese</w:delText>
        </w:r>
        <w:commentRangeEnd w:id="86"/>
        <w:r w:rsidR="00660B8F" w:rsidDel="00A03493">
          <w:rPr>
            <w:rStyle w:val="a5"/>
          </w:rPr>
          <w:commentReference w:id="86"/>
        </w:r>
      </w:del>
      <w:ins w:id="89" w:author="302948225@qq.com" w:date="2020-10-19T14:16:00Z">
        <w:r w:rsidR="00A03493">
          <w:rPr>
            <w:rFonts w:ascii="Barlow" w:hAnsi="Barlow"/>
            <w:color w:val="444444"/>
            <w:shd w:val="clear" w:color="auto" w:fill="FFFFFF"/>
          </w:rPr>
          <w:t>.</w:t>
        </w:r>
      </w:ins>
      <w:del w:id="90" w:author="302948225@qq.com" w:date="2020-10-19T14:16:00Z">
        <w:r w:rsidR="0056451F" w:rsidDel="00A03493">
          <w:rPr>
            <w:rFonts w:ascii="Barlow" w:hAnsi="Barlow"/>
            <w:color w:val="444444"/>
            <w:shd w:val="clear" w:color="auto" w:fill="FFFFFF"/>
          </w:rPr>
          <w:delText>.</w:delText>
        </w:r>
      </w:del>
    </w:p>
    <w:p w14:paraId="01E95738" w14:textId="77777777" w:rsidR="0056451F" w:rsidRDefault="0056451F" w:rsidP="0056451F">
      <w:pPr>
        <w:ind w:firstLineChars="100" w:firstLine="210"/>
        <w:rPr>
          <w:rFonts w:ascii="Barlow" w:hAnsi="Barlow" w:hint="eastAsia"/>
          <w:color w:val="444444"/>
          <w:shd w:val="clear" w:color="auto" w:fill="FFFFFF"/>
        </w:rPr>
      </w:pPr>
    </w:p>
    <w:p w14:paraId="6FC3C3D3" w14:textId="77777777" w:rsidR="0056451F" w:rsidRPr="00141DDE" w:rsidRDefault="0056451F" w:rsidP="00141DDE">
      <w:pPr>
        <w:rPr>
          <w:rFonts w:ascii="Cambria Math" w:hAnsi="Cambria Math" w:hint="eastAsia"/>
          <w:b/>
          <w:sz w:val="22"/>
          <w:szCs w:val="24"/>
          <w:rPrChange w:id="91" w:author="302948225@qq.com" w:date="2020-10-20T16:11:00Z">
            <w:rPr>
              <w:rFonts w:ascii="Barlow" w:hAnsi="Barlow" w:hint="eastAsia"/>
              <w:color w:val="444444"/>
              <w:shd w:val="clear" w:color="auto" w:fill="FFFFFF"/>
            </w:rPr>
          </w:rPrChange>
        </w:rPr>
        <w:pPrChange w:id="92" w:author="302948225@qq.com" w:date="2020-10-20T16:11:00Z">
          <w:pPr>
            <w:ind w:firstLineChars="100" w:firstLine="210"/>
          </w:pPr>
        </w:pPrChange>
      </w:pPr>
    </w:p>
    <w:p w14:paraId="443C769B" w14:textId="2851946B" w:rsidR="0056451F" w:rsidRPr="00141DDE" w:rsidRDefault="00141DDE" w:rsidP="0056451F">
      <w:pPr>
        <w:rPr>
          <w:rFonts w:ascii="Cambria Math" w:hAnsi="Cambria Math"/>
          <w:b/>
          <w:sz w:val="22"/>
          <w:szCs w:val="24"/>
          <w:rPrChange w:id="93" w:author="302948225@qq.com" w:date="2020-10-20T16:11:00Z">
            <w:rPr>
              <w:rFonts w:ascii="Cambria Math" w:hAnsi="Cambria Math"/>
              <w:b/>
            </w:rPr>
          </w:rPrChange>
        </w:rPr>
      </w:pPr>
      <w:ins w:id="94" w:author="302948225@qq.com" w:date="2020-10-20T16:06:00Z">
        <w:r w:rsidRPr="00141DDE">
          <w:rPr>
            <w:rFonts w:ascii="Cambria Math" w:hAnsi="Cambria Math"/>
            <w:b/>
            <w:sz w:val="22"/>
            <w:szCs w:val="24"/>
            <w:rPrChange w:id="95" w:author="302948225@qq.com" w:date="2020-10-20T16:11:00Z">
              <w:rPr>
                <w:rFonts w:ascii="Cambria Math" w:hAnsi="Cambria Math"/>
                <w:b/>
              </w:rPr>
            </w:rPrChange>
          </w:rPr>
          <w:t>&lt;b&gt;</w:t>
        </w:r>
      </w:ins>
      <w:r w:rsidR="0056451F" w:rsidRPr="00141DDE">
        <w:rPr>
          <w:rFonts w:ascii="Cambria Math" w:hAnsi="Cambria Math"/>
          <w:b/>
          <w:sz w:val="22"/>
          <w:szCs w:val="24"/>
          <w:rPrChange w:id="96" w:author="302948225@qq.com" w:date="2020-10-20T16:11:00Z">
            <w:rPr>
              <w:rFonts w:ascii="Cambria Math" w:hAnsi="Cambria Math"/>
              <w:b/>
            </w:rPr>
          </w:rPrChange>
        </w:rPr>
        <w:t xml:space="preserve">Collaboration with </w:t>
      </w:r>
      <w:proofErr w:type="spellStart"/>
      <w:r w:rsidR="0056451F" w:rsidRPr="00141DDE">
        <w:rPr>
          <w:rFonts w:ascii="Cambria Math" w:hAnsi="Cambria Math"/>
          <w:b/>
          <w:sz w:val="22"/>
          <w:szCs w:val="24"/>
          <w:rPrChange w:id="97" w:author="302948225@qq.com" w:date="2020-10-20T16:11:00Z">
            <w:rPr>
              <w:rFonts w:ascii="Cambria Math" w:hAnsi="Cambria Math"/>
              <w:b/>
            </w:rPr>
          </w:rPrChange>
        </w:rPr>
        <w:t>OUC</w:t>
      </w:r>
      <w:r w:rsidR="0056451F" w:rsidRPr="00141DDE">
        <w:rPr>
          <w:rFonts w:ascii="Cambria Math" w:hAnsi="Cambria Math" w:hint="eastAsia"/>
          <w:b/>
          <w:sz w:val="22"/>
          <w:szCs w:val="24"/>
          <w:rPrChange w:id="98" w:author="302948225@qq.com" w:date="2020-10-20T16:11:00Z">
            <w:rPr>
              <w:rFonts w:ascii="Cambria Math" w:hAnsi="Cambria Math" w:hint="eastAsia"/>
              <w:b/>
            </w:rPr>
          </w:rPrChange>
        </w:rPr>
        <w:t>_</w:t>
      </w:r>
      <w:r w:rsidR="0056451F" w:rsidRPr="00141DDE">
        <w:rPr>
          <w:rFonts w:ascii="Cambria Math" w:hAnsi="Cambria Math"/>
          <w:b/>
          <w:sz w:val="22"/>
          <w:szCs w:val="24"/>
          <w:rPrChange w:id="99" w:author="302948225@qq.com" w:date="2020-10-20T16:11:00Z">
            <w:rPr>
              <w:rFonts w:ascii="Cambria Math" w:hAnsi="Cambria Math"/>
              <w:b/>
            </w:rPr>
          </w:rPrChange>
        </w:rPr>
        <w:t>China</w:t>
      </w:r>
      <w:proofErr w:type="spellEnd"/>
      <w:ins w:id="100" w:author="302948225@qq.com" w:date="2020-10-20T16:06:00Z">
        <w:r w:rsidRPr="00141DDE">
          <w:rPr>
            <w:rFonts w:ascii="Cambria Math" w:hAnsi="Cambria Math"/>
            <w:b/>
            <w:sz w:val="22"/>
            <w:szCs w:val="24"/>
            <w:rPrChange w:id="101" w:author="302948225@qq.com" w:date="2020-10-20T16:11:00Z">
              <w:rPr>
                <w:rFonts w:ascii="Cambria Math" w:hAnsi="Cambria Math"/>
                <w:b/>
              </w:rPr>
            </w:rPrChange>
          </w:rPr>
          <w:t>&lt;/b&gt;</w:t>
        </w:r>
      </w:ins>
    </w:p>
    <w:p w14:paraId="5E9EF9F0" w14:textId="50E6B22E" w:rsidR="0056451F" w:rsidRPr="00141DDE" w:rsidRDefault="00141DDE" w:rsidP="0056451F">
      <w:pPr>
        <w:rPr>
          <w:rFonts w:ascii="Barlow" w:hAnsi="Barlow" w:hint="eastAsia"/>
          <w:b/>
          <w:bCs/>
          <w:color w:val="444444"/>
          <w:shd w:val="clear" w:color="auto" w:fill="FFFFFF"/>
          <w:rPrChange w:id="102" w:author="302948225@qq.com" w:date="2020-10-20T16:09:00Z">
            <w:rPr>
              <w:rFonts w:ascii="Barlow" w:hAnsi="Barlow" w:hint="eastAsia"/>
              <w:b/>
              <w:bCs/>
              <w:color w:val="444444"/>
              <w:u w:val="single"/>
              <w:shd w:val="clear" w:color="auto" w:fill="FFFFFF"/>
            </w:rPr>
          </w:rPrChange>
        </w:rPr>
      </w:pPr>
      <w:ins w:id="103" w:author="302948225@qq.com" w:date="2020-10-20T16:06:00Z">
        <w:r w:rsidRPr="00141DDE">
          <w:rPr>
            <w:rFonts w:ascii="Barlow" w:hAnsi="Barlow"/>
            <w:b/>
            <w:bCs/>
            <w:color w:val="444444"/>
            <w:shd w:val="clear" w:color="auto" w:fill="FFFFFF"/>
            <w:rPrChange w:id="104" w:author="302948225@qq.com" w:date="2020-10-20T16:09: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105" w:author="302948225@qq.com" w:date="2020-10-20T16:09:00Z">
            <w:rPr>
              <w:rFonts w:ascii="Barlow" w:hAnsi="Barlow" w:hint="eastAsia"/>
              <w:b/>
              <w:bCs/>
              <w:color w:val="444444"/>
              <w:u w:val="single"/>
              <w:shd w:val="clear" w:color="auto" w:fill="FFFFFF"/>
            </w:rPr>
          </w:rPrChange>
        </w:rPr>
        <w:t>E</w:t>
      </w:r>
      <w:r w:rsidR="0056451F" w:rsidRPr="00141DDE">
        <w:rPr>
          <w:rFonts w:ascii="Barlow" w:hAnsi="Barlow"/>
          <w:b/>
          <w:bCs/>
          <w:color w:val="444444"/>
          <w:shd w:val="clear" w:color="auto" w:fill="FFFFFF"/>
          <w:rPrChange w:id="106" w:author="302948225@qq.com" w:date="2020-10-20T16:09:00Z">
            <w:rPr>
              <w:rFonts w:ascii="Barlow" w:hAnsi="Barlow"/>
              <w:b/>
              <w:bCs/>
              <w:color w:val="444444"/>
              <w:u w:val="single"/>
              <w:shd w:val="clear" w:color="auto" w:fill="FFFFFF"/>
            </w:rPr>
          </w:rPrChange>
        </w:rPr>
        <w:t>xperimental design</w:t>
      </w:r>
      <w:ins w:id="107" w:author="302948225@qq.com" w:date="2020-10-20T16:06:00Z">
        <w:r w:rsidRPr="00141DDE">
          <w:rPr>
            <w:rFonts w:ascii="Barlow" w:hAnsi="Barlow"/>
            <w:b/>
            <w:bCs/>
            <w:color w:val="444444"/>
            <w:shd w:val="clear" w:color="auto" w:fill="FFFFFF"/>
            <w:rPrChange w:id="108" w:author="302948225@qq.com" w:date="2020-10-20T16:09:00Z">
              <w:rPr>
                <w:rFonts w:ascii="Barlow" w:hAnsi="Barlow"/>
                <w:b/>
                <w:bCs/>
                <w:color w:val="444444"/>
                <w:u w:val="single"/>
                <w:shd w:val="clear" w:color="auto" w:fill="FFFFFF"/>
              </w:rPr>
            </w:rPrChange>
          </w:rPr>
          <w:t>&lt;/b&gt;</w:t>
        </w:r>
      </w:ins>
    </w:p>
    <w:p w14:paraId="13E76008" w14:textId="41C7F033" w:rsidR="0056451F" w:rsidRPr="00CA17B9" w:rsidRDefault="00141DDE" w:rsidP="0056451F">
      <w:pPr>
        <w:jc w:val="center"/>
        <w:rPr>
          <w:rFonts w:ascii="Barlow" w:hAnsi="Barlow" w:hint="eastAsia"/>
          <w:b/>
          <w:bCs/>
          <w:color w:val="444444"/>
          <w:shd w:val="clear" w:color="auto" w:fill="FFFFFF"/>
        </w:rPr>
      </w:pPr>
      <w:ins w:id="109" w:author="302948225@qq.com" w:date="2020-10-20T16:06:00Z">
        <w:r>
          <w:rPr>
            <w:rFonts w:ascii="Barlow" w:hAnsi="Barlow"/>
            <w:b/>
            <w:bCs/>
            <w:color w:val="444444"/>
            <w:shd w:val="clear" w:color="auto" w:fill="FFFFFF"/>
          </w:rPr>
          <w:t>&lt;b&gt;</w:t>
        </w:r>
      </w:ins>
      <w:r w:rsidR="0056451F">
        <w:rPr>
          <w:rFonts w:ascii="Barlow" w:hAnsi="Barlow"/>
          <w:b/>
          <w:bCs/>
          <w:color w:val="444444"/>
          <w:shd w:val="clear" w:color="auto" w:fill="FFFFFF"/>
        </w:rPr>
        <w:t>D</w:t>
      </w:r>
      <w:r w:rsidR="0056451F">
        <w:rPr>
          <w:rFonts w:ascii="Barlow" w:hAnsi="Barlow" w:hint="eastAsia"/>
          <w:b/>
          <w:bCs/>
          <w:color w:val="444444"/>
          <w:shd w:val="clear" w:color="auto" w:fill="FFFFFF"/>
        </w:rPr>
        <w:t>iscussion</w:t>
      </w:r>
      <w:r w:rsidR="0056451F">
        <w:rPr>
          <w:rFonts w:ascii="Barlow" w:hAnsi="Barlow"/>
          <w:b/>
          <w:bCs/>
          <w:color w:val="444444"/>
          <w:shd w:val="clear" w:color="auto" w:fill="FFFFFF"/>
        </w:rPr>
        <w:t xml:space="preserve"> </w:t>
      </w:r>
      <w:r w:rsidR="0056451F">
        <w:rPr>
          <w:rFonts w:ascii="Barlow" w:hAnsi="Barlow" w:hint="eastAsia"/>
          <w:b/>
          <w:bCs/>
          <w:color w:val="444444"/>
          <w:shd w:val="clear" w:color="auto" w:fill="FFFFFF"/>
        </w:rPr>
        <w:t>of</w:t>
      </w:r>
      <w:r w:rsidR="0056451F">
        <w:rPr>
          <w:rFonts w:ascii="Barlow" w:hAnsi="Barlow"/>
          <w:b/>
          <w:bCs/>
          <w:color w:val="444444"/>
          <w:shd w:val="clear" w:color="auto" w:fill="FFFFFF"/>
        </w:rPr>
        <w:t xml:space="preserve"> P</w:t>
      </w:r>
      <w:r w:rsidR="0056451F" w:rsidRPr="00CA17B9">
        <w:rPr>
          <w:rFonts w:ascii="Barlow" w:hAnsi="Barlow"/>
          <w:b/>
          <w:bCs/>
          <w:color w:val="444444"/>
          <w:shd w:val="clear" w:color="auto" w:fill="FFFFFF"/>
        </w:rPr>
        <w:t>art </w:t>
      </w:r>
      <w:r w:rsidR="0056451F">
        <w:rPr>
          <w:rFonts w:ascii="Barlow" w:hAnsi="Barlow"/>
          <w:b/>
          <w:bCs/>
          <w:color w:val="444444"/>
          <w:shd w:val="clear" w:color="auto" w:fill="FFFFFF"/>
        </w:rPr>
        <w:t>O</w:t>
      </w:r>
      <w:r w:rsidR="0056451F" w:rsidRPr="00CA17B9">
        <w:rPr>
          <w:rFonts w:ascii="Barlow" w:hAnsi="Barlow"/>
          <w:b/>
          <w:bCs/>
          <w:color w:val="444444"/>
          <w:shd w:val="clear" w:color="auto" w:fill="FFFFFF"/>
        </w:rPr>
        <w:t>ptimization</w:t>
      </w:r>
      <w:ins w:id="110" w:author="302948225@qq.com" w:date="2020-10-20T16:06:00Z">
        <w:r>
          <w:rPr>
            <w:rFonts w:ascii="Barlow" w:hAnsi="Barlow"/>
            <w:b/>
            <w:bCs/>
            <w:color w:val="444444"/>
            <w:shd w:val="clear" w:color="auto" w:fill="FFFFFF"/>
          </w:rPr>
          <w:t>&lt;/b&gt;</w:t>
        </w:r>
      </w:ins>
    </w:p>
    <w:p w14:paraId="2E5BBF57" w14:textId="5F943C9A" w:rsidR="0056451F" w:rsidRPr="0069639C" w:rsidRDefault="0056451F" w:rsidP="0056451F">
      <w:pPr>
        <w:wordWrap w:val="0"/>
        <w:ind w:firstLineChars="100" w:firstLine="210"/>
        <w:rPr>
          <w:rFonts w:ascii="Barlow" w:hAnsi="Barlow" w:hint="eastAsia"/>
          <w:color w:val="444444"/>
          <w:shd w:val="clear" w:color="auto" w:fill="FFFFFF"/>
        </w:rPr>
      </w:pPr>
      <w:r>
        <w:rPr>
          <w:rFonts w:ascii="Barlow" w:hAnsi="Barlow"/>
          <w:color w:val="444444"/>
          <w:shd w:val="clear" w:color="auto" w:fill="FFFFFF"/>
        </w:rPr>
        <w:t>W</w:t>
      </w:r>
      <w:r>
        <w:rPr>
          <w:rFonts w:ascii="Barlow" w:hAnsi="Barlow" w:hint="eastAsia"/>
          <w:color w:val="444444"/>
          <w:shd w:val="clear" w:color="auto" w:fill="FFFFFF"/>
        </w:rPr>
        <w:t>e</w:t>
      </w:r>
      <w:r w:rsidRPr="0069639C">
        <w:rPr>
          <w:rFonts w:ascii="Barlow" w:hAnsi="Barlow"/>
          <w:color w:val="444444"/>
          <w:shd w:val="clear" w:color="auto" w:fill="FFFFFF"/>
        </w:rPr>
        <w:t> hope</w:t>
      </w:r>
      <w:del w:id="111" w:author="Office" w:date="2020-10-18T16:04:00Z">
        <w:r w:rsidRPr="0069639C" w:rsidDel="00660B8F">
          <w:rPr>
            <w:rFonts w:ascii="Barlow" w:hAnsi="Barlow"/>
            <w:color w:val="444444"/>
            <w:shd w:val="clear" w:color="auto" w:fill="FFFFFF"/>
          </w:rPr>
          <w:delText>s</w:delText>
        </w:r>
      </w:del>
      <w:r w:rsidRPr="0069639C">
        <w:rPr>
          <w:rFonts w:ascii="Barlow" w:hAnsi="Barlow"/>
          <w:color w:val="444444"/>
          <w:shd w:val="clear" w:color="auto" w:fill="FFFFFF"/>
        </w:rPr>
        <w:t> to use earthworms and </w:t>
      </w:r>
      <w:ins w:id="112" w:author="302948225@qq.com" w:date="2020-10-20T16:07:00Z">
        <w:r w:rsidR="00141DDE" w:rsidRPr="00141DDE">
          <w:rPr>
            <w:rFonts w:ascii="Barlow" w:hAnsi="Barlow"/>
            <w:b/>
            <w:bCs/>
            <w:i/>
            <w:iCs/>
            <w:color w:val="444444"/>
            <w:shd w:val="clear" w:color="auto" w:fill="FFFFFF"/>
            <w:rPrChange w:id="113" w:author="302948225@qq.com" w:date="2020-10-20T16:07:00Z">
              <w:rPr>
                <w:rFonts w:ascii="Barlow" w:hAnsi="Barlow"/>
                <w:color w:val="444444"/>
                <w:shd w:val="clear" w:color="auto" w:fill="FFFFFF"/>
              </w:rPr>
            </w:rPrChange>
          </w:rPr>
          <w:t>&lt;b&gt;&lt;i&gt;</w:t>
        </w:r>
      </w:ins>
      <w:r w:rsidRPr="00CA17B9">
        <w:rPr>
          <w:rFonts w:ascii="Barlow" w:hAnsi="Barlow"/>
          <w:b/>
          <w:bCs/>
          <w:i/>
          <w:iCs/>
          <w:color w:val="444444"/>
          <w:shd w:val="clear" w:color="auto" w:fill="FFFFFF"/>
        </w:rPr>
        <w:t>Bacillus subtilis</w:t>
      </w:r>
      <w:ins w:id="114" w:author="302948225@qq.com" w:date="2020-10-20T16:07:00Z">
        <w:r w:rsidR="00141DDE">
          <w:rPr>
            <w:rFonts w:ascii="Barlow" w:hAnsi="Barlow"/>
            <w:b/>
            <w:bCs/>
            <w:i/>
            <w:iCs/>
            <w:color w:val="444444"/>
            <w:shd w:val="clear" w:color="auto" w:fill="FFFFFF"/>
          </w:rPr>
          <w:t>&lt;/b&gt;&lt;/i&gt;</w:t>
        </w:r>
      </w:ins>
      <w:r w:rsidRPr="0069639C">
        <w:rPr>
          <w:rFonts w:ascii="Barlow" w:hAnsi="Barlow"/>
          <w:color w:val="444444"/>
          <w:shd w:val="clear" w:color="auto" w:fill="FFFFFF"/>
        </w:rPr>
        <w:t> to treat lead contaminated farmland. During this process, we added a kill switch </w:t>
      </w:r>
      <w:del w:id="115" w:author="Office" w:date="2020-10-18T16:04:00Z">
        <w:r w:rsidRPr="0069639C" w:rsidDel="00660B8F">
          <w:rPr>
            <w:rFonts w:ascii="Barlow" w:hAnsi="Barlow"/>
            <w:color w:val="444444"/>
            <w:shd w:val="clear" w:color="auto" w:fill="FFFFFF"/>
          </w:rPr>
          <w:delText>for</w:delText>
        </w:r>
      </w:del>
      <w:ins w:id="116" w:author="Office" w:date="2020-10-18T16:04:00Z">
        <w:r w:rsidR="00660B8F">
          <w:rPr>
            <w:rFonts w:ascii="Barlow" w:hAnsi="Barlow" w:hint="eastAsia"/>
            <w:color w:val="444444"/>
            <w:shd w:val="clear" w:color="auto" w:fill="FFFFFF"/>
          </w:rPr>
          <w:t>to</w:t>
        </w:r>
      </w:ins>
      <w:r w:rsidRPr="0069639C">
        <w:rPr>
          <w:rFonts w:ascii="Barlow" w:hAnsi="Barlow"/>
          <w:color w:val="444444"/>
          <w:shd w:val="clear" w:color="auto" w:fill="FFFFFF"/>
        </w:rPr>
        <w:t> the engineered bacteria in order to ensure the biological safety. When the engineered bacteria are discharged into the environment, they will be killed. We used the toehold switch as an "AND" gate to realize the spatiotemporal specific expression of toxin proteins. In our design, we need a large amount of trigger RNA to be induced by anaerobic conditions in the intestine of earthworm</w:t>
      </w:r>
      <w:ins w:id="117" w:author="Office" w:date="2020-10-18T16:05:00Z">
        <w:r w:rsidR="00660B8F">
          <w:rPr>
            <w:rFonts w:ascii="Barlow" w:hAnsi="Barlow" w:hint="eastAsia"/>
            <w:color w:val="444444"/>
            <w:shd w:val="clear" w:color="auto" w:fill="FFFFFF"/>
          </w:rPr>
          <w:t>s</w:t>
        </w:r>
      </w:ins>
      <w:r w:rsidRPr="0069639C">
        <w:rPr>
          <w:rFonts w:ascii="Barlow" w:hAnsi="Barlow"/>
          <w:color w:val="444444"/>
          <w:shd w:val="clear" w:color="auto" w:fill="FFFFFF"/>
        </w:rPr>
        <w:t> to turn on the kill switch in the later stage. In this process, we need to </w:t>
      </w:r>
      <w:ins w:id="118" w:author="302948225@qq.com" w:date="2020-10-20T16:07:00Z">
        <w:r w:rsidR="00141DDE" w:rsidRPr="00141DDE">
          <w:rPr>
            <w:rFonts w:ascii="Barlow" w:hAnsi="Barlow"/>
            <w:b/>
            <w:bCs/>
            <w:color w:val="444444"/>
            <w:shd w:val="clear" w:color="auto" w:fill="FFFFFF"/>
            <w:rPrChange w:id="119" w:author="302948225@qq.com" w:date="2020-10-20T16:10:00Z">
              <w:rPr>
                <w:rFonts w:ascii="Barlow" w:hAnsi="Barlow"/>
                <w:color w:val="444444"/>
                <w:shd w:val="clear" w:color="auto" w:fill="FFFFFF"/>
              </w:rPr>
            </w:rPrChange>
          </w:rPr>
          <w:t>&lt;b&gt;</w:t>
        </w:r>
      </w:ins>
      <w:r w:rsidRPr="00CA17B9">
        <w:rPr>
          <w:rFonts w:ascii="Barlow" w:hAnsi="Barlow"/>
          <w:b/>
          <w:bCs/>
          <w:color w:val="444444"/>
          <w:shd w:val="clear" w:color="auto" w:fill="FFFFFF"/>
        </w:rPr>
        <w:t>improve the stability of trigger RNA and extend its half-life.</w:t>
      </w:r>
      <w:ins w:id="120" w:author="302948225@qq.com" w:date="2020-10-20T16:07:00Z">
        <w:r w:rsidR="00141DDE">
          <w:rPr>
            <w:rFonts w:ascii="Barlow" w:hAnsi="Barlow"/>
            <w:b/>
            <w:bCs/>
            <w:color w:val="444444"/>
            <w:shd w:val="clear" w:color="auto" w:fill="FFFFFF"/>
          </w:rPr>
          <w:t>&lt;/b&gt;</w:t>
        </w:r>
      </w:ins>
      <w:r w:rsidRPr="00CA17B9">
        <w:rPr>
          <w:rFonts w:ascii="Barlow" w:hAnsi="Barlow"/>
          <w:b/>
          <w:bCs/>
          <w:color w:val="444444"/>
          <w:shd w:val="clear" w:color="auto" w:fill="FFFFFF"/>
        </w:rPr>
        <w:t> </w:t>
      </w:r>
      <w:r w:rsidRPr="0069639C">
        <w:rPr>
          <w:rFonts w:ascii="Barlow" w:hAnsi="Barlow"/>
          <w:color w:val="444444"/>
          <w:shd w:val="clear" w:color="auto" w:fill="FFFFFF"/>
        </w:rPr>
        <w:t>Through team communication, we found that OUC</w:t>
      </w:r>
      <w:r>
        <w:rPr>
          <w:rFonts w:ascii="Barlow" w:hAnsi="Barlow" w:hint="eastAsia"/>
          <w:color w:val="444444"/>
          <w:shd w:val="clear" w:color="auto" w:fill="FFFFFF"/>
        </w:rPr>
        <w:t>-</w:t>
      </w:r>
      <w:r w:rsidRPr="0069639C">
        <w:rPr>
          <w:rFonts w:ascii="Barlow" w:hAnsi="Barlow"/>
          <w:color w:val="444444"/>
          <w:shd w:val="clear" w:color="auto" w:fill="FFFFFF"/>
        </w:rPr>
        <w:t>CHINA</w:t>
      </w:r>
      <w:r>
        <w:rPr>
          <w:rFonts w:ascii="Barlow" w:hAnsi="Barlow"/>
          <w:color w:val="444444"/>
          <w:shd w:val="clear" w:color="auto" w:fill="FFFFFF"/>
        </w:rPr>
        <w:t>’s</w:t>
      </w:r>
      <w:r w:rsidRPr="0069639C">
        <w:rPr>
          <w:rFonts w:ascii="Barlow" w:hAnsi="Barlow"/>
          <w:color w:val="444444"/>
          <w:shd w:val="clear" w:color="auto" w:fill="FFFFFF"/>
        </w:rPr>
        <w:t> design just met our needs. OUC team enhanced the stability of trigger RNA by adding hairpin structure at the 5 </w:t>
      </w:r>
      <w:r>
        <w:rPr>
          <w:rFonts w:ascii="Barlow" w:hAnsi="Barlow"/>
          <w:color w:val="444444"/>
          <w:shd w:val="clear" w:color="auto" w:fill="FFFFFF"/>
        </w:rPr>
        <w:t>‘</w:t>
      </w:r>
      <w:r w:rsidRPr="0069639C">
        <w:rPr>
          <w:rFonts w:ascii="Barlow" w:hAnsi="Barlow"/>
          <w:color w:val="444444"/>
          <w:shd w:val="clear" w:color="auto" w:fill="FFFFFF"/>
        </w:rPr>
        <w:t>end of trigger RNA</w:t>
      </w:r>
      <w:ins w:id="121" w:author="302948225@qq.com" w:date="2020-10-19T20:10:00Z">
        <w:r w:rsidR="00E1762F">
          <w:rPr>
            <w:rFonts w:ascii="Barlow" w:hAnsi="Barlow"/>
            <w:color w:val="444444"/>
            <w:shd w:val="clear" w:color="auto" w:fill="FFFFFF"/>
          </w:rPr>
          <w:t xml:space="preserve"> </w:t>
        </w:r>
        <w:r w:rsidR="00E1762F">
          <w:rPr>
            <w:rFonts w:ascii="Barlow" w:hAnsi="Barlow" w:hint="eastAsia"/>
            <w:color w:val="444444"/>
            <w:shd w:val="clear" w:color="auto" w:fill="FFFFFF"/>
          </w:rPr>
          <w:t>in</w:t>
        </w:r>
        <w:r w:rsidR="00E1762F">
          <w:rPr>
            <w:rFonts w:ascii="Barlow" w:hAnsi="Barlow"/>
            <w:color w:val="444444"/>
            <w:shd w:val="clear" w:color="auto" w:fill="FFFFFF"/>
          </w:rPr>
          <w:t xml:space="preserve"> S</w:t>
        </w:r>
        <w:r w:rsidR="00E1762F">
          <w:rPr>
            <w:rFonts w:ascii="Barlow" w:hAnsi="Barlow" w:hint="eastAsia"/>
            <w:color w:val="444444"/>
            <w:shd w:val="clear" w:color="auto" w:fill="FFFFFF"/>
          </w:rPr>
          <w:t>eptember</w:t>
        </w:r>
      </w:ins>
      <w:r w:rsidRPr="0069639C">
        <w:rPr>
          <w:rFonts w:ascii="Barlow" w:hAnsi="Barlow"/>
          <w:color w:val="444444"/>
          <w:shd w:val="clear" w:color="auto" w:fill="FFFFFF"/>
        </w:rPr>
        <w:t>. We have carried out in-depth communication and cooperation with OUC-CHINA, and referred to the hairpin sequence provided by them, and realized the optimized design of trigger RNA.</w:t>
      </w:r>
    </w:p>
    <w:p w14:paraId="10C83B6F" w14:textId="77777777" w:rsidR="0056451F" w:rsidRDefault="0056451F" w:rsidP="0056451F">
      <w:pPr>
        <w:jc w:val="left"/>
        <w:rPr>
          <w:rFonts w:ascii="Cambria Math" w:hAnsi="Cambria Math"/>
          <w:b/>
        </w:rPr>
      </w:pPr>
    </w:p>
    <w:p w14:paraId="6C9CC818" w14:textId="19FD0E69" w:rsidR="0056451F" w:rsidRPr="00141DDE" w:rsidRDefault="00141DDE" w:rsidP="0056451F">
      <w:pPr>
        <w:rPr>
          <w:rFonts w:ascii="Cambria Math" w:hAnsi="Cambria Math"/>
          <w:b/>
          <w:sz w:val="22"/>
          <w:szCs w:val="24"/>
          <w:rPrChange w:id="122" w:author="302948225@qq.com" w:date="2020-10-20T16:11:00Z">
            <w:rPr>
              <w:rFonts w:ascii="Cambria Math" w:hAnsi="Cambria Math"/>
              <w:b/>
            </w:rPr>
          </w:rPrChange>
        </w:rPr>
      </w:pPr>
      <w:ins w:id="123" w:author="302948225@qq.com" w:date="2020-10-20T16:07:00Z">
        <w:r w:rsidRPr="00141DDE">
          <w:rPr>
            <w:rFonts w:ascii="Cambria Math" w:hAnsi="Cambria Math"/>
            <w:b/>
            <w:sz w:val="22"/>
            <w:szCs w:val="24"/>
            <w:rPrChange w:id="124" w:author="302948225@qq.com" w:date="2020-10-20T16:11:00Z">
              <w:rPr>
                <w:rFonts w:ascii="Cambria Math" w:hAnsi="Cambria Math"/>
                <w:b/>
              </w:rPr>
            </w:rPrChange>
          </w:rPr>
          <w:t>&lt;b</w:t>
        </w:r>
        <w:r w:rsidRPr="00141DDE">
          <w:rPr>
            <w:rFonts w:ascii="Cambria Math" w:hAnsi="Cambria Math" w:hint="eastAsia"/>
            <w:b/>
            <w:sz w:val="22"/>
            <w:szCs w:val="24"/>
            <w:rPrChange w:id="125" w:author="302948225@qq.com" w:date="2020-10-20T16:11:00Z">
              <w:rPr>
                <w:rFonts w:ascii="Cambria Math" w:hAnsi="Cambria Math" w:hint="eastAsia"/>
                <w:b/>
              </w:rPr>
            </w:rPrChange>
          </w:rPr>
          <w:t>&gt;</w:t>
        </w:r>
      </w:ins>
      <w:r w:rsidR="0056451F" w:rsidRPr="00141DDE">
        <w:rPr>
          <w:rFonts w:ascii="Cambria Math" w:hAnsi="Cambria Math"/>
          <w:b/>
          <w:sz w:val="22"/>
          <w:szCs w:val="24"/>
          <w:rPrChange w:id="126" w:author="302948225@qq.com" w:date="2020-10-20T16:11:00Z">
            <w:rPr>
              <w:rFonts w:ascii="Cambria Math" w:hAnsi="Cambria Math"/>
              <w:b/>
            </w:rPr>
          </w:rPrChange>
        </w:rPr>
        <w:t xml:space="preserve">Collaboration with </w:t>
      </w:r>
      <w:proofErr w:type="spellStart"/>
      <w:r w:rsidR="0056451F" w:rsidRPr="00141DDE">
        <w:rPr>
          <w:rFonts w:ascii="Cambria Math" w:hAnsi="Cambria Math"/>
          <w:b/>
          <w:sz w:val="22"/>
          <w:szCs w:val="24"/>
          <w:rPrChange w:id="127" w:author="302948225@qq.com" w:date="2020-10-20T16:11:00Z">
            <w:rPr>
              <w:rFonts w:ascii="Cambria Math" w:hAnsi="Cambria Math"/>
              <w:b/>
            </w:rPr>
          </w:rPrChange>
        </w:rPr>
        <w:t>NJ</w:t>
      </w:r>
      <w:ins w:id="128" w:author="302948225@qq.com" w:date="2020-10-19T16:05:00Z">
        <w:r w:rsidR="00440E97" w:rsidRPr="00141DDE">
          <w:rPr>
            <w:rFonts w:ascii="Cambria Math" w:hAnsi="Cambria Math"/>
            <w:b/>
            <w:sz w:val="22"/>
            <w:szCs w:val="24"/>
            <w:rPrChange w:id="129" w:author="302948225@qq.com" w:date="2020-10-20T16:11:00Z">
              <w:rPr>
                <w:rFonts w:ascii="Cambria Math" w:hAnsi="Cambria Math"/>
                <w:b/>
              </w:rPr>
            </w:rPrChange>
          </w:rPr>
          <w:t>T</w:t>
        </w:r>
      </w:ins>
      <w:del w:id="130" w:author="302948225@qq.com" w:date="2020-10-19T16:05:00Z">
        <w:r w:rsidR="0056451F" w:rsidRPr="00141DDE" w:rsidDel="00440E97">
          <w:rPr>
            <w:rFonts w:ascii="Cambria Math" w:hAnsi="Cambria Math"/>
            <w:b/>
            <w:sz w:val="22"/>
            <w:szCs w:val="24"/>
            <w:rPrChange w:id="131" w:author="302948225@qq.com" w:date="2020-10-20T16:11:00Z">
              <w:rPr>
                <w:rFonts w:ascii="Cambria Math" w:hAnsi="Cambria Math"/>
                <w:b/>
              </w:rPr>
            </w:rPrChange>
          </w:rPr>
          <w:delText>t</w:delText>
        </w:r>
      </w:del>
      <w:r w:rsidR="0056451F" w:rsidRPr="00141DDE">
        <w:rPr>
          <w:rFonts w:ascii="Cambria Math" w:hAnsi="Cambria Math"/>
          <w:b/>
          <w:sz w:val="22"/>
          <w:szCs w:val="24"/>
          <w:rPrChange w:id="132" w:author="302948225@qq.com" w:date="2020-10-20T16:11:00Z">
            <w:rPr>
              <w:rFonts w:ascii="Cambria Math" w:hAnsi="Cambria Math"/>
              <w:b/>
            </w:rPr>
          </w:rPrChange>
        </w:rPr>
        <w:t>ech</w:t>
      </w:r>
      <w:r w:rsidR="0056451F" w:rsidRPr="00141DDE">
        <w:rPr>
          <w:rFonts w:ascii="Cambria Math" w:hAnsi="Cambria Math" w:hint="eastAsia"/>
          <w:b/>
          <w:sz w:val="22"/>
          <w:szCs w:val="24"/>
          <w:rPrChange w:id="133" w:author="302948225@qq.com" w:date="2020-10-20T16:11:00Z">
            <w:rPr>
              <w:rFonts w:ascii="Cambria Math" w:hAnsi="Cambria Math" w:hint="eastAsia"/>
              <w:b/>
            </w:rPr>
          </w:rPrChange>
        </w:rPr>
        <w:t>_</w:t>
      </w:r>
      <w:r w:rsidR="0056451F" w:rsidRPr="00141DDE">
        <w:rPr>
          <w:rFonts w:ascii="Cambria Math" w:hAnsi="Cambria Math"/>
          <w:b/>
          <w:sz w:val="22"/>
          <w:szCs w:val="24"/>
          <w:rPrChange w:id="134" w:author="302948225@qq.com" w:date="2020-10-20T16:11:00Z">
            <w:rPr>
              <w:rFonts w:ascii="Cambria Math" w:hAnsi="Cambria Math"/>
              <w:b/>
            </w:rPr>
          </w:rPrChange>
        </w:rPr>
        <w:t>China</w:t>
      </w:r>
      <w:proofErr w:type="spellEnd"/>
      <w:ins w:id="135" w:author="302948225@qq.com" w:date="2020-10-20T16:07:00Z">
        <w:r w:rsidRPr="00141DDE">
          <w:rPr>
            <w:rFonts w:ascii="Cambria Math" w:hAnsi="Cambria Math"/>
            <w:b/>
            <w:sz w:val="22"/>
            <w:szCs w:val="24"/>
            <w:rPrChange w:id="136" w:author="302948225@qq.com" w:date="2020-10-20T16:11:00Z">
              <w:rPr>
                <w:rFonts w:ascii="Cambria Math" w:hAnsi="Cambria Math"/>
                <w:b/>
              </w:rPr>
            </w:rPrChange>
          </w:rPr>
          <w:t>&lt;/b&gt;</w:t>
        </w:r>
      </w:ins>
    </w:p>
    <w:p w14:paraId="55B53874" w14:textId="58B28507" w:rsidR="0056451F" w:rsidRPr="00141DDE" w:rsidRDefault="00141DDE" w:rsidP="0056451F">
      <w:pPr>
        <w:rPr>
          <w:rFonts w:ascii="Barlow" w:hAnsi="Barlow" w:hint="eastAsia"/>
          <w:b/>
          <w:bCs/>
          <w:color w:val="444444"/>
          <w:shd w:val="clear" w:color="auto" w:fill="FFFFFF"/>
          <w:rPrChange w:id="137" w:author="302948225@qq.com" w:date="2020-10-20T16:09:00Z">
            <w:rPr>
              <w:rFonts w:ascii="Barlow" w:hAnsi="Barlow" w:hint="eastAsia"/>
              <w:b/>
              <w:bCs/>
              <w:color w:val="444444"/>
              <w:u w:val="single"/>
              <w:shd w:val="clear" w:color="auto" w:fill="FFFFFF"/>
            </w:rPr>
          </w:rPrChange>
        </w:rPr>
      </w:pPr>
      <w:ins w:id="138" w:author="302948225@qq.com" w:date="2020-10-20T16:07:00Z">
        <w:r w:rsidRPr="00141DDE">
          <w:rPr>
            <w:rFonts w:ascii="Barlow" w:hAnsi="Barlow"/>
            <w:b/>
            <w:bCs/>
            <w:color w:val="444444"/>
            <w:shd w:val="clear" w:color="auto" w:fill="FFFFFF"/>
            <w:rPrChange w:id="139" w:author="302948225@qq.com" w:date="2020-10-20T16:09: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140" w:author="302948225@qq.com" w:date="2020-10-20T16:09:00Z">
            <w:rPr>
              <w:rFonts w:ascii="Barlow" w:hAnsi="Barlow" w:hint="eastAsia"/>
              <w:b/>
              <w:bCs/>
              <w:color w:val="444444"/>
              <w:u w:val="single"/>
              <w:shd w:val="clear" w:color="auto" w:fill="FFFFFF"/>
            </w:rPr>
          </w:rPrChange>
        </w:rPr>
        <w:t>H</w:t>
      </w:r>
      <w:r w:rsidR="0056451F" w:rsidRPr="00141DDE">
        <w:rPr>
          <w:rFonts w:ascii="Barlow" w:hAnsi="Barlow"/>
          <w:b/>
          <w:bCs/>
          <w:color w:val="444444"/>
          <w:shd w:val="clear" w:color="auto" w:fill="FFFFFF"/>
          <w:rPrChange w:id="141" w:author="302948225@qq.com" w:date="2020-10-20T16:09:00Z">
            <w:rPr>
              <w:rFonts w:ascii="Barlow" w:hAnsi="Barlow"/>
              <w:b/>
              <w:bCs/>
              <w:color w:val="444444"/>
              <w:u w:val="single"/>
              <w:shd w:val="clear" w:color="auto" w:fill="FFFFFF"/>
            </w:rPr>
          </w:rPrChange>
        </w:rPr>
        <w:t>uman Practices</w:t>
      </w:r>
      <w:ins w:id="142" w:author="302948225@qq.com" w:date="2020-10-20T16:07:00Z">
        <w:r w:rsidRPr="00141DDE">
          <w:rPr>
            <w:rFonts w:ascii="Barlow" w:hAnsi="Barlow"/>
            <w:b/>
            <w:bCs/>
            <w:color w:val="444444"/>
            <w:shd w:val="clear" w:color="auto" w:fill="FFFFFF"/>
            <w:rPrChange w:id="143" w:author="302948225@qq.com" w:date="2020-10-20T16:09:00Z">
              <w:rPr>
                <w:rFonts w:ascii="Barlow" w:hAnsi="Barlow"/>
                <w:b/>
                <w:bCs/>
                <w:color w:val="444444"/>
                <w:u w:val="single"/>
                <w:shd w:val="clear" w:color="auto" w:fill="FFFFFF"/>
              </w:rPr>
            </w:rPrChange>
          </w:rPr>
          <w:t>&lt;/b&gt;</w:t>
        </w:r>
      </w:ins>
    </w:p>
    <w:p w14:paraId="24439E2C" w14:textId="4A446FA5" w:rsidR="0056451F" w:rsidRPr="00600498" w:rsidRDefault="0056451F" w:rsidP="0056451F">
      <w:pPr>
        <w:rPr>
          <w:rFonts w:ascii="Barlow" w:hAnsi="Barlow" w:hint="eastAsia"/>
          <w:b/>
          <w:bCs/>
          <w:color w:val="444444"/>
          <w:shd w:val="clear" w:color="auto" w:fill="FFFFFF"/>
        </w:rPr>
      </w:pPr>
      <w:r w:rsidRPr="00600498">
        <w:rPr>
          <w:rFonts w:ascii="Barlow" w:hAnsi="Barlow" w:hint="eastAsia"/>
          <w:b/>
          <w:bCs/>
          <w:color w:val="444444"/>
          <w:shd w:val="clear" w:color="auto" w:fill="FFFFFF"/>
        </w:rPr>
        <w:t xml:space="preserve"> </w:t>
      </w:r>
      <w:r w:rsidRPr="00600498">
        <w:rPr>
          <w:rFonts w:ascii="Barlow" w:hAnsi="Barlow"/>
          <w:b/>
          <w:bCs/>
          <w:color w:val="444444"/>
          <w:shd w:val="clear" w:color="auto" w:fill="FFFFFF"/>
        </w:rPr>
        <w:t xml:space="preserve">                           </w:t>
      </w:r>
      <w:del w:id="144" w:author="302948225@qq.com" w:date="2020-10-20T16:11:00Z">
        <w:r w:rsidRPr="00600498" w:rsidDel="00141DDE">
          <w:rPr>
            <w:rFonts w:ascii="Barlow" w:hAnsi="Barlow"/>
            <w:b/>
            <w:bCs/>
            <w:color w:val="444444"/>
            <w:shd w:val="clear" w:color="auto" w:fill="FFFFFF"/>
          </w:rPr>
          <w:delText xml:space="preserve"> </w:delText>
        </w:r>
      </w:del>
      <w:ins w:id="145" w:author="302948225@qq.com" w:date="2020-10-20T16:07:00Z">
        <w:r w:rsidR="00141DDE">
          <w:rPr>
            <w:rFonts w:ascii="Barlow" w:hAnsi="Barlow"/>
            <w:b/>
            <w:bCs/>
            <w:color w:val="444444"/>
            <w:shd w:val="clear" w:color="auto" w:fill="FFFFFF"/>
          </w:rPr>
          <w:t>&lt;b&gt;</w:t>
        </w:r>
      </w:ins>
      <w:r w:rsidRPr="00600498">
        <w:rPr>
          <w:rFonts w:ascii="Barlow" w:hAnsi="Barlow"/>
          <w:b/>
          <w:bCs/>
          <w:color w:val="444444"/>
          <w:shd w:val="clear" w:color="auto" w:fill="FFFFFF"/>
        </w:rPr>
        <w:t>Choice of Interviewee</w:t>
      </w:r>
      <w:ins w:id="146" w:author="302948225@qq.com" w:date="2020-10-20T16:07:00Z">
        <w:r w:rsidR="00141DDE">
          <w:rPr>
            <w:rFonts w:ascii="Barlow" w:hAnsi="Barlow"/>
            <w:b/>
            <w:bCs/>
            <w:color w:val="444444"/>
            <w:shd w:val="clear" w:color="auto" w:fill="FFFFFF"/>
          </w:rPr>
          <w:t>&lt;/</w:t>
        </w:r>
      </w:ins>
      <w:ins w:id="147" w:author="302948225@qq.com" w:date="2020-10-20T16:08:00Z">
        <w:r w:rsidR="00141DDE">
          <w:rPr>
            <w:rFonts w:ascii="Barlow" w:hAnsi="Barlow"/>
            <w:b/>
            <w:bCs/>
            <w:color w:val="444444"/>
            <w:shd w:val="clear" w:color="auto" w:fill="FFFFFF"/>
          </w:rPr>
          <w:t>b&gt;</w:t>
        </w:r>
      </w:ins>
    </w:p>
    <w:p w14:paraId="5117C444" w14:textId="7740BAAB" w:rsidR="0056451F" w:rsidRDefault="007566C7" w:rsidP="0056451F">
      <w:pPr>
        <w:ind w:firstLineChars="100" w:firstLine="210"/>
        <w:rPr>
          <w:rFonts w:ascii="Barlow" w:hAnsi="Barlow" w:hint="eastAsia"/>
          <w:color w:val="444444"/>
          <w:shd w:val="clear" w:color="auto" w:fill="FFFFFF"/>
        </w:rPr>
      </w:pPr>
      <w:ins w:id="148" w:author="302948225@qq.com" w:date="2020-10-19T14:58:00Z">
        <w:r>
          <w:rPr>
            <w:rFonts w:ascii="Barlow" w:hAnsi="Barlow"/>
            <w:color w:val="444444"/>
            <w:shd w:val="clear" w:color="auto" w:fill="FFFFFF"/>
          </w:rPr>
          <w:t>I</w:t>
        </w:r>
        <w:r>
          <w:rPr>
            <w:rFonts w:ascii="Barlow" w:hAnsi="Barlow" w:hint="eastAsia"/>
            <w:color w:val="444444"/>
            <w:shd w:val="clear" w:color="auto" w:fill="FFFFFF"/>
          </w:rPr>
          <w:t>n</w:t>
        </w:r>
        <w:r>
          <w:rPr>
            <w:rFonts w:ascii="Barlow" w:hAnsi="Barlow"/>
            <w:color w:val="444444"/>
            <w:shd w:val="clear" w:color="auto" w:fill="FFFFFF"/>
          </w:rPr>
          <w:t xml:space="preserve"> July, w</w:t>
        </w:r>
      </w:ins>
      <w:del w:id="149" w:author="302948225@qq.com" w:date="2020-10-19T14:58:00Z">
        <w:r w:rsidR="0056451F" w:rsidRPr="000E2E6C" w:rsidDel="007566C7">
          <w:rPr>
            <w:rFonts w:ascii="Barlow" w:hAnsi="Barlow"/>
            <w:color w:val="444444"/>
            <w:shd w:val="clear" w:color="auto" w:fill="FFFFFF"/>
          </w:rPr>
          <w:delText>W</w:delText>
        </w:r>
      </w:del>
      <w:r w:rsidR="0056451F" w:rsidRPr="000E2E6C">
        <w:rPr>
          <w:rFonts w:ascii="Barlow" w:hAnsi="Barlow"/>
          <w:color w:val="444444"/>
          <w:shd w:val="clear" w:color="auto" w:fill="FFFFFF"/>
        </w:rPr>
        <w:t xml:space="preserve">e had an online meeting with </w:t>
      </w:r>
      <w:proofErr w:type="spellStart"/>
      <w:r w:rsidR="0056451F" w:rsidRPr="000E2E6C">
        <w:rPr>
          <w:rFonts w:ascii="Barlow" w:hAnsi="Barlow"/>
          <w:color w:val="444444"/>
          <w:shd w:val="clear" w:color="auto" w:fill="FFFFFF"/>
        </w:rPr>
        <w:t>NJ</w:t>
      </w:r>
      <w:ins w:id="150" w:author="302948225@qq.com" w:date="2020-10-19T16:05:00Z">
        <w:r w:rsidR="00440E97">
          <w:rPr>
            <w:rFonts w:ascii="Barlow" w:hAnsi="Barlow"/>
            <w:color w:val="444444"/>
            <w:shd w:val="clear" w:color="auto" w:fill="FFFFFF"/>
          </w:rPr>
          <w:t>T</w:t>
        </w:r>
      </w:ins>
      <w:del w:id="151" w:author="302948225@qq.com" w:date="2020-10-19T16:05:00Z">
        <w:r w:rsidR="0056451F" w:rsidRPr="000E2E6C" w:rsidDel="00440E97">
          <w:rPr>
            <w:rFonts w:ascii="Barlow" w:hAnsi="Barlow"/>
            <w:color w:val="444444"/>
            <w:shd w:val="clear" w:color="auto" w:fill="FFFFFF"/>
          </w:rPr>
          <w:delText>t</w:delText>
        </w:r>
      </w:del>
      <w:r w:rsidR="0056451F" w:rsidRPr="000E2E6C">
        <w:rPr>
          <w:rFonts w:ascii="Barlow" w:hAnsi="Barlow"/>
          <w:color w:val="444444"/>
          <w:shd w:val="clear" w:color="auto" w:fill="FFFFFF"/>
        </w:rPr>
        <w:t>ech_China</w:t>
      </w:r>
      <w:proofErr w:type="spellEnd"/>
      <w:r w:rsidR="0056451F" w:rsidRPr="000E2E6C">
        <w:rPr>
          <w:rFonts w:ascii="Barlow" w:hAnsi="Barlow"/>
          <w:color w:val="444444"/>
          <w:shd w:val="clear" w:color="auto" w:fill="FFFFFF"/>
        </w:rPr>
        <w:t xml:space="preserve">. Regarding the genetic modification </w:t>
      </w:r>
      <w:r w:rsidR="0056451F" w:rsidRPr="000E2E6C">
        <w:rPr>
          <w:rFonts w:ascii="Barlow" w:hAnsi="Barlow"/>
          <w:color w:val="444444"/>
          <w:shd w:val="clear" w:color="auto" w:fill="FFFFFF"/>
        </w:rPr>
        <w:lastRenderedPageBreak/>
        <w:t xml:space="preserve">issues in their project, we </w:t>
      </w:r>
      <w:r w:rsidR="0056451F">
        <w:rPr>
          <w:rFonts w:ascii="Barlow" w:hAnsi="Barlow" w:hint="eastAsia"/>
          <w:color w:val="444444"/>
          <w:shd w:val="clear" w:color="auto" w:fill="FFFFFF"/>
        </w:rPr>
        <w:t>thought</w:t>
      </w:r>
      <w:r w:rsidR="0056451F" w:rsidRPr="000E2E6C">
        <w:rPr>
          <w:rFonts w:ascii="Barlow" w:hAnsi="Barlow"/>
          <w:color w:val="444444"/>
          <w:shd w:val="clear" w:color="auto" w:fill="FFFFFF"/>
        </w:rPr>
        <w:t xml:space="preserve"> that there should be further guarantees for biosafety and ethics. In addition, we </w:t>
      </w:r>
      <w:del w:id="152" w:author="Office" w:date="2020-10-18T16:06:00Z">
        <w:r w:rsidR="0056451F" w:rsidRPr="000E2E6C" w:rsidDel="00660B8F">
          <w:rPr>
            <w:rFonts w:ascii="Barlow" w:hAnsi="Barlow"/>
            <w:color w:val="444444"/>
            <w:shd w:val="clear" w:color="auto" w:fill="FFFFFF"/>
          </w:rPr>
          <w:delText>ma</w:delText>
        </w:r>
        <w:r w:rsidR="0056451F" w:rsidDel="00660B8F">
          <w:rPr>
            <w:rFonts w:ascii="Barlow" w:hAnsi="Barlow"/>
            <w:color w:val="444444"/>
            <w:shd w:val="clear" w:color="auto" w:fill="FFFFFF"/>
          </w:rPr>
          <w:delText>de</w:delText>
        </w:r>
      </w:del>
      <w:ins w:id="153" w:author="Office" w:date="2020-10-18T16:06:00Z">
        <w:r w:rsidR="00660B8F">
          <w:rPr>
            <w:rFonts w:ascii="Barlow" w:hAnsi="Barlow" w:hint="eastAsia"/>
            <w:color w:val="444444"/>
            <w:shd w:val="clear" w:color="auto" w:fill="FFFFFF"/>
          </w:rPr>
          <w:t>provided</w:t>
        </w:r>
      </w:ins>
      <w:r w:rsidR="0056451F" w:rsidRPr="000E2E6C">
        <w:rPr>
          <w:rFonts w:ascii="Barlow" w:hAnsi="Barlow"/>
          <w:color w:val="444444"/>
          <w:shd w:val="clear" w:color="auto" w:fill="FFFFFF"/>
        </w:rPr>
        <w:t xml:space="preserve"> suggestions to them that we can</w:t>
      </w:r>
      <w:r w:rsidR="0056451F" w:rsidRPr="00141DDE">
        <w:rPr>
          <w:rFonts w:ascii="Barlow" w:hAnsi="Barlow"/>
          <w:b/>
          <w:bCs/>
          <w:color w:val="444444"/>
          <w:shd w:val="clear" w:color="auto" w:fill="FFFFFF"/>
          <w:rPrChange w:id="154" w:author="302948225@qq.com" w:date="2020-10-20T16:10:00Z">
            <w:rPr>
              <w:rFonts w:ascii="Barlow" w:hAnsi="Barlow"/>
              <w:color w:val="444444"/>
              <w:shd w:val="clear" w:color="auto" w:fill="FFFFFF"/>
            </w:rPr>
          </w:rPrChange>
        </w:rPr>
        <w:t xml:space="preserve"> </w:t>
      </w:r>
      <w:ins w:id="155" w:author="302948225@qq.com" w:date="2020-10-20T16:08:00Z">
        <w:r w:rsidR="00141DDE" w:rsidRPr="00141DDE">
          <w:rPr>
            <w:rFonts w:ascii="Barlow" w:hAnsi="Barlow"/>
            <w:b/>
            <w:bCs/>
            <w:color w:val="444444"/>
            <w:shd w:val="clear" w:color="auto" w:fill="FFFFFF"/>
            <w:rPrChange w:id="156" w:author="302948225@qq.com" w:date="2020-10-20T16:10:00Z">
              <w:rPr>
                <w:rFonts w:ascii="Barlow" w:hAnsi="Barlow"/>
                <w:color w:val="444444"/>
                <w:shd w:val="clear" w:color="auto" w:fill="FFFFFF"/>
              </w:rPr>
            </w:rPrChange>
          </w:rPr>
          <w:t>&lt;b&gt;</w:t>
        </w:r>
      </w:ins>
      <w:r w:rsidR="0056451F" w:rsidRPr="00600498">
        <w:rPr>
          <w:rFonts w:ascii="Barlow" w:hAnsi="Barlow"/>
          <w:b/>
          <w:bCs/>
          <w:color w:val="444444"/>
          <w:shd w:val="clear" w:color="auto" w:fill="FFFFFF"/>
        </w:rPr>
        <w:t>adopt the mode of campus interviews</w:t>
      </w:r>
      <w:ins w:id="157" w:author="302948225@qq.com" w:date="2020-10-20T16:08:00Z">
        <w:r w:rsidR="00141DDE">
          <w:rPr>
            <w:rFonts w:ascii="Barlow" w:hAnsi="Barlow"/>
            <w:b/>
            <w:bCs/>
            <w:color w:val="444444"/>
            <w:shd w:val="clear" w:color="auto" w:fill="FFFFFF"/>
          </w:rPr>
          <w:t>&lt;/b&gt;</w:t>
        </w:r>
      </w:ins>
      <w:r w:rsidR="0056451F" w:rsidRPr="000E2E6C">
        <w:rPr>
          <w:rFonts w:ascii="Barlow" w:hAnsi="Barlow"/>
          <w:color w:val="444444"/>
          <w:shd w:val="clear" w:color="auto" w:fill="FFFFFF"/>
        </w:rPr>
        <w:t xml:space="preserve"> to </w:t>
      </w:r>
      <w:ins w:id="158" w:author="302948225@qq.com" w:date="2020-10-20T16:08:00Z">
        <w:r w:rsidR="00141DDE" w:rsidRPr="00141DDE">
          <w:rPr>
            <w:rFonts w:ascii="Barlow" w:hAnsi="Barlow"/>
            <w:b/>
            <w:bCs/>
            <w:color w:val="444444"/>
            <w:shd w:val="clear" w:color="auto" w:fill="FFFFFF"/>
            <w:rPrChange w:id="159" w:author="302948225@qq.com" w:date="2020-10-20T16:10:00Z">
              <w:rPr>
                <w:rFonts w:ascii="Barlow" w:hAnsi="Barlow"/>
                <w:color w:val="444444"/>
                <w:shd w:val="clear" w:color="auto" w:fill="FFFFFF"/>
              </w:rPr>
            </w:rPrChange>
          </w:rPr>
          <w:t>&lt;b&gt;</w:t>
        </w:r>
      </w:ins>
      <w:r w:rsidR="0056451F" w:rsidRPr="00600498">
        <w:rPr>
          <w:rFonts w:ascii="Barlow" w:hAnsi="Barlow"/>
          <w:b/>
          <w:bCs/>
          <w:color w:val="444444"/>
          <w:shd w:val="clear" w:color="auto" w:fill="FFFFFF"/>
        </w:rPr>
        <w:t>solicit the opinions of college students on genetic modification</w:t>
      </w:r>
      <w:r w:rsidR="0056451F" w:rsidRPr="000E2E6C">
        <w:rPr>
          <w:rFonts w:ascii="Barlow" w:hAnsi="Barlow"/>
          <w:color w:val="444444"/>
          <w:shd w:val="clear" w:color="auto" w:fill="FFFFFF"/>
        </w:rPr>
        <w:t>.</w:t>
      </w:r>
      <w:r w:rsidR="0056451F" w:rsidRPr="00141DDE">
        <w:rPr>
          <w:rFonts w:ascii="Barlow" w:hAnsi="Barlow"/>
          <w:b/>
          <w:bCs/>
          <w:color w:val="444444"/>
          <w:shd w:val="clear" w:color="auto" w:fill="FFFFFF"/>
          <w:rPrChange w:id="160" w:author="302948225@qq.com" w:date="2020-10-20T16:10:00Z">
            <w:rPr>
              <w:rFonts w:ascii="Barlow" w:hAnsi="Barlow"/>
              <w:color w:val="444444"/>
              <w:shd w:val="clear" w:color="auto" w:fill="FFFFFF"/>
            </w:rPr>
          </w:rPrChange>
        </w:rPr>
        <w:t xml:space="preserve"> </w:t>
      </w:r>
      <w:ins w:id="161" w:author="302948225@qq.com" w:date="2020-10-20T16:08:00Z">
        <w:r w:rsidR="00141DDE" w:rsidRPr="00141DDE">
          <w:rPr>
            <w:rFonts w:ascii="Barlow" w:hAnsi="Barlow"/>
            <w:b/>
            <w:bCs/>
            <w:color w:val="444444"/>
            <w:shd w:val="clear" w:color="auto" w:fill="FFFFFF"/>
            <w:rPrChange w:id="162" w:author="302948225@qq.com" w:date="2020-10-20T16:10:00Z">
              <w:rPr>
                <w:rFonts w:ascii="Barlow" w:hAnsi="Barlow"/>
                <w:color w:val="444444"/>
                <w:shd w:val="clear" w:color="auto" w:fill="FFFFFF"/>
              </w:rPr>
            </w:rPrChange>
          </w:rPr>
          <w:t>&lt;/b&gt;</w:t>
        </w:r>
      </w:ins>
      <w:proofErr w:type="spellStart"/>
      <w:r w:rsidR="0056451F" w:rsidRPr="000E2E6C">
        <w:rPr>
          <w:rFonts w:ascii="Barlow" w:hAnsi="Barlow"/>
          <w:color w:val="444444"/>
          <w:shd w:val="clear" w:color="auto" w:fill="FFFFFF"/>
        </w:rPr>
        <w:t>NJ</w:t>
      </w:r>
      <w:ins w:id="163" w:author="302948225@qq.com" w:date="2020-10-19T16:05:00Z">
        <w:r w:rsidR="00440E97">
          <w:rPr>
            <w:rFonts w:ascii="Barlow" w:hAnsi="Barlow"/>
            <w:color w:val="444444"/>
            <w:shd w:val="clear" w:color="auto" w:fill="FFFFFF"/>
          </w:rPr>
          <w:t>T</w:t>
        </w:r>
      </w:ins>
      <w:del w:id="164" w:author="302948225@qq.com" w:date="2020-10-19T16:05:00Z">
        <w:r w:rsidR="0056451F" w:rsidRPr="000E2E6C" w:rsidDel="00440E97">
          <w:rPr>
            <w:rFonts w:ascii="Barlow" w:hAnsi="Barlow"/>
            <w:color w:val="444444"/>
            <w:shd w:val="clear" w:color="auto" w:fill="FFFFFF"/>
          </w:rPr>
          <w:delText>t</w:delText>
        </w:r>
      </w:del>
      <w:r w:rsidR="0056451F" w:rsidRPr="000E2E6C">
        <w:rPr>
          <w:rFonts w:ascii="Barlow" w:hAnsi="Barlow"/>
          <w:color w:val="444444"/>
          <w:shd w:val="clear" w:color="auto" w:fill="FFFFFF"/>
        </w:rPr>
        <w:t>ech_China</w:t>
      </w:r>
      <w:proofErr w:type="spellEnd"/>
      <w:r w:rsidR="0056451F" w:rsidRPr="000E2E6C">
        <w:rPr>
          <w:rFonts w:ascii="Barlow" w:hAnsi="Barlow"/>
          <w:color w:val="444444"/>
          <w:shd w:val="clear" w:color="auto" w:fill="FFFFFF"/>
        </w:rPr>
        <w:t xml:space="preserve"> adopted our suggestion, carried out this activity, and fed back into their project.</w:t>
      </w:r>
    </w:p>
    <w:p w14:paraId="17D14D15" w14:textId="6B9CB721" w:rsidR="0056451F" w:rsidRPr="00141DDE" w:rsidRDefault="00141DDE" w:rsidP="0056451F">
      <w:pPr>
        <w:rPr>
          <w:rFonts w:ascii="Cambria Math" w:hAnsi="Cambria Math"/>
          <w:b/>
          <w:sz w:val="22"/>
          <w:szCs w:val="24"/>
          <w:rPrChange w:id="165" w:author="302948225@qq.com" w:date="2020-10-20T16:11:00Z">
            <w:rPr>
              <w:rFonts w:ascii="Cambria Math" w:hAnsi="Cambria Math"/>
              <w:b/>
            </w:rPr>
          </w:rPrChange>
        </w:rPr>
      </w:pPr>
      <w:ins w:id="166" w:author="302948225@qq.com" w:date="2020-10-20T16:08:00Z">
        <w:r w:rsidRPr="00141DDE">
          <w:rPr>
            <w:rFonts w:ascii="Cambria Math" w:hAnsi="Cambria Math"/>
            <w:b/>
            <w:sz w:val="22"/>
            <w:szCs w:val="24"/>
            <w:rPrChange w:id="167" w:author="302948225@qq.com" w:date="2020-10-20T16:11:00Z">
              <w:rPr>
                <w:rFonts w:ascii="Cambria Math" w:hAnsi="Cambria Math"/>
                <w:b/>
              </w:rPr>
            </w:rPrChange>
          </w:rPr>
          <w:t>&lt;b&gt;</w:t>
        </w:r>
      </w:ins>
      <w:r w:rsidR="0056451F" w:rsidRPr="00141DDE">
        <w:rPr>
          <w:rFonts w:ascii="Cambria Math" w:hAnsi="Cambria Math" w:hint="eastAsia"/>
          <w:b/>
          <w:sz w:val="22"/>
          <w:szCs w:val="24"/>
          <w:rPrChange w:id="168" w:author="302948225@qq.com" w:date="2020-10-20T16:11:00Z">
            <w:rPr>
              <w:rFonts w:ascii="Cambria Math" w:hAnsi="Cambria Math" w:hint="eastAsia"/>
              <w:b/>
            </w:rPr>
          </w:rPrChange>
        </w:rPr>
        <w:t>C</w:t>
      </w:r>
      <w:r w:rsidR="0056451F" w:rsidRPr="00141DDE">
        <w:rPr>
          <w:rFonts w:ascii="Cambria Math" w:hAnsi="Cambria Math"/>
          <w:b/>
          <w:sz w:val="22"/>
          <w:szCs w:val="24"/>
          <w:rPrChange w:id="169" w:author="302948225@qq.com" w:date="2020-10-20T16:11:00Z">
            <w:rPr>
              <w:rFonts w:ascii="Cambria Math" w:hAnsi="Cambria Math"/>
              <w:b/>
            </w:rPr>
          </w:rPrChange>
        </w:rPr>
        <w:t xml:space="preserve">ollaboration with </w:t>
      </w:r>
      <w:proofErr w:type="spellStart"/>
      <w:r w:rsidR="0056451F" w:rsidRPr="00141DDE">
        <w:rPr>
          <w:rFonts w:ascii="Cambria Math" w:hAnsi="Cambria Math"/>
          <w:b/>
          <w:sz w:val="22"/>
          <w:szCs w:val="24"/>
          <w:rPrChange w:id="170" w:author="302948225@qq.com" w:date="2020-10-20T16:11:00Z">
            <w:rPr>
              <w:rFonts w:ascii="Cambria Math" w:hAnsi="Cambria Math"/>
              <w:b/>
            </w:rPr>
          </w:rPrChange>
        </w:rPr>
        <w:t>NWU</w:t>
      </w:r>
      <w:r w:rsidR="0056451F" w:rsidRPr="00141DDE">
        <w:rPr>
          <w:rFonts w:ascii="Cambria Math" w:hAnsi="Cambria Math" w:hint="eastAsia"/>
          <w:b/>
          <w:sz w:val="22"/>
          <w:szCs w:val="24"/>
          <w:rPrChange w:id="171" w:author="302948225@qq.com" w:date="2020-10-20T16:11:00Z">
            <w:rPr>
              <w:rFonts w:ascii="Cambria Math" w:hAnsi="Cambria Math" w:hint="eastAsia"/>
              <w:b/>
            </w:rPr>
          </w:rPrChange>
        </w:rPr>
        <w:t>_</w:t>
      </w:r>
      <w:r w:rsidR="0056451F" w:rsidRPr="00141DDE">
        <w:rPr>
          <w:rFonts w:ascii="Cambria Math" w:hAnsi="Cambria Math"/>
          <w:b/>
          <w:sz w:val="22"/>
          <w:szCs w:val="24"/>
          <w:rPrChange w:id="172" w:author="302948225@qq.com" w:date="2020-10-20T16:11:00Z">
            <w:rPr>
              <w:rFonts w:ascii="Cambria Math" w:hAnsi="Cambria Math"/>
              <w:b/>
            </w:rPr>
          </w:rPrChange>
        </w:rPr>
        <w:t>C</w:t>
      </w:r>
      <w:r w:rsidR="0056451F" w:rsidRPr="00141DDE">
        <w:rPr>
          <w:rFonts w:ascii="Cambria Math" w:hAnsi="Cambria Math" w:hint="eastAsia"/>
          <w:b/>
          <w:sz w:val="22"/>
          <w:szCs w:val="24"/>
          <w:rPrChange w:id="173" w:author="302948225@qq.com" w:date="2020-10-20T16:11:00Z">
            <w:rPr>
              <w:rFonts w:ascii="Cambria Math" w:hAnsi="Cambria Math" w:hint="eastAsia"/>
              <w:b/>
            </w:rPr>
          </w:rPrChange>
        </w:rPr>
        <w:t>hina</w:t>
      </w:r>
      <w:proofErr w:type="spellEnd"/>
      <w:ins w:id="174" w:author="302948225@qq.com" w:date="2020-10-20T16:08:00Z">
        <w:r w:rsidRPr="00141DDE">
          <w:rPr>
            <w:rFonts w:ascii="Cambria Math" w:hAnsi="Cambria Math"/>
            <w:b/>
            <w:sz w:val="22"/>
            <w:szCs w:val="24"/>
            <w:rPrChange w:id="175" w:author="302948225@qq.com" w:date="2020-10-20T16:11:00Z">
              <w:rPr>
                <w:rFonts w:ascii="Cambria Math" w:hAnsi="Cambria Math"/>
                <w:b/>
              </w:rPr>
            </w:rPrChange>
          </w:rPr>
          <w:t>&lt;/b&gt;</w:t>
        </w:r>
      </w:ins>
    </w:p>
    <w:p w14:paraId="5386D314" w14:textId="1468B7C5" w:rsidR="0056451F" w:rsidRPr="00141DDE" w:rsidRDefault="00141DDE" w:rsidP="0056451F">
      <w:pPr>
        <w:rPr>
          <w:rFonts w:ascii="Barlow" w:hAnsi="Barlow" w:hint="eastAsia"/>
          <w:b/>
          <w:bCs/>
          <w:color w:val="444444"/>
          <w:shd w:val="clear" w:color="auto" w:fill="FFFFFF"/>
          <w:rPrChange w:id="176" w:author="302948225@qq.com" w:date="2020-10-20T16:09:00Z">
            <w:rPr>
              <w:rFonts w:ascii="Barlow" w:hAnsi="Barlow" w:hint="eastAsia"/>
              <w:b/>
              <w:bCs/>
              <w:color w:val="444444"/>
              <w:u w:val="single"/>
              <w:shd w:val="clear" w:color="auto" w:fill="FFFFFF"/>
            </w:rPr>
          </w:rPrChange>
        </w:rPr>
      </w:pPr>
      <w:ins w:id="177" w:author="302948225@qq.com" w:date="2020-10-20T16:08:00Z">
        <w:r w:rsidRPr="00141DDE">
          <w:rPr>
            <w:rFonts w:ascii="Barlow" w:hAnsi="Barlow"/>
            <w:b/>
            <w:bCs/>
            <w:color w:val="444444"/>
            <w:shd w:val="clear" w:color="auto" w:fill="FFFFFF"/>
            <w:rPrChange w:id="178" w:author="302948225@qq.com" w:date="2020-10-20T16:09: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179" w:author="302948225@qq.com" w:date="2020-10-20T16:09:00Z">
            <w:rPr>
              <w:rFonts w:ascii="Barlow" w:hAnsi="Barlow" w:hint="eastAsia"/>
              <w:b/>
              <w:bCs/>
              <w:color w:val="444444"/>
              <w:u w:val="single"/>
              <w:shd w:val="clear" w:color="auto" w:fill="FFFFFF"/>
            </w:rPr>
          </w:rPrChange>
        </w:rPr>
        <w:t>Human</w:t>
      </w:r>
      <w:r w:rsidR="0056451F" w:rsidRPr="00141DDE">
        <w:rPr>
          <w:rFonts w:ascii="Barlow" w:hAnsi="Barlow"/>
          <w:b/>
          <w:bCs/>
          <w:color w:val="444444"/>
          <w:shd w:val="clear" w:color="auto" w:fill="FFFFFF"/>
          <w:rPrChange w:id="180" w:author="302948225@qq.com" w:date="2020-10-20T16:09:00Z">
            <w:rPr>
              <w:rFonts w:ascii="Barlow" w:hAnsi="Barlow"/>
              <w:b/>
              <w:bCs/>
              <w:color w:val="444444"/>
              <w:u w:val="single"/>
              <w:shd w:val="clear" w:color="auto" w:fill="FFFFFF"/>
            </w:rPr>
          </w:rPrChange>
        </w:rPr>
        <w:t xml:space="preserve"> Practices</w:t>
      </w:r>
      <w:ins w:id="181" w:author="302948225@qq.com" w:date="2020-10-20T16:08:00Z">
        <w:r w:rsidRPr="00141DDE">
          <w:rPr>
            <w:rFonts w:ascii="Barlow" w:hAnsi="Barlow"/>
            <w:b/>
            <w:bCs/>
            <w:color w:val="444444"/>
            <w:shd w:val="clear" w:color="auto" w:fill="FFFFFF"/>
            <w:rPrChange w:id="182" w:author="302948225@qq.com" w:date="2020-10-20T16:09:00Z">
              <w:rPr>
                <w:rFonts w:ascii="Barlow" w:hAnsi="Barlow"/>
                <w:b/>
                <w:bCs/>
                <w:color w:val="444444"/>
                <w:u w:val="single"/>
                <w:shd w:val="clear" w:color="auto" w:fill="FFFFFF"/>
              </w:rPr>
            </w:rPrChange>
          </w:rPr>
          <w:t>&lt;/b&gt;</w:t>
        </w:r>
      </w:ins>
    </w:p>
    <w:p w14:paraId="765C85CC" w14:textId="4EA4430C" w:rsidR="0056451F" w:rsidRDefault="00141DDE" w:rsidP="00141DDE">
      <w:pPr>
        <w:ind w:firstLineChars="1050" w:firstLine="2205"/>
        <w:jc w:val="left"/>
        <w:rPr>
          <w:rFonts w:ascii="Barlow" w:hAnsi="Barlow" w:hint="eastAsia"/>
          <w:b/>
          <w:bCs/>
          <w:color w:val="444444"/>
          <w:shd w:val="clear" w:color="auto" w:fill="FFFFFF"/>
        </w:rPr>
        <w:pPrChange w:id="183" w:author="302948225@qq.com" w:date="2020-10-20T16:11:00Z">
          <w:pPr>
            <w:ind w:firstLineChars="350" w:firstLine="735"/>
            <w:jc w:val="center"/>
          </w:pPr>
        </w:pPrChange>
      </w:pPr>
      <w:ins w:id="184" w:author="302948225@qq.com" w:date="2020-10-20T16:08:00Z">
        <w:r>
          <w:rPr>
            <w:rFonts w:ascii="Barlow" w:hAnsi="Barlow"/>
            <w:b/>
            <w:bCs/>
            <w:color w:val="444444"/>
            <w:shd w:val="clear" w:color="auto" w:fill="FFFFFF"/>
          </w:rPr>
          <w:t>&lt;b&gt;</w:t>
        </w:r>
      </w:ins>
      <w:r w:rsidR="0056451F">
        <w:rPr>
          <w:rFonts w:ascii="Barlow" w:hAnsi="Barlow" w:hint="eastAsia"/>
          <w:b/>
          <w:bCs/>
          <w:color w:val="444444"/>
          <w:shd w:val="clear" w:color="auto" w:fill="FFFFFF"/>
        </w:rPr>
        <w:t>D</w:t>
      </w:r>
      <w:r w:rsidR="0056451F">
        <w:rPr>
          <w:rFonts w:ascii="Barlow" w:hAnsi="Barlow"/>
          <w:b/>
          <w:bCs/>
          <w:color w:val="444444"/>
          <w:shd w:val="clear" w:color="auto" w:fill="FFFFFF"/>
        </w:rPr>
        <w:t>iscussion of Questionnaire</w:t>
      </w:r>
      <w:ins w:id="185" w:author="302948225@qq.com" w:date="2020-10-20T16:08:00Z">
        <w:r>
          <w:rPr>
            <w:rFonts w:ascii="Barlow" w:hAnsi="Barlow"/>
            <w:b/>
            <w:bCs/>
            <w:color w:val="444444"/>
            <w:shd w:val="clear" w:color="auto" w:fill="FFFFFF"/>
          </w:rPr>
          <w:t>&lt;/b&gt;</w:t>
        </w:r>
      </w:ins>
    </w:p>
    <w:p w14:paraId="5685D3A7" w14:textId="5C6D7061" w:rsidR="0056451F" w:rsidRPr="000D1BFA" w:rsidRDefault="0056451F" w:rsidP="0056451F">
      <w:pPr>
        <w:ind w:firstLineChars="100" w:firstLine="210"/>
        <w:rPr>
          <w:rFonts w:ascii="Barlow" w:hAnsi="Barlow" w:hint="eastAsia"/>
          <w:color w:val="444444"/>
          <w:shd w:val="clear" w:color="auto" w:fill="FFFFFF"/>
        </w:rPr>
      </w:pPr>
      <w:r w:rsidRPr="000D1BFA">
        <w:rPr>
          <w:rFonts w:ascii="Barlow" w:hAnsi="Barlow"/>
          <w:color w:val="444444"/>
          <w:shd w:val="clear" w:color="auto" w:fill="FFFFFF"/>
        </w:rPr>
        <w:t xml:space="preserve">In June, we discussed the questionnaire with </w:t>
      </w:r>
      <w:proofErr w:type="spellStart"/>
      <w:r w:rsidRPr="000D1BFA">
        <w:rPr>
          <w:rFonts w:ascii="Barlow" w:hAnsi="Barlow"/>
          <w:color w:val="444444"/>
          <w:shd w:val="clear" w:color="auto" w:fill="FFFFFF"/>
        </w:rPr>
        <w:t>NWU_China</w:t>
      </w:r>
      <w:proofErr w:type="spellEnd"/>
      <w:r w:rsidRPr="000D1BFA">
        <w:rPr>
          <w:rFonts w:ascii="Barlow" w:hAnsi="Barlow"/>
          <w:color w:val="444444"/>
          <w:shd w:val="clear" w:color="auto" w:fill="FFFFFF"/>
        </w:rPr>
        <w:t xml:space="preserve">. First of all, we thought </w:t>
      </w:r>
      <w:ins w:id="186" w:author="302948225@qq.com" w:date="2020-10-20T16:08:00Z">
        <w:r w:rsidR="00141DDE" w:rsidRPr="00141DDE">
          <w:rPr>
            <w:rFonts w:ascii="Barlow" w:hAnsi="Barlow"/>
            <w:b/>
            <w:bCs/>
            <w:color w:val="444444"/>
            <w:shd w:val="clear" w:color="auto" w:fill="FFFFFF"/>
            <w:rPrChange w:id="187" w:author="302948225@qq.com" w:date="2020-10-20T16:10:00Z">
              <w:rPr>
                <w:rFonts w:ascii="Barlow" w:hAnsi="Barlow"/>
                <w:color w:val="444444"/>
                <w:shd w:val="clear" w:color="auto" w:fill="FFFFFF"/>
              </w:rPr>
            </w:rPrChange>
          </w:rPr>
          <w:t>&lt;b&gt;</w:t>
        </w:r>
      </w:ins>
      <w:r w:rsidRPr="00600498">
        <w:rPr>
          <w:rFonts w:ascii="Barlow" w:hAnsi="Barlow"/>
          <w:b/>
          <w:bCs/>
          <w:color w:val="444444"/>
          <w:shd w:val="clear" w:color="auto" w:fill="FFFFFF"/>
        </w:rPr>
        <w:t>it was necessary to identify the target group</w:t>
      </w:r>
      <w:ins w:id="188" w:author="302948225@qq.com" w:date="2020-10-20T16:08:00Z">
        <w:r w:rsidR="00141DDE">
          <w:rPr>
            <w:rFonts w:ascii="Barlow" w:hAnsi="Barlow"/>
            <w:b/>
            <w:bCs/>
            <w:color w:val="444444"/>
            <w:shd w:val="clear" w:color="auto" w:fill="FFFFFF"/>
          </w:rPr>
          <w:t>&lt;/b&gt;</w:t>
        </w:r>
      </w:ins>
      <w:r w:rsidRPr="00600498">
        <w:rPr>
          <w:rFonts w:ascii="Barlow" w:hAnsi="Barlow"/>
          <w:b/>
          <w:bCs/>
          <w:color w:val="444444"/>
          <w:shd w:val="clear" w:color="auto" w:fill="FFFFFF"/>
        </w:rPr>
        <w:t>.</w:t>
      </w:r>
      <w:r w:rsidRPr="000D1BFA">
        <w:rPr>
          <w:rFonts w:ascii="Barlow" w:hAnsi="Barlow"/>
          <w:color w:val="444444"/>
          <w:shd w:val="clear" w:color="auto" w:fill="FFFFFF"/>
        </w:rPr>
        <w:t xml:space="preserve"> If it is the public, the language structure of questionnaire should not be too complex, for at least </w:t>
      </w:r>
      <w:del w:id="189" w:author="Office" w:date="2020-10-18T16:07:00Z">
        <w:r w:rsidRPr="000D1BFA" w:rsidDel="00680134">
          <w:rPr>
            <w:rFonts w:ascii="Barlow" w:hAnsi="Barlow"/>
            <w:color w:val="444444"/>
            <w:shd w:val="clear" w:color="auto" w:fill="FFFFFF"/>
          </w:rPr>
          <w:delText xml:space="preserve">16 </w:delText>
        </w:r>
      </w:del>
      <w:ins w:id="190" w:author="Office" w:date="2020-10-18T16:07:00Z">
        <w:r w:rsidR="00680134" w:rsidRPr="000D1BFA">
          <w:rPr>
            <w:rFonts w:ascii="Barlow" w:hAnsi="Barlow"/>
            <w:color w:val="444444"/>
            <w:shd w:val="clear" w:color="auto" w:fill="FFFFFF"/>
          </w:rPr>
          <w:t>16</w:t>
        </w:r>
        <w:r w:rsidR="00680134">
          <w:rPr>
            <w:rFonts w:ascii="Barlow" w:hAnsi="Barlow" w:hint="eastAsia"/>
            <w:color w:val="444444"/>
            <w:shd w:val="clear" w:color="auto" w:fill="FFFFFF"/>
          </w:rPr>
          <w:t>-</w:t>
        </w:r>
      </w:ins>
      <w:del w:id="191" w:author="Office" w:date="2020-10-18T16:07:00Z">
        <w:r w:rsidRPr="000D1BFA" w:rsidDel="00680134">
          <w:rPr>
            <w:rFonts w:ascii="Barlow" w:hAnsi="Barlow"/>
            <w:color w:val="444444"/>
            <w:shd w:val="clear" w:color="auto" w:fill="FFFFFF"/>
          </w:rPr>
          <w:delText xml:space="preserve">years </w:delText>
        </w:r>
      </w:del>
      <w:ins w:id="192" w:author="Office" w:date="2020-10-18T16:07:00Z">
        <w:r w:rsidR="00680134" w:rsidRPr="000D1BFA">
          <w:rPr>
            <w:rFonts w:ascii="Barlow" w:hAnsi="Barlow"/>
            <w:color w:val="444444"/>
            <w:shd w:val="clear" w:color="auto" w:fill="FFFFFF"/>
          </w:rPr>
          <w:t>year</w:t>
        </w:r>
        <w:r w:rsidR="00680134">
          <w:rPr>
            <w:rFonts w:ascii="Barlow" w:hAnsi="Barlow" w:hint="eastAsia"/>
            <w:color w:val="444444"/>
            <w:shd w:val="clear" w:color="auto" w:fill="FFFFFF"/>
          </w:rPr>
          <w:t>-</w:t>
        </w:r>
      </w:ins>
      <w:r w:rsidRPr="000D1BFA">
        <w:rPr>
          <w:rFonts w:ascii="Barlow" w:hAnsi="Barlow"/>
          <w:color w:val="444444"/>
          <w:shd w:val="clear" w:color="auto" w:fill="FFFFFF"/>
        </w:rPr>
        <w:t>old high school students can read. In addition, when we use the survey data, we should ask the respondents' consent.</w:t>
      </w:r>
    </w:p>
    <w:p w14:paraId="671580E9" w14:textId="04FE1114" w:rsidR="0056451F" w:rsidRPr="000D1BFA" w:rsidRDefault="0056451F" w:rsidP="0056451F">
      <w:pPr>
        <w:ind w:firstLineChars="100" w:firstLine="210"/>
        <w:rPr>
          <w:rFonts w:ascii="Barlow" w:hAnsi="Barlow" w:hint="eastAsia"/>
          <w:color w:val="444444"/>
          <w:shd w:val="clear" w:color="auto" w:fill="FFFFFF"/>
        </w:rPr>
      </w:pPr>
      <w:r w:rsidRPr="000D1BFA">
        <w:rPr>
          <w:rFonts w:ascii="Barlow" w:hAnsi="Barlow"/>
          <w:color w:val="444444"/>
          <w:shd w:val="clear" w:color="auto" w:fill="FFFFFF"/>
        </w:rPr>
        <w:t xml:space="preserve">In August, we attended the Human Practices Lecture held by CCIC together. We learned from Joy Zhang that </w:t>
      </w:r>
      <w:ins w:id="193" w:author="302948225@qq.com" w:date="2020-10-20T16:08:00Z">
        <w:r w:rsidR="00141DDE" w:rsidRPr="00141DDE">
          <w:rPr>
            <w:rFonts w:ascii="Barlow" w:hAnsi="Barlow"/>
            <w:b/>
            <w:bCs/>
            <w:color w:val="444444"/>
            <w:shd w:val="clear" w:color="auto" w:fill="FFFFFF"/>
            <w:rPrChange w:id="194" w:author="302948225@qq.com" w:date="2020-10-20T16:10:00Z">
              <w:rPr>
                <w:rFonts w:ascii="Barlow" w:hAnsi="Barlow"/>
                <w:color w:val="444444"/>
                <w:shd w:val="clear" w:color="auto" w:fill="FFFFFF"/>
              </w:rPr>
            </w:rPrChange>
          </w:rPr>
          <w:t>&lt;b&gt;</w:t>
        </w:r>
      </w:ins>
      <w:r w:rsidRPr="00600498">
        <w:rPr>
          <w:rFonts w:ascii="Barlow" w:hAnsi="Barlow"/>
          <w:b/>
          <w:bCs/>
          <w:color w:val="444444"/>
          <w:shd w:val="clear" w:color="auto" w:fill="FFFFFF"/>
        </w:rPr>
        <w:t xml:space="preserve">we could obtain the consent of the respondents by issuing </w:t>
      </w:r>
      <w:del w:id="195" w:author="Office" w:date="2020-10-18T16:07:00Z">
        <w:r w:rsidRPr="00600498" w:rsidDel="00680134">
          <w:rPr>
            <w:rFonts w:ascii="Barlow" w:hAnsi="Barlow"/>
            <w:b/>
            <w:bCs/>
            <w:color w:val="444444"/>
            <w:shd w:val="clear" w:color="auto" w:fill="FFFFFF"/>
          </w:rPr>
          <w:delText>I</w:delText>
        </w:r>
      </w:del>
      <w:ins w:id="196" w:author="Office" w:date="2020-10-18T16:07:00Z">
        <w:r w:rsidR="00680134">
          <w:rPr>
            <w:rFonts w:ascii="Barlow" w:hAnsi="Barlow" w:hint="eastAsia"/>
            <w:b/>
            <w:bCs/>
            <w:color w:val="444444"/>
            <w:shd w:val="clear" w:color="auto" w:fill="FFFFFF"/>
          </w:rPr>
          <w:t>i</w:t>
        </w:r>
      </w:ins>
      <w:r w:rsidRPr="00600498">
        <w:rPr>
          <w:rFonts w:ascii="Barlow" w:hAnsi="Barlow"/>
          <w:b/>
          <w:bCs/>
          <w:color w:val="444444"/>
          <w:shd w:val="clear" w:color="auto" w:fill="FFFFFF"/>
        </w:rPr>
        <w:t>nformation sheets</w:t>
      </w:r>
      <w:ins w:id="197" w:author="302948225@qq.com" w:date="2020-10-20T16:08:00Z">
        <w:r w:rsidR="00141DDE">
          <w:rPr>
            <w:rFonts w:ascii="Barlow" w:hAnsi="Barlow"/>
            <w:b/>
            <w:bCs/>
            <w:color w:val="444444"/>
            <w:shd w:val="clear" w:color="auto" w:fill="FFFFFF"/>
          </w:rPr>
          <w:t>&lt;/b&gt;</w:t>
        </w:r>
      </w:ins>
      <w:r w:rsidRPr="000D1BFA">
        <w:rPr>
          <w:rFonts w:ascii="Barlow" w:hAnsi="Barlow"/>
          <w:color w:val="444444"/>
          <w:shd w:val="clear" w:color="auto" w:fill="FFFFFF"/>
        </w:rPr>
        <w:t>.  Our questionnaire is mainly divided into three parts, including Information Sheet,</w:t>
      </w:r>
      <w:del w:id="198" w:author="Office" w:date="2020-10-18T16:07:00Z">
        <w:r w:rsidRPr="000D1BFA" w:rsidDel="00680134">
          <w:rPr>
            <w:rFonts w:ascii="Barlow" w:hAnsi="Barlow"/>
            <w:color w:val="444444"/>
            <w:shd w:val="clear" w:color="auto" w:fill="FFFFFF"/>
          </w:rPr>
          <w:delText xml:space="preserve"> </w:delText>
        </w:r>
      </w:del>
      <w:r w:rsidRPr="000D1BFA">
        <w:rPr>
          <w:rFonts w:ascii="Barlow" w:hAnsi="Barlow"/>
          <w:color w:val="444444"/>
          <w:shd w:val="clear" w:color="auto" w:fill="FFFFFF"/>
        </w:rPr>
        <w:t xml:space="preserve"> Questionnaire and Findings.</w:t>
      </w:r>
    </w:p>
    <w:p w14:paraId="3EFF6348" w14:textId="77777777" w:rsidR="0056451F" w:rsidRDefault="0056451F" w:rsidP="0056451F">
      <w:pPr>
        <w:rPr>
          <w:rFonts w:ascii="Barlow" w:hAnsi="Barlow" w:hint="eastAsia"/>
          <w:color w:val="444444"/>
          <w:shd w:val="clear" w:color="auto" w:fill="FFFFFF"/>
        </w:rPr>
      </w:pPr>
    </w:p>
    <w:p w14:paraId="66908590" w14:textId="79E7E8BD" w:rsidR="0056451F" w:rsidRPr="00141DDE" w:rsidRDefault="00141DDE" w:rsidP="0056451F">
      <w:pPr>
        <w:rPr>
          <w:ins w:id="199" w:author="302948225@qq.com" w:date="2020-10-19T15:32:00Z"/>
          <w:rFonts w:ascii="Barlow" w:hAnsi="Barlow" w:hint="eastAsia"/>
          <w:b/>
          <w:bCs/>
          <w:color w:val="444444"/>
          <w:shd w:val="clear" w:color="auto" w:fill="FFFFFF"/>
          <w:rPrChange w:id="200" w:author="302948225@qq.com" w:date="2020-10-20T16:09:00Z">
            <w:rPr>
              <w:ins w:id="201" w:author="302948225@qq.com" w:date="2020-10-19T15:32:00Z"/>
              <w:rFonts w:ascii="Barlow" w:hAnsi="Barlow" w:hint="eastAsia"/>
              <w:b/>
              <w:bCs/>
              <w:color w:val="444444"/>
              <w:u w:val="single"/>
              <w:shd w:val="clear" w:color="auto" w:fill="FFFFFF"/>
            </w:rPr>
          </w:rPrChange>
        </w:rPr>
      </w:pPr>
      <w:ins w:id="202" w:author="302948225@qq.com" w:date="2020-10-20T16:08:00Z">
        <w:r w:rsidRPr="00141DDE">
          <w:rPr>
            <w:rFonts w:ascii="Barlow" w:hAnsi="Barlow"/>
            <w:b/>
            <w:bCs/>
            <w:color w:val="444444"/>
            <w:shd w:val="clear" w:color="auto" w:fill="FFFFFF"/>
            <w:rPrChange w:id="203" w:author="302948225@qq.com" w:date="2020-10-20T16:09:00Z">
              <w:rPr>
                <w:rFonts w:ascii="Barlow" w:hAnsi="Barlow"/>
                <w:b/>
                <w:bCs/>
                <w:color w:val="444444"/>
                <w:u w:val="single"/>
                <w:shd w:val="clear" w:color="auto" w:fill="FFFFFF"/>
              </w:rPr>
            </w:rPrChange>
          </w:rPr>
          <w:t>&lt;b&gt;</w:t>
        </w:r>
      </w:ins>
      <w:r w:rsidR="0056451F" w:rsidRPr="00141DDE">
        <w:rPr>
          <w:rFonts w:ascii="Barlow" w:hAnsi="Barlow" w:hint="eastAsia"/>
          <w:b/>
          <w:bCs/>
          <w:color w:val="444444"/>
          <w:shd w:val="clear" w:color="auto" w:fill="FFFFFF"/>
          <w:rPrChange w:id="204" w:author="302948225@qq.com" w:date="2020-10-20T16:09:00Z">
            <w:rPr>
              <w:rFonts w:ascii="Barlow" w:hAnsi="Barlow" w:hint="eastAsia"/>
              <w:b/>
              <w:bCs/>
              <w:color w:val="444444"/>
              <w:u w:val="single"/>
              <w:shd w:val="clear" w:color="auto" w:fill="FFFFFF"/>
            </w:rPr>
          </w:rPrChange>
        </w:rPr>
        <w:t>M</w:t>
      </w:r>
      <w:r w:rsidR="0056451F" w:rsidRPr="00141DDE">
        <w:rPr>
          <w:rFonts w:ascii="Barlow" w:hAnsi="Barlow"/>
          <w:b/>
          <w:bCs/>
          <w:color w:val="444444"/>
          <w:shd w:val="clear" w:color="auto" w:fill="FFFFFF"/>
          <w:rPrChange w:id="205" w:author="302948225@qq.com" w:date="2020-10-20T16:09:00Z">
            <w:rPr>
              <w:rFonts w:ascii="Barlow" w:hAnsi="Barlow"/>
              <w:b/>
              <w:bCs/>
              <w:color w:val="444444"/>
              <w:u w:val="single"/>
              <w:shd w:val="clear" w:color="auto" w:fill="FFFFFF"/>
            </w:rPr>
          </w:rPrChange>
        </w:rPr>
        <w:t>odel</w:t>
      </w:r>
      <w:del w:id="206" w:author="302948225@qq.com" w:date="2020-10-19T20:42:00Z">
        <w:r w:rsidR="0056451F" w:rsidRPr="00141DDE" w:rsidDel="00476D91">
          <w:rPr>
            <w:rFonts w:ascii="Barlow" w:hAnsi="Barlow"/>
            <w:b/>
            <w:bCs/>
            <w:color w:val="444444"/>
            <w:shd w:val="clear" w:color="auto" w:fill="FFFFFF"/>
            <w:rPrChange w:id="207" w:author="302948225@qq.com" w:date="2020-10-20T16:09:00Z">
              <w:rPr>
                <w:rFonts w:ascii="Barlow" w:hAnsi="Barlow"/>
                <w:b/>
                <w:bCs/>
                <w:color w:val="444444"/>
                <w:u w:val="single"/>
                <w:shd w:val="clear" w:color="auto" w:fill="FFFFFF"/>
              </w:rPr>
            </w:rPrChange>
          </w:rPr>
          <w:delText>ing</w:delText>
        </w:r>
      </w:del>
      <w:ins w:id="208" w:author="Office" w:date="2020-10-18T16:07:00Z">
        <w:r w:rsidR="00680134" w:rsidRPr="00141DDE">
          <w:rPr>
            <w:rFonts w:ascii="Barlow" w:hAnsi="Barlow" w:hint="eastAsia"/>
            <w:b/>
            <w:bCs/>
            <w:color w:val="444444"/>
            <w:shd w:val="clear" w:color="auto" w:fill="FFFFFF"/>
            <w:rPrChange w:id="209" w:author="302948225@qq.com" w:date="2020-10-20T16:09:00Z">
              <w:rPr>
                <w:rFonts w:ascii="Barlow" w:hAnsi="Barlow" w:hint="eastAsia"/>
                <w:b/>
                <w:bCs/>
                <w:color w:val="444444"/>
                <w:u w:val="single"/>
                <w:shd w:val="clear" w:color="auto" w:fill="FFFFFF"/>
              </w:rPr>
            </w:rPrChange>
          </w:rPr>
          <w:t xml:space="preserve">  </w:t>
        </w:r>
      </w:ins>
      <w:r w:rsidR="0056451F" w:rsidRPr="00141DDE">
        <w:rPr>
          <w:rFonts w:ascii="Barlow" w:hAnsi="Barlow"/>
          <w:b/>
          <w:bCs/>
          <w:color w:val="444444"/>
          <w:shd w:val="clear" w:color="auto" w:fill="FFFFFF"/>
          <w:rPrChange w:id="210" w:author="302948225@qq.com" w:date="2020-10-20T16:09:00Z">
            <w:rPr>
              <w:rFonts w:ascii="Barlow" w:hAnsi="Barlow"/>
              <w:b/>
              <w:bCs/>
              <w:color w:val="444444"/>
              <w:u w:val="single"/>
              <w:shd w:val="clear" w:color="auto" w:fill="FFFFFF"/>
            </w:rPr>
          </w:rPrChange>
        </w:rPr>
        <w:t xml:space="preserve">(with </w:t>
      </w:r>
      <w:proofErr w:type="spellStart"/>
      <w:r w:rsidR="0056451F" w:rsidRPr="00141DDE">
        <w:rPr>
          <w:rFonts w:ascii="Barlow" w:hAnsi="Barlow"/>
          <w:b/>
          <w:bCs/>
          <w:color w:val="444444"/>
          <w:shd w:val="clear" w:color="auto" w:fill="FFFFFF"/>
          <w:rPrChange w:id="211" w:author="302948225@qq.com" w:date="2020-10-20T16:09:00Z">
            <w:rPr>
              <w:rFonts w:ascii="Barlow" w:hAnsi="Barlow"/>
              <w:b/>
              <w:bCs/>
              <w:color w:val="444444"/>
              <w:u w:val="single"/>
              <w:shd w:val="clear" w:color="auto" w:fill="FFFFFF"/>
            </w:rPr>
          </w:rPrChange>
        </w:rPr>
        <w:t>NJtech</w:t>
      </w:r>
      <w:r w:rsidR="0056451F" w:rsidRPr="00141DDE">
        <w:rPr>
          <w:rFonts w:ascii="Barlow" w:hAnsi="Barlow" w:hint="eastAsia"/>
          <w:b/>
          <w:bCs/>
          <w:color w:val="444444"/>
          <w:shd w:val="clear" w:color="auto" w:fill="FFFFFF"/>
          <w:rPrChange w:id="212" w:author="302948225@qq.com" w:date="2020-10-20T16:09:00Z">
            <w:rPr>
              <w:rFonts w:ascii="Barlow" w:hAnsi="Barlow" w:hint="eastAsia"/>
              <w:b/>
              <w:bCs/>
              <w:color w:val="444444"/>
              <w:u w:val="single"/>
              <w:shd w:val="clear" w:color="auto" w:fill="FFFFFF"/>
            </w:rPr>
          </w:rPrChange>
        </w:rPr>
        <w:t>_</w:t>
      </w:r>
      <w:r w:rsidR="0056451F" w:rsidRPr="00141DDE">
        <w:rPr>
          <w:rFonts w:ascii="Barlow" w:hAnsi="Barlow"/>
          <w:b/>
          <w:bCs/>
          <w:color w:val="444444"/>
          <w:shd w:val="clear" w:color="auto" w:fill="FFFFFF"/>
          <w:rPrChange w:id="213" w:author="302948225@qq.com" w:date="2020-10-20T16:09:00Z">
            <w:rPr>
              <w:rFonts w:ascii="Barlow" w:hAnsi="Barlow"/>
              <w:b/>
              <w:bCs/>
              <w:color w:val="444444"/>
              <w:u w:val="single"/>
              <w:shd w:val="clear" w:color="auto" w:fill="FFFFFF"/>
            </w:rPr>
          </w:rPrChange>
        </w:rPr>
        <w:t>China</w:t>
      </w:r>
      <w:proofErr w:type="spellEnd"/>
      <w:r w:rsidR="0056451F" w:rsidRPr="00141DDE">
        <w:rPr>
          <w:rFonts w:ascii="Barlow" w:hAnsi="Barlow"/>
          <w:b/>
          <w:bCs/>
          <w:color w:val="444444"/>
          <w:shd w:val="clear" w:color="auto" w:fill="FFFFFF"/>
          <w:rPrChange w:id="214" w:author="302948225@qq.com" w:date="2020-10-20T16:09:00Z">
            <w:rPr>
              <w:rFonts w:ascii="Barlow" w:hAnsi="Barlow"/>
              <w:b/>
              <w:bCs/>
              <w:color w:val="444444"/>
              <w:u w:val="single"/>
              <w:shd w:val="clear" w:color="auto" w:fill="FFFFFF"/>
            </w:rPr>
          </w:rPrChange>
        </w:rPr>
        <w:t xml:space="preserve"> and </w:t>
      </w:r>
      <w:proofErr w:type="spellStart"/>
      <w:r w:rsidR="0056451F" w:rsidRPr="00141DDE">
        <w:rPr>
          <w:rFonts w:ascii="Barlow" w:hAnsi="Barlow"/>
          <w:b/>
          <w:bCs/>
          <w:color w:val="444444"/>
          <w:shd w:val="clear" w:color="auto" w:fill="FFFFFF"/>
          <w:rPrChange w:id="215" w:author="302948225@qq.com" w:date="2020-10-20T16:09:00Z">
            <w:rPr>
              <w:rFonts w:ascii="Barlow" w:hAnsi="Barlow"/>
              <w:b/>
              <w:bCs/>
              <w:color w:val="444444"/>
              <w:u w:val="single"/>
              <w:shd w:val="clear" w:color="auto" w:fill="FFFFFF"/>
            </w:rPr>
          </w:rPrChange>
        </w:rPr>
        <w:t>NWU_China</w:t>
      </w:r>
      <w:proofErr w:type="spellEnd"/>
      <w:r w:rsidR="0056451F" w:rsidRPr="00141DDE">
        <w:rPr>
          <w:rFonts w:ascii="Barlow" w:hAnsi="Barlow" w:hint="eastAsia"/>
          <w:b/>
          <w:bCs/>
          <w:color w:val="444444"/>
          <w:shd w:val="clear" w:color="auto" w:fill="FFFFFF"/>
          <w:rPrChange w:id="216" w:author="302948225@qq.com" w:date="2020-10-20T16:09:00Z">
            <w:rPr>
              <w:rFonts w:ascii="Barlow" w:hAnsi="Barlow" w:hint="eastAsia"/>
              <w:b/>
              <w:bCs/>
              <w:color w:val="444444"/>
              <w:u w:val="single"/>
              <w:shd w:val="clear" w:color="auto" w:fill="FFFFFF"/>
            </w:rPr>
          </w:rPrChange>
        </w:rPr>
        <w:t>)</w:t>
      </w:r>
      <w:ins w:id="217" w:author="302948225@qq.com" w:date="2020-10-20T16:08:00Z">
        <w:r w:rsidRPr="00141DDE">
          <w:rPr>
            <w:rFonts w:ascii="Barlow" w:hAnsi="Barlow"/>
            <w:b/>
            <w:bCs/>
            <w:color w:val="444444"/>
            <w:shd w:val="clear" w:color="auto" w:fill="FFFFFF"/>
            <w:rPrChange w:id="218" w:author="302948225@qq.com" w:date="2020-10-20T16:09:00Z">
              <w:rPr>
                <w:rFonts w:ascii="Barlow" w:hAnsi="Barlow"/>
                <w:b/>
                <w:bCs/>
                <w:color w:val="444444"/>
                <w:u w:val="single"/>
                <w:shd w:val="clear" w:color="auto" w:fill="FFFFFF"/>
              </w:rPr>
            </w:rPrChange>
          </w:rPr>
          <w:t>&lt;/b&gt;</w:t>
        </w:r>
      </w:ins>
    </w:p>
    <w:p w14:paraId="08EDCC23" w14:textId="22FAAF27" w:rsidR="00560C9F" w:rsidRPr="00C12B25" w:rsidDel="00C12B25" w:rsidRDefault="00141DDE" w:rsidP="00141DDE">
      <w:pPr>
        <w:jc w:val="center"/>
        <w:rPr>
          <w:del w:id="219" w:author="302948225@qq.com" w:date="2020-10-19T15:51:00Z"/>
          <w:rFonts w:ascii="Barlow" w:hAnsi="Barlow" w:hint="eastAsia"/>
          <w:b/>
          <w:bCs/>
          <w:color w:val="444444"/>
          <w:shd w:val="clear" w:color="auto" w:fill="FFFFFF"/>
          <w:rPrChange w:id="220" w:author="302948225@qq.com" w:date="2020-10-19T15:52:00Z">
            <w:rPr>
              <w:del w:id="221" w:author="302948225@qq.com" w:date="2020-10-19T15:51:00Z"/>
              <w:rFonts w:ascii="Barlow" w:hAnsi="Barlow" w:hint="eastAsia"/>
              <w:b/>
              <w:bCs/>
              <w:color w:val="444444"/>
              <w:u w:val="single"/>
              <w:shd w:val="clear" w:color="auto" w:fill="FFFFFF"/>
            </w:rPr>
          </w:rPrChange>
        </w:rPr>
        <w:pPrChange w:id="222" w:author="302948225@qq.com" w:date="2020-10-20T16:11:00Z">
          <w:pPr/>
        </w:pPrChange>
      </w:pPr>
      <w:ins w:id="223" w:author="302948225@qq.com" w:date="2020-10-20T16:09:00Z">
        <w:r>
          <w:rPr>
            <w:rFonts w:ascii="Barlow" w:hAnsi="Barlow"/>
            <w:b/>
            <w:bCs/>
            <w:color w:val="444444"/>
            <w:shd w:val="clear" w:color="auto" w:fill="FFFFFF"/>
          </w:rPr>
          <w:t>&lt;b&gt;</w:t>
        </w:r>
      </w:ins>
      <w:ins w:id="224" w:author="302948225@qq.com" w:date="2020-10-19T15:52:00Z">
        <w:r w:rsidR="00C12B25" w:rsidRPr="00C12B25">
          <w:rPr>
            <w:rFonts w:ascii="Barlow" w:hAnsi="Barlow" w:hint="eastAsia"/>
            <w:b/>
            <w:bCs/>
            <w:color w:val="444444"/>
            <w:shd w:val="clear" w:color="auto" w:fill="FFFFFF"/>
            <w:rPrChange w:id="225" w:author="302948225@qq.com" w:date="2020-10-19T15:52:00Z">
              <w:rPr>
                <w:rFonts w:ascii="Barlow" w:hAnsi="Barlow" w:hint="eastAsia"/>
                <w:b/>
                <w:bCs/>
                <w:color w:val="444444"/>
                <w:u w:val="single"/>
                <w:shd w:val="clear" w:color="auto" w:fill="FFFFFF"/>
              </w:rPr>
            </w:rPrChange>
          </w:rPr>
          <w:t>Improvement of Direction of Model</w:t>
        </w:r>
      </w:ins>
      <w:ins w:id="226" w:author="302948225@qq.com" w:date="2020-10-20T16:09:00Z">
        <w:r>
          <w:rPr>
            <w:rFonts w:ascii="Barlow" w:hAnsi="Barlow"/>
            <w:b/>
            <w:bCs/>
            <w:color w:val="444444"/>
            <w:shd w:val="clear" w:color="auto" w:fill="FFFFFF"/>
          </w:rPr>
          <w:t>&lt;/b&gt;</w:t>
        </w:r>
      </w:ins>
    </w:p>
    <w:p w14:paraId="0BA6E5D5" w14:textId="77777777" w:rsidR="00C12B25" w:rsidRPr="00600498" w:rsidRDefault="00C12B25" w:rsidP="00141DDE">
      <w:pPr>
        <w:jc w:val="center"/>
        <w:rPr>
          <w:ins w:id="227" w:author="302948225@qq.com" w:date="2020-10-19T15:52:00Z"/>
          <w:rFonts w:ascii="Barlow" w:hAnsi="Barlow" w:hint="eastAsia"/>
          <w:b/>
          <w:bCs/>
          <w:color w:val="444444"/>
          <w:u w:val="single"/>
          <w:shd w:val="clear" w:color="auto" w:fill="FFFFFF"/>
        </w:rPr>
        <w:pPrChange w:id="228" w:author="302948225@qq.com" w:date="2020-10-20T16:11:00Z">
          <w:pPr/>
        </w:pPrChange>
      </w:pPr>
    </w:p>
    <w:p w14:paraId="5160DF4C" w14:textId="13A55F44" w:rsidR="0056451F" w:rsidRPr="00600498" w:rsidRDefault="0056451F">
      <w:pPr>
        <w:rPr>
          <w:rFonts w:ascii="Barlow" w:hAnsi="Barlow" w:hint="eastAsia"/>
          <w:color w:val="444444"/>
          <w:shd w:val="clear" w:color="auto" w:fill="FFFFFF"/>
        </w:rPr>
        <w:pPrChange w:id="229" w:author="302948225@qq.com" w:date="2020-10-19T15:51:00Z">
          <w:pPr>
            <w:ind w:firstLineChars="100" w:firstLine="210"/>
          </w:pPr>
        </w:pPrChange>
      </w:pPr>
      <w:r w:rsidRPr="00600498">
        <w:rPr>
          <w:rFonts w:ascii="Barlow" w:hAnsi="Barlow" w:hint="eastAsia"/>
          <w:color w:val="444444"/>
          <w:shd w:val="clear" w:color="auto" w:fill="FFFFFF"/>
        </w:rPr>
        <w:t>W</w:t>
      </w:r>
      <w:r w:rsidRPr="00600498">
        <w:rPr>
          <w:rFonts w:ascii="Barlow" w:hAnsi="Barlow"/>
          <w:color w:val="444444"/>
          <w:shd w:val="clear" w:color="auto" w:fill="FFFFFF"/>
        </w:rPr>
        <w:t xml:space="preserve">e had an online </w:t>
      </w:r>
      <w:r w:rsidRPr="00600498">
        <w:rPr>
          <w:rFonts w:ascii="Barlow" w:hAnsi="Barlow" w:hint="eastAsia"/>
          <w:color w:val="444444"/>
          <w:shd w:val="clear" w:color="auto" w:fill="FFFFFF"/>
        </w:rPr>
        <w:t>meeting</w:t>
      </w:r>
      <w:r w:rsidRPr="00600498">
        <w:rPr>
          <w:rFonts w:ascii="Barlow" w:hAnsi="Barlow"/>
          <w:color w:val="444444"/>
          <w:shd w:val="clear" w:color="auto" w:fill="FFFFFF"/>
        </w:rPr>
        <w:t xml:space="preserve"> with </w:t>
      </w:r>
      <w:r w:rsidRPr="00600498">
        <w:rPr>
          <w:rFonts w:ascii="Barlow" w:hAnsi="Barlow" w:hint="eastAsia"/>
          <w:color w:val="444444"/>
          <w:shd w:val="clear" w:color="auto" w:fill="FFFFFF"/>
        </w:rPr>
        <w:t>NWU-CHINA-B</w:t>
      </w:r>
      <w:r w:rsidRPr="00600498">
        <w:rPr>
          <w:rFonts w:ascii="Barlow" w:hAnsi="Barlow"/>
          <w:color w:val="444444"/>
          <w:shd w:val="clear" w:color="auto" w:fill="FFFFFF"/>
        </w:rPr>
        <w:t xml:space="preserve"> and </w:t>
      </w:r>
      <w:proofErr w:type="spellStart"/>
      <w:r w:rsidRPr="00600498">
        <w:rPr>
          <w:rFonts w:ascii="Barlow" w:hAnsi="Barlow" w:hint="eastAsia"/>
          <w:color w:val="444444"/>
          <w:shd w:val="clear" w:color="auto" w:fill="FFFFFF"/>
        </w:rPr>
        <w:t>NJTech_CHINA</w:t>
      </w:r>
      <w:proofErr w:type="spellEnd"/>
      <w:r w:rsidRPr="00600498">
        <w:rPr>
          <w:rFonts w:ascii="Barlow" w:hAnsi="Barlow"/>
          <w:color w:val="444444"/>
          <w:shd w:val="clear" w:color="auto" w:fill="FFFFFF"/>
        </w:rPr>
        <w:t xml:space="preserve"> in September. In this communication, </w:t>
      </w:r>
      <w:del w:id="230" w:author="Office" w:date="2020-10-18T16:08:00Z">
        <w:r w:rsidRPr="00600498" w:rsidDel="00680134">
          <w:rPr>
            <w:rFonts w:ascii="Barlow" w:hAnsi="Barlow"/>
            <w:color w:val="444444"/>
            <w:shd w:val="clear" w:color="auto" w:fill="FFFFFF"/>
          </w:rPr>
          <w:delText xml:space="preserve">both </w:delText>
        </w:r>
      </w:del>
      <w:r w:rsidRPr="00600498">
        <w:rPr>
          <w:rFonts w:ascii="Barlow" w:hAnsi="Barlow"/>
          <w:color w:val="444444"/>
          <w:shd w:val="clear" w:color="auto" w:fill="FFFFFF"/>
        </w:rPr>
        <w:t xml:space="preserve">students from </w:t>
      </w:r>
      <w:del w:id="231" w:author="Office" w:date="2020-10-18T16:08:00Z">
        <w:r w:rsidRPr="00600498" w:rsidDel="00680134">
          <w:rPr>
            <w:rFonts w:ascii="Barlow" w:hAnsi="Barlow"/>
            <w:color w:val="444444"/>
            <w:shd w:val="clear" w:color="auto" w:fill="FFFFFF"/>
          </w:rPr>
          <w:delText>the two</w:delText>
        </w:r>
      </w:del>
      <w:ins w:id="232" w:author="Office" w:date="2020-10-18T16:08:00Z">
        <w:r w:rsidR="00680134">
          <w:rPr>
            <w:rFonts w:ascii="Barlow" w:hAnsi="Barlow" w:hint="eastAsia"/>
            <w:color w:val="444444"/>
            <w:shd w:val="clear" w:color="auto" w:fill="FFFFFF"/>
          </w:rPr>
          <w:t>both</w:t>
        </w:r>
      </w:ins>
      <w:r w:rsidRPr="00600498">
        <w:rPr>
          <w:rFonts w:ascii="Barlow" w:hAnsi="Barlow"/>
          <w:color w:val="444444"/>
          <w:shd w:val="clear" w:color="auto" w:fill="FFFFFF"/>
        </w:rPr>
        <w:t xml:space="preserve"> universit</w:t>
      </w:r>
      <w:del w:id="233" w:author="Office" w:date="2020-10-18T16:08:00Z">
        <w:r w:rsidRPr="00600498" w:rsidDel="00680134">
          <w:rPr>
            <w:rFonts w:ascii="Barlow" w:hAnsi="Barlow"/>
            <w:color w:val="444444"/>
            <w:shd w:val="clear" w:color="auto" w:fill="FFFFFF"/>
          </w:rPr>
          <w:delText>y</w:delText>
        </w:r>
      </w:del>
      <w:ins w:id="234" w:author="Office" w:date="2020-10-18T16:08:00Z">
        <w:r w:rsidR="00680134">
          <w:rPr>
            <w:rFonts w:ascii="Barlow" w:hAnsi="Barlow" w:hint="eastAsia"/>
            <w:color w:val="444444"/>
            <w:shd w:val="clear" w:color="auto" w:fill="FFFFFF"/>
          </w:rPr>
          <w:t>ies</w:t>
        </w:r>
      </w:ins>
      <w:r w:rsidRPr="00600498">
        <w:rPr>
          <w:rFonts w:ascii="Barlow" w:hAnsi="Barlow"/>
          <w:color w:val="444444"/>
          <w:shd w:val="clear" w:color="auto" w:fill="FFFFFF"/>
        </w:rPr>
        <w:t xml:space="preserve"> offered some suggestions on </w:t>
      </w:r>
      <w:r w:rsidRPr="00600498">
        <w:rPr>
          <w:rFonts w:ascii="Barlow" w:hAnsi="Barlow" w:hint="eastAsia"/>
          <w:color w:val="444444"/>
          <w:shd w:val="clear" w:color="auto" w:fill="FFFFFF"/>
        </w:rPr>
        <w:t xml:space="preserve">earthworm release strategies and </w:t>
      </w:r>
      <w:r w:rsidRPr="00600498">
        <w:rPr>
          <w:rFonts w:ascii="Barlow" w:hAnsi="Barlow"/>
          <w:color w:val="444444"/>
          <w:shd w:val="clear" w:color="auto" w:fill="FFFFFF"/>
        </w:rPr>
        <w:t>cost issues</w:t>
      </w:r>
      <w:ins w:id="235" w:author="Office" w:date="2020-10-18T16:08:00Z">
        <w:r w:rsidR="00680134">
          <w:rPr>
            <w:rFonts w:ascii="Barlow" w:hAnsi="Barlow"/>
            <w:color w:val="444444"/>
            <w:shd w:val="clear" w:color="auto" w:fill="FFFFFF"/>
          </w:rPr>
          <w:t>,</w:t>
        </w:r>
      </w:ins>
      <w:r w:rsidRPr="00600498">
        <w:rPr>
          <w:rFonts w:ascii="Barlow" w:hAnsi="Barlow" w:hint="eastAsia"/>
          <w:color w:val="444444"/>
          <w:shd w:val="clear" w:color="auto" w:fill="FFFFFF"/>
        </w:rPr>
        <w:t> </w:t>
      </w:r>
      <w:r w:rsidRPr="00600498">
        <w:rPr>
          <w:rFonts w:ascii="Barlow" w:hAnsi="Barlow"/>
          <w:color w:val="444444"/>
          <w:shd w:val="clear" w:color="auto" w:fill="FFFFFF"/>
        </w:rPr>
        <w:t>and raised some questions</w:t>
      </w:r>
      <w:r w:rsidRPr="00600498">
        <w:rPr>
          <w:rFonts w:ascii="Barlow" w:hAnsi="Barlow" w:hint="eastAsia"/>
          <w:color w:val="444444"/>
          <w:shd w:val="clear" w:color="auto" w:fill="FFFFFF"/>
        </w:rPr>
        <w:t xml:space="preserve"> about our model.</w:t>
      </w:r>
      <w:r w:rsidRPr="00600498">
        <w:rPr>
          <w:rFonts w:ascii="Barlow" w:hAnsi="Barlow"/>
          <w:color w:val="444444"/>
          <w:shd w:val="clear" w:color="auto" w:fill="FFFFFF"/>
        </w:rPr>
        <w:t xml:space="preserve"> Through the communication with the two schools, </w:t>
      </w:r>
      <w:ins w:id="236" w:author="302948225@qq.com" w:date="2020-10-20T16:09:00Z">
        <w:r w:rsidR="00141DDE" w:rsidRPr="00141DDE">
          <w:rPr>
            <w:rFonts w:ascii="Barlow" w:hAnsi="Barlow"/>
            <w:b/>
            <w:bCs/>
            <w:color w:val="444444"/>
            <w:shd w:val="clear" w:color="auto" w:fill="FFFFFF"/>
            <w:rPrChange w:id="237" w:author="302948225@qq.com" w:date="2020-10-20T16:10:00Z">
              <w:rPr>
                <w:rFonts w:ascii="Barlow" w:hAnsi="Barlow"/>
                <w:color w:val="444444"/>
                <w:shd w:val="clear" w:color="auto" w:fill="FFFFFF"/>
              </w:rPr>
            </w:rPrChange>
          </w:rPr>
          <w:t>&lt;b&gt;</w:t>
        </w:r>
      </w:ins>
      <w:r w:rsidRPr="00600498">
        <w:rPr>
          <w:rFonts w:ascii="Barlow" w:hAnsi="Barlow"/>
          <w:b/>
          <w:bCs/>
          <w:color w:val="444444"/>
          <w:shd w:val="clear" w:color="auto" w:fill="FFFFFF"/>
        </w:rPr>
        <w:t>we preliminarily determined the direction of the model improvement and</w:t>
      </w:r>
      <w:r w:rsidRPr="00600498">
        <w:rPr>
          <w:rFonts w:ascii="Barlow" w:hAnsi="Barlow" w:hint="eastAsia"/>
          <w:b/>
          <w:bCs/>
          <w:color w:val="444444"/>
          <w:shd w:val="clear" w:color="auto" w:fill="FFFFFF"/>
        </w:rPr>
        <w:t xml:space="preserve"> we also got s</w:t>
      </w:r>
      <w:r w:rsidRPr="00600498">
        <w:rPr>
          <w:rFonts w:ascii="Barlow" w:hAnsi="Barlow"/>
          <w:b/>
          <w:bCs/>
          <w:color w:val="444444"/>
          <w:shd w:val="clear" w:color="auto" w:fill="FFFFFF"/>
        </w:rPr>
        <w:t>ome ideas for the model</w:t>
      </w:r>
      <w:r w:rsidRPr="00600498">
        <w:rPr>
          <w:rFonts w:ascii="Barlow" w:hAnsi="Barlow" w:hint="eastAsia"/>
          <w:b/>
          <w:bCs/>
          <w:color w:val="444444"/>
          <w:shd w:val="clear" w:color="auto" w:fill="FFFFFF"/>
        </w:rPr>
        <w:t xml:space="preserve"> </w:t>
      </w:r>
      <w:r w:rsidRPr="00600498">
        <w:rPr>
          <w:rFonts w:ascii="Barlow" w:hAnsi="Barlow"/>
          <w:b/>
          <w:bCs/>
          <w:color w:val="444444"/>
          <w:shd w:val="clear" w:color="auto" w:fill="FFFFFF"/>
        </w:rPr>
        <w:t>optimization</w:t>
      </w:r>
      <w:ins w:id="238" w:author="302948225@qq.com" w:date="2020-10-20T16:09:00Z">
        <w:r w:rsidR="00141DDE">
          <w:rPr>
            <w:rFonts w:ascii="Barlow" w:hAnsi="Barlow"/>
            <w:b/>
            <w:bCs/>
            <w:color w:val="444444"/>
            <w:shd w:val="clear" w:color="auto" w:fill="FFFFFF"/>
          </w:rPr>
          <w:t>&lt;/b&gt;</w:t>
        </w:r>
      </w:ins>
      <w:del w:id="239" w:author="Office" w:date="2020-10-18T16:08:00Z">
        <w:r w:rsidRPr="00600498" w:rsidDel="00680134">
          <w:rPr>
            <w:rFonts w:ascii="Barlow" w:hAnsi="Barlow"/>
            <w:color w:val="444444"/>
            <w:shd w:val="clear" w:color="auto" w:fill="FFFFFF"/>
          </w:rPr>
          <w:delText xml:space="preserve"> </w:delText>
        </w:r>
      </w:del>
      <w:r w:rsidRPr="00600498">
        <w:rPr>
          <w:rFonts w:ascii="Barlow" w:hAnsi="Barlow" w:hint="eastAsia"/>
          <w:color w:val="444444"/>
          <w:shd w:val="clear" w:color="auto" w:fill="FFFFFF"/>
        </w:rPr>
        <w:t>.</w:t>
      </w:r>
    </w:p>
    <w:p w14:paraId="0C63355D" w14:textId="77777777" w:rsidR="0056451F" w:rsidRPr="00600498" w:rsidRDefault="0056451F" w:rsidP="0056451F">
      <w:pPr>
        <w:rPr>
          <w:rFonts w:ascii="Barlow" w:hAnsi="Barlow" w:hint="eastAsia"/>
          <w:color w:val="444444"/>
          <w:shd w:val="clear" w:color="auto" w:fill="FFFFFF"/>
        </w:rPr>
      </w:pPr>
    </w:p>
    <w:p w14:paraId="3567364A" w14:textId="695A972E" w:rsidR="00C12B25" w:rsidRPr="00141DDE" w:rsidRDefault="00C12B25">
      <w:pPr>
        <w:pStyle w:val="aa"/>
        <w:ind w:left="420" w:firstLineChars="0" w:firstLine="0"/>
        <w:rPr>
          <w:rFonts w:ascii="Barlow" w:hAnsi="Barlow"/>
          <w:color w:val="444444"/>
          <w:shd w:val="clear" w:color="auto" w:fill="FFFFFF"/>
          <w:rPrChange w:id="240" w:author="302948225@qq.com" w:date="2020-10-20T16:04:00Z">
            <w:rPr/>
          </w:rPrChange>
        </w:rPr>
        <w:pPrChange w:id="241" w:author="302948225@qq.com" w:date="2020-10-19T20:05:00Z">
          <w:pPr/>
        </w:pPrChange>
      </w:pPr>
    </w:p>
    <w:sectPr w:rsidR="00C12B25" w:rsidRPr="00141D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6" w:author="Office" w:date="2020-10-18T16:04:00Z" w:initials="O">
    <w:p w14:paraId="4B5E6A59" w14:textId="1A2FA821" w:rsidR="00C12B25" w:rsidRDefault="00C12B25">
      <w:pPr>
        <w:pStyle w:val="a6"/>
      </w:pPr>
      <w:r>
        <w:rPr>
          <w:rStyle w:val="a5"/>
        </w:rPr>
        <w:annotationRef/>
      </w:r>
      <w:r>
        <w:t xml:space="preserve">??? </w:t>
      </w:r>
      <w:r>
        <w:rPr>
          <w:rFonts w:hint="eastAsia"/>
        </w:rPr>
        <w:t>没有明白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5E6A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5E6A59" w16cid:durableId="23381B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rlo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9A7"/>
    <w:multiLevelType w:val="hybridMultilevel"/>
    <w:tmpl w:val="5F300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C84157"/>
    <w:multiLevelType w:val="hybridMultilevel"/>
    <w:tmpl w:val="AF12B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7F56E5"/>
    <w:multiLevelType w:val="hybridMultilevel"/>
    <w:tmpl w:val="92C2A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A872EE"/>
    <w:multiLevelType w:val="hybridMultilevel"/>
    <w:tmpl w:val="E85CB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320513"/>
    <w:multiLevelType w:val="hybridMultilevel"/>
    <w:tmpl w:val="14D6D3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302948225@qq.com">
    <w15:presenceInfo w15:providerId="Windows Live" w15:userId="733c322fdced76fc"/>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1F"/>
    <w:rsid w:val="000231B3"/>
    <w:rsid w:val="00035F8E"/>
    <w:rsid w:val="00054CAB"/>
    <w:rsid w:val="00141DDE"/>
    <w:rsid w:val="001D0861"/>
    <w:rsid w:val="001F4384"/>
    <w:rsid w:val="00230EBA"/>
    <w:rsid w:val="002D0F26"/>
    <w:rsid w:val="003447C7"/>
    <w:rsid w:val="00440E97"/>
    <w:rsid w:val="00476D91"/>
    <w:rsid w:val="004B38F6"/>
    <w:rsid w:val="005207B8"/>
    <w:rsid w:val="00560C9F"/>
    <w:rsid w:val="0056451F"/>
    <w:rsid w:val="006063A7"/>
    <w:rsid w:val="00660B8F"/>
    <w:rsid w:val="00680134"/>
    <w:rsid w:val="006F1EDC"/>
    <w:rsid w:val="007566C7"/>
    <w:rsid w:val="00906A8E"/>
    <w:rsid w:val="00A03493"/>
    <w:rsid w:val="00B02669"/>
    <w:rsid w:val="00BD7EC8"/>
    <w:rsid w:val="00C12B25"/>
    <w:rsid w:val="00C839CC"/>
    <w:rsid w:val="00CC6190"/>
    <w:rsid w:val="00D436EA"/>
    <w:rsid w:val="00D56F4E"/>
    <w:rsid w:val="00D65348"/>
    <w:rsid w:val="00D7471E"/>
    <w:rsid w:val="00E1762F"/>
    <w:rsid w:val="00EB6B85"/>
    <w:rsid w:val="00EC7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30FD"/>
  <w15:chartTrackingRefBased/>
  <w15:docId w15:val="{D8D6C44D-AFFE-45BB-9B6D-700A3B85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645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2669"/>
    <w:rPr>
      <w:rFonts w:ascii="宋体" w:eastAsia="宋体"/>
      <w:sz w:val="18"/>
      <w:szCs w:val="18"/>
    </w:rPr>
  </w:style>
  <w:style w:type="character" w:customStyle="1" w:styleId="a4">
    <w:name w:val="批注框文本 字符"/>
    <w:basedOn w:val="a0"/>
    <w:link w:val="a3"/>
    <w:uiPriority w:val="99"/>
    <w:semiHidden/>
    <w:rsid w:val="00B02669"/>
    <w:rPr>
      <w:rFonts w:ascii="宋体" w:eastAsia="宋体"/>
      <w:sz w:val="18"/>
      <w:szCs w:val="18"/>
    </w:rPr>
  </w:style>
  <w:style w:type="character" w:styleId="a5">
    <w:name w:val="annotation reference"/>
    <w:basedOn w:val="a0"/>
    <w:uiPriority w:val="99"/>
    <w:semiHidden/>
    <w:unhideWhenUsed/>
    <w:rsid w:val="00660B8F"/>
    <w:rPr>
      <w:sz w:val="21"/>
      <w:szCs w:val="21"/>
    </w:rPr>
  </w:style>
  <w:style w:type="paragraph" w:styleId="a6">
    <w:name w:val="annotation text"/>
    <w:basedOn w:val="a"/>
    <w:link w:val="a7"/>
    <w:uiPriority w:val="99"/>
    <w:semiHidden/>
    <w:unhideWhenUsed/>
    <w:rsid w:val="00660B8F"/>
    <w:pPr>
      <w:jc w:val="left"/>
    </w:pPr>
  </w:style>
  <w:style w:type="character" w:customStyle="1" w:styleId="a7">
    <w:name w:val="批注文字 字符"/>
    <w:basedOn w:val="a0"/>
    <w:link w:val="a6"/>
    <w:uiPriority w:val="99"/>
    <w:semiHidden/>
    <w:rsid w:val="00660B8F"/>
  </w:style>
  <w:style w:type="paragraph" w:styleId="a8">
    <w:name w:val="annotation subject"/>
    <w:basedOn w:val="a6"/>
    <w:next w:val="a6"/>
    <w:link w:val="a9"/>
    <w:uiPriority w:val="99"/>
    <w:semiHidden/>
    <w:unhideWhenUsed/>
    <w:rsid w:val="00660B8F"/>
    <w:rPr>
      <w:b/>
      <w:bCs/>
    </w:rPr>
  </w:style>
  <w:style w:type="character" w:customStyle="1" w:styleId="a9">
    <w:name w:val="批注主题 字符"/>
    <w:basedOn w:val="a7"/>
    <w:link w:val="a8"/>
    <w:uiPriority w:val="99"/>
    <w:semiHidden/>
    <w:rsid w:val="00660B8F"/>
    <w:rPr>
      <w:b/>
      <w:bCs/>
    </w:rPr>
  </w:style>
  <w:style w:type="paragraph" w:styleId="aa">
    <w:name w:val="List Paragraph"/>
    <w:basedOn w:val="a"/>
    <w:uiPriority w:val="34"/>
    <w:qFormat/>
    <w:rsid w:val="00560C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307797">
      <w:bodyDiv w:val="1"/>
      <w:marLeft w:val="0"/>
      <w:marRight w:val="0"/>
      <w:marTop w:val="0"/>
      <w:marBottom w:val="0"/>
      <w:divBdr>
        <w:top w:val="none" w:sz="0" w:space="0" w:color="auto"/>
        <w:left w:val="none" w:sz="0" w:space="0" w:color="auto"/>
        <w:bottom w:val="none" w:sz="0" w:space="0" w:color="auto"/>
        <w:right w:val="none" w:sz="0" w:space="0" w:color="auto"/>
      </w:divBdr>
      <w:divsChild>
        <w:div w:id="1138109751">
          <w:marLeft w:val="0"/>
          <w:marRight w:val="0"/>
          <w:marTop w:val="0"/>
          <w:marBottom w:val="0"/>
          <w:divBdr>
            <w:top w:val="none" w:sz="0" w:space="0" w:color="auto"/>
            <w:left w:val="none" w:sz="0" w:space="0" w:color="auto"/>
            <w:bottom w:val="none" w:sz="0" w:space="0" w:color="auto"/>
            <w:right w:val="none" w:sz="0" w:space="0" w:color="auto"/>
          </w:divBdr>
          <w:divsChild>
            <w:div w:id="1317879080">
              <w:marLeft w:val="0"/>
              <w:marRight w:val="0"/>
              <w:marTop w:val="0"/>
              <w:marBottom w:val="0"/>
              <w:divBdr>
                <w:top w:val="single" w:sz="6" w:space="0" w:color="DEDEDE"/>
                <w:left w:val="single" w:sz="6" w:space="0" w:color="DEDEDE"/>
                <w:bottom w:val="single" w:sz="6" w:space="0" w:color="DEDEDE"/>
                <w:right w:val="single" w:sz="6" w:space="0" w:color="DEDEDE"/>
              </w:divBdr>
              <w:divsChild>
                <w:div w:id="1064329114">
                  <w:marLeft w:val="0"/>
                  <w:marRight w:val="0"/>
                  <w:marTop w:val="0"/>
                  <w:marBottom w:val="0"/>
                  <w:divBdr>
                    <w:top w:val="none" w:sz="0" w:space="0" w:color="auto"/>
                    <w:left w:val="none" w:sz="0" w:space="0" w:color="auto"/>
                    <w:bottom w:val="none" w:sz="0" w:space="0" w:color="auto"/>
                    <w:right w:val="none" w:sz="0" w:space="0" w:color="auto"/>
                  </w:divBdr>
                  <w:divsChild>
                    <w:div w:id="1951890389">
                      <w:marLeft w:val="0"/>
                      <w:marRight w:val="525"/>
                      <w:marTop w:val="0"/>
                      <w:marBottom w:val="0"/>
                      <w:divBdr>
                        <w:top w:val="none" w:sz="0" w:space="0" w:color="auto"/>
                        <w:left w:val="none" w:sz="0" w:space="0" w:color="auto"/>
                        <w:bottom w:val="none" w:sz="0" w:space="0" w:color="auto"/>
                        <w:right w:val="none" w:sz="0" w:space="0" w:color="auto"/>
                      </w:divBdr>
                      <w:divsChild>
                        <w:div w:id="19214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9784">
          <w:marLeft w:val="0"/>
          <w:marRight w:val="0"/>
          <w:marTop w:val="0"/>
          <w:marBottom w:val="0"/>
          <w:divBdr>
            <w:top w:val="none" w:sz="0" w:space="0" w:color="auto"/>
            <w:left w:val="none" w:sz="0" w:space="0" w:color="auto"/>
            <w:bottom w:val="none" w:sz="0" w:space="0" w:color="auto"/>
            <w:right w:val="none" w:sz="0" w:space="0" w:color="auto"/>
          </w:divBdr>
          <w:divsChild>
            <w:div w:id="955327288">
              <w:marLeft w:val="0"/>
              <w:marRight w:val="0"/>
              <w:marTop w:val="0"/>
              <w:marBottom w:val="0"/>
              <w:divBdr>
                <w:top w:val="none" w:sz="0" w:space="0" w:color="auto"/>
                <w:left w:val="none" w:sz="0" w:space="0" w:color="auto"/>
                <w:bottom w:val="none" w:sz="0" w:space="0" w:color="auto"/>
                <w:right w:val="none" w:sz="0" w:space="0" w:color="auto"/>
              </w:divBdr>
              <w:divsChild>
                <w:div w:id="422579923">
                  <w:marLeft w:val="0"/>
                  <w:marRight w:val="0"/>
                  <w:marTop w:val="0"/>
                  <w:marBottom w:val="0"/>
                  <w:divBdr>
                    <w:top w:val="single" w:sz="6" w:space="8" w:color="EEEEEE"/>
                    <w:left w:val="none" w:sz="0" w:space="8" w:color="auto"/>
                    <w:bottom w:val="single" w:sz="6" w:space="8" w:color="EEEEEE"/>
                    <w:right w:val="single" w:sz="6" w:space="8" w:color="EEEEEE"/>
                  </w:divBdr>
                  <w:divsChild>
                    <w:div w:id="7298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3791</Characters>
  <Application>Microsoft Office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302948225@qq.com</dc:creator>
  <cp:keywords/>
  <dc:description/>
  <cp:lastModifiedBy>302948225@qq.com</cp:lastModifiedBy>
  <cp:revision>2</cp:revision>
  <dcterms:created xsi:type="dcterms:W3CDTF">2020-10-20T08:13:00Z</dcterms:created>
  <dcterms:modified xsi:type="dcterms:W3CDTF">2020-10-20T08:13:00Z</dcterms:modified>
</cp:coreProperties>
</file>