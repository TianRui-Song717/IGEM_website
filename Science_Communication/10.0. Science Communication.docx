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8CDD6" w14:textId="0DAD7418" w:rsidR="00884C48" w:rsidRPr="00CE433F" w:rsidRDefault="007B5A97" w:rsidP="00884C48">
      <w:pPr>
        <w:jc w:val="center"/>
        <w:rPr>
          <w:b/>
          <w:bCs/>
          <w:sz w:val="28"/>
          <w:szCs w:val="32"/>
        </w:rPr>
      </w:pPr>
      <w:r w:rsidRPr="00CE433F">
        <w:rPr>
          <w:rFonts w:hint="eastAsia"/>
          <w:b/>
          <w:bCs/>
          <w:sz w:val="28"/>
          <w:szCs w:val="32"/>
        </w:rPr>
        <w:t>Science</w:t>
      </w:r>
      <w:r w:rsidRPr="00CE433F">
        <w:rPr>
          <w:b/>
          <w:bCs/>
          <w:sz w:val="28"/>
          <w:szCs w:val="32"/>
        </w:rPr>
        <w:t xml:space="preserve"> Communication</w:t>
      </w:r>
    </w:p>
    <w:p w14:paraId="4B52C760" w14:textId="547B6733" w:rsidR="00884C48" w:rsidRPr="00BB06A9" w:rsidRDefault="00243F6B" w:rsidP="00884C48">
      <w:pPr>
        <w:ind w:firstLineChars="100" w:firstLine="210"/>
        <w:rPr>
          <w:color w:val="000000"/>
          <w:lang w:val="en"/>
        </w:rPr>
      </w:pPr>
      <w:r>
        <w:rPr>
          <w:color w:val="000000"/>
          <w:lang w:val="en"/>
        </w:rPr>
        <w:t>"</w:t>
      </w:r>
      <w:r w:rsidR="00BB06A9">
        <w:rPr>
          <w:color w:val="000000"/>
          <w:lang w:val="en"/>
        </w:rPr>
        <w:t>G</w:t>
      </w:r>
      <w:r>
        <w:rPr>
          <w:color w:val="000000"/>
          <w:lang w:val="en"/>
        </w:rPr>
        <w:t>o beyond the lab"</w:t>
      </w:r>
      <w:r w:rsidR="00BB06A9">
        <w:rPr>
          <w:color w:val="000000"/>
          <w:lang w:val="en"/>
        </w:rPr>
        <w:t xml:space="preserve"> </w:t>
      </w:r>
      <w:r w:rsidR="00BB06A9">
        <w:rPr>
          <w:rFonts w:hint="eastAsia"/>
          <w:color w:val="000000"/>
          <w:lang w:val="en"/>
        </w:rPr>
        <w:t>is</w:t>
      </w:r>
      <w:r w:rsidR="00BB06A9">
        <w:rPr>
          <w:color w:val="000000"/>
          <w:lang w:val="en"/>
        </w:rPr>
        <w:t xml:space="preserve"> s</w:t>
      </w:r>
      <w:ins w:id="0" w:author="Rachel" w:date="2020-10-04T16:05:00Z">
        <w:r w:rsidR="00171237">
          <w:rPr>
            <w:color w:val="000000"/>
            <w:lang w:val="en"/>
          </w:rPr>
          <w:t>o</w:t>
        </w:r>
      </w:ins>
      <w:del w:id="1" w:author="Rachel" w:date="2020-10-04T16:05:00Z">
        <w:r w:rsidR="00BB06A9" w:rsidDel="00171237">
          <w:rPr>
            <w:color w:val="000000"/>
            <w:lang w:val="en"/>
          </w:rPr>
          <w:delText>omething</w:delText>
        </w:r>
      </w:del>
      <w:r w:rsidR="00BB06A9">
        <w:rPr>
          <w:color w:val="000000"/>
          <w:lang w:val="en"/>
        </w:rPr>
        <w:t xml:space="preserve"> significant that all the </w:t>
      </w:r>
      <w:del w:id="2" w:author="Office" w:date="2020-10-04T13:37:00Z">
        <w:r w:rsidR="00BB06A9" w:rsidDel="00B2548C">
          <w:rPr>
            <w:color w:val="000000"/>
            <w:lang w:val="en"/>
          </w:rPr>
          <w:delText xml:space="preserve">IGEMers </w:delText>
        </w:r>
      </w:del>
      <w:proofErr w:type="spellStart"/>
      <w:ins w:id="3" w:author="Office" w:date="2020-10-04T13:37:00Z">
        <w:r w:rsidR="00B2548C">
          <w:rPr>
            <w:color w:val="000000"/>
            <w:lang w:val="en"/>
          </w:rPr>
          <w:t>iGEMers</w:t>
        </w:r>
        <w:proofErr w:type="spellEnd"/>
        <w:r w:rsidR="00B2548C">
          <w:rPr>
            <w:color w:val="000000"/>
            <w:lang w:val="en"/>
          </w:rPr>
          <w:t xml:space="preserve"> </w:t>
        </w:r>
      </w:ins>
      <w:r w:rsidR="00BB06A9">
        <w:rPr>
          <w:color w:val="000000"/>
          <w:lang w:val="en"/>
        </w:rPr>
        <w:t xml:space="preserve">should follow it. </w:t>
      </w:r>
      <w:r w:rsidR="00884C48">
        <w:rPr>
          <w:color w:val="000000"/>
          <w:lang w:val="en"/>
        </w:rPr>
        <w:t xml:space="preserve">In this part, </w:t>
      </w:r>
      <w:del w:id="4" w:author="Office" w:date="2020-10-04T13:37:00Z">
        <w:r w:rsidR="00884C48" w:rsidDel="00B2548C">
          <w:rPr>
            <w:color w:val="000000"/>
            <w:lang w:val="en"/>
          </w:rPr>
          <w:delText>b</w:delText>
        </w:r>
        <w:r w:rsidR="00BB06A9" w:rsidDel="00B2548C">
          <w:rPr>
            <w:color w:val="000000"/>
            <w:lang w:val="en"/>
          </w:rPr>
          <w:delText xml:space="preserve">asing </w:delText>
        </w:r>
      </w:del>
      <w:ins w:id="5" w:author="Office" w:date="2020-10-04T13:37:00Z">
        <w:r w:rsidR="00B2548C">
          <w:rPr>
            <w:color w:val="000000"/>
            <w:lang w:val="en"/>
          </w:rPr>
          <w:t xml:space="preserve">based </w:t>
        </w:r>
      </w:ins>
      <w:r w:rsidR="00BB06A9">
        <w:rPr>
          <w:color w:val="000000"/>
          <w:lang w:val="en"/>
        </w:rPr>
        <w:t>on this concept</w:t>
      </w:r>
      <w:del w:id="6" w:author="Office" w:date="2020-10-04T13:37:00Z">
        <w:r w:rsidR="00BB06A9" w:rsidDel="00B2548C">
          <w:rPr>
            <w:color w:val="000000"/>
            <w:lang w:val="en"/>
          </w:rPr>
          <w:delText xml:space="preserve"> </w:delText>
        </w:r>
      </w:del>
      <w:r w:rsidR="00BB06A9">
        <w:rPr>
          <w:color w:val="000000"/>
          <w:lang w:val="en"/>
        </w:rPr>
        <w:t xml:space="preserve">, </w:t>
      </w:r>
      <w:r w:rsidR="00884C48" w:rsidRPr="00884C48">
        <w:rPr>
          <w:color w:val="000000"/>
          <w:lang w:val="en"/>
        </w:rPr>
        <w:t xml:space="preserve">we </w:t>
      </w:r>
      <w:commentRangeStart w:id="7"/>
      <w:r w:rsidR="00884C48" w:rsidRPr="00884C48">
        <w:rPr>
          <w:color w:val="000000"/>
          <w:lang w:val="en"/>
        </w:rPr>
        <w:t xml:space="preserve">publicize </w:t>
      </w:r>
      <w:commentRangeEnd w:id="7"/>
      <w:r w:rsidR="00143BEB" w:rsidRPr="00772576">
        <w:rPr>
          <w:rStyle w:val="a6"/>
          <w:highlight w:val="yellow"/>
          <w:rPrChange w:id="8" w:author="Rachel" w:date="2020-10-04T15:51:00Z">
            <w:rPr>
              <w:rStyle w:val="a6"/>
            </w:rPr>
          </w:rPrChange>
        </w:rPr>
        <w:commentReference w:id="7"/>
      </w:r>
      <w:ins w:id="9" w:author="302948225@qq.com" w:date="2020-10-06T12:27:00Z">
        <w:r w:rsidR="00C81D16" w:rsidRPr="00C81D16">
          <w:rPr>
            <w:color w:val="000000"/>
            <w:lang w:val="en"/>
            <w:rPrChange w:id="10" w:author="302948225@qq.com" w:date="2020-10-06T12:28:00Z">
              <w:rPr>
                <w:color w:val="000000"/>
                <w:highlight w:val="yellow"/>
                <w:lang w:val="en"/>
              </w:rPr>
            </w:rPrChange>
          </w:rPr>
          <w:t>our project</w:t>
        </w:r>
      </w:ins>
      <w:ins w:id="11" w:author="Rachel" w:date="2020-10-04T15:51:00Z">
        <w:del w:id="12" w:author="302948225@qq.com" w:date="2020-10-06T12:27:00Z">
          <w:r w:rsidR="00772576" w:rsidRPr="00772576" w:rsidDel="00C81D16">
            <w:rPr>
              <w:color w:val="000000"/>
              <w:highlight w:val="yellow"/>
              <w:lang w:val="en"/>
              <w:rPrChange w:id="13" w:author="Rachel" w:date="2020-10-04T15:51:00Z">
                <w:rPr>
                  <w:color w:val="000000"/>
                  <w:lang w:val="en"/>
                </w:rPr>
              </w:rPrChange>
            </w:rPr>
            <w:delText>something</w:delText>
          </w:r>
        </w:del>
        <w:r w:rsidR="00772576">
          <w:rPr>
            <w:color w:val="000000"/>
            <w:lang w:val="en"/>
          </w:rPr>
          <w:t xml:space="preserve"> to </w:t>
        </w:r>
      </w:ins>
      <w:r w:rsidR="00884C48" w:rsidRPr="00884C48">
        <w:rPr>
          <w:color w:val="000000"/>
          <w:lang w:val="en"/>
        </w:rPr>
        <w:t xml:space="preserve">different groups of the public by </w:t>
      </w:r>
      <w:del w:id="14" w:author="Office" w:date="2020-10-04T13:37:00Z">
        <w:r w:rsidR="00884C48" w:rsidRPr="0056465B" w:rsidDel="00B2548C">
          <w:rPr>
            <w:color w:val="000000"/>
            <w:lang w:val="en"/>
          </w:rPr>
          <w:delText xml:space="preserve">creating </w:delText>
        </w:r>
      </w:del>
      <w:ins w:id="15" w:author="Office" w:date="2020-10-04T13:37:00Z">
        <w:r w:rsidR="00B2548C" w:rsidRPr="0056465B">
          <w:rPr>
            <w:color w:val="000000"/>
            <w:lang w:val="en"/>
          </w:rPr>
          <w:t xml:space="preserve">composing </w:t>
        </w:r>
      </w:ins>
      <w:del w:id="16" w:author="Office" w:date="2020-10-07T22:24:00Z">
        <w:r w:rsidR="00884C48" w:rsidRPr="0056465B" w:rsidDel="00826AB8">
          <w:rPr>
            <w:color w:val="000000"/>
            <w:lang w:val="en"/>
          </w:rPr>
          <w:delText>music</w:delText>
        </w:r>
      </w:del>
      <w:ins w:id="17" w:author="Office" w:date="2020-10-07T22:24:00Z">
        <w:r w:rsidR="00826AB8" w:rsidRPr="0056465B">
          <w:rPr>
            <w:color w:val="000000"/>
            <w:lang w:val="en"/>
          </w:rPr>
          <w:t>a song</w:t>
        </w:r>
      </w:ins>
      <w:r w:rsidR="00884C48" w:rsidRPr="0056465B">
        <w:rPr>
          <w:color w:val="000000"/>
          <w:lang w:val="en"/>
        </w:rPr>
        <w:t xml:space="preserve">, </w:t>
      </w:r>
      <w:ins w:id="18" w:author="Rachel" w:date="2020-10-04T16:32:00Z">
        <w:r w:rsidR="008C5AB0" w:rsidRPr="0056465B">
          <w:rPr>
            <w:color w:val="000000"/>
            <w:lang w:val="en"/>
          </w:rPr>
          <w:t>drawing</w:t>
        </w:r>
      </w:ins>
      <w:del w:id="19" w:author="Rachel" w:date="2020-10-04T16:32:00Z">
        <w:r w:rsidR="00884C48" w:rsidRPr="0056465B" w:rsidDel="008C5AB0">
          <w:rPr>
            <w:color w:val="000000"/>
            <w:lang w:val="en"/>
          </w:rPr>
          <w:delText>making</w:delText>
        </w:r>
      </w:del>
      <w:del w:id="20" w:author="Rachel" w:date="2020-10-04T15:52:00Z">
        <w:r w:rsidR="00884C48" w:rsidRPr="0056465B" w:rsidDel="00772576">
          <w:rPr>
            <w:color w:val="000000"/>
            <w:lang w:val="en"/>
          </w:rPr>
          <w:delText xml:space="preserve"> cartoons</w:delText>
        </w:r>
      </w:del>
      <w:ins w:id="21" w:author="Rachel" w:date="2020-10-04T15:52:00Z">
        <w:r w:rsidR="00772576" w:rsidRPr="0056465B">
          <w:rPr>
            <w:color w:val="000000"/>
            <w:lang w:val="en"/>
          </w:rPr>
          <w:t xml:space="preserve"> </w:t>
        </w:r>
      </w:ins>
      <w:ins w:id="22" w:author="Rachel" w:date="2020-10-04T15:53:00Z">
        <w:r w:rsidR="00772576" w:rsidRPr="0056465B">
          <w:rPr>
            <w:color w:val="000000"/>
            <w:lang w:val="en"/>
          </w:rPr>
          <w:t xml:space="preserve">a </w:t>
        </w:r>
      </w:ins>
      <w:ins w:id="23" w:author="Rachel" w:date="2020-10-04T15:52:00Z">
        <w:r w:rsidR="00772576" w:rsidRPr="0056465B">
          <w:rPr>
            <w:color w:val="000000"/>
            <w:lang w:val="en"/>
          </w:rPr>
          <w:t>comic</w:t>
        </w:r>
      </w:ins>
      <w:r w:rsidR="00884C48" w:rsidRPr="0056465B">
        <w:rPr>
          <w:color w:val="000000"/>
          <w:lang w:val="en"/>
        </w:rPr>
        <w:t>, publishing monthly magazines</w:t>
      </w:r>
      <w:del w:id="24" w:author="Office" w:date="2020-10-20T05:04:00Z">
        <w:r w:rsidR="00884C48" w:rsidRPr="0056465B" w:rsidDel="00E56B5D">
          <w:rPr>
            <w:color w:val="000000"/>
            <w:lang w:val="en"/>
          </w:rPr>
          <w:delText xml:space="preserve"> and</w:delText>
        </w:r>
      </w:del>
      <w:ins w:id="25" w:author="Office" w:date="2020-10-20T05:04:00Z">
        <w:r w:rsidR="00E56B5D">
          <w:rPr>
            <w:color w:val="000000"/>
            <w:lang w:val="en"/>
          </w:rPr>
          <w:t>,</w:t>
        </w:r>
      </w:ins>
      <w:r w:rsidR="00884C48" w:rsidRPr="0056465B">
        <w:rPr>
          <w:color w:val="000000"/>
          <w:lang w:val="en"/>
        </w:rPr>
        <w:t xml:space="preserve"> </w:t>
      </w:r>
      <w:r w:rsidR="00CE433F" w:rsidRPr="0056465B">
        <w:rPr>
          <w:color w:val="000000"/>
          <w:lang w:val="en"/>
        </w:rPr>
        <w:t>holding</w:t>
      </w:r>
      <w:del w:id="26" w:author="Rachel" w:date="2020-10-04T16:05:00Z">
        <w:r w:rsidR="00CE433F" w:rsidRPr="0056465B" w:rsidDel="00171237">
          <w:rPr>
            <w:color w:val="000000"/>
            <w:lang w:val="en"/>
          </w:rPr>
          <w:delText xml:space="preserve"> </w:delText>
        </w:r>
      </w:del>
      <w:del w:id="27" w:author="Rachel" w:date="2020-10-04T15:54:00Z">
        <w:r w:rsidR="00CE433F" w:rsidRPr="0056465B" w:rsidDel="00772576">
          <w:rPr>
            <w:color w:val="000000"/>
            <w:lang w:val="en"/>
          </w:rPr>
          <w:delText>on</w:delText>
        </w:r>
      </w:del>
      <w:r w:rsidR="00CE433F" w:rsidRPr="0056465B">
        <w:rPr>
          <w:color w:val="000000"/>
          <w:lang w:val="en"/>
        </w:rPr>
        <w:t xml:space="preserve"> a</w:t>
      </w:r>
      <w:ins w:id="28" w:author="Rachel" w:date="2020-10-04T15:54:00Z">
        <w:r w:rsidR="00772576" w:rsidRPr="0056465B">
          <w:rPr>
            <w:color w:val="000000"/>
            <w:lang w:val="en"/>
          </w:rPr>
          <w:t>n online</w:t>
        </w:r>
      </w:ins>
      <w:r w:rsidR="00CE433F" w:rsidRPr="0056465B">
        <w:rPr>
          <w:color w:val="000000"/>
          <w:lang w:val="en"/>
        </w:rPr>
        <w:t xml:space="preserve"> </w:t>
      </w:r>
      <w:del w:id="29" w:author="Rachel" w:date="2020-10-04T15:54:00Z">
        <w:r w:rsidR="00884C48" w:rsidRPr="0056465B" w:rsidDel="00772576">
          <w:rPr>
            <w:color w:val="000000"/>
            <w:lang w:val="en"/>
          </w:rPr>
          <w:delText xml:space="preserve">classroom </w:delText>
        </w:r>
      </w:del>
      <w:r w:rsidR="00884C48" w:rsidRPr="0056465B">
        <w:rPr>
          <w:color w:val="000000"/>
          <w:lang w:val="en"/>
        </w:rPr>
        <w:t>publicity</w:t>
      </w:r>
      <w:ins w:id="30" w:author="Office" w:date="2020-10-04T13:39:00Z">
        <w:r w:rsidR="00F36C7E" w:rsidRPr="0056465B">
          <w:rPr>
            <w:color w:val="000000"/>
            <w:lang w:val="en"/>
          </w:rPr>
          <w:t xml:space="preserve"> campaign</w:t>
        </w:r>
      </w:ins>
      <w:ins w:id="31" w:author="Office" w:date="2020-10-20T05:04:00Z">
        <w:r w:rsidR="00E56B5D">
          <w:rPr>
            <w:color w:val="000000"/>
            <w:lang w:val="en"/>
          </w:rPr>
          <w:t xml:space="preserve">  and other activities</w:t>
        </w:r>
      </w:ins>
      <w:ins w:id="32" w:author="Rachel" w:date="2020-10-04T16:06:00Z">
        <w:r w:rsidR="00171237" w:rsidRPr="0056465B">
          <w:rPr>
            <w:color w:val="000000"/>
            <w:lang w:val="en"/>
          </w:rPr>
          <w:t>.</w:t>
        </w:r>
      </w:ins>
      <w:ins w:id="33" w:author="Office" w:date="2020-10-08T10:38:00Z">
        <w:del w:id="34" w:author="302948225@qq.com" w:date="2020-10-13T22:19:00Z">
          <w:r w:rsidR="0091416E" w:rsidRPr="0056465B" w:rsidDel="0056465B">
            <w:rPr>
              <w:rFonts w:hint="eastAsia"/>
              <w:color w:val="000000"/>
              <w:lang w:val="en"/>
            </w:rPr>
            <w:delText>看到有增加的活动</w:delText>
          </w:r>
        </w:del>
      </w:ins>
      <w:ins w:id="35" w:author="Office" w:date="2020-10-08T10:39:00Z">
        <w:del w:id="36" w:author="302948225@qq.com" w:date="2020-10-13T22:19:00Z">
          <w:r w:rsidR="0091416E" w:rsidRPr="0056465B" w:rsidDel="0056465B">
            <w:rPr>
              <w:rFonts w:hint="eastAsia"/>
              <w:color w:val="000000"/>
              <w:lang w:val="en"/>
            </w:rPr>
            <w:delText>，不要忘记在这里补充。</w:delText>
          </w:r>
        </w:del>
      </w:ins>
      <w:del w:id="37" w:author="Rachel" w:date="2020-10-04T16:06:00Z">
        <w:r w:rsidR="00884C48" w:rsidRPr="00884C48" w:rsidDel="00171237">
          <w:rPr>
            <w:color w:val="000000"/>
            <w:lang w:val="en"/>
          </w:rPr>
          <w:delText xml:space="preserve">, so as to achieve a </w:delText>
        </w:r>
      </w:del>
      <w:del w:id="38" w:author="Rachel" w:date="2020-10-04T15:55:00Z">
        <w:r w:rsidR="00884C48" w:rsidRPr="00884C48" w:rsidDel="00772576">
          <w:rPr>
            <w:color w:val="000000"/>
            <w:lang w:val="en"/>
          </w:rPr>
          <w:delText xml:space="preserve">mutually beneficial and </w:delText>
        </w:r>
      </w:del>
      <w:del w:id="39" w:author="Rachel" w:date="2020-10-04T16:06:00Z">
        <w:r w:rsidR="00884C48" w:rsidRPr="00884C48" w:rsidDel="00171237">
          <w:rPr>
            <w:color w:val="000000"/>
            <w:lang w:val="en"/>
          </w:rPr>
          <w:delText>win-win result.</w:delText>
        </w:r>
      </w:del>
      <w:r w:rsidR="00884C48" w:rsidRPr="0056465B">
        <w:rPr>
          <w:color w:val="000000"/>
          <w:lang w:val="en"/>
          <w:rPrChange w:id="40" w:author="302948225@qq.com" w:date="2020-10-13T22:20:00Z">
            <w:rPr/>
          </w:rPrChange>
        </w:rPr>
        <w:t xml:space="preserve"> </w:t>
      </w:r>
      <w:r w:rsidR="00884C48" w:rsidRPr="00884C48">
        <w:rPr>
          <w:color w:val="000000"/>
          <w:lang w:val="en"/>
        </w:rPr>
        <w:t xml:space="preserve">The </w:t>
      </w:r>
      <w:ins w:id="41" w:author="Rachel" w:date="2020-10-04T15:55:00Z">
        <w:r w:rsidR="00772576">
          <w:rPr>
            <w:color w:val="000000"/>
            <w:lang w:val="en"/>
          </w:rPr>
          <w:t>multi-</w:t>
        </w:r>
      </w:ins>
      <w:del w:id="42" w:author="Rachel" w:date="2020-10-04T15:55:00Z">
        <w:r w:rsidR="00884C48" w:rsidRPr="00884C48" w:rsidDel="00772576">
          <w:rPr>
            <w:color w:val="000000"/>
            <w:lang w:val="en"/>
          </w:rPr>
          <w:delText xml:space="preserve">diversified </w:delText>
        </w:r>
        <w:r w:rsidR="00884C48" w:rsidRPr="00772576" w:rsidDel="00772576">
          <w:rPr>
            <w:color w:val="000000"/>
            <w:lang w:val="en"/>
          </w:rPr>
          <w:delText>publicity</w:delText>
        </w:r>
        <w:r w:rsidR="00884C48" w:rsidRPr="00884C48" w:rsidDel="00772576">
          <w:rPr>
            <w:color w:val="000000"/>
            <w:lang w:val="en"/>
          </w:rPr>
          <w:delText xml:space="preserve"> </w:delText>
        </w:r>
      </w:del>
      <w:r w:rsidR="00884C48" w:rsidRPr="00884C48">
        <w:rPr>
          <w:color w:val="000000"/>
          <w:lang w:val="en"/>
        </w:rPr>
        <w:t>mod</w:t>
      </w:r>
      <w:ins w:id="43" w:author="Rachel" w:date="2020-10-04T15:56:00Z">
        <w:r w:rsidR="00772576">
          <w:rPr>
            <w:color w:val="000000"/>
            <w:lang w:val="en"/>
          </w:rPr>
          <w:t>al</w:t>
        </w:r>
      </w:ins>
      <w:del w:id="44" w:author="Rachel" w:date="2020-10-04T15:56:00Z">
        <w:r w:rsidR="00884C48" w:rsidRPr="00884C48" w:rsidDel="00772576">
          <w:rPr>
            <w:color w:val="000000"/>
            <w:lang w:val="en"/>
          </w:rPr>
          <w:delText>e</w:delText>
        </w:r>
      </w:del>
      <w:ins w:id="45" w:author="Rachel" w:date="2020-10-04T15:57:00Z">
        <w:r w:rsidR="00772576">
          <w:rPr>
            <w:color w:val="000000"/>
            <w:lang w:val="en"/>
          </w:rPr>
          <w:t xml:space="preserve"> publicity</w:t>
        </w:r>
      </w:ins>
      <w:r w:rsidR="00884C48" w:rsidRPr="00884C48">
        <w:rPr>
          <w:color w:val="000000"/>
          <w:lang w:val="en"/>
        </w:rPr>
        <w:t xml:space="preserve"> </w:t>
      </w:r>
      <w:ins w:id="46" w:author="Office" w:date="2020-10-08T10:39:00Z">
        <w:r w:rsidR="0091416E" w:rsidRPr="0056465B">
          <w:rPr>
            <w:color w:val="000000"/>
            <w:lang w:val="en"/>
          </w:rPr>
          <w:t>not only</w:t>
        </w:r>
        <w:r w:rsidR="0091416E">
          <w:rPr>
            <w:rFonts w:hint="eastAsia"/>
            <w:color w:val="000000"/>
            <w:lang w:val="en"/>
          </w:rPr>
          <w:t xml:space="preserve"> </w:t>
        </w:r>
      </w:ins>
      <w:ins w:id="47" w:author="Rachel" w:date="2020-10-04T15:58:00Z">
        <w:r w:rsidR="00772576">
          <w:rPr>
            <w:color w:val="000000"/>
            <w:lang w:val="en"/>
          </w:rPr>
          <w:t>promotes</w:t>
        </w:r>
      </w:ins>
      <w:del w:id="48" w:author="Rachel" w:date="2020-10-04T15:59:00Z">
        <w:r w:rsidR="00884C48" w:rsidRPr="00884C48" w:rsidDel="00772576">
          <w:rPr>
            <w:color w:val="000000"/>
            <w:lang w:val="en"/>
          </w:rPr>
          <w:delText>mak</w:delText>
        </w:r>
      </w:del>
      <w:del w:id="49" w:author="Rachel" w:date="2020-10-04T15:58:00Z">
        <w:r w:rsidR="00884C48" w:rsidRPr="00884C48" w:rsidDel="00772576">
          <w:rPr>
            <w:color w:val="000000"/>
            <w:lang w:val="en"/>
          </w:rPr>
          <w:delText>e</w:delText>
        </w:r>
      </w:del>
      <w:del w:id="50" w:author="Rachel" w:date="2020-10-04T15:55:00Z">
        <w:r w:rsidR="00884C48" w:rsidRPr="00884C48" w:rsidDel="00772576">
          <w:rPr>
            <w:color w:val="000000"/>
            <w:lang w:val="en"/>
          </w:rPr>
          <w:delText>s</w:delText>
        </w:r>
      </w:del>
      <w:r w:rsidR="00884C48" w:rsidRPr="00884C48">
        <w:rPr>
          <w:color w:val="000000"/>
          <w:lang w:val="en"/>
        </w:rPr>
        <w:t xml:space="preserve"> our project </w:t>
      </w:r>
      <w:ins w:id="51" w:author="Rachel" w:date="2020-10-04T15:59:00Z">
        <w:r w:rsidR="00772576">
          <w:rPr>
            <w:color w:val="000000"/>
            <w:lang w:val="en"/>
          </w:rPr>
          <w:t xml:space="preserve">to the public </w:t>
        </w:r>
      </w:ins>
      <w:ins w:id="52" w:author="Office" w:date="2020-10-08T10:40:00Z">
        <w:r w:rsidR="0091416E" w:rsidRPr="0056465B">
          <w:rPr>
            <w:color w:val="000000"/>
            <w:lang w:val="en"/>
          </w:rPr>
          <w:t>but also</w:t>
        </w:r>
        <w:r w:rsidR="0091416E" w:rsidRPr="0056465B">
          <w:rPr>
            <w:color w:val="000000"/>
            <w:lang w:val="en"/>
            <w:rPrChange w:id="53" w:author="302948225@qq.com" w:date="2020-10-13T22:20:00Z">
              <w:rPr>
                <w:color w:val="000000"/>
              </w:rPr>
            </w:rPrChange>
          </w:rPr>
          <w:t xml:space="preserve"> educate the public</w:t>
        </w:r>
        <w:r w:rsidR="0091416E">
          <w:rPr>
            <w:color w:val="000000"/>
            <w:lang w:val="en"/>
          </w:rPr>
          <w:t xml:space="preserve"> </w:t>
        </w:r>
      </w:ins>
      <w:ins w:id="54" w:author="Rachel" w:date="2020-10-04T15:59:00Z">
        <w:r w:rsidR="00772576">
          <w:rPr>
            <w:color w:val="000000"/>
            <w:lang w:val="en"/>
          </w:rPr>
          <w:t>in diversified and attractive ways</w:t>
        </w:r>
      </w:ins>
      <w:ins w:id="55" w:author="Office" w:date="2020-10-07T22:25:00Z">
        <w:r w:rsidR="00826AB8">
          <w:rPr>
            <w:color w:val="000000"/>
            <w:lang w:val="en"/>
          </w:rPr>
          <w:t>.</w:t>
        </w:r>
      </w:ins>
      <w:del w:id="56" w:author="Rachel" w:date="2020-10-04T15:59:00Z">
        <w:r w:rsidR="00884C48" w:rsidRPr="00884C48" w:rsidDel="00772576">
          <w:rPr>
            <w:color w:val="000000"/>
            <w:lang w:val="en"/>
          </w:rPr>
          <w:delText xml:space="preserve">have the possibility of promotion </w:delText>
        </w:r>
        <w:r w:rsidR="00884C48" w:rsidRPr="0056465B" w:rsidDel="00772576">
          <w:rPr>
            <w:color w:val="000000"/>
            <w:lang w:val="en"/>
          </w:rPr>
          <w:delText>in varied approaches</w:delText>
        </w:r>
        <w:r w:rsidR="00884C48" w:rsidDel="00772576">
          <w:rPr>
            <w:color w:val="000000"/>
            <w:lang w:val="en"/>
          </w:rPr>
          <w:delText>.</w:delText>
        </w:r>
      </w:del>
    </w:p>
    <w:p w14:paraId="12AE979A" w14:textId="524B7F08" w:rsidR="00243F6B" w:rsidRPr="0056465B" w:rsidRDefault="00243F6B" w:rsidP="00884C48">
      <w:pPr>
        <w:rPr>
          <w:color w:val="000000"/>
          <w:lang w:val="en"/>
          <w:rPrChange w:id="57" w:author="302948225@qq.com" w:date="2020-10-13T22:20:00Z">
            <w:rPr/>
          </w:rPrChange>
        </w:rPr>
      </w:pPr>
    </w:p>
    <w:p w14:paraId="3555263B" w14:textId="0A129664" w:rsidR="00884C48" w:rsidRPr="00D04194" w:rsidRDefault="00CE433F" w:rsidP="00884C48">
      <w:pPr>
        <w:rPr>
          <w:b/>
          <w:bCs/>
        </w:rPr>
      </w:pPr>
      <w:del w:id="58" w:author="Office" w:date="2020-10-04T13:38:00Z">
        <w:r w:rsidRPr="00557BCE" w:rsidDel="00B2548C">
          <w:rPr>
            <w:b/>
            <w:bCs/>
          </w:rPr>
          <w:delText xml:space="preserve">Create </w:delText>
        </w:r>
      </w:del>
      <w:ins w:id="59" w:author="Office" w:date="2020-10-04T13:38:00Z">
        <w:r w:rsidR="00B2548C">
          <w:rPr>
            <w:b/>
            <w:bCs/>
          </w:rPr>
          <w:t>Compose</w:t>
        </w:r>
        <w:r w:rsidR="00B2548C" w:rsidRPr="00557BCE">
          <w:rPr>
            <w:b/>
            <w:bCs/>
          </w:rPr>
          <w:t xml:space="preserve"> </w:t>
        </w:r>
      </w:ins>
      <w:r w:rsidRPr="00557BCE">
        <w:rPr>
          <w:b/>
          <w:bCs/>
        </w:rPr>
        <w:t>a</w:t>
      </w:r>
      <w:r w:rsidR="00884C48" w:rsidRPr="00557BCE">
        <w:rPr>
          <w:b/>
          <w:bCs/>
        </w:rPr>
        <w:t xml:space="preserve"> song</w:t>
      </w:r>
      <w:r w:rsidRPr="00557BCE">
        <w:rPr>
          <w:rFonts w:hint="eastAsia"/>
          <w:b/>
          <w:bCs/>
        </w:rPr>
        <w:t>——</w:t>
      </w:r>
      <w:r w:rsidR="00884C48" w:rsidRPr="00557BCE">
        <w:rPr>
          <w:b/>
          <w:bCs/>
        </w:rPr>
        <w:t xml:space="preserve"> </w:t>
      </w:r>
      <w:r w:rsidR="00884C48" w:rsidRPr="00D04194">
        <w:rPr>
          <w:b/>
          <w:bCs/>
        </w:rPr>
        <w:t>“</w:t>
      </w:r>
      <w:ins w:id="60" w:author="302948225@qq.com" w:date="2020-10-19T23:35:00Z">
        <w:r w:rsidR="00D04194" w:rsidRPr="00D04194">
          <w:rPr>
            <w:b/>
            <w:bCs/>
            <w:rPrChange w:id="61" w:author="302948225@qq.com" w:date="2020-10-19T23:35:00Z">
              <w:rPr>
                <w:rFonts w:cstheme="minorHAnsi"/>
                <w:sz w:val="18"/>
                <w:szCs w:val="18"/>
              </w:rPr>
            </w:rPrChange>
          </w:rPr>
          <w:t>To save the earth, To love my world</w:t>
        </w:r>
        <w:r w:rsidR="00D04194" w:rsidRPr="00D04194" w:rsidDel="00D04194">
          <w:rPr>
            <w:b/>
            <w:bCs/>
          </w:rPr>
          <w:t xml:space="preserve"> </w:t>
        </w:r>
      </w:ins>
      <w:del w:id="62" w:author="302948225@qq.com" w:date="2020-10-19T23:35:00Z">
        <w:r w:rsidR="00884C48" w:rsidRPr="00D04194" w:rsidDel="00D04194">
          <w:rPr>
            <w:b/>
            <w:bCs/>
          </w:rPr>
          <w:delText>xxx</w:delText>
        </w:r>
        <w:r w:rsidRPr="00D04194" w:rsidDel="00D04194">
          <w:rPr>
            <w:b/>
            <w:bCs/>
          </w:rPr>
          <w:delText>xxx</w:delText>
        </w:r>
      </w:del>
      <w:r w:rsidR="00884C48" w:rsidRPr="00D04194">
        <w:rPr>
          <w:b/>
          <w:bCs/>
        </w:rPr>
        <w:t>”</w:t>
      </w:r>
    </w:p>
    <w:p w14:paraId="07DB2A34" w14:textId="57EC301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When </w:t>
      </w:r>
      <w:r w:rsidRPr="00443D18">
        <w:rPr>
          <w:sz w:val="16"/>
          <w:szCs w:val="16"/>
        </w:rPr>
        <w:t xml:space="preserve">we </w:t>
      </w:r>
      <w:r w:rsidR="00154F5B" w:rsidRPr="00443D18">
        <w:rPr>
          <w:sz w:val="16"/>
          <w:szCs w:val="16"/>
        </w:rPr>
        <w:t xml:space="preserve">are </w:t>
      </w:r>
      <w:del w:id="63" w:author="Office" w:date="2020-10-07T22:26:00Z">
        <w:r w:rsidR="00154F5B" w:rsidRPr="00443D18" w:rsidDel="00774932">
          <w:rPr>
            <w:sz w:val="16"/>
            <w:szCs w:val="16"/>
          </w:rPr>
          <w:delText xml:space="preserve">close </w:delText>
        </w:r>
      </w:del>
      <w:ins w:id="64" w:author="Office" w:date="2020-10-07T22:26:00Z">
        <w:r w:rsidR="00774932" w:rsidRPr="00443D18">
          <w:rPr>
            <w:sz w:val="16"/>
            <w:szCs w:val="16"/>
          </w:rPr>
          <w:t xml:space="preserve">chosen </w:t>
        </w:r>
      </w:ins>
      <w:r w:rsidR="00154F5B" w:rsidRPr="00443D18">
        <w:rPr>
          <w:sz w:val="16"/>
          <w:szCs w:val="16"/>
        </w:rPr>
        <w:t>to</w:t>
      </w:r>
      <w:ins w:id="65" w:author="Office" w:date="2020-10-07T22:26:00Z">
        <w:r w:rsidR="00774932" w:rsidRPr="00443D18">
          <w:rPr>
            <w:sz w:val="16"/>
            <w:szCs w:val="16"/>
          </w:rPr>
          <w:t xml:space="preserve"> the</w:t>
        </w:r>
      </w:ins>
      <w:r w:rsidRPr="00443D18">
        <w:rPr>
          <w:sz w:val="16"/>
          <w:szCs w:val="16"/>
        </w:rPr>
        <w:t xml:space="preserve"> </w:t>
      </w:r>
      <w:proofErr w:type="spellStart"/>
      <w:ins w:id="66" w:author="Rachel" w:date="2020-10-04T16:01:00Z">
        <w:r w:rsidR="00171237" w:rsidRPr="00443D18">
          <w:rPr>
            <w:sz w:val="16"/>
            <w:szCs w:val="16"/>
          </w:rPr>
          <w:t>i</w:t>
        </w:r>
      </w:ins>
      <w:del w:id="67" w:author="Rachel" w:date="2020-10-04T16:01:00Z">
        <w:r w:rsidR="00154F5B" w:rsidRPr="00443D18" w:rsidDel="00171237">
          <w:rPr>
            <w:sz w:val="16"/>
            <w:szCs w:val="16"/>
          </w:rPr>
          <w:delText>I</w:delText>
        </w:r>
      </w:del>
      <w:r w:rsidR="00154F5B" w:rsidRPr="00443D18">
        <w:rPr>
          <w:sz w:val="16"/>
          <w:szCs w:val="16"/>
        </w:rPr>
        <w:t>GEM</w:t>
      </w:r>
      <w:proofErr w:type="spellEnd"/>
      <w:ins w:id="68" w:author="Office" w:date="2020-10-07T22:26:00Z">
        <w:r w:rsidR="00774932" w:rsidRPr="00443D18">
          <w:rPr>
            <w:sz w:val="16"/>
            <w:szCs w:val="16"/>
          </w:rPr>
          <w:t xml:space="preserve"> team</w:t>
        </w:r>
      </w:ins>
      <w:r w:rsidRPr="00154F5B">
        <w:rPr>
          <w:sz w:val="16"/>
          <w:szCs w:val="16"/>
        </w:rPr>
        <w:t xml:space="preserve"> and become a </w:t>
      </w:r>
      <w:r w:rsidR="00154F5B">
        <w:rPr>
          <w:rFonts w:hint="eastAsia"/>
          <w:sz w:val="16"/>
          <w:szCs w:val="16"/>
        </w:rPr>
        <w:t>member</w:t>
      </w:r>
      <w:r w:rsidRPr="00154F5B">
        <w:rPr>
          <w:sz w:val="16"/>
          <w:szCs w:val="16"/>
        </w:rPr>
        <w:t xml:space="preserve"> of it, our mission has already begun.</w:t>
      </w:r>
    </w:p>
    <w:p w14:paraId="7DEEBF04" w14:textId="20E8B48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Every forceful lyric </w:t>
      </w:r>
      <w:r w:rsidR="00154F5B">
        <w:rPr>
          <w:sz w:val="16"/>
          <w:szCs w:val="16"/>
        </w:rPr>
        <w:t>expresses our sorry for</w:t>
      </w:r>
      <w:r w:rsidRPr="00154F5B">
        <w:rPr>
          <w:sz w:val="16"/>
          <w:szCs w:val="16"/>
        </w:rPr>
        <w:t xml:space="preserve"> </w:t>
      </w:r>
      <w:r w:rsidR="00154F5B">
        <w:rPr>
          <w:sz w:val="16"/>
          <w:szCs w:val="16"/>
        </w:rPr>
        <w:t>heavy metal pollution</w:t>
      </w:r>
      <w:r w:rsidR="00B04E6A">
        <w:rPr>
          <w:sz w:val="16"/>
          <w:szCs w:val="16"/>
        </w:rPr>
        <w:t xml:space="preserve"> in soil</w:t>
      </w:r>
      <w:r w:rsidR="00154F5B">
        <w:rPr>
          <w:sz w:val="16"/>
          <w:szCs w:val="16"/>
        </w:rPr>
        <w:t>,</w:t>
      </w:r>
    </w:p>
    <w:p w14:paraId="485BB511" w14:textId="4B4E07E0" w:rsidR="00557BCE" w:rsidRPr="00154F5B" w:rsidRDefault="00154F5B" w:rsidP="00557BCE">
      <w:pPr>
        <w:rPr>
          <w:sz w:val="16"/>
          <w:szCs w:val="16"/>
        </w:rPr>
      </w:pPr>
      <w:r>
        <w:rPr>
          <w:sz w:val="16"/>
          <w:szCs w:val="16"/>
        </w:rPr>
        <w:t>And e</w:t>
      </w:r>
      <w:r w:rsidR="00557BCE" w:rsidRPr="00154F5B">
        <w:rPr>
          <w:sz w:val="16"/>
          <w:szCs w:val="16"/>
        </w:rPr>
        <w:t>ach melodious melody carries our appeal to protect the soil environmen</w:t>
      </w:r>
      <w:r>
        <w:rPr>
          <w:sz w:val="16"/>
          <w:szCs w:val="16"/>
        </w:rPr>
        <w:t>t.</w:t>
      </w:r>
      <w:del w:id="69" w:author="Office" w:date="2020-10-07T22:27:00Z">
        <w:r w:rsidDel="0030126E">
          <w:rPr>
            <w:sz w:val="16"/>
            <w:szCs w:val="16"/>
          </w:rPr>
          <w:delText>..</w:delText>
        </w:r>
      </w:del>
    </w:p>
    <w:p w14:paraId="53F56499" w14:textId="33AFD791" w:rsidR="00557BCE" w:rsidRPr="00154F5B" w:rsidRDefault="00557BCE" w:rsidP="00884C48">
      <w:pPr>
        <w:rPr>
          <w:sz w:val="16"/>
          <w:szCs w:val="16"/>
        </w:rPr>
      </w:pPr>
      <w:r w:rsidRPr="00154F5B">
        <w:rPr>
          <w:rFonts w:hint="eastAsia"/>
          <w:sz w:val="16"/>
          <w:szCs w:val="16"/>
        </w:rPr>
        <w:t>(视频形式呈现)</w:t>
      </w:r>
    </w:p>
    <w:p w14:paraId="29413CDC" w14:textId="11E3861D" w:rsidR="007B5A97" w:rsidRDefault="007B5A97" w:rsidP="00793DD1">
      <w:pPr>
        <w:pStyle w:val="a3"/>
        <w:numPr>
          <w:ilvl w:val="0"/>
          <w:numId w:val="2"/>
        </w:numPr>
        <w:ind w:firstLineChars="0"/>
        <w:rPr>
          <w:ins w:id="70" w:author="302948225@qq.com" w:date="2020-10-06T12:29:00Z"/>
          <w:sz w:val="18"/>
          <w:szCs w:val="18"/>
        </w:rPr>
      </w:pPr>
      <w:r w:rsidRPr="00557BCE">
        <w:rPr>
          <w:sz w:val="18"/>
          <w:szCs w:val="18"/>
        </w:rPr>
        <w:t xml:space="preserve">Why </w:t>
      </w:r>
      <w:del w:id="71" w:author="Office" w:date="2020-10-07T22:27:00Z">
        <w:r w:rsidRPr="00443D18" w:rsidDel="0030126E">
          <w:rPr>
            <w:sz w:val="18"/>
            <w:szCs w:val="18"/>
          </w:rPr>
          <w:delText xml:space="preserve">would </w:delText>
        </w:r>
      </w:del>
      <w:ins w:id="72" w:author="Office" w:date="2020-10-07T22:27:00Z">
        <w:del w:id="73" w:author="302948225@qq.com" w:date="2020-10-08T00:31:00Z">
          <w:r w:rsidR="0030126E" w:rsidRPr="00443D18" w:rsidDel="00443D18">
            <w:rPr>
              <w:sz w:val="18"/>
              <w:szCs w:val="18"/>
            </w:rPr>
            <w:delText>do</w:delText>
          </w:r>
        </w:del>
      </w:ins>
      <w:ins w:id="74" w:author="302948225@qq.com" w:date="2020-10-08T00:31:00Z">
        <w:r w:rsidR="00443D18" w:rsidRPr="00443D18">
          <w:rPr>
            <w:sz w:val="18"/>
            <w:szCs w:val="18"/>
            <w:rPrChange w:id="75" w:author="302948225@qq.com" w:date="2020-10-08T00:32:00Z">
              <w:rPr>
                <w:sz w:val="18"/>
                <w:szCs w:val="18"/>
                <w:highlight w:val="yellow"/>
              </w:rPr>
            </w:rPrChange>
          </w:rPr>
          <w:t>do</w:t>
        </w:r>
      </w:ins>
      <w:ins w:id="76" w:author="Office" w:date="2020-10-07T22:27:00Z">
        <w:r w:rsidR="0030126E" w:rsidRPr="00557BCE">
          <w:rPr>
            <w:sz w:val="18"/>
            <w:szCs w:val="18"/>
          </w:rPr>
          <w:t xml:space="preserve"> </w:t>
        </w:r>
      </w:ins>
      <w:r w:rsidRPr="00557BCE">
        <w:rPr>
          <w:sz w:val="18"/>
          <w:szCs w:val="18"/>
        </w:rPr>
        <w:t>we deliver our science communication activities?</w:t>
      </w:r>
    </w:p>
    <w:p w14:paraId="6BE367BB" w14:textId="1D32F98E" w:rsidR="00EE0225" w:rsidRPr="00557BCE" w:rsidDel="00D93FEC" w:rsidRDefault="00D93FEC">
      <w:pPr>
        <w:pStyle w:val="a3"/>
        <w:ind w:firstLineChars="100" w:firstLine="180"/>
        <w:rPr>
          <w:del w:id="77" w:author="302948225@qq.com" w:date="2020-10-06T13:39:00Z"/>
          <w:sz w:val="18"/>
          <w:szCs w:val="18"/>
        </w:rPr>
        <w:pPrChange w:id="78" w:author="302948225@qq.com" w:date="2020-10-07T16:37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79" w:author="302948225@qq.com" w:date="2020-10-06T13:40:00Z">
        <w:r>
          <w:rPr>
            <w:sz w:val="18"/>
            <w:szCs w:val="18"/>
          </w:rPr>
          <w:t>When c</w:t>
        </w:r>
      </w:ins>
      <w:ins w:id="80" w:author="302948225@qq.com" w:date="2020-10-06T13:39:00Z">
        <w:r w:rsidRPr="00D93FEC">
          <w:rPr>
            <w:sz w:val="18"/>
            <w:szCs w:val="18"/>
          </w:rPr>
          <w:t>rops have been affected, earthworms have died, farmers' incomes have declined and children's health has been threatened...</w:t>
        </w:r>
      </w:ins>
      <w:ins w:id="81" w:author="Office" w:date="2020-10-20T05:05:00Z">
        <w:r w:rsidR="00E56B5D">
          <w:rPr>
            <w:sz w:val="18"/>
            <w:szCs w:val="18"/>
          </w:rPr>
          <w:t>,</w:t>
        </w:r>
      </w:ins>
      <w:ins w:id="82" w:author="302948225@qq.com" w:date="2020-10-06T13:39:00Z">
        <w:r w:rsidRPr="00D93FEC">
          <w:rPr>
            <w:sz w:val="18"/>
            <w:szCs w:val="18"/>
          </w:rPr>
          <w:t xml:space="preserve"> </w:t>
        </w:r>
      </w:ins>
      <w:ins w:id="83" w:author="302948225@qq.com" w:date="2020-10-06T13:41:00Z">
        <w:r>
          <w:rPr>
            <w:rFonts w:hint="eastAsia"/>
            <w:sz w:val="18"/>
            <w:szCs w:val="18"/>
          </w:rPr>
          <w:t>w</w:t>
        </w:r>
      </w:ins>
      <w:ins w:id="84" w:author="302948225@qq.com" w:date="2020-10-06T13:39:00Z">
        <w:r w:rsidRPr="00D93FEC">
          <w:rPr>
            <w:sz w:val="18"/>
            <w:szCs w:val="18"/>
          </w:rPr>
          <w:t xml:space="preserve">e hope </w:t>
        </w:r>
        <w:del w:id="85" w:author="Office" w:date="2020-10-07T22:29:00Z">
          <w:r w:rsidRPr="000C71D4" w:rsidDel="003B2A85">
            <w:rPr>
              <w:sz w:val="18"/>
              <w:szCs w:val="18"/>
            </w:rPr>
            <w:delText>these situations</w:delText>
          </w:r>
        </w:del>
      </w:ins>
      <w:ins w:id="86" w:author="Office" w:date="2020-10-07T22:29:00Z">
        <w:r w:rsidR="003B2A85" w:rsidRPr="000C71D4">
          <w:rPr>
            <w:sz w:val="18"/>
            <w:szCs w:val="18"/>
          </w:rPr>
          <w:t>all</w:t>
        </w:r>
      </w:ins>
      <w:ins w:id="87" w:author="302948225@qq.com" w:date="2020-10-06T13:39:00Z">
        <w:r w:rsidRPr="000C71D4">
          <w:rPr>
            <w:sz w:val="18"/>
            <w:szCs w:val="18"/>
          </w:rPr>
          <w:t xml:space="preserve"> can be restored</w:t>
        </w:r>
        <w:r w:rsidRPr="00D93FEC">
          <w:rPr>
            <w:sz w:val="18"/>
            <w:szCs w:val="18"/>
          </w:rPr>
          <w:t xml:space="preserve"> to normal, and </w:t>
        </w:r>
      </w:ins>
      <w:ins w:id="88" w:author="Office" w:date="2020-10-07T22:29:00Z">
        <w:r w:rsidR="003B2A85" w:rsidRPr="000C71D4">
          <w:rPr>
            <w:sz w:val="18"/>
            <w:szCs w:val="18"/>
          </w:rPr>
          <w:t>all can</w:t>
        </w:r>
        <w:r w:rsidR="003B2A85">
          <w:rPr>
            <w:sz w:val="18"/>
            <w:szCs w:val="18"/>
          </w:rPr>
          <w:t xml:space="preserve"> </w:t>
        </w:r>
      </w:ins>
      <w:ins w:id="89" w:author="302948225@qq.com" w:date="2020-10-06T13:39:00Z">
        <w:r w:rsidRPr="00D93FEC">
          <w:rPr>
            <w:sz w:val="18"/>
            <w:szCs w:val="18"/>
          </w:rPr>
          <w:t>develop in a better direction</w:t>
        </w:r>
      </w:ins>
      <w:ins w:id="90" w:author="302948225@qq.com" w:date="2020-10-06T15:34:00Z">
        <w:r w:rsidR="00A12EBE">
          <w:rPr>
            <w:sz w:val="18"/>
            <w:szCs w:val="18"/>
          </w:rPr>
          <w:t xml:space="preserve"> via our project</w:t>
        </w:r>
        <w:del w:id="91" w:author="Office" w:date="2020-10-07T22:29:00Z">
          <w:r w:rsidR="00A12EBE" w:rsidDel="003B2A85">
            <w:rPr>
              <w:sz w:val="18"/>
              <w:szCs w:val="18"/>
            </w:rPr>
            <w:delText xml:space="preserve"> </w:delText>
          </w:r>
        </w:del>
      </w:ins>
      <w:ins w:id="92" w:author="302948225@qq.com" w:date="2020-10-06T13:39:00Z">
        <w:r w:rsidRPr="00D93FEC">
          <w:rPr>
            <w:sz w:val="18"/>
            <w:szCs w:val="18"/>
          </w:rPr>
          <w:t xml:space="preserve">. </w:t>
        </w:r>
        <w:del w:id="93" w:author="Office" w:date="2020-10-07T22:32:00Z">
          <w:r w:rsidRPr="000C71D4" w:rsidDel="003B2A85">
            <w:rPr>
              <w:sz w:val="18"/>
              <w:szCs w:val="18"/>
            </w:rPr>
            <w:delText>Interspersed w</w:delText>
          </w:r>
        </w:del>
      </w:ins>
      <w:ins w:id="94" w:author="Office" w:date="2020-10-07T22:32:00Z">
        <w:r w:rsidR="003B2A85" w:rsidRPr="000C71D4">
          <w:rPr>
            <w:sz w:val="18"/>
            <w:szCs w:val="18"/>
          </w:rPr>
          <w:t>W</w:t>
        </w:r>
      </w:ins>
      <w:ins w:id="95" w:author="302948225@qq.com" w:date="2020-10-06T13:39:00Z">
        <w:r w:rsidRPr="000C71D4">
          <w:rPr>
            <w:sz w:val="18"/>
            <w:szCs w:val="18"/>
          </w:rPr>
          <w:t>ith the rap</w:t>
        </w:r>
        <w:del w:id="96" w:author="Office" w:date="2020-10-07T22:32:00Z">
          <w:r w:rsidRPr="000C71D4" w:rsidDel="003B2A85">
            <w:rPr>
              <w:sz w:val="18"/>
              <w:szCs w:val="18"/>
            </w:rPr>
            <w:delText xml:space="preserve"> part</w:delText>
          </w:r>
        </w:del>
        <w:r w:rsidRPr="000C71D4">
          <w:rPr>
            <w:sz w:val="18"/>
            <w:szCs w:val="18"/>
          </w:rPr>
          <w:t xml:space="preserve">, </w:t>
        </w:r>
      </w:ins>
      <w:ins w:id="97" w:author="Office" w:date="2020-10-07T22:31:00Z">
        <w:r w:rsidR="003B2A85" w:rsidRPr="000C71D4">
          <w:rPr>
            <w:sz w:val="18"/>
            <w:szCs w:val="18"/>
          </w:rPr>
          <w:t>we will</w:t>
        </w:r>
        <w:r w:rsidR="003B2A85">
          <w:rPr>
            <w:sz w:val="18"/>
            <w:szCs w:val="18"/>
          </w:rPr>
          <w:t xml:space="preserve"> </w:t>
        </w:r>
      </w:ins>
      <w:ins w:id="98" w:author="302948225@qq.com" w:date="2020-10-06T13:39:00Z">
        <w:r w:rsidRPr="00D93FEC">
          <w:rPr>
            <w:sz w:val="18"/>
            <w:szCs w:val="18"/>
          </w:rPr>
          <w:t>sho</w:t>
        </w:r>
      </w:ins>
      <w:ins w:id="99" w:author="Office" w:date="2020-10-07T22:31:00Z">
        <w:r w:rsidR="003B2A85">
          <w:rPr>
            <w:sz w:val="18"/>
            <w:szCs w:val="18"/>
          </w:rPr>
          <w:t>w</w:t>
        </w:r>
      </w:ins>
      <w:ins w:id="100" w:author="302948225@qq.com" w:date="2020-10-06T13:39:00Z">
        <w:del w:id="101" w:author="Office" w:date="2020-10-07T22:31:00Z">
          <w:r w:rsidRPr="00D93FEC" w:rsidDel="003B2A85">
            <w:rPr>
              <w:sz w:val="18"/>
              <w:szCs w:val="18"/>
            </w:rPr>
            <w:delText>wing</w:delText>
          </w:r>
        </w:del>
        <w:r w:rsidRPr="00D93FEC">
          <w:rPr>
            <w:sz w:val="18"/>
            <w:szCs w:val="18"/>
          </w:rPr>
          <w:t xml:space="preserve"> our acquaintance</w:t>
        </w:r>
      </w:ins>
      <w:ins w:id="102" w:author="302948225@qq.com" w:date="2020-10-08T00:37:00Z">
        <w:r w:rsidR="000C71D4">
          <w:rPr>
            <w:sz w:val="18"/>
            <w:szCs w:val="18"/>
          </w:rPr>
          <w:t xml:space="preserve"> </w:t>
        </w:r>
      </w:ins>
      <w:ins w:id="103" w:author="302948225@qq.com" w:date="2020-10-08T00:38:00Z">
        <w:r w:rsidR="000C71D4">
          <w:rPr>
            <w:sz w:val="18"/>
            <w:szCs w:val="18"/>
          </w:rPr>
          <w:t>with</w:t>
        </w:r>
      </w:ins>
      <w:ins w:id="104" w:author="302948225@qq.com" w:date="2020-10-06T13:39:00Z">
        <w:r w:rsidRPr="00D93FEC">
          <w:rPr>
            <w:sz w:val="18"/>
            <w:szCs w:val="18"/>
          </w:rPr>
          <w:t xml:space="preserve"> </w:t>
        </w:r>
        <w:del w:id="105" w:author="Office" w:date="2020-10-07T22:31:00Z">
          <w:r w:rsidRPr="00D93FEC" w:rsidDel="003B2A85">
            <w:rPr>
              <w:sz w:val="18"/>
              <w:szCs w:val="18"/>
            </w:rPr>
            <w:delText xml:space="preserve">with </w:delText>
          </w:r>
        </w:del>
        <w:proofErr w:type="spellStart"/>
        <w:r w:rsidRPr="00D93FEC">
          <w:rPr>
            <w:sz w:val="18"/>
            <w:szCs w:val="18"/>
          </w:rPr>
          <w:t>iGEM</w:t>
        </w:r>
        <w:proofErr w:type="spellEnd"/>
        <w:r w:rsidRPr="00D93FEC">
          <w:rPr>
            <w:sz w:val="18"/>
            <w:szCs w:val="18"/>
          </w:rPr>
          <w:t xml:space="preserve">, expressing our team's firm belief, as well as the inner </w:t>
        </w:r>
      </w:ins>
      <w:ins w:id="106" w:author="302948225@qq.com" w:date="2020-10-07T16:37:00Z">
        <w:r w:rsidR="002B02F5">
          <w:rPr>
            <w:rFonts w:hint="eastAsia"/>
            <w:sz w:val="18"/>
            <w:szCs w:val="18"/>
          </w:rPr>
          <w:t>appeal.</w:t>
        </w:r>
      </w:ins>
    </w:p>
    <w:p w14:paraId="20057007" w14:textId="2424A594" w:rsidR="00171237" w:rsidRDefault="00171237">
      <w:pPr>
        <w:ind w:firstLineChars="100" w:firstLine="180"/>
        <w:rPr>
          <w:ins w:id="107" w:author="Rachel" w:date="2020-10-04T16:09:00Z"/>
          <w:sz w:val="18"/>
          <w:szCs w:val="18"/>
        </w:rPr>
      </w:pPr>
      <w:ins w:id="108" w:author="Rachel" w:date="2020-10-04T16:09:00Z">
        <w:del w:id="109" w:author="302948225@qq.com" w:date="2020-10-06T13:38:00Z">
          <w:r w:rsidDel="00D93FEC">
            <w:rPr>
              <w:rFonts w:hint="eastAsia"/>
              <w:sz w:val="18"/>
              <w:szCs w:val="18"/>
            </w:rPr>
            <w:delText>（</w:delText>
          </w:r>
        </w:del>
      </w:ins>
      <w:ins w:id="110" w:author="Rachel" w:date="2020-10-04T16:10:00Z">
        <w:del w:id="111" w:author="302948225@qq.com" w:date="2020-10-06T13:38:00Z">
          <w:r w:rsidDel="00D93FEC">
            <w:rPr>
              <w:rFonts w:hint="eastAsia"/>
              <w:sz w:val="18"/>
              <w:szCs w:val="18"/>
            </w:rPr>
            <w:delText>歌曲</w:delText>
          </w:r>
          <w:r w:rsidDel="00D93FEC">
            <w:rPr>
              <w:sz w:val="18"/>
              <w:szCs w:val="18"/>
            </w:rPr>
            <w:delText>的功能：</w:delText>
          </w:r>
          <w:r w:rsidDel="00D93FEC">
            <w:rPr>
              <w:rFonts w:hint="eastAsia"/>
              <w:sz w:val="18"/>
              <w:szCs w:val="18"/>
            </w:rPr>
            <w:delText>背景</w:delText>
          </w:r>
          <w:r w:rsidDel="00D93FEC">
            <w:rPr>
              <w:sz w:val="18"/>
              <w:szCs w:val="18"/>
            </w:rPr>
            <w:delText>、目的意义</w:delText>
          </w:r>
        </w:del>
      </w:ins>
      <w:ins w:id="112" w:author="Rachel" w:date="2020-10-04T16:09:00Z">
        <w:del w:id="113" w:author="302948225@qq.com" w:date="2020-10-06T13:38:00Z">
          <w:r w:rsidDel="00D93FEC">
            <w:rPr>
              <w:rFonts w:hint="eastAsia"/>
              <w:sz w:val="18"/>
              <w:szCs w:val="18"/>
            </w:rPr>
            <w:delText>）</w:delText>
          </w:r>
        </w:del>
      </w:ins>
    </w:p>
    <w:p w14:paraId="438C58DA" w14:textId="6DC33C78" w:rsidR="004D1BC3" w:rsidRDefault="00DC6F26">
      <w:pPr>
        <w:ind w:firstLineChars="100" w:firstLine="180"/>
        <w:rPr>
          <w:ins w:id="114" w:author="302948225@qq.com" w:date="2020-10-13T22:48:00Z"/>
          <w:sz w:val="18"/>
          <w:szCs w:val="18"/>
        </w:rPr>
      </w:pPr>
      <w:r w:rsidRPr="00793DD1">
        <w:rPr>
          <w:sz w:val="18"/>
          <w:szCs w:val="18"/>
        </w:rPr>
        <w:t xml:space="preserve">Music is the subjective resonance of people, </w:t>
      </w:r>
      <w:r w:rsidR="009E3287">
        <w:rPr>
          <w:sz w:val="18"/>
          <w:szCs w:val="18"/>
        </w:rPr>
        <w:t>which</w:t>
      </w:r>
      <w:r w:rsidRPr="00793DD1">
        <w:rPr>
          <w:sz w:val="18"/>
          <w:szCs w:val="18"/>
        </w:rPr>
        <w:t xml:space="preserve"> can break through the language restrictions, across the age</w:t>
      </w:r>
      <w:r w:rsidR="009E3287">
        <w:rPr>
          <w:sz w:val="18"/>
          <w:szCs w:val="18"/>
        </w:rPr>
        <w:t>s</w:t>
      </w:r>
      <w:r w:rsidRPr="00793DD1">
        <w:rPr>
          <w:sz w:val="18"/>
          <w:szCs w:val="18"/>
        </w:rPr>
        <w:t xml:space="preserve"> and class</w:t>
      </w:r>
      <w:r w:rsidR="009E3287">
        <w:rPr>
          <w:sz w:val="18"/>
          <w:szCs w:val="18"/>
        </w:rPr>
        <w:t>es</w:t>
      </w:r>
      <w:del w:id="115" w:author="Office" w:date="2020-10-07T22:33:00Z">
        <w:r w:rsidR="009E3287" w:rsidDel="00B151E1">
          <w:rPr>
            <w:sz w:val="18"/>
            <w:szCs w:val="18"/>
          </w:rPr>
          <w:delText xml:space="preserve"> </w:delText>
        </w:r>
      </w:del>
      <w:r w:rsidRPr="00793DD1">
        <w:rPr>
          <w:sz w:val="18"/>
          <w:szCs w:val="18"/>
        </w:rPr>
        <w:t xml:space="preserve">, even across time and space, </w:t>
      </w:r>
      <w:r w:rsidR="009E3287">
        <w:rPr>
          <w:sz w:val="18"/>
          <w:szCs w:val="18"/>
        </w:rPr>
        <w:t>full</w:t>
      </w:r>
      <w:r w:rsidR="009E3287">
        <w:rPr>
          <w:rFonts w:hint="eastAsia"/>
          <w:sz w:val="18"/>
          <w:szCs w:val="18"/>
        </w:rPr>
        <w:t>y</w:t>
      </w:r>
      <w:r w:rsidR="009E3287">
        <w:rPr>
          <w:sz w:val="18"/>
          <w:szCs w:val="18"/>
        </w:rPr>
        <w:t xml:space="preserve"> </w:t>
      </w:r>
      <w:r w:rsidRPr="00793DD1">
        <w:rPr>
          <w:sz w:val="18"/>
          <w:szCs w:val="18"/>
        </w:rPr>
        <w:t>rich in power.</w:t>
      </w:r>
      <w:r w:rsidR="00E4037E">
        <w:rPr>
          <w:sz w:val="18"/>
          <w:szCs w:val="18"/>
        </w:rPr>
        <w:t xml:space="preserve"> Therefore, we want to</w:t>
      </w:r>
      <w:ins w:id="116" w:author="Rachel" w:date="2020-10-04T16:08:00Z">
        <w:r w:rsidR="00171237">
          <w:rPr>
            <w:sz w:val="18"/>
            <w:szCs w:val="18"/>
          </w:rPr>
          <w:t xml:space="preserve"> </w:t>
        </w:r>
      </w:ins>
      <w:del w:id="117" w:author="Rachel" w:date="2020-10-04T16:08:00Z">
        <w:r w:rsidR="00E4037E" w:rsidDel="00171237">
          <w:rPr>
            <w:sz w:val="18"/>
            <w:szCs w:val="18"/>
          </w:rPr>
          <w:delText xml:space="preserve"> </w:delText>
        </w:r>
      </w:del>
      <w:ins w:id="118" w:author="Rachel" w:date="2020-10-04T16:08:00Z">
        <w:r w:rsidR="00171237">
          <w:rPr>
            <w:sz w:val="18"/>
            <w:szCs w:val="18"/>
          </w:rPr>
          <w:t>compose</w:t>
        </w:r>
      </w:ins>
      <w:del w:id="119" w:author="Rachel" w:date="2020-10-04T16:08:00Z">
        <w:r w:rsidR="00E4037E" w:rsidDel="00171237">
          <w:rPr>
            <w:sz w:val="18"/>
            <w:szCs w:val="18"/>
          </w:rPr>
          <w:delText>create</w:delText>
        </w:r>
      </w:del>
      <w:r w:rsidR="00E4037E">
        <w:rPr>
          <w:sz w:val="18"/>
          <w:szCs w:val="18"/>
        </w:rPr>
        <w:t xml:space="preserve"> a song</w:t>
      </w:r>
      <w:del w:id="120" w:author="Office" w:date="2020-10-07T22:33:00Z">
        <w:r w:rsidR="00E4037E" w:rsidDel="00B151E1">
          <w:rPr>
            <w:sz w:val="18"/>
            <w:szCs w:val="18"/>
          </w:rPr>
          <w:delText xml:space="preserve"> </w:delText>
        </w:r>
      </w:del>
      <w:r w:rsidR="00E4037E">
        <w:rPr>
          <w:sz w:val="18"/>
          <w:szCs w:val="18"/>
        </w:rPr>
        <w:t>, giving a</w:t>
      </w:r>
      <w:ins w:id="121" w:author="Rachel" w:date="2020-10-04T16:08:00Z">
        <w:r w:rsidR="00171237">
          <w:rPr>
            <w:sz w:val="18"/>
            <w:szCs w:val="18"/>
          </w:rPr>
          <w:t>n</w:t>
        </w:r>
      </w:ins>
      <w:r w:rsidR="00E4037E">
        <w:rPr>
          <w:sz w:val="18"/>
          <w:szCs w:val="18"/>
        </w:rPr>
        <w:t xml:space="preserve"> accessible way for</w:t>
      </w:r>
      <w:ins w:id="122" w:author="Rachel" w:date="2020-10-04T16:08:00Z">
        <w:r w:rsidR="00171237">
          <w:rPr>
            <w:sz w:val="18"/>
            <w:szCs w:val="18"/>
          </w:rPr>
          <w:t xml:space="preserve"> the</w:t>
        </w:r>
      </w:ins>
      <w:r w:rsidR="00E4037E">
        <w:rPr>
          <w:sz w:val="18"/>
          <w:szCs w:val="18"/>
        </w:rPr>
        <w:t xml:space="preserve"> public to learn more about heavy metal pollution and our project</w:t>
      </w:r>
      <w:ins w:id="123" w:author="Office" w:date="2020-10-08T10:44:00Z">
        <w:r w:rsidR="004D1BC3">
          <w:rPr>
            <w:sz w:val="18"/>
            <w:szCs w:val="18"/>
          </w:rPr>
          <w:t>.</w:t>
        </w:r>
      </w:ins>
    </w:p>
    <w:p w14:paraId="14D1A400" w14:textId="14AADBBC" w:rsidR="00AE2C4B" w:rsidRDefault="00AE2C4B">
      <w:pPr>
        <w:ind w:firstLineChars="100" w:firstLine="180"/>
        <w:rPr>
          <w:ins w:id="124" w:author="Office" w:date="2020-10-08T10:44:00Z"/>
          <w:sz w:val="18"/>
          <w:szCs w:val="18"/>
        </w:rPr>
      </w:pPr>
      <w:ins w:id="125" w:author="302948225@qq.com" w:date="2020-10-13T22:58:00Z">
        <w:r w:rsidRPr="00AE2C4B">
          <w:rPr>
            <w:sz w:val="18"/>
            <w:szCs w:val="18"/>
          </w:rPr>
          <w:t xml:space="preserve">After listening to this song, listeners will have a deep understanding of the impact of lead pollution </w:t>
        </w:r>
        <w:r w:rsidR="009A6452">
          <w:rPr>
            <w:rFonts w:hint="eastAsia"/>
            <w:sz w:val="18"/>
            <w:szCs w:val="18"/>
          </w:rPr>
          <w:t>to</w:t>
        </w:r>
        <w:r w:rsidRPr="00AE2C4B">
          <w:rPr>
            <w:sz w:val="18"/>
            <w:szCs w:val="18"/>
          </w:rPr>
          <w:t xml:space="preserve"> the soil environment and </w:t>
        </w:r>
        <w:r w:rsidR="009A6452">
          <w:rPr>
            <w:sz w:val="18"/>
            <w:szCs w:val="18"/>
          </w:rPr>
          <w:t xml:space="preserve">even </w:t>
        </w:r>
        <w:r w:rsidRPr="00AE2C4B">
          <w:rPr>
            <w:sz w:val="18"/>
            <w:szCs w:val="18"/>
          </w:rPr>
          <w:t xml:space="preserve">the </w:t>
        </w:r>
        <w:r w:rsidR="009A6452">
          <w:rPr>
            <w:sz w:val="18"/>
            <w:szCs w:val="18"/>
          </w:rPr>
          <w:t xml:space="preserve">whole </w:t>
        </w:r>
        <w:r w:rsidRPr="00AE2C4B">
          <w:rPr>
            <w:sz w:val="18"/>
            <w:szCs w:val="18"/>
          </w:rPr>
          <w:t>society, which can enhance their understanding of synthetic biology</w:t>
        </w:r>
      </w:ins>
      <w:ins w:id="126" w:author="302948225@qq.com" w:date="2020-10-13T22:59:00Z">
        <w:r w:rsidR="009A6452">
          <w:rPr>
            <w:sz w:val="18"/>
            <w:szCs w:val="18"/>
          </w:rPr>
          <w:t>,</w:t>
        </w:r>
      </w:ins>
      <w:ins w:id="127" w:author="302948225@qq.com" w:date="2020-10-13T22:58:00Z">
        <w:r w:rsidRPr="00AE2C4B">
          <w:rPr>
            <w:sz w:val="18"/>
            <w:szCs w:val="18"/>
          </w:rPr>
          <w:t xml:space="preserve"> strengthen</w:t>
        </w:r>
      </w:ins>
      <w:ins w:id="128" w:author="302948225@qq.com" w:date="2020-10-13T22:59:00Z">
        <w:r w:rsidR="009A6452">
          <w:rPr>
            <w:sz w:val="18"/>
            <w:szCs w:val="18"/>
          </w:rPr>
          <w:t>ing</w:t>
        </w:r>
      </w:ins>
      <w:ins w:id="129" w:author="302948225@qq.com" w:date="2020-10-13T22:58:00Z">
        <w:r w:rsidRPr="00AE2C4B">
          <w:rPr>
            <w:sz w:val="18"/>
            <w:szCs w:val="18"/>
          </w:rPr>
          <w:t xml:space="preserve"> their awareness of environmental protection.</w:t>
        </w:r>
      </w:ins>
    </w:p>
    <w:p w14:paraId="316A0AA0" w14:textId="09FAA9CE" w:rsidR="00DC6F26" w:rsidDel="002B02F5" w:rsidRDefault="004D1BC3" w:rsidP="009E3287">
      <w:pPr>
        <w:ind w:firstLineChars="100" w:firstLine="180"/>
        <w:rPr>
          <w:ins w:id="130" w:author="Rachel" w:date="2020-10-04T16:09:00Z"/>
          <w:del w:id="131" w:author="302948225@qq.com" w:date="2020-10-07T16:38:00Z"/>
          <w:sz w:val="18"/>
          <w:szCs w:val="18"/>
        </w:rPr>
      </w:pPr>
      <w:ins w:id="132" w:author="Office" w:date="2020-10-08T10:44:00Z">
        <w:del w:id="133" w:author="302948225@qq.com" w:date="2020-10-13T22:59:00Z">
          <w:r w:rsidRPr="004D1BC3" w:rsidDel="009A6452">
            <w:rPr>
              <w:rFonts w:hint="eastAsia"/>
              <w:sz w:val="18"/>
              <w:szCs w:val="18"/>
              <w:highlight w:val="yellow"/>
              <w:rPrChange w:id="134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这里</w:delText>
          </w:r>
        </w:del>
      </w:ins>
      <w:ins w:id="135" w:author="Office" w:date="2020-10-08T10:45:00Z">
        <w:del w:id="136" w:author="302948225@qq.com" w:date="2020-10-13T22:59:00Z">
          <w:r w:rsidRPr="004D1BC3" w:rsidDel="009A6452">
            <w:rPr>
              <w:rFonts w:hint="eastAsia"/>
              <w:sz w:val="18"/>
              <w:szCs w:val="18"/>
              <w:highlight w:val="yellow"/>
              <w:rPrChange w:id="137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加一段。观众听歌之后会增长什么科学知识，会增强什么意识</w:delText>
          </w:r>
          <w:r w:rsidRPr="004D1BC3" w:rsidDel="009A6452">
            <w:rPr>
              <w:sz w:val="18"/>
              <w:szCs w:val="18"/>
              <w:highlight w:val="yellow"/>
              <w:rPrChange w:id="138" w:author="Office" w:date="2020-10-08T10:45:00Z">
                <w:rPr>
                  <w:sz w:val="18"/>
                  <w:szCs w:val="18"/>
                </w:rPr>
              </w:rPrChange>
            </w:rPr>
            <w:delText xml:space="preserve"> </w:delText>
          </w:r>
          <w:r w:rsidRPr="004D1BC3" w:rsidDel="009A6452">
            <w:rPr>
              <w:rFonts w:hint="eastAsia"/>
              <w:sz w:val="18"/>
              <w:szCs w:val="18"/>
              <w:highlight w:val="yellow"/>
              <w:rPrChange w:id="139" w:author="Office" w:date="2020-10-08T10:45:00Z">
                <w:rPr>
                  <w:rFonts w:hint="eastAsia"/>
                  <w:sz w:val="18"/>
                  <w:szCs w:val="18"/>
                </w:rPr>
              </w:rPrChange>
            </w:rPr>
            <w:delText>。</w:delText>
          </w:r>
        </w:del>
      </w:ins>
      <w:del w:id="140" w:author="302948225@qq.com" w:date="2020-10-13T22:59:00Z">
        <w:r w:rsidR="00E4037E" w:rsidRPr="004D1BC3" w:rsidDel="009A6452">
          <w:rPr>
            <w:sz w:val="18"/>
            <w:szCs w:val="18"/>
            <w:highlight w:val="yellow"/>
            <w:rPrChange w:id="141" w:author="Office" w:date="2020-10-08T10:45:00Z">
              <w:rPr>
                <w:sz w:val="18"/>
                <w:szCs w:val="18"/>
              </w:rPr>
            </w:rPrChange>
          </w:rPr>
          <w:delText>,</w:delText>
        </w:r>
      </w:del>
    </w:p>
    <w:p w14:paraId="525C3865" w14:textId="70510133" w:rsidR="00171237" w:rsidRPr="00793DD1" w:rsidDel="009A6452" w:rsidRDefault="00171237">
      <w:pPr>
        <w:ind w:firstLineChars="100" w:firstLine="180"/>
        <w:rPr>
          <w:del w:id="142" w:author="302948225@qq.com" w:date="2020-10-13T22:59:00Z"/>
          <w:sz w:val="18"/>
          <w:szCs w:val="18"/>
        </w:rPr>
      </w:pPr>
    </w:p>
    <w:p w14:paraId="022080C5" w14:textId="0AB0AE00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ho’s our</w:t>
      </w:r>
      <w:ins w:id="143" w:author="302948225@qq.com" w:date="2020-10-06T12:51:00Z">
        <w:r w:rsidR="00BB49AD">
          <w:rPr>
            <w:sz w:val="18"/>
            <w:szCs w:val="18"/>
          </w:rPr>
          <w:t xml:space="preserve"> </w:t>
        </w:r>
        <w:r w:rsidR="00BB49AD">
          <w:rPr>
            <w:rFonts w:hint="eastAsia"/>
            <w:sz w:val="18"/>
            <w:szCs w:val="18"/>
          </w:rPr>
          <w:t>target</w:t>
        </w:r>
      </w:ins>
      <w:r w:rsidRPr="00793DD1">
        <w:rPr>
          <w:sz w:val="18"/>
          <w:szCs w:val="18"/>
        </w:rPr>
        <w:t xml:space="preserve"> audience?</w:t>
      </w:r>
    </w:p>
    <w:p w14:paraId="5328E5A7" w14:textId="000BC9E2" w:rsidR="007B5A97" w:rsidRPr="00793DD1" w:rsidRDefault="00950F79" w:rsidP="00253ECD">
      <w:pPr>
        <w:ind w:firstLineChars="100" w:firstLine="180"/>
        <w:rPr>
          <w:sz w:val="18"/>
          <w:szCs w:val="18"/>
        </w:rPr>
      </w:pPr>
      <w:ins w:id="144" w:author="Rachel" w:date="2020-10-04T16:10:00Z">
        <w:r>
          <w:rPr>
            <w:sz w:val="18"/>
            <w:szCs w:val="18"/>
          </w:rPr>
          <w:t xml:space="preserve">The </w:t>
        </w:r>
      </w:ins>
      <w:ins w:id="145" w:author="Rachel" w:date="2020-10-04T16:13:00Z">
        <w:r>
          <w:rPr>
            <w:sz w:val="18"/>
            <w:szCs w:val="18"/>
          </w:rPr>
          <w:t xml:space="preserve">general </w:t>
        </w:r>
      </w:ins>
      <w:ins w:id="146" w:author="Rachel" w:date="2020-10-04T16:11:00Z">
        <w:r>
          <w:rPr>
            <w:sz w:val="18"/>
            <w:szCs w:val="18"/>
          </w:rPr>
          <w:t>p</w:t>
        </w:r>
      </w:ins>
      <w:del w:id="147" w:author="Rachel" w:date="2020-10-04T16:11:00Z">
        <w:r w:rsidR="00FE4AE8" w:rsidRPr="00793DD1" w:rsidDel="00950F79">
          <w:rPr>
            <w:sz w:val="18"/>
            <w:szCs w:val="18"/>
          </w:rPr>
          <w:delText>P</w:delText>
        </w:r>
      </w:del>
      <w:r w:rsidR="00FE4AE8" w:rsidRPr="00793DD1">
        <w:rPr>
          <w:sz w:val="18"/>
          <w:szCs w:val="18"/>
        </w:rPr>
        <w:t>ublic</w:t>
      </w:r>
      <w:ins w:id="148" w:author="302948225@qq.com" w:date="2020-10-07T16:38:00Z">
        <w:r w:rsidR="002B02F5">
          <w:rPr>
            <w:sz w:val="18"/>
            <w:szCs w:val="18"/>
          </w:rPr>
          <w:t xml:space="preserve">, especially </w:t>
        </w:r>
      </w:ins>
      <w:ins w:id="149" w:author="302948225@qq.com" w:date="2020-10-07T16:39:00Z">
        <w:r w:rsidR="002B02F5">
          <w:rPr>
            <w:sz w:val="18"/>
            <w:szCs w:val="18"/>
          </w:rPr>
          <w:t xml:space="preserve">someone who is </w:t>
        </w:r>
      </w:ins>
      <w:ins w:id="150" w:author="302948225@qq.com" w:date="2020-10-07T16:40:00Z">
        <w:r w:rsidR="002B02F5">
          <w:rPr>
            <w:sz w:val="18"/>
            <w:szCs w:val="18"/>
          </w:rPr>
          <w:t xml:space="preserve">attracted by music </w:t>
        </w:r>
      </w:ins>
      <w:ins w:id="151" w:author="302948225@qq.com" w:date="2020-10-07T17:47:00Z">
        <w:r w:rsidR="006643CB">
          <w:rPr>
            <w:sz w:val="18"/>
            <w:szCs w:val="18"/>
          </w:rPr>
          <w:t xml:space="preserve">and </w:t>
        </w:r>
      </w:ins>
      <w:ins w:id="152" w:author="302948225@qq.com" w:date="2020-10-07T16:41:00Z">
        <w:r w:rsidR="002B02F5">
          <w:rPr>
            <w:sz w:val="18"/>
            <w:szCs w:val="18"/>
          </w:rPr>
          <w:t>a</w:t>
        </w:r>
        <w:r w:rsidR="002B02F5" w:rsidRPr="002B02F5">
          <w:rPr>
            <w:sz w:val="18"/>
            <w:szCs w:val="18"/>
          </w:rPr>
          <w:t>rtistic expression</w:t>
        </w:r>
        <w:r w:rsidR="002B02F5">
          <w:rPr>
            <w:sz w:val="18"/>
            <w:szCs w:val="18"/>
          </w:rPr>
          <w:t>s.</w:t>
        </w:r>
      </w:ins>
      <w:del w:id="153" w:author="302948225@qq.com" w:date="2020-10-07T16:38:00Z">
        <w:r w:rsidR="00253ECD" w:rsidDel="002B02F5">
          <w:rPr>
            <w:sz w:val="18"/>
            <w:szCs w:val="18"/>
          </w:rPr>
          <w:delText>.</w:delText>
        </w:r>
      </w:del>
      <w:ins w:id="154" w:author="Rachel" w:date="2020-10-04T16:13:00Z">
        <w:del w:id="155" w:author="302948225@qq.com" w:date="2020-10-07T16:38:00Z">
          <w:r w:rsidRPr="00950F79" w:rsidDel="002B02F5">
            <w:rPr>
              <w:rFonts w:hint="eastAsia"/>
              <w:sz w:val="18"/>
              <w:szCs w:val="18"/>
              <w:highlight w:val="yellow"/>
              <w:rPrChange w:id="156" w:author="Rachel" w:date="2020-10-04T16:14:00Z">
                <w:rPr>
                  <w:rFonts w:hint="eastAsia"/>
                  <w:sz w:val="18"/>
                  <w:szCs w:val="18"/>
                </w:rPr>
              </w:rPrChange>
            </w:rPr>
            <w:delText>（</w:delText>
          </w:r>
        </w:del>
      </w:ins>
      <w:ins w:id="157" w:author="Rachel" w:date="2020-10-04T16:14:00Z">
        <w:del w:id="158" w:author="302948225@qq.com" w:date="2020-10-07T16:38:00Z">
          <w:r w:rsidRPr="00950F79" w:rsidDel="002B02F5">
            <w:rPr>
              <w:sz w:val="18"/>
              <w:szCs w:val="18"/>
              <w:highlight w:val="yellow"/>
              <w:rPrChange w:id="159" w:author="Rachel" w:date="2020-10-04T16:14:00Z">
                <w:rPr>
                  <w:sz w:val="18"/>
                  <w:szCs w:val="18"/>
                </w:rPr>
              </w:rPrChange>
            </w:rPr>
            <w:delText>especi</w:delText>
          </w:r>
        </w:del>
      </w:ins>
      <w:ins w:id="160" w:author="Rachel" w:date="2020-10-04T16:15:00Z">
        <w:del w:id="161" w:author="302948225@qq.com" w:date="2020-10-07T16:38:00Z">
          <w:r w:rsidDel="002B02F5">
            <w:rPr>
              <w:sz w:val="18"/>
              <w:szCs w:val="18"/>
              <w:highlight w:val="yellow"/>
            </w:rPr>
            <w:delText>a</w:delText>
          </w:r>
        </w:del>
      </w:ins>
      <w:ins w:id="162" w:author="Rachel" w:date="2020-10-04T16:14:00Z">
        <w:del w:id="163" w:author="302948225@qq.com" w:date="2020-10-07T16:38:00Z">
          <w:r w:rsidRPr="00950F79" w:rsidDel="002B02F5">
            <w:rPr>
              <w:sz w:val="18"/>
              <w:szCs w:val="18"/>
              <w:highlight w:val="yellow"/>
              <w:rPrChange w:id="164" w:author="Rachel" w:date="2020-10-04T16:14:00Z">
                <w:rPr>
                  <w:sz w:val="18"/>
                  <w:szCs w:val="18"/>
                </w:rPr>
              </w:rPrChange>
            </w:rPr>
            <w:delText>lly</w:delText>
          </w:r>
        </w:del>
      </w:ins>
      <w:ins w:id="165" w:author="Rachel" w:date="2020-10-04T16:13:00Z">
        <w:del w:id="166" w:author="302948225@qq.com" w:date="2020-10-07T16:38:00Z">
          <w:r w:rsidRPr="00950F79" w:rsidDel="002B02F5">
            <w:rPr>
              <w:rFonts w:hint="eastAsia"/>
              <w:sz w:val="18"/>
              <w:szCs w:val="18"/>
              <w:highlight w:val="yellow"/>
              <w:rPrChange w:id="167" w:author="Rachel" w:date="2020-10-04T16:14:00Z">
                <w:rPr>
                  <w:rFonts w:hint="eastAsia"/>
                  <w:sz w:val="18"/>
                  <w:szCs w:val="18"/>
                </w:rPr>
              </w:rPrChange>
            </w:rPr>
            <w:delText>）</w:delText>
          </w:r>
        </w:del>
      </w:ins>
    </w:p>
    <w:p w14:paraId="7DE5289B" w14:textId="000E6CB3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del w:id="168" w:author="Rachel" w:date="2020-10-04T16:10:00Z">
        <w:r w:rsidRPr="00793DD1" w:rsidDel="00950F79">
          <w:rPr>
            <w:rFonts w:hint="eastAsia"/>
            <w:sz w:val="18"/>
            <w:szCs w:val="18"/>
          </w:rPr>
          <w:delText>H</w:delText>
        </w:r>
      </w:del>
      <w:ins w:id="169" w:author="Rachel" w:date="2020-10-04T16:11:00Z">
        <w:r w:rsidR="00950F79">
          <w:rPr>
            <w:sz w:val="18"/>
            <w:szCs w:val="18"/>
          </w:rPr>
          <w:t>H</w:t>
        </w:r>
      </w:ins>
      <w:r w:rsidRPr="00793DD1">
        <w:rPr>
          <w:sz w:val="18"/>
          <w:szCs w:val="18"/>
        </w:rPr>
        <w:t>ow did we deliver our science communication activities?</w:t>
      </w:r>
    </w:p>
    <w:p w14:paraId="408D05B6" w14:textId="1AD4CC93" w:rsidR="00CE6910" w:rsidRDefault="00253ECD" w:rsidP="007B5A97">
      <w:pPr>
        <w:rPr>
          <w:ins w:id="170" w:author="302948225@qq.com" w:date="2020-10-07T17:26:00Z"/>
          <w:sz w:val="18"/>
          <w:szCs w:val="18"/>
        </w:rPr>
      </w:pPr>
      <w:r>
        <w:rPr>
          <w:sz w:val="18"/>
          <w:szCs w:val="18"/>
        </w:rPr>
        <w:t xml:space="preserve">  </w:t>
      </w:r>
      <w:r w:rsidR="00557BCE" w:rsidRPr="00557BCE">
        <w:rPr>
          <w:sz w:val="18"/>
          <w:szCs w:val="18"/>
        </w:rPr>
        <w:t>We post</w:t>
      </w:r>
      <w:ins w:id="171" w:author="Office" w:date="2020-10-07T23:12:00Z">
        <w:r w:rsidR="005A36C9">
          <w:rPr>
            <w:sz w:val="18"/>
            <w:szCs w:val="18"/>
          </w:rPr>
          <w:t>ed</w:t>
        </w:r>
      </w:ins>
      <w:del w:id="172" w:author="Office" w:date="2020-10-07T22:34:00Z">
        <w:r w:rsidR="00557BCE" w:rsidRPr="00557BCE" w:rsidDel="00B151E1">
          <w:rPr>
            <w:sz w:val="18"/>
            <w:szCs w:val="18"/>
          </w:rPr>
          <w:delText>ed</w:delText>
        </w:r>
      </w:del>
      <w:r w:rsidR="00557BCE" w:rsidRPr="00557BCE">
        <w:rPr>
          <w:sz w:val="18"/>
          <w:szCs w:val="18"/>
        </w:rPr>
        <w:t xml:space="preserve"> the </w:t>
      </w:r>
      <w:ins w:id="173" w:author="Rachel" w:date="2020-10-04T16:18:00Z">
        <w:r w:rsidR="00950F79">
          <w:rPr>
            <w:sz w:val="18"/>
            <w:szCs w:val="18"/>
          </w:rPr>
          <w:t>audio</w:t>
        </w:r>
      </w:ins>
      <w:del w:id="174" w:author="Rachel" w:date="2020-10-04T16:18:00Z">
        <w:r w:rsidR="00557BCE" w:rsidRPr="00557BCE" w:rsidDel="00950F79">
          <w:rPr>
            <w:sz w:val="18"/>
            <w:szCs w:val="18"/>
          </w:rPr>
          <w:delText>song</w:delText>
        </w:r>
      </w:del>
      <w:r w:rsidR="00557BCE" w:rsidRPr="00557BCE">
        <w:rPr>
          <w:sz w:val="18"/>
          <w:szCs w:val="18"/>
        </w:rPr>
        <w:t xml:space="preserve"> and video </w:t>
      </w:r>
      <w:ins w:id="175" w:author="Rachel" w:date="2020-10-04T16:18:00Z">
        <w:r w:rsidR="00950F79">
          <w:rPr>
            <w:sz w:val="18"/>
            <w:szCs w:val="18"/>
          </w:rPr>
          <w:t xml:space="preserve">of the song </w:t>
        </w:r>
      </w:ins>
      <w:r w:rsidR="00557BCE" w:rsidRPr="00557BCE">
        <w:rPr>
          <w:sz w:val="18"/>
          <w:szCs w:val="18"/>
        </w:rPr>
        <w:t xml:space="preserve">on our </w:t>
      </w:r>
      <w:del w:id="176" w:author="Office" w:date="2020-10-07T22:34:00Z">
        <w:r w:rsidR="00557BCE" w:rsidRPr="000C71D4" w:rsidDel="00B151E1">
          <w:rPr>
            <w:sz w:val="18"/>
            <w:szCs w:val="18"/>
          </w:rPr>
          <w:delText xml:space="preserve">official </w:delText>
        </w:r>
      </w:del>
      <w:ins w:id="177" w:author="Office" w:date="2020-10-07T22:34:00Z">
        <w:r w:rsidR="00B151E1" w:rsidRPr="000C71D4">
          <w:rPr>
            <w:sz w:val="18"/>
            <w:szCs w:val="18"/>
          </w:rPr>
          <w:t xml:space="preserve">social media </w:t>
        </w:r>
      </w:ins>
      <w:r w:rsidR="00557BCE" w:rsidRPr="000C71D4">
        <w:rPr>
          <w:sz w:val="18"/>
          <w:szCs w:val="18"/>
        </w:rPr>
        <w:t>account</w:t>
      </w:r>
      <w:ins w:id="178" w:author="Rachel" w:date="2020-10-04T16:15:00Z">
        <w:r w:rsidR="00950F79" w:rsidRPr="000C71D4">
          <w:rPr>
            <w:sz w:val="18"/>
            <w:szCs w:val="18"/>
          </w:rPr>
          <w:t>s</w:t>
        </w:r>
      </w:ins>
      <w:del w:id="179" w:author="Rachel" w:date="2020-10-04T16:15:00Z">
        <w:r w:rsidR="00557BCE" w:rsidRPr="00557BCE" w:rsidDel="00950F79">
          <w:rPr>
            <w:sz w:val="18"/>
            <w:szCs w:val="18"/>
          </w:rPr>
          <w:delText>s</w:delText>
        </w:r>
      </w:del>
      <w:r w:rsidR="00557BCE" w:rsidRPr="00557BCE">
        <w:rPr>
          <w:sz w:val="18"/>
          <w:szCs w:val="18"/>
        </w:rPr>
        <w:t xml:space="preserve">, such as </w:t>
      </w:r>
      <w:proofErr w:type="spellStart"/>
      <w:r w:rsidR="00557BCE" w:rsidRPr="00557BCE">
        <w:rPr>
          <w:sz w:val="18"/>
          <w:szCs w:val="18"/>
        </w:rPr>
        <w:t>Bili</w:t>
      </w:r>
      <w:r w:rsidR="005A5D65">
        <w:rPr>
          <w:sz w:val="18"/>
          <w:szCs w:val="18"/>
        </w:rPr>
        <w:t>B</w:t>
      </w:r>
      <w:r w:rsidR="00557BCE" w:rsidRPr="00557BCE">
        <w:rPr>
          <w:sz w:val="18"/>
          <w:szCs w:val="18"/>
        </w:rPr>
        <w:t>ili</w:t>
      </w:r>
      <w:proofErr w:type="spellEnd"/>
      <w:r w:rsidR="00557BCE" w:rsidRPr="00557BCE">
        <w:rPr>
          <w:sz w:val="18"/>
          <w:szCs w:val="18"/>
        </w:rPr>
        <w:t xml:space="preserve">, </w:t>
      </w:r>
      <w:ins w:id="180" w:author="Rachel" w:date="2020-10-04T16:16:00Z">
        <w:r w:rsidR="00950F79">
          <w:rPr>
            <w:sz w:val="18"/>
            <w:szCs w:val="18"/>
          </w:rPr>
          <w:t>QQ and WeChat,</w:t>
        </w:r>
      </w:ins>
      <w:ins w:id="181" w:author="302948225@qq.com" w:date="2020-10-07T17:48:00Z">
        <w:r w:rsidR="006643CB">
          <w:rPr>
            <w:sz w:val="18"/>
            <w:szCs w:val="18"/>
          </w:rPr>
          <w:t xml:space="preserve"> which are most popular </w:t>
        </w:r>
      </w:ins>
      <w:ins w:id="182" w:author="302948225@qq.com" w:date="2020-10-07T17:49:00Z">
        <w:r w:rsidR="006643CB">
          <w:rPr>
            <w:sz w:val="18"/>
            <w:szCs w:val="18"/>
          </w:rPr>
          <w:t xml:space="preserve">online </w:t>
        </w:r>
      </w:ins>
      <w:ins w:id="183" w:author="302948225@qq.com" w:date="2020-10-07T17:48:00Z">
        <w:r w:rsidR="006643CB">
          <w:rPr>
            <w:sz w:val="18"/>
            <w:szCs w:val="18"/>
          </w:rPr>
          <w:t>platf</w:t>
        </w:r>
      </w:ins>
      <w:ins w:id="184" w:author="302948225@qq.com" w:date="2020-10-07T17:49:00Z">
        <w:r w:rsidR="006643CB">
          <w:rPr>
            <w:sz w:val="18"/>
            <w:szCs w:val="18"/>
          </w:rPr>
          <w:t xml:space="preserve">orms in China. At the same time, </w:t>
        </w:r>
      </w:ins>
      <w:ins w:id="185" w:author="302948225@qq.com" w:date="2020-10-07T17:50:00Z">
        <w:r w:rsidR="006643CB">
          <w:rPr>
            <w:sz w:val="18"/>
            <w:szCs w:val="18"/>
          </w:rPr>
          <w:t>we contact</w:t>
        </w:r>
      </w:ins>
      <w:ins w:id="186" w:author="Office" w:date="2020-10-07T23:12:00Z">
        <w:r w:rsidR="005A36C9">
          <w:rPr>
            <w:sz w:val="18"/>
            <w:szCs w:val="18"/>
          </w:rPr>
          <w:t>ed</w:t>
        </w:r>
      </w:ins>
      <w:ins w:id="187" w:author="302948225@qq.com" w:date="2020-10-07T17:50:00Z">
        <w:del w:id="188" w:author="Office" w:date="2020-10-07T22:35:00Z">
          <w:r w:rsidR="006643CB" w:rsidDel="00B151E1">
            <w:rPr>
              <w:sz w:val="18"/>
              <w:szCs w:val="18"/>
            </w:rPr>
            <w:delText>ed</w:delText>
          </w:r>
        </w:del>
        <w:r w:rsidR="006643CB">
          <w:rPr>
            <w:sz w:val="18"/>
            <w:szCs w:val="18"/>
          </w:rPr>
          <w:t xml:space="preserve"> other colleges to help us promote them.</w:t>
        </w:r>
      </w:ins>
      <w:ins w:id="189" w:author="Rachel" w:date="2020-10-04T16:16:00Z">
        <w:del w:id="190" w:author="302948225@qq.com" w:date="2020-10-07T17:48:00Z">
          <w:r w:rsidR="00950F79" w:rsidDel="006643CB">
            <w:rPr>
              <w:sz w:val="18"/>
              <w:szCs w:val="18"/>
            </w:rPr>
            <w:delText xml:space="preserve"> </w:delText>
          </w:r>
        </w:del>
      </w:ins>
      <w:del w:id="191" w:author="302948225@qq.com" w:date="2020-10-07T17:48:00Z">
        <w:r w:rsidR="00557BCE" w:rsidRPr="00557BCE" w:rsidDel="006643CB">
          <w:rPr>
            <w:sz w:val="18"/>
            <w:szCs w:val="18"/>
          </w:rPr>
          <w:delText xml:space="preserve">which is </w:delText>
        </w:r>
        <w:r w:rsidR="005A5D65" w:rsidDel="006643CB">
          <w:rPr>
            <w:sz w:val="18"/>
            <w:szCs w:val="18"/>
          </w:rPr>
          <w:delText xml:space="preserve">just </w:delText>
        </w:r>
        <w:r w:rsidR="00557BCE" w:rsidDel="006643CB">
          <w:rPr>
            <w:sz w:val="18"/>
            <w:szCs w:val="18"/>
          </w:rPr>
          <w:delText xml:space="preserve">like </w:delText>
        </w:r>
        <w:r w:rsidR="00557BCE" w:rsidRPr="00557BCE" w:rsidDel="006643CB">
          <w:rPr>
            <w:sz w:val="18"/>
            <w:szCs w:val="18"/>
          </w:rPr>
          <w:delText>Chin</w:delText>
        </w:r>
        <w:r w:rsidR="00557BCE" w:rsidDel="006643CB">
          <w:rPr>
            <w:sz w:val="18"/>
            <w:szCs w:val="18"/>
          </w:rPr>
          <w:delText>ese</w:delText>
        </w:r>
        <w:r w:rsidR="00557BCE" w:rsidRPr="00557BCE" w:rsidDel="006643CB">
          <w:rPr>
            <w:sz w:val="18"/>
            <w:szCs w:val="18"/>
          </w:rPr>
          <w:delText xml:space="preserve"> YouTube, and cont</w:delText>
        </w:r>
      </w:del>
    </w:p>
    <w:p w14:paraId="326C446A" w14:textId="5CFD4E49" w:rsidR="007B5A97" w:rsidRPr="00793DD1" w:rsidDel="006643CB" w:rsidRDefault="00557BCE" w:rsidP="007B5A97">
      <w:pPr>
        <w:rPr>
          <w:del w:id="192" w:author="302948225@qq.com" w:date="2020-10-07T17:50:00Z"/>
          <w:sz w:val="18"/>
          <w:szCs w:val="18"/>
        </w:rPr>
      </w:pPr>
      <w:del w:id="193" w:author="302948225@qq.com" w:date="2020-10-07T17:50:00Z">
        <w:r w:rsidRPr="00557BCE" w:rsidDel="006643CB">
          <w:rPr>
            <w:sz w:val="18"/>
            <w:szCs w:val="18"/>
          </w:rPr>
          <w:delText xml:space="preserve">acted </w:delText>
        </w:r>
      </w:del>
      <w:ins w:id="194" w:author="Rachel" w:date="2020-10-04T16:17:00Z">
        <w:del w:id="195" w:author="302948225@qq.com" w:date="2020-10-07T17:50:00Z">
          <w:r w:rsidR="00950F79" w:rsidDel="006643CB">
            <w:rPr>
              <w:sz w:val="18"/>
              <w:szCs w:val="18"/>
            </w:rPr>
            <w:delText>different</w:delText>
          </w:r>
        </w:del>
      </w:ins>
      <w:del w:id="196" w:author="302948225@qq.com" w:date="2020-10-07T17:50:00Z">
        <w:r w:rsidRPr="00557BCE" w:rsidDel="006643CB">
          <w:rPr>
            <w:sz w:val="18"/>
            <w:szCs w:val="18"/>
          </w:rPr>
          <w:delText>various college platforms to promote them.</w:delText>
        </w:r>
      </w:del>
    </w:p>
    <w:p w14:paraId="51556448" w14:textId="6E083015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hat did we do?</w:t>
      </w:r>
    </w:p>
    <w:p w14:paraId="3541D4FC" w14:textId="446CAF79" w:rsidR="00557BCE" w:rsidRPr="00557BCE" w:rsidRDefault="00557BCE" w:rsidP="00557BCE">
      <w:pPr>
        <w:ind w:firstLineChars="100" w:firstLine="180"/>
        <w:rPr>
          <w:sz w:val="18"/>
          <w:szCs w:val="18"/>
        </w:rPr>
      </w:pPr>
      <w:r w:rsidRPr="00557BCE">
        <w:rPr>
          <w:sz w:val="18"/>
          <w:szCs w:val="18"/>
        </w:rPr>
        <w:t xml:space="preserve">We </w:t>
      </w:r>
      <w:ins w:id="197" w:author="Rachel" w:date="2020-10-04T16:27:00Z">
        <w:r w:rsidR="00123C99">
          <w:rPr>
            <w:sz w:val="18"/>
            <w:szCs w:val="18"/>
          </w:rPr>
          <w:t>collaborated with</w:t>
        </w:r>
      </w:ins>
      <w:del w:id="198" w:author="Rachel" w:date="2020-10-04T16:27:00Z">
        <w:r w:rsidRPr="00557BCE" w:rsidDel="00123C99">
          <w:rPr>
            <w:sz w:val="18"/>
            <w:szCs w:val="18"/>
          </w:rPr>
          <w:delText>contacted</w:delText>
        </w:r>
      </w:del>
      <w:r w:rsidRPr="00557BCE">
        <w:rPr>
          <w:sz w:val="18"/>
          <w:szCs w:val="18"/>
        </w:rPr>
        <w:t xml:space="preserve"> </w:t>
      </w:r>
      <w:del w:id="199" w:author="Rachel" w:date="2020-10-04T16:27:00Z">
        <w:r w:rsidRPr="00557BCE" w:rsidDel="00123C99">
          <w:rPr>
            <w:sz w:val="18"/>
            <w:szCs w:val="18"/>
          </w:rPr>
          <w:delText xml:space="preserve">several students from the </w:delText>
        </w:r>
      </w:del>
      <w:r w:rsidRPr="00557BCE">
        <w:rPr>
          <w:sz w:val="18"/>
          <w:szCs w:val="18"/>
        </w:rPr>
        <w:t>rap association and rock association of Nanjing Agricultural University</w:t>
      </w:r>
      <w:ins w:id="200" w:author="Office" w:date="2020-10-07T22:36:00Z">
        <w:r w:rsidR="00735A83" w:rsidRPr="000C71D4">
          <w:rPr>
            <w:sz w:val="18"/>
            <w:szCs w:val="18"/>
          </w:rPr>
          <w:t>,</w:t>
        </w:r>
      </w:ins>
      <w:del w:id="201" w:author="Rachel" w:date="2020-10-04T16:28:00Z">
        <w:r w:rsidRPr="00557BCE" w:rsidDel="00123C99">
          <w:rPr>
            <w:sz w:val="18"/>
            <w:szCs w:val="18"/>
          </w:rPr>
          <w:delText>. Together with our team, we finished</w:delText>
        </w:r>
      </w:del>
      <w:ins w:id="202" w:author="Rachel" w:date="2020-10-04T16:28:00Z">
        <w:r w:rsidR="00123C99">
          <w:rPr>
            <w:sz w:val="18"/>
            <w:szCs w:val="18"/>
          </w:rPr>
          <w:t xml:space="preserve"> </w:t>
        </w:r>
      </w:ins>
      <w:del w:id="203" w:author="Rachel" w:date="2020-10-04T16:28:00Z">
        <w:r w:rsidRPr="00557BCE" w:rsidDel="00123C99">
          <w:rPr>
            <w:sz w:val="18"/>
            <w:szCs w:val="18"/>
          </w:rPr>
          <w:delText xml:space="preserve"> </w:delText>
        </w:r>
      </w:del>
      <w:ins w:id="204" w:author="Rachel" w:date="2020-10-04T16:28:00Z">
        <w:r w:rsidR="00123C99">
          <w:rPr>
            <w:sz w:val="18"/>
            <w:szCs w:val="18"/>
          </w:rPr>
          <w:t xml:space="preserve">and completed </w:t>
        </w:r>
      </w:ins>
      <w:r w:rsidRPr="00557BCE">
        <w:rPr>
          <w:sz w:val="18"/>
          <w:szCs w:val="18"/>
        </w:rPr>
        <w:t>the lyrics and composition of the whole song</w:t>
      </w:r>
      <w:ins w:id="205" w:author="Rachel" w:date="2020-10-04T16:31:00Z">
        <w:r w:rsidR="008C5AB0">
          <w:rPr>
            <w:sz w:val="18"/>
            <w:szCs w:val="18"/>
          </w:rPr>
          <w:t>.</w:t>
        </w:r>
      </w:ins>
      <w:del w:id="206" w:author="Rachel" w:date="2020-10-04T16:29:00Z">
        <w:r w:rsidRPr="00557BCE" w:rsidDel="00123C99">
          <w:rPr>
            <w:sz w:val="18"/>
            <w:szCs w:val="18"/>
          </w:rPr>
          <w:delText>, which has been released</w:delText>
        </w:r>
        <w:r w:rsidRPr="00557BCE" w:rsidDel="00123C99">
          <w:rPr>
            <w:rFonts w:hint="eastAsia"/>
            <w:sz w:val="18"/>
            <w:szCs w:val="18"/>
          </w:rPr>
          <w:delText>.</w:delText>
        </w:r>
      </w:del>
      <w:r w:rsidRPr="00557BCE">
        <w:rPr>
          <w:sz w:val="18"/>
          <w:szCs w:val="18"/>
        </w:rPr>
        <w:t xml:space="preserve"> In addition, we </w:t>
      </w:r>
      <w:del w:id="207" w:author="Rachel" w:date="2020-10-04T16:29:00Z">
        <w:r w:rsidRPr="00557BCE" w:rsidDel="00123C99">
          <w:rPr>
            <w:sz w:val="18"/>
            <w:szCs w:val="18"/>
          </w:rPr>
          <w:delText xml:space="preserve">also </w:delText>
        </w:r>
      </w:del>
      <w:r w:rsidRPr="00557BCE">
        <w:rPr>
          <w:sz w:val="18"/>
          <w:szCs w:val="18"/>
        </w:rPr>
        <w:t>shot a video</w:t>
      </w:r>
      <w:ins w:id="208" w:author="Rachel" w:date="2020-10-04T16:30:00Z">
        <w:r w:rsidR="00123C99">
          <w:rPr>
            <w:sz w:val="18"/>
            <w:szCs w:val="18"/>
          </w:rPr>
          <w:t xml:space="preserve"> to appeal the public for soil </w:t>
        </w:r>
        <w:r w:rsidR="00123C99" w:rsidRPr="00557BCE">
          <w:rPr>
            <w:sz w:val="18"/>
            <w:szCs w:val="18"/>
          </w:rPr>
          <w:t>environmental protection</w:t>
        </w:r>
      </w:ins>
      <w:ins w:id="209" w:author="Rachel" w:date="2020-10-04T16:31:00Z">
        <w:r w:rsidR="008C5AB0">
          <w:rPr>
            <w:sz w:val="18"/>
            <w:szCs w:val="18"/>
          </w:rPr>
          <w:t>.</w:t>
        </w:r>
      </w:ins>
      <w:del w:id="210" w:author="Rachel" w:date="2020-10-04T16:30:00Z">
        <w:r w:rsidRPr="00557BCE" w:rsidDel="00123C99">
          <w:rPr>
            <w:sz w:val="18"/>
            <w:szCs w:val="18"/>
          </w:rPr>
          <w:delText xml:space="preserve"> that is similar to mv, hoping that through this way, the public can more directly feel our appeal for soil environmental protection.</w:delText>
        </w:r>
      </w:del>
    </w:p>
    <w:p w14:paraId="4B2980A0" w14:textId="77777777" w:rsidR="00243F6B" w:rsidRPr="008C5AB0" w:rsidRDefault="00243F6B" w:rsidP="007B5A97"/>
    <w:p w14:paraId="2F48BA84" w14:textId="7B1EBA15" w:rsidR="00243F6B" w:rsidRDefault="008C5AB0" w:rsidP="007B5A97">
      <w:pPr>
        <w:rPr>
          <w:ins w:id="211" w:author="302948225@qq.com" w:date="2020-10-19T22:20:00Z"/>
          <w:b/>
          <w:bCs/>
        </w:rPr>
      </w:pPr>
      <w:ins w:id="212" w:author="Rachel" w:date="2020-10-04T16:31:00Z">
        <w:r>
          <w:rPr>
            <w:b/>
            <w:bCs/>
          </w:rPr>
          <w:t>Draw</w:t>
        </w:r>
      </w:ins>
      <w:del w:id="213" w:author="Rachel" w:date="2020-10-04T16:31:00Z">
        <w:r w:rsidR="00CE433F" w:rsidRPr="00CE433F" w:rsidDel="008C5AB0">
          <w:rPr>
            <w:rFonts w:hint="eastAsia"/>
            <w:b/>
            <w:bCs/>
          </w:rPr>
          <w:delText>Make</w:delText>
        </w:r>
      </w:del>
      <w:r w:rsidR="00CE433F" w:rsidRPr="00CE433F">
        <w:rPr>
          <w:b/>
          <w:bCs/>
        </w:rPr>
        <w:t xml:space="preserve"> a </w:t>
      </w:r>
      <w:r w:rsidR="005A5D65">
        <w:rPr>
          <w:b/>
          <w:bCs/>
        </w:rPr>
        <w:t>comic</w:t>
      </w:r>
      <w:r w:rsidR="00CE433F" w:rsidRPr="00CE433F">
        <w:rPr>
          <w:rFonts w:hint="eastAsia"/>
          <w:b/>
          <w:bCs/>
        </w:rPr>
        <w:t>——</w:t>
      </w:r>
      <w:r w:rsidR="00CE433F" w:rsidRPr="00CE433F">
        <w:rPr>
          <w:b/>
          <w:bCs/>
        </w:rPr>
        <w:t>“</w:t>
      </w:r>
      <w:ins w:id="214" w:author="302948225@qq.com" w:date="2020-10-19T22:17:00Z">
        <w:del w:id="215" w:author="Office" w:date="2020-10-20T05:08:00Z">
          <w:r w:rsidR="000360B3" w:rsidDel="000B33D0">
            <w:rPr>
              <w:b/>
              <w:bCs/>
            </w:rPr>
            <w:delText xml:space="preserve">A </w:delText>
          </w:r>
        </w:del>
      </w:ins>
      <w:ins w:id="216" w:author="302948225@qq.com" w:date="2020-10-19T22:18:00Z">
        <w:del w:id="217" w:author="Office" w:date="2020-10-20T05:08:00Z">
          <w:r w:rsidR="000360B3" w:rsidDel="000B33D0">
            <w:rPr>
              <w:b/>
              <w:bCs/>
            </w:rPr>
            <w:delText>V</w:delText>
          </w:r>
        </w:del>
      </w:ins>
      <w:ins w:id="218" w:author="302948225@qq.com" w:date="2020-10-19T22:17:00Z">
        <w:del w:id="219" w:author="Office" w:date="2020-10-20T05:08:00Z">
          <w:r w:rsidR="000360B3" w:rsidDel="000B33D0">
            <w:rPr>
              <w:rFonts w:hint="eastAsia"/>
              <w:b/>
              <w:bCs/>
            </w:rPr>
            <w:delText>illage</w:delText>
          </w:r>
          <w:r w:rsidR="000360B3" w:rsidDel="000B33D0">
            <w:rPr>
              <w:b/>
              <w:bCs/>
            </w:rPr>
            <w:delText xml:space="preserve"> </w:delText>
          </w:r>
        </w:del>
      </w:ins>
      <w:ins w:id="220" w:author="302948225@qq.com" w:date="2020-10-19T22:18:00Z">
        <w:del w:id="221" w:author="Office" w:date="2020-10-20T05:08:00Z">
          <w:r w:rsidR="000360B3" w:rsidDel="000B33D0">
            <w:rPr>
              <w:b/>
              <w:bCs/>
            </w:rPr>
            <w:delText>A</w:delText>
          </w:r>
        </w:del>
      </w:ins>
      <w:ins w:id="222" w:author="302948225@qq.com" w:date="2020-10-19T22:17:00Z">
        <w:del w:id="223" w:author="Office" w:date="2020-10-20T05:08:00Z">
          <w:r w:rsidR="000360B3" w:rsidDel="000B33D0">
            <w:rPr>
              <w:rFonts w:hint="eastAsia"/>
              <w:b/>
              <w:bCs/>
            </w:rPr>
            <w:delText>nd</w:delText>
          </w:r>
          <w:r w:rsidR="000360B3" w:rsidDel="000B33D0">
            <w:rPr>
              <w:b/>
              <w:bCs/>
            </w:rPr>
            <w:delText xml:space="preserve"> </w:delText>
          </w:r>
        </w:del>
      </w:ins>
      <w:ins w:id="224" w:author="302948225@qq.com" w:date="2020-10-19T22:18:00Z">
        <w:r w:rsidR="000360B3">
          <w:rPr>
            <w:b/>
            <w:bCs/>
          </w:rPr>
          <w:t>A</w:t>
        </w:r>
      </w:ins>
      <w:ins w:id="225" w:author="302948225@qq.com" w:date="2020-10-19T22:17:00Z">
        <w:r w:rsidR="000360B3">
          <w:rPr>
            <w:b/>
            <w:bCs/>
          </w:rPr>
          <w:t xml:space="preserve"> </w:t>
        </w:r>
      </w:ins>
      <w:ins w:id="226" w:author="302948225@qq.com" w:date="2020-10-19T22:18:00Z">
        <w:r w:rsidR="000360B3" w:rsidRPr="006F22E1">
          <w:rPr>
            <w:b/>
            <w:bCs/>
            <w:highlight w:val="yellow"/>
            <w:rPrChange w:id="227" w:author="Office" w:date="2020-10-20T05:11:00Z">
              <w:rPr>
                <w:b/>
                <w:bCs/>
              </w:rPr>
            </w:rPrChange>
          </w:rPr>
          <w:t>P</w:t>
        </w:r>
        <w:r w:rsidR="000360B3" w:rsidRPr="006F22E1">
          <w:rPr>
            <w:rFonts w:hint="eastAsia"/>
            <w:b/>
            <w:bCs/>
            <w:highlight w:val="yellow"/>
            <w:rPrChange w:id="228" w:author="Office" w:date="2020-10-20T05:11:00Z">
              <w:rPr>
                <w:rFonts w:hint="eastAsia"/>
                <w:b/>
                <w:bCs/>
              </w:rPr>
            </w:rPrChange>
          </w:rPr>
          <w:t>rophet</w:t>
        </w:r>
      </w:ins>
      <w:ins w:id="229" w:author="Office" w:date="2020-10-20T05:08:00Z">
        <w:r w:rsidR="000B33D0" w:rsidRPr="006F22E1">
          <w:rPr>
            <w:b/>
            <w:bCs/>
            <w:highlight w:val="yellow"/>
            <w:rPrChange w:id="230" w:author="Office" w:date="2020-10-20T05:11:00Z">
              <w:rPr>
                <w:b/>
                <w:bCs/>
              </w:rPr>
            </w:rPrChange>
          </w:rPr>
          <w:t xml:space="preserve"> Came</w:t>
        </w:r>
        <w:r w:rsidR="000B33D0">
          <w:rPr>
            <w:b/>
            <w:bCs/>
          </w:rPr>
          <w:t xml:space="preserve"> to a </w:t>
        </w:r>
        <w:commentRangeStart w:id="231"/>
        <w:r w:rsidR="000B33D0">
          <w:rPr>
            <w:b/>
            <w:bCs/>
          </w:rPr>
          <w:t>Village</w:t>
        </w:r>
      </w:ins>
      <w:commentRangeEnd w:id="231"/>
      <w:ins w:id="232" w:author="Office" w:date="2020-10-20T05:11:00Z">
        <w:r w:rsidR="006F22E1">
          <w:rPr>
            <w:rStyle w:val="a6"/>
          </w:rPr>
          <w:commentReference w:id="231"/>
        </w:r>
      </w:ins>
      <w:del w:id="233" w:author="302948225@qq.com" w:date="2020-10-19T22:17:00Z">
        <w:r w:rsidR="00CE433F" w:rsidRPr="00CE433F" w:rsidDel="000360B3">
          <w:rPr>
            <w:b/>
            <w:bCs/>
          </w:rPr>
          <w:delText xml:space="preserve">The Adventure </w:delText>
        </w:r>
      </w:del>
      <w:ins w:id="234" w:author="Rachel" w:date="2020-10-04T16:35:00Z">
        <w:del w:id="235" w:author="302948225@qq.com" w:date="2020-10-19T22:17:00Z">
          <w:r w:rsidDel="000360B3">
            <w:rPr>
              <w:b/>
              <w:bCs/>
            </w:rPr>
            <w:delText>o</w:delText>
          </w:r>
        </w:del>
      </w:ins>
      <w:del w:id="236" w:author="302948225@qq.com" w:date="2020-10-19T22:17:00Z">
        <w:r w:rsidR="00CE433F" w:rsidRPr="00CE433F" w:rsidDel="000360B3">
          <w:rPr>
            <w:b/>
            <w:bCs/>
          </w:rPr>
          <w:delText>Of Andrew</w:delText>
        </w:r>
      </w:del>
      <w:r w:rsidR="00CE433F" w:rsidRPr="00CE433F">
        <w:rPr>
          <w:b/>
          <w:bCs/>
        </w:rPr>
        <w:t>”</w:t>
      </w:r>
    </w:p>
    <w:p w14:paraId="7CA33242" w14:textId="77777777" w:rsidR="00C21E6E" w:rsidRDefault="00C21E6E">
      <w:pPr>
        <w:wordWrap w:val="0"/>
        <w:rPr>
          <w:ins w:id="237" w:author="302948225@qq.com" w:date="2020-10-19T22:22:00Z"/>
          <w:sz w:val="18"/>
          <w:szCs w:val="18"/>
        </w:rPr>
        <w:pPrChange w:id="238" w:author="302948225@qq.com" w:date="2020-10-19T22:25:00Z">
          <w:pPr/>
        </w:pPrChange>
      </w:pPr>
      <w:ins w:id="239" w:author="302948225@qq.com" w:date="2020-10-19T22:22:00Z">
        <w:r>
          <w:rPr>
            <w:sz w:val="18"/>
            <w:szCs w:val="18"/>
          </w:rPr>
          <w:t>O</w:t>
        </w:r>
      </w:ins>
      <w:ins w:id="240" w:author="302948225@qq.com" w:date="2020-10-19T22:21:00Z">
        <w:r w:rsidRPr="00C21E6E">
          <w:rPr>
            <w:sz w:val="18"/>
            <w:szCs w:val="18"/>
            <w:rPrChange w:id="241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verexploit</w:t>
        </w:r>
      </w:ins>
      <w:ins w:id="242" w:author="302948225@qq.com" w:date="2020-10-19T22:22:00Z">
        <w:r>
          <w:rPr>
            <w:rFonts w:hint="eastAsia"/>
            <w:sz w:val="18"/>
            <w:szCs w:val="18"/>
          </w:rPr>
          <w:t>ing</w:t>
        </w:r>
      </w:ins>
      <w:ins w:id="243" w:author="302948225@qq.com" w:date="2020-10-19T22:21:00Z">
        <w:r w:rsidRPr="00C21E6E">
          <w:rPr>
            <w:sz w:val="18"/>
            <w:szCs w:val="18"/>
            <w:rPrChange w:id="244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 the mines, </w:t>
        </w:r>
        <w:del w:id="245" w:author="Office" w:date="2020-10-20T05:07:00Z">
          <w:r w:rsidRPr="00C21E6E" w:rsidDel="003E5B0A">
            <w:rPr>
              <w:sz w:val="18"/>
              <w:szCs w:val="18"/>
              <w:rPrChange w:id="246" w:author="302948225@qq.com" w:date="2020-10-19T22:22:00Z">
                <w:rPr>
                  <w:rFonts w:ascii="Arial" w:hAnsi="Arial" w:cs="Arial"/>
                  <w:color w:val="666666"/>
                </w:rPr>
              </w:rPrChange>
            </w:rPr>
            <w:delText> </w:delText>
          </w:r>
        </w:del>
        <w:r w:rsidRPr="00C21E6E">
          <w:rPr>
            <w:sz w:val="18"/>
            <w:szCs w:val="18"/>
            <w:rPrChange w:id="247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the evil forces had been unleashed. </w:t>
        </w:r>
      </w:ins>
    </w:p>
    <w:p w14:paraId="2888B025" w14:textId="62C053C9" w:rsidR="00C21E6E" w:rsidRDefault="00C21E6E">
      <w:pPr>
        <w:wordWrap w:val="0"/>
        <w:rPr>
          <w:ins w:id="248" w:author="302948225@qq.com" w:date="2020-10-19T22:23:00Z"/>
          <w:sz w:val="18"/>
          <w:szCs w:val="18"/>
        </w:rPr>
        <w:pPrChange w:id="249" w:author="302948225@qq.com" w:date="2020-10-19T22:25:00Z">
          <w:pPr/>
        </w:pPrChange>
      </w:pPr>
      <w:ins w:id="250" w:author="302948225@qq.com" w:date="2020-10-19T22:21:00Z">
        <w:r w:rsidRPr="00C21E6E">
          <w:rPr>
            <w:sz w:val="18"/>
            <w:szCs w:val="18"/>
            <w:rPrChange w:id="251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The inhabitants of the soil have lost their homeland and the</w:t>
        </w:r>
      </w:ins>
      <w:ins w:id="252" w:author="302948225@qq.com" w:date="2020-10-19T22:25:00Z">
        <w:r>
          <w:rPr>
            <w:sz w:val="18"/>
            <w:szCs w:val="18"/>
          </w:rPr>
          <w:t xml:space="preserve"> </w:t>
        </w:r>
      </w:ins>
      <w:ins w:id="253" w:author="302948225@qq.com" w:date="2020-10-19T22:21:00Z">
        <w:r w:rsidRPr="00C21E6E">
          <w:rPr>
            <w:sz w:val="18"/>
            <w:szCs w:val="18"/>
            <w:rPrChange w:id="254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villagers </w:t>
        </w:r>
      </w:ins>
      <w:ins w:id="255" w:author="302948225@qq.com" w:date="2020-10-19T22:24:00Z">
        <w:r>
          <w:rPr>
            <w:rFonts w:hint="eastAsia"/>
            <w:sz w:val="18"/>
            <w:szCs w:val="18"/>
          </w:rPr>
          <w:t>have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been</w:t>
        </w:r>
      </w:ins>
      <w:ins w:id="256" w:author="302948225@qq.com" w:date="2020-10-19T22:25:00Z">
        <w:r>
          <w:rPr>
            <w:sz w:val="18"/>
            <w:szCs w:val="18"/>
          </w:rPr>
          <w:t xml:space="preserve"> </w:t>
        </w:r>
      </w:ins>
      <w:ins w:id="257" w:author="302948225@qq.com" w:date="2020-10-19T22:24:00Z">
        <w:r>
          <w:rPr>
            <w:sz w:val="18"/>
            <w:szCs w:val="18"/>
          </w:rPr>
          <w:t xml:space="preserve">ill </w:t>
        </w:r>
      </w:ins>
      <w:ins w:id="258" w:author="302948225@qq.com" w:date="2020-10-19T22:25:00Z">
        <w:r>
          <w:rPr>
            <w:sz w:val="18"/>
            <w:szCs w:val="18"/>
          </w:rPr>
          <w:t>due to eat</w:t>
        </w:r>
      </w:ins>
      <w:ins w:id="259" w:author="Office" w:date="2020-10-20T05:07:00Z">
        <w:r w:rsidR="003E5B0A">
          <w:rPr>
            <w:sz w:val="18"/>
            <w:szCs w:val="18"/>
          </w:rPr>
          <w:t>ing</w:t>
        </w:r>
      </w:ins>
      <w:ins w:id="260" w:author="302948225@qq.com" w:date="2020-10-19T22:21:00Z">
        <w:r w:rsidRPr="00C21E6E">
          <w:rPr>
            <w:sz w:val="18"/>
            <w:szCs w:val="18"/>
            <w:rPrChange w:id="261" w:author="302948225@qq.com" w:date="2020-10-19T22:22:00Z">
              <w:rPr>
                <w:rFonts w:ascii="Arial" w:hAnsi="Arial" w:cs="Arial"/>
                <w:color w:val="666666"/>
              </w:rPr>
            </w:rPrChange>
          </w:rPr>
          <w:t> poisonous vegetables.</w:t>
        </w:r>
      </w:ins>
    </w:p>
    <w:p w14:paraId="6199CC20" w14:textId="505501FC" w:rsidR="00C21E6E" w:rsidRDefault="00C21E6E" w:rsidP="007B5A97">
      <w:pPr>
        <w:rPr>
          <w:ins w:id="262" w:author="302948225@qq.com" w:date="2020-10-19T22:30:00Z"/>
          <w:sz w:val="18"/>
          <w:szCs w:val="18"/>
        </w:rPr>
      </w:pPr>
      <w:ins w:id="263" w:author="302948225@qq.com" w:date="2020-10-19T22:25:00Z">
        <w:r>
          <w:rPr>
            <w:rFonts w:hint="eastAsia"/>
            <w:sz w:val="18"/>
            <w:szCs w:val="18"/>
          </w:rPr>
          <w:t>I</w:t>
        </w:r>
        <w:r>
          <w:rPr>
            <w:sz w:val="18"/>
            <w:szCs w:val="18"/>
          </w:rPr>
          <w:t xml:space="preserve">f you </w:t>
        </w:r>
      </w:ins>
      <w:ins w:id="264" w:author="302948225@qq.com" w:date="2020-10-19T22:28:00Z">
        <w:r w:rsidR="00CE7E3D">
          <w:rPr>
            <w:sz w:val="18"/>
            <w:szCs w:val="18"/>
          </w:rPr>
          <w:t>were</w:t>
        </w:r>
      </w:ins>
      <w:ins w:id="265" w:author="302948225@qq.com" w:date="2020-10-19T22:25:00Z">
        <w:r>
          <w:rPr>
            <w:sz w:val="18"/>
            <w:szCs w:val="18"/>
          </w:rPr>
          <w:t xml:space="preserve"> A</w:t>
        </w:r>
      </w:ins>
      <w:ins w:id="266" w:author="302948225@qq.com" w:date="2020-10-19T22:26:00Z">
        <w:r>
          <w:rPr>
            <w:sz w:val="18"/>
            <w:szCs w:val="18"/>
          </w:rPr>
          <w:t>ndrew</w:t>
        </w:r>
      </w:ins>
      <w:ins w:id="267" w:author="Office" w:date="2020-10-20T05:09:00Z">
        <w:r w:rsidR="001212F1">
          <w:rPr>
            <w:sz w:val="18"/>
            <w:szCs w:val="18"/>
          </w:rPr>
          <w:t xml:space="preserve"> in the village</w:t>
        </w:r>
      </w:ins>
      <w:ins w:id="268" w:author="Office" w:date="2020-10-20T05:08:00Z">
        <w:r w:rsidR="003E5B0A">
          <w:rPr>
            <w:sz w:val="18"/>
            <w:szCs w:val="18"/>
          </w:rPr>
          <w:t>,</w:t>
        </w:r>
      </w:ins>
      <w:ins w:id="269" w:author="302948225@qq.com" w:date="2020-10-19T22:28:00Z">
        <w:r w:rsidR="00CE7E3D">
          <w:rPr>
            <w:sz w:val="18"/>
            <w:szCs w:val="18"/>
          </w:rPr>
          <w:t xml:space="preserve"> </w:t>
        </w:r>
        <w:r w:rsidRPr="00C21E6E">
          <w:rPr>
            <w:sz w:val="18"/>
            <w:szCs w:val="18"/>
          </w:rPr>
          <w:t>facing the</w:t>
        </w:r>
      </w:ins>
      <w:ins w:id="270" w:author="302948225@qq.com" w:date="2020-10-19T22:30:00Z">
        <w:r w:rsidR="00CE7E3D">
          <w:rPr>
            <w:sz w:val="18"/>
            <w:szCs w:val="18"/>
          </w:rPr>
          <w:t xml:space="preserve"> </w:t>
        </w:r>
        <w:r w:rsidR="00CE7E3D" w:rsidRPr="00CE7E3D">
          <w:rPr>
            <w:sz w:val="18"/>
            <w:szCs w:val="18"/>
            <w:rPrChange w:id="271" w:author="302948225@qq.com" w:date="2020-10-19T22:30:00Z">
              <w:rPr>
                <w:rFonts w:ascii="Arial" w:hAnsi="Arial" w:cs="Arial"/>
                <w:color w:val="666666"/>
              </w:rPr>
            </w:rPrChange>
          </w:rPr>
          <w:t>three bottles of medicine potions</w:t>
        </w:r>
        <w:r w:rsidR="00CE7E3D">
          <w:rPr>
            <w:sz w:val="18"/>
            <w:szCs w:val="18"/>
          </w:rPr>
          <w:t xml:space="preserve"> from </w:t>
        </w:r>
      </w:ins>
      <w:ins w:id="272" w:author="Office" w:date="2020-10-20T05:08:00Z">
        <w:r w:rsidR="003E5B0A">
          <w:rPr>
            <w:sz w:val="18"/>
            <w:szCs w:val="18"/>
          </w:rPr>
          <w:t xml:space="preserve">a </w:t>
        </w:r>
      </w:ins>
      <w:ins w:id="273" w:author="302948225@qq.com" w:date="2020-10-19T22:30:00Z">
        <w:r w:rsidR="00CE7E3D">
          <w:rPr>
            <w:sz w:val="18"/>
            <w:szCs w:val="18"/>
          </w:rPr>
          <w:t>prophet,</w:t>
        </w:r>
        <w:r w:rsidR="00CE7E3D" w:rsidRPr="00C21E6E">
          <w:rPr>
            <w:sz w:val="18"/>
            <w:szCs w:val="18"/>
          </w:rPr>
          <w:t xml:space="preserve"> </w:t>
        </w:r>
        <w:r w:rsidR="00CE7E3D">
          <w:rPr>
            <w:sz w:val="18"/>
            <w:szCs w:val="18"/>
          </w:rPr>
          <w:t>which one</w:t>
        </w:r>
      </w:ins>
      <w:ins w:id="274" w:author="302948225@qq.com" w:date="2020-10-19T22:28:00Z">
        <w:r w:rsidRPr="00C21E6E">
          <w:rPr>
            <w:sz w:val="18"/>
            <w:szCs w:val="18"/>
          </w:rPr>
          <w:t xml:space="preserve"> would you choose</w:t>
        </w:r>
      </w:ins>
      <w:ins w:id="275" w:author="302948225@qq.com" w:date="2020-10-19T22:30:00Z">
        <w:r w:rsidR="00CE7E3D">
          <w:rPr>
            <w:sz w:val="18"/>
            <w:szCs w:val="18"/>
          </w:rPr>
          <w:t>?</w:t>
        </w:r>
      </w:ins>
    </w:p>
    <w:p w14:paraId="74450A93" w14:textId="77777777" w:rsidR="00CE7E3D" w:rsidRPr="00CE7E3D" w:rsidRDefault="00CE7E3D" w:rsidP="007B5A97">
      <w:pPr>
        <w:rPr>
          <w:sz w:val="18"/>
          <w:szCs w:val="18"/>
          <w:rPrChange w:id="276" w:author="302948225@qq.com" w:date="2020-10-19T22:30:00Z">
            <w:rPr>
              <w:b/>
              <w:bCs/>
            </w:rPr>
          </w:rPrChange>
        </w:rPr>
      </w:pPr>
    </w:p>
    <w:p w14:paraId="24EEBE9A" w14:textId="7DF2B761" w:rsidR="00154F5B" w:rsidRPr="00154F5B" w:rsidDel="00C21E6E" w:rsidRDefault="00154F5B" w:rsidP="007B5A97">
      <w:pPr>
        <w:rPr>
          <w:del w:id="277" w:author="302948225@qq.com" w:date="2020-10-19T22:18:00Z"/>
          <w:sz w:val="16"/>
          <w:szCs w:val="16"/>
        </w:rPr>
      </w:pPr>
      <w:del w:id="278" w:author="302948225@qq.com" w:date="2020-10-19T22:18:00Z">
        <w:r w:rsidRPr="00154F5B" w:rsidDel="00C21E6E">
          <w:rPr>
            <w:rFonts w:hint="eastAsia"/>
            <w:sz w:val="16"/>
            <w:szCs w:val="16"/>
          </w:rPr>
          <w:delText>（缺</w:delText>
        </w:r>
        <w:r w:rsidR="005A5D65" w:rsidDel="00C21E6E">
          <w:rPr>
            <w:rFonts w:hint="eastAsia"/>
            <w:sz w:val="16"/>
            <w:szCs w:val="16"/>
          </w:rPr>
          <w:delText>少</w:delText>
        </w:r>
        <w:r w:rsidRPr="00154F5B" w:rsidDel="00C21E6E">
          <w:rPr>
            <w:rFonts w:hint="eastAsia"/>
            <w:sz w:val="16"/>
            <w:szCs w:val="16"/>
          </w:rPr>
          <w:delText>简介）</w:delText>
        </w:r>
      </w:del>
    </w:p>
    <w:p w14:paraId="696781A1" w14:textId="7F7C5EB1" w:rsidR="00557BCE" w:rsidRPr="005A5D65" w:rsidDel="00C21E6E" w:rsidRDefault="00557BCE" w:rsidP="007B5A97">
      <w:pPr>
        <w:rPr>
          <w:del w:id="279" w:author="302948225@qq.com" w:date="2020-10-19T22:23:00Z"/>
          <w:sz w:val="16"/>
          <w:szCs w:val="16"/>
        </w:rPr>
      </w:pPr>
      <w:del w:id="280" w:author="302948225@qq.com" w:date="2020-10-19T22:23:00Z">
        <w:r w:rsidRPr="005A5D65" w:rsidDel="00C21E6E">
          <w:rPr>
            <w:rFonts w:hint="eastAsia"/>
            <w:sz w:val="16"/>
            <w:szCs w:val="16"/>
          </w:rPr>
          <w:delText>（漫画形式）</w:delText>
        </w:r>
      </w:del>
    </w:p>
    <w:p w14:paraId="74736A01" w14:textId="6910F4FD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 xml:space="preserve">Why </w:t>
      </w:r>
      <w:del w:id="281" w:author="Office" w:date="2020-10-07T22:37:00Z">
        <w:r w:rsidRPr="000C71D4" w:rsidDel="00735A83">
          <w:rPr>
            <w:sz w:val="18"/>
            <w:szCs w:val="20"/>
          </w:rPr>
          <w:delText xml:space="preserve">would </w:delText>
        </w:r>
      </w:del>
      <w:ins w:id="282" w:author="Office" w:date="2020-10-07T22:37:00Z">
        <w:r w:rsidR="00735A83" w:rsidRPr="000C71D4">
          <w:rPr>
            <w:sz w:val="18"/>
            <w:szCs w:val="20"/>
          </w:rPr>
          <w:t>do</w:t>
        </w:r>
        <w:r w:rsidR="00735A83" w:rsidRPr="00793DD1">
          <w:rPr>
            <w:sz w:val="18"/>
            <w:szCs w:val="20"/>
          </w:rPr>
          <w:t xml:space="preserve"> </w:t>
        </w:r>
      </w:ins>
      <w:r w:rsidRPr="00793DD1">
        <w:rPr>
          <w:sz w:val="18"/>
          <w:szCs w:val="20"/>
        </w:rPr>
        <w:t>we deliver our science communication activities?</w:t>
      </w:r>
    </w:p>
    <w:p w14:paraId="488F8523" w14:textId="21427C49" w:rsidR="004D1BC3" w:rsidDel="009A6452" w:rsidRDefault="00557BCE" w:rsidP="009A6452">
      <w:pPr>
        <w:ind w:firstLineChars="100" w:firstLine="180"/>
        <w:rPr>
          <w:del w:id="283" w:author="302948225@qq.com" w:date="2020-10-13T23:02:00Z"/>
          <w:sz w:val="18"/>
          <w:szCs w:val="20"/>
        </w:rPr>
      </w:pPr>
      <w:r w:rsidRPr="00557BCE">
        <w:rPr>
          <w:sz w:val="18"/>
          <w:szCs w:val="20"/>
        </w:rPr>
        <w:t xml:space="preserve">The seemingly boring synthetic biology content and scientific knowledge are presented by vivid </w:t>
      </w:r>
      <w:ins w:id="284" w:author="Rachel" w:date="2020-10-04T16:36:00Z">
        <w:r w:rsidR="008C5AB0">
          <w:rPr>
            <w:sz w:val="18"/>
            <w:szCs w:val="20"/>
          </w:rPr>
          <w:t>comic</w:t>
        </w:r>
      </w:ins>
      <w:del w:id="285" w:author="Rachel" w:date="2020-10-04T16:36:00Z">
        <w:r w:rsidRPr="00557BCE" w:rsidDel="008C5AB0">
          <w:rPr>
            <w:sz w:val="18"/>
            <w:szCs w:val="20"/>
          </w:rPr>
          <w:delText xml:space="preserve">cartoon </w:delText>
        </w:r>
      </w:del>
      <w:ins w:id="286" w:author="Rachel" w:date="2020-10-04T16:36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 xml:space="preserve">images, </w:t>
      </w:r>
      <w:r w:rsidRPr="00557BCE">
        <w:rPr>
          <w:sz w:val="18"/>
          <w:szCs w:val="20"/>
        </w:rPr>
        <w:lastRenderedPageBreak/>
        <w:t>which will undoubtedly arouse great interest among</w:t>
      </w:r>
      <w:ins w:id="287" w:author="Rachel" w:date="2020-10-04T16:36:00Z">
        <w:r w:rsidR="008C5AB0">
          <w:rPr>
            <w:sz w:val="18"/>
            <w:szCs w:val="20"/>
          </w:rPr>
          <w:t xml:space="preserve"> </w:t>
        </w:r>
      </w:ins>
      <w:del w:id="288" w:author="Rachel" w:date="2020-10-04T16:36:00Z">
        <w:r w:rsidRPr="00557BCE" w:rsidDel="008C5AB0">
          <w:rPr>
            <w:sz w:val="18"/>
            <w:szCs w:val="20"/>
          </w:rPr>
          <w:delText xml:space="preserve"> </w:delText>
        </w:r>
      </w:del>
      <w:ins w:id="289" w:author="Rachel" w:date="2020-10-04T16:37:00Z">
        <w:r w:rsidR="008C5AB0">
          <w:rPr>
            <w:sz w:val="18"/>
            <w:szCs w:val="20"/>
          </w:rPr>
          <w:t>our audience</w:t>
        </w:r>
      </w:ins>
      <w:del w:id="290" w:author="Rachel" w:date="2020-10-04T16:36:00Z">
        <w:r w:rsidRPr="00557BCE" w:rsidDel="008C5AB0">
          <w:rPr>
            <w:sz w:val="18"/>
            <w:szCs w:val="20"/>
          </w:rPr>
          <w:delText>students</w:delText>
        </w:r>
      </w:del>
      <w:r w:rsidRPr="00557BCE"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Meanwhile, </w:t>
      </w:r>
      <w:r w:rsidRPr="00557BCE">
        <w:rPr>
          <w:sz w:val="18"/>
          <w:szCs w:val="20"/>
        </w:rPr>
        <w:t xml:space="preserve">the language used in the </w:t>
      </w:r>
      <w:ins w:id="291" w:author="Rachel" w:date="2020-10-04T16:37:00Z">
        <w:r w:rsidR="008C5AB0">
          <w:rPr>
            <w:sz w:val="18"/>
            <w:szCs w:val="20"/>
          </w:rPr>
          <w:t>comic</w:t>
        </w:r>
      </w:ins>
      <w:ins w:id="292" w:author="Rachel" w:date="2020-10-04T16:38:00Z">
        <w:r w:rsidR="008C5AB0">
          <w:rPr>
            <w:sz w:val="18"/>
            <w:szCs w:val="20"/>
          </w:rPr>
          <w:t xml:space="preserve"> </w:t>
        </w:r>
      </w:ins>
      <w:del w:id="293" w:author="Rachel" w:date="2020-10-04T16:37:00Z">
        <w:r w:rsidRPr="00557BCE" w:rsidDel="008C5AB0">
          <w:rPr>
            <w:sz w:val="18"/>
            <w:szCs w:val="20"/>
          </w:rPr>
          <w:delText xml:space="preserve">cartoon </w:delText>
        </w:r>
      </w:del>
      <w:r w:rsidRPr="00557BCE">
        <w:rPr>
          <w:sz w:val="18"/>
          <w:szCs w:val="20"/>
        </w:rPr>
        <w:t>is relatively simple, so that pre</w:t>
      </w:r>
      <w:r>
        <w:rPr>
          <w:sz w:val="18"/>
          <w:szCs w:val="20"/>
        </w:rPr>
        <w:t>-</w:t>
      </w:r>
      <w:r w:rsidRPr="00557BCE">
        <w:rPr>
          <w:sz w:val="18"/>
          <w:szCs w:val="20"/>
        </w:rPr>
        <w:t>school</w:t>
      </w:r>
      <w:r>
        <w:rPr>
          <w:sz w:val="18"/>
          <w:szCs w:val="20"/>
        </w:rPr>
        <w:t xml:space="preserve"> </w:t>
      </w:r>
      <w:ins w:id="294" w:author="Rachel" w:date="2020-10-04T16:38:00Z">
        <w:r w:rsidR="008C5AB0">
          <w:rPr>
            <w:sz w:val="18"/>
            <w:szCs w:val="20"/>
          </w:rPr>
          <w:t>kids</w:t>
        </w:r>
      </w:ins>
      <w:del w:id="295" w:author="Rachel" w:date="2020-10-04T16:38:00Z">
        <w:r w:rsidDel="008C5AB0">
          <w:rPr>
            <w:sz w:val="18"/>
            <w:szCs w:val="20"/>
          </w:rPr>
          <w:delText>children</w:delText>
        </w:r>
      </w:del>
      <w:ins w:id="296" w:author="Rachel" w:date="2020-10-04T16:38:00Z">
        <w:r w:rsidR="008C5AB0">
          <w:rPr>
            <w:sz w:val="18"/>
            <w:szCs w:val="20"/>
          </w:rPr>
          <w:t xml:space="preserve"> </w:t>
        </w:r>
      </w:ins>
      <w:del w:id="297" w:author="Rachel" w:date="2020-10-04T16:38:00Z">
        <w:r w:rsidDel="008C5AB0">
          <w:rPr>
            <w:sz w:val="18"/>
            <w:szCs w:val="20"/>
          </w:rPr>
          <w:delText xml:space="preserve"> </w:delText>
        </w:r>
      </w:del>
      <w:r w:rsidRPr="00557BCE">
        <w:rPr>
          <w:sz w:val="18"/>
          <w:szCs w:val="20"/>
        </w:rPr>
        <w:t xml:space="preserve">can </w:t>
      </w:r>
      <w:ins w:id="298" w:author="Rachel" w:date="2020-10-04T16:38:00Z">
        <w:del w:id="299" w:author="302948225@qq.com" w:date="2020-10-07T17:53:00Z">
          <w:r w:rsidR="008C5AB0" w:rsidDel="006643CB">
            <w:rPr>
              <w:sz w:val="18"/>
              <w:szCs w:val="20"/>
            </w:rPr>
            <w:delText xml:space="preserve"> </w:delText>
          </w:r>
        </w:del>
      </w:ins>
      <w:del w:id="300" w:author="Rachel" w:date="2020-10-04T16:38:00Z">
        <w:r w:rsidRPr="00557BCE" w:rsidDel="008C5AB0">
          <w:rPr>
            <w:sz w:val="18"/>
            <w:szCs w:val="20"/>
          </w:rPr>
          <w:delText xml:space="preserve">also </w:delText>
        </w:r>
      </w:del>
      <w:r w:rsidRPr="00557BCE">
        <w:rPr>
          <w:sz w:val="18"/>
          <w:szCs w:val="20"/>
        </w:rPr>
        <w:t xml:space="preserve">be </w:t>
      </w:r>
      <w:ins w:id="301" w:author="Rachel" w:date="2020-10-04T16:38:00Z">
        <w:r w:rsidR="008C5AB0">
          <w:rPr>
            <w:sz w:val="18"/>
            <w:szCs w:val="20"/>
          </w:rPr>
          <w:t>interested in</w:t>
        </w:r>
      </w:ins>
      <w:del w:id="302" w:author="Rachel" w:date="2020-10-04T16:38:00Z">
        <w:r w:rsidRPr="00557BCE" w:rsidDel="008C5AB0">
          <w:rPr>
            <w:sz w:val="18"/>
            <w:szCs w:val="20"/>
          </w:rPr>
          <w:delText xml:space="preserve">educated with </w:delText>
        </w:r>
      </w:del>
      <w:ins w:id="303" w:author="Rachel" w:date="2020-10-04T16:39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scientific knowledge</w:t>
      </w:r>
      <w:ins w:id="304" w:author="302948225@qq.com" w:date="2020-10-07T18:10:00Z">
        <w:r w:rsidR="00EC1FB8">
          <w:rPr>
            <w:sz w:val="18"/>
            <w:szCs w:val="20"/>
          </w:rPr>
          <w:t xml:space="preserve">, </w:t>
        </w:r>
        <w:r w:rsidR="00EC1FB8" w:rsidRPr="000C71D4">
          <w:rPr>
            <w:sz w:val="18"/>
            <w:szCs w:val="20"/>
          </w:rPr>
          <w:t>which has a</w:t>
        </w:r>
      </w:ins>
      <w:ins w:id="305" w:author="Office" w:date="2020-10-07T22:37:00Z">
        <w:r w:rsidR="00735A83" w:rsidRPr="000C71D4">
          <w:rPr>
            <w:sz w:val="18"/>
            <w:szCs w:val="20"/>
          </w:rPr>
          <w:t>n</w:t>
        </w:r>
      </w:ins>
      <w:ins w:id="306" w:author="302948225@qq.com" w:date="2020-10-07T18:10:00Z">
        <w:r w:rsidR="00EC1FB8" w:rsidRPr="000C71D4">
          <w:rPr>
            <w:sz w:val="18"/>
            <w:szCs w:val="20"/>
          </w:rPr>
          <w:t xml:space="preserve"> </w:t>
        </w:r>
      </w:ins>
      <w:ins w:id="307" w:author="302948225@qq.com" w:date="2020-10-07T18:11:00Z">
        <w:del w:id="308" w:author="Office" w:date="2020-10-07T22:37:00Z">
          <w:r w:rsidR="00EC1FB8" w:rsidRPr="000C71D4" w:rsidDel="00735A83">
            <w:rPr>
              <w:sz w:val="18"/>
              <w:szCs w:val="20"/>
            </w:rPr>
            <w:delText xml:space="preserve">considerable </w:delText>
          </w:r>
        </w:del>
        <w:r w:rsidR="00EC1FB8" w:rsidRPr="000C71D4">
          <w:rPr>
            <w:sz w:val="18"/>
            <w:szCs w:val="20"/>
          </w:rPr>
          <w:t xml:space="preserve">educational </w:t>
        </w:r>
        <w:del w:id="309" w:author="Office" w:date="2020-10-07T22:37:00Z">
          <w:r w:rsidR="00EC1FB8" w:rsidRPr="000C71D4" w:rsidDel="00735A83">
            <w:rPr>
              <w:sz w:val="18"/>
              <w:szCs w:val="20"/>
            </w:rPr>
            <w:delText>meaning</w:delText>
          </w:r>
        </w:del>
      </w:ins>
      <w:ins w:id="310" w:author="Office" w:date="2020-10-07T22:37:00Z">
        <w:r w:rsidR="00735A83" w:rsidRPr="000C71D4">
          <w:rPr>
            <w:sz w:val="18"/>
            <w:szCs w:val="20"/>
          </w:rPr>
          <w:t>significance</w:t>
        </w:r>
      </w:ins>
      <w:ins w:id="311" w:author="302948225@qq.com" w:date="2020-10-07T18:11:00Z">
        <w:r w:rsidR="00EC1FB8" w:rsidRPr="000C71D4">
          <w:rPr>
            <w:sz w:val="18"/>
            <w:szCs w:val="20"/>
          </w:rPr>
          <w:t>.</w:t>
        </w:r>
      </w:ins>
      <w:ins w:id="312" w:author="302948225@qq.com" w:date="2020-10-13T23:02:00Z">
        <w:r w:rsidR="009A6452" w:rsidRPr="009A6452">
          <w:t xml:space="preserve"> </w:t>
        </w:r>
        <w:r w:rsidR="009A6452">
          <w:rPr>
            <w:sz w:val="18"/>
            <w:szCs w:val="20"/>
          </w:rPr>
          <w:t>T</w:t>
        </w:r>
        <w:r w:rsidR="009A6452">
          <w:rPr>
            <w:rFonts w:hint="eastAsia"/>
            <w:sz w:val="18"/>
            <w:szCs w:val="20"/>
          </w:rPr>
          <w:t>he</w:t>
        </w:r>
        <w:r w:rsidR="009A6452">
          <w:rPr>
            <w:sz w:val="18"/>
            <w:szCs w:val="20"/>
          </w:rPr>
          <w:t xml:space="preserve"> more important is that </w:t>
        </w:r>
        <w:r w:rsidR="009A6452" w:rsidRPr="009A6452">
          <w:rPr>
            <w:sz w:val="18"/>
            <w:szCs w:val="20"/>
          </w:rPr>
          <w:t xml:space="preserve">science picture books in the form of </w:t>
        </w:r>
        <w:r w:rsidR="009A6452">
          <w:rPr>
            <w:sz w:val="18"/>
            <w:szCs w:val="20"/>
          </w:rPr>
          <w:t>comic</w:t>
        </w:r>
        <w:r w:rsidR="009A6452" w:rsidRPr="009A6452">
          <w:rPr>
            <w:sz w:val="18"/>
            <w:szCs w:val="20"/>
          </w:rPr>
          <w:t>s can help children learn to actively observe the surrounding environment and find solutions to problems, which lays a good foundation for their future development.</w:t>
        </w:r>
      </w:ins>
    </w:p>
    <w:p w14:paraId="0EA6C3B4" w14:textId="77777777" w:rsidR="009A6452" w:rsidRDefault="009A6452" w:rsidP="009A6452">
      <w:pPr>
        <w:rPr>
          <w:ins w:id="313" w:author="302948225@qq.com" w:date="2020-10-13T23:04:00Z"/>
          <w:sz w:val="18"/>
          <w:szCs w:val="20"/>
        </w:rPr>
      </w:pPr>
    </w:p>
    <w:p w14:paraId="2EAE994C" w14:textId="77777777" w:rsidR="009A6452" w:rsidRPr="00793DD1" w:rsidRDefault="009A6452" w:rsidP="009A6452">
      <w:pPr>
        <w:pStyle w:val="a3"/>
        <w:numPr>
          <w:ilvl w:val="0"/>
          <w:numId w:val="2"/>
        </w:numPr>
        <w:ind w:firstLineChars="0"/>
        <w:rPr>
          <w:ins w:id="314" w:author="302948225@qq.com" w:date="2020-10-13T23:04:00Z"/>
          <w:sz w:val="18"/>
          <w:szCs w:val="18"/>
        </w:rPr>
      </w:pPr>
      <w:ins w:id="315" w:author="302948225@qq.com" w:date="2020-10-13T23:04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ho’s our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target</w:t>
        </w:r>
        <w:r w:rsidRPr="00793DD1">
          <w:rPr>
            <w:sz w:val="18"/>
            <w:szCs w:val="18"/>
          </w:rPr>
          <w:t xml:space="preserve"> audience?</w:t>
        </w:r>
      </w:ins>
    </w:p>
    <w:p w14:paraId="1B0C0442" w14:textId="5DD6D900" w:rsidR="00243F6B" w:rsidRPr="009A6452" w:rsidDel="009A6452" w:rsidRDefault="009A6452">
      <w:pPr>
        <w:pStyle w:val="a3"/>
        <w:numPr>
          <w:ilvl w:val="0"/>
          <w:numId w:val="3"/>
        </w:numPr>
        <w:ind w:left="0" w:firstLineChars="0" w:firstLine="0"/>
        <w:rPr>
          <w:del w:id="316" w:author="302948225@qq.com" w:date="2020-10-13T23:00:00Z"/>
          <w:sz w:val="18"/>
          <w:szCs w:val="20"/>
          <w:rPrChange w:id="317" w:author="302948225@qq.com" w:date="2020-10-13T23:03:00Z">
            <w:rPr>
              <w:del w:id="318" w:author="302948225@qq.com" w:date="2020-10-13T23:00:00Z"/>
            </w:rPr>
          </w:rPrChange>
        </w:rPr>
        <w:pPrChange w:id="319" w:author="302948225@qq.com" w:date="2020-10-13T23:04:00Z">
          <w:pPr/>
        </w:pPrChange>
      </w:pPr>
      <w:ins w:id="320" w:author="302948225@qq.com" w:date="2020-10-13T23:04:00Z">
        <w:r>
          <w:rPr>
            <w:rFonts w:hint="eastAsia"/>
            <w:sz w:val="18"/>
            <w:szCs w:val="20"/>
          </w:rPr>
          <w:t xml:space="preserve"> </w:t>
        </w:r>
      </w:ins>
      <w:ins w:id="321" w:author="Office" w:date="2020-10-08T10:46:00Z">
        <w:del w:id="322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这里增加一段，漫画形式的科普绘本普及了什么知识。</w:delText>
          </w:r>
        </w:del>
      </w:ins>
      <w:ins w:id="323" w:author="Office" w:date="2020-10-08T10:47:00Z">
        <w:del w:id="324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除了具体</w:delText>
          </w:r>
        </w:del>
      </w:ins>
      <w:ins w:id="325" w:author="Office" w:date="2020-10-08T10:48:00Z">
        <w:del w:id="326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合成生物学的</w:delText>
          </w:r>
        </w:del>
      </w:ins>
      <w:ins w:id="327" w:author="Office" w:date="2020-10-08T10:47:00Z">
        <w:del w:id="328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知识点</w:delText>
          </w:r>
        </w:del>
      </w:ins>
      <w:ins w:id="329" w:author="Office" w:date="2020-10-08T10:48:00Z">
        <w:del w:id="330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以外，还有</w:delText>
          </w:r>
        </w:del>
      </w:ins>
      <w:ins w:id="331" w:author="Office" w:date="2020-10-08T10:47:00Z">
        <w:del w:id="332" w:author="302948225@qq.com" w:date="2020-10-13T23:00:00Z">
          <w:r w:rsidR="004D1BC3" w:rsidRPr="009A6452" w:rsidDel="009A6452">
            <w:rPr>
              <w:rFonts w:hint="eastAsia"/>
              <w:sz w:val="18"/>
              <w:szCs w:val="20"/>
            </w:rPr>
            <w:delText>比如：让孩子学会观察环境？让孩子学会</w:delText>
          </w:r>
          <w:r w:rsidR="004D1BC3" w:rsidRPr="009A6452" w:rsidDel="009A6452">
            <w:rPr>
              <w:sz w:val="18"/>
              <w:szCs w:val="20"/>
            </w:rPr>
            <w:delText xml:space="preserve"> </w:delText>
          </w:r>
          <w:r w:rsidR="004D1BC3" w:rsidRPr="009A6452" w:rsidDel="009A6452">
            <w:rPr>
              <w:rFonts w:hint="eastAsia"/>
              <w:sz w:val="18"/>
              <w:szCs w:val="20"/>
            </w:rPr>
            <w:delText>观察之后寻找解决问题的办法？</w:delText>
          </w:r>
        </w:del>
      </w:ins>
      <w:del w:id="333" w:author="302948225@qq.com" w:date="2020-10-07T18:10:00Z">
        <w:r w:rsidR="00557BCE" w:rsidRPr="009A6452" w:rsidDel="00EC1FB8">
          <w:rPr>
            <w:sz w:val="18"/>
            <w:szCs w:val="20"/>
          </w:rPr>
          <w:delText>.</w:delText>
        </w:r>
      </w:del>
    </w:p>
    <w:p w14:paraId="370C132C" w14:textId="2346CD66" w:rsidR="00243F6B" w:rsidRPr="009A6452" w:rsidDel="009A6452" w:rsidRDefault="00243F6B">
      <w:pPr>
        <w:pStyle w:val="a3"/>
        <w:ind w:firstLineChars="0" w:firstLine="0"/>
        <w:rPr>
          <w:del w:id="334" w:author="302948225@qq.com" w:date="2020-10-13T23:04:00Z"/>
          <w:sz w:val="18"/>
          <w:szCs w:val="20"/>
          <w:rPrChange w:id="335" w:author="302948225@qq.com" w:date="2020-10-13T23:03:00Z">
            <w:rPr>
              <w:del w:id="336" w:author="302948225@qq.com" w:date="2020-10-13T23:04:00Z"/>
            </w:rPr>
          </w:rPrChange>
        </w:rPr>
        <w:pPrChange w:id="337" w:author="302948225@qq.com" w:date="2020-10-13T23:04:00Z">
          <w:pPr/>
        </w:pPrChange>
      </w:pPr>
      <w:del w:id="338" w:author="302948225@qq.com" w:date="2020-10-13T23:03:00Z">
        <w:r w:rsidRPr="009A6452" w:rsidDel="009A6452">
          <w:rPr>
            <w:sz w:val="18"/>
            <w:szCs w:val="20"/>
            <w:rPrChange w:id="339" w:author="302948225@qq.com" w:date="2020-10-13T23:03:00Z">
              <w:rPr/>
            </w:rPrChange>
          </w:rPr>
          <w:delText xml:space="preserve">Who’s </w:delText>
        </w:r>
      </w:del>
      <w:del w:id="340" w:author="302948225@qq.com" w:date="2020-10-13T23:04:00Z">
        <w:r w:rsidRPr="009A6452" w:rsidDel="009A6452">
          <w:rPr>
            <w:sz w:val="18"/>
            <w:szCs w:val="20"/>
            <w:rPrChange w:id="341" w:author="302948225@qq.com" w:date="2020-10-13T23:03:00Z">
              <w:rPr/>
            </w:rPrChange>
          </w:rPr>
          <w:delText>our audience?</w:delText>
        </w:r>
      </w:del>
    </w:p>
    <w:p w14:paraId="3FC3BF42" w14:textId="164FC459" w:rsidR="009A6452" w:rsidRPr="00CE433F" w:rsidRDefault="008C5AB0">
      <w:pPr>
        <w:rPr>
          <w:sz w:val="18"/>
          <w:szCs w:val="20"/>
        </w:rPr>
        <w:pPrChange w:id="342" w:author="302948225@qq.com" w:date="2020-10-13T23:04:00Z">
          <w:pPr>
            <w:ind w:firstLineChars="100" w:firstLine="180"/>
          </w:pPr>
        </w:pPrChange>
      </w:pPr>
      <w:ins w:id="343" w:author="Rachel" w:date="2020-10-04T16:39:00Z">
        <w:r>
          <w:rPr>
            <w:sz w:val="18"/>
            <w:szCs w:val="20"/>
          </w:rPr>
          <w:t>The general public, especially</w:t>
        </w:r>
      </w:ins>
      <w:ins w:id="344" w:author="Rachel" w:date="2020-10-04T16:40:00Z">
        <w:r>
          <w:rPr>
            <w:sz w:val="18"/>
            <w:szCs w:val="20"/>
          </w:rPr>
          <w:t xml:space="preserve"> young parents</w:t>
        </w:r>
      </w:ins>
      <w:ins w:id="345" w:author="Rachel" w:date="2020-10-04T16:39:00Z">
        <w:r>
          <w:rPr>
            <w:sz w:val="18"/>
            <w:szCs w:val="20"/>
          </w:rPr>
          <w:t xml:space="preserve">, </w:t>
        </w:r>
      </w:ins>
      <w:ins w:id="346" w:author="Rachel" w:date="2020-10-04T16:40:00Z">
        <w:r>
          <w:rPr>
            <w:sz w:val="18"/>
            <w:szCs w:val="20"/>
          </w:rPr>
          <w:t>educators</w:t>
        </w:r>
      </w:ins>
      <w:ins w:id="347" w:author="Rachel" w:date="2020-10-04T16:41:00Z">
        <w:r w:rsidR="00765649">
          <w:rPr>
            <w:sz w:val="18"/>
            <w:szCs w:val="20"/>
          </w:rPr>
          <w:t>,</w:t>
        </w:r>
        <w:r w:rsidRPr="008C5AB0">
          <w:rPr>
            <w:sz w:val="18"/>
            <w:szCs w:val="20"/>
          </w:rPr>
          <w:t xml:space="preserve"> </w:t>
        </w:r>
        <w:r>
          <w:rPr>
            <w:sz w:val="18"/>
            <w:szCs w:val="20"/>
          </w:rPr>
          <w:t>children literature writers</w:t>
        </w:r>
        <w:r w:rsidDel="008C5AB0">
          <w:rPr>
            <w:sz w:val="18"/>
            <w:szCs w:val="20"/>
          </w:rPr>
          <w:t xml:space="preserve"> </w:t>
        </w:r>
      </w:ins>
      <w:del w:id="348" w:author="Rachel" w:date="2020-10-04T16:37:00Z">
        <w:r w:rsidR="00B04E6A" w:rsidDel="008C5AB0">
          <w:rPr>
            <w:sz w:val="18"/>
            <w:szCs w:val="20"/>
          </w:rPr>
          <w:delText>Public</w:delText>
        </w:r>
      </w:del>
      <w:r w:rsidR="00557BCE">
        <w:rPr>
          <w:sz w:val="18"/>
          <w:szCs w:val="20"/>
        </w:rPr>
        <w:t xml:space="preserve">, </w:t>
      </w:r>
      <w:ins w:id="349" w:author="Rachel" w:date="2020-10-04T16:41:00Z">
        <w:r w:rsidR="00765649">
          <w:rPr>
            <w:sz w:val="18"/>
            <w:szCs w:val="20"/>
          </w:rPr>
          <w:t xml:space="preserve">and </w:t>
        </w:r>
      </w:ins>
      <w:r w:rsidR="00557BCE">
        <w:rPr>
          <w:sz w:val="18"/>
          <w:szCs w:val="20"/>
        </w:rPr>
        <w:t xml:space="preserve">even </w:t>
      </w:r>
      <w:r w:rsidR="00557BCE" w:rsidRPr="00557BCE">
        <w:rPr>
          <w:sz w:val="18"/>
          <w:szCs w:val="20"/>
        </w:rPr>
        <w:t xml:space="preserve">pre-school </w:t>
      </w:r>
      <w:ins w:id="350" w:author="Rachel" w:date="2020-10-04T16:40:00Z">
        <w:r>
          <w:rPr>
            <w:sz w:val="18"/>
            <w:szCs w:val="20"/>
          </w:rPr>
          <w:t>kids</w:t>
        </w:r>
      </w:ins>
      <w:ins w:id="351" w:author="302948225@qq.com" w:date="2020-10-07T17:54:00Z">
        <w:r w:rsidR="006643CB">
          <w:rPr>
            <w:sz w:val="18"/>
            <w:szCs w:val="20"/>
          </w:rPr>
          <w:t>.</w:t>
        </w:r>
      </w:ins>
      <w:del w:id="352" w:author="Rachel" w:date="2020-10-04T16:40:00Z">
        <w:r w:rsidR="00557BCE" w:rsidRPr="00557BCE" w:rsidDel="008C5AB0">
          <w:rPr>
            <w:sz w:val="18"/>
            <w:szCs w:val="20"/>
          </w:rPr>
          <w:delText>children</w:delText>
        </w:r>
        <w:r w:rsidR="00557BCE" w:rsidDel="008C5AB0">
          <w:rPr>
            <w:sz w:val="18"/>
            <w:szCs w:val="20"/>
          </w:rPr>
          <w:delText>.</w:delText>
        </w:r>
      </w:del>
    </w:p>
    <w:p w14:paraId="06AC59C1" w14:textId="05E780A5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H</w:t>
      </w:r>
      <w:r w:rsidRPr="00793DD1">
        <w:rPr>
          <w:sz w:val="18"/>
          <w:szCs w:val="20"/>
        </w:rPr>
        <w:t>ow did we deliver our science communication activities?</w:t>
      </w:r>
      <w:ins w:id="353" w:author="Rachel" w:date="2020-10-04T16:42:00Z">
        <w:del w:id="354" w:author="Office" w:date="2020-10-07T22:57:00Z">
          <w:r w:rsidR="00765649" w:rsidDel="00EC612A">
            <w:rPr>
              <w:sz w:val="18"/>
              <w:szCs w:val="20"/>
            </w:rPr>
            <w:delText xml:space="preserve"> (booklets</w:delText>
          </w:r>
          <w:r w:rsidR="00765649" w:rsidDel="00EC612A">
            <w:rPr>
              <w:rFonts w:hint="eastAsia"/>
              <w:sz w:val="18"/>
              <w:szCs w:val="20"/>
            </w:rPr>
            <w:delText>小册子</w:delText>
          </w:r>
          <w:r w:rsidR="00765649" w:rsidDel="00EC612A">
            <w:rPr>
              <w:sz w:val="18"/>
              <w:szCs w:val="20"/>
            </w:rPr>
            <w:delText>，给孩子讲述)</w:delText>
          </w:r>
        </w:del>
      </w:ins>
    </w:p>
    <w:p w14:paraId="09E8AAC3" w14:textId="5253AA24" w:rsidR="00243F6B" w:rsidRPr="005A5D65" w:rsidRDefault="00154F5B" w:rsidP="005A5D65">
      <w:pPr>
        <w:ind w:firstLineChars="100" w:firstLine="180"/>
        <w:rPr>
          <w:sz w:val="18"/>
          <w:szCs w:val="20"/>
        </w:rPr>
      </w:pPr>
      <w:r w:rsidRPr="00154F5B">
        <w:rPr>
          <w:sz w:val="18"/>
          <w:szCs w:val="20"/>
        </w:rPr>
        <w:t xml:space="preserve">We published the cartoon on the official microblog of </w:t>
      </w:r>
      <w:r>
        <w:rPr>
          <w:sz w:val="18"/>
          <w:szCs w:val="20"/>
        </w:rPr>
        <w:t>our school</w:t>
      </w:r>
      <w:r w:rsidRPr="00154F5B">
        <w:rPr>
          <w:sz w:val="18"/>
          <w:szCs w:val="20"/>
        </w:rPr>
        <w:t xml:space="preserve"> and expanded its influence through forwarding and other ways. </w:t>
      </w:r>
      <w:r w:rsidR="005A5D65">
        <w:rPr>
          <w:sz w:val="18"/>
          <w:szCs w:val="20"/>
        </w:rPr>
        <w:t>What’s more</w:t>
      </w:r>
      <w:del w:id="355" w:author="Rachel" w:date="2020-10-04T16:43:00Z">
        <w:r w:rsidR="005A5D65" w:rsidDel="00765649">
          <w:rPr>
            <w:sz w:val="18"/>
            <w:szCs w:val="20"/>
          </w:rPr>
          <w:delText xml:space="preserve"> </w:delText>
        </w:r>
      </w:del>
      <w:r w:rsidR="005A5D65">
        <w:rPr>
          <w:sz w:val="18"/>
          <w:szCs w:val="20"/>
        </w:rPr>
        <w:t xml:space="preserve">, </w:t>
      </w:r>
      <w:r w:rsidRPr="00154F5B">
        <w:rPr>
          <w:sz w:val="18"/>
          <w:szCs w:val="20"/>
        </w:rPr>
        <w:t>we also</w:t>
      </w:r>
      <w:ins w:id="356" w:author="302948225@qq.com" w:date="2020-10-07T17:54:00Z">
        <w:r w:rsidR="006643CB">
          <w:rPr>
            <w:sz w:val="18"/>
            <w:szCs w:val="20"/>
          </w:rPr>
          <w:t xml:space="preserve"> </w:t>
        </w:r>
        <w:del w:id="357" w:author="Office" w:date="2020-10-07T22:38:00Z">
          <w:r w:rsidR="006643CB" w:rsidDel="00735A83">
            <w:rPr>
              <w:sz w:val="18"/>
              <w:szCs w:val="20"/>
            </w:rPr>
            <w:delText>published</w:delText>
          </w:r>
        </w:del>
      </w:ins>
      <w:ins w:id="358" w:author="Office" w:date="2020-10-07T22:38:00Z">
        <w:r w:rsidR="00735A83">
          <w:rPr>
            <w:sz w:val="18"/>
            <w:szCs w:val="20"/>
          </w:rPr>
          <w:t>prepared</w:t>
        </w:r>
      </w:ins>
      <w:ins w:id="359" w:author="302948225@qq.com" w:date="2020-10-07T17:54:00Z">
        <w:r w:rsidR="006643CB">
          <w:rPr>
            <w:sz w:val="18"/>
            <w:szCs w:val="20"/>
          </w:rPr>
          <w:t xml:space="preserve"> some booklets </w:t>
        </w:r>
        <w:del w:id="360" w:author="Office" w:date="2020-10-07T22:38:00Z">
          <w:r w:rsidR="006643CB" w:rsidDel="00A051B3">
            <w:rPr>
              <w:sz w:val="18"/>
              <w:szCs w:val="20"/>
            </w:rPr>
            <w:delText>to</w:delText>
          </w:r>
        </w:del>
      </w:ins>
      <w:ins w:id="361" w:author="Office" w:date="2020-10-07T22:38:00Z">
        <w:r w:rsidR="00A051B3">
          <w:rPr>
            <w:sz w:val="18"/>
            <w:szCs w:val="20"/>
          </w:rPr>
          <w:t>for</w:t>
        </w:r>
      </w:ins>
      <w:ins w:id="362" w:author="302948225@qq.com" w:date="2020-10-07T17:54:00Z">
        <w:r w:rsidR="006643CB">
          <w:rPr>
            <w:sz w:val="18"/>
            <w:szCs w:val="20"/>
          </w:rPr>
          <w:t xml:space="preserve"> young parents,</w:t>
        </w:r>
      </w:ins>
      <w:ins w:id="363" w:author="302948225@qq.com" w:date="2020-10-07T17:55:00Z">
        <w:r w:rsidR="006643CB">
          <w:rPr>
            <w:sz w:val="18"/>
            <w:szCs w:val="20"/>
          </w:rPr>
          <w:t xml:space="preserve"> </w:t>
        </w:r>
      </w:ins>
      <w:ins w:id="364" w:author="302948225@qq.com" w:date="2020-10-07T17:56:00Z">
        <w:r w:rsidR="006643CB">
          <w:rPr>
            <w:sz w:val="18"/>
            <w:szCs w:val="20"/>
          </w:rPr>
          <w:t>giving</w:t>
        </w:r>
      </w:ins>
      <w:ins w:id="365" w:author="302948225@qq.com" w:date="2020-10-07T17:55:00Z">
        <w:r w:rsidR="006643CB">
          <w:rPr>
            <w:sz w:val="18"/>
            <w:szCs w:val="20"/>
          </w:rPr>
          <w:t xml:space="preserve"> their </w:t>
        </w:r>
      </w:ins>
      <w:ins w:id="366" w:author="302948225@qq.com" w:date="2020-10-07T17:56:00Z">
        <w:r w:rsidR="006643CB">
          <w:rPr>
            <w:sz w:val="18"/>
            <w:szCs w:val="20"/>
          </w:rPr>
          <w:t xml:space="preserve">children opportunities </w:t>
        </w:r>
        <w:r w:rsidR="006643CB" w:rsidRPr="000C71D4">
          <w:rPr>
            <w:sz w:val="18"/>
            <w:szCs w:val="20"/>
          </w:rPr>
          <w:t xml:space="preserve">to </w:t>
        </w:r>
      </w:ins>
      <w:ins w:id="367" w:author="302948225@qq.com" w:date="2020-10-07T17:57:00Z">
        <w:r w:rsidR="006643CB" w:rsidRPr="000C71D4">
          <w:rPr>
            <w:sz w:val="18"/>
            <w:szCs w:val="20"/>
          </w:rPr>
          <w:t xml:space="preserve">learn more about </w:t>
        </w:r>
        <w:del w:id="368" w:author="Office" w:date="2020-10-07T22:38:00Z">
          <w:r w:rsidR="006643CB" w:rsidRPr="000C71D4" w:rsidDel="00A051B3">
            <w:rPr>
              <w:sz w:val="18"/>
              <w:szCs w:val="20"/>
            </w:rPr>
            <w:delText xml:space="preserve">the </w:delText>
          </w:r>
        </w:del>
        <w:r w:rsidR="006643CB" w:rsidRPr="000C71D4">
          <w:rPr>
            <w:sz w:val="18"/>
            <w:szCs w:val="20"/>
          </w:rPr>
          <w:t>synthetic biology</w:t>
        </w:r>
        <w:r w:rsidR="006643CB">
          <w:rPr>
            <w:sz w:val="18"/>
            <w:szCs w:val="20"/>
          </w:rPr>
          <w:t xml:space="preserve"> in a</w:t>
        </w:r>
      </w:ins>
      <w:ins w:id="369" w:author="302948225@qq.com" w:date="2020-10-07T17:58:00Z">
        <w:r w:rsidR="0036673B">
          <w:rPr>
            <w:sz w:val="18"/>
            <w:szCs w:val="20"/>
          </w:rPr>
          <w:t xml:space="preserve"> light-hearted way.</w:t>
        </w:r>
      </w:ins>
      <w:ins w:id="370" w:author="302948225@qq.com" w:date="2020-10-07T17:57:00Z">
        <w:r w:rsidR="006643CB">
          <w:rPr>
            <w:sz w:val="18"/>
            <w:szCs w:val="20"/>
          </w:rPr>
          <w:t xml:space="preserve"> </w:t>
        </w:r>
      </w:ins>
      <w:ins w:id="371" w:author="Office" w:date="2020-10-07T22:58:00Z">
        <w:del w:id="372" w:author="302948225@qq.com" w:date="2020-10-08T00:40:00Z">
          <w:r w:rsidR="00EC612A" w:rsidRPr="00EC612A" w:rsidDel="000C71D4">
            <w:rPr>
              <w:rFonts w:hint="eastAsia"/>
              <w:sz w:val="18"/>
              <w:szCs w:val="20"/>
              <w:highlight w:val="yellow"/>
              <w:rPrChange w:id="373" w:author="Office" w:date="2020-10-07T22:58:00Z">
                <w:rPr>
                  <w:rFonts w:hint="eastAsia"/>
                  <w:sz w:val="18"/>
                  <w:szCs w:val="20"/>
                </w:rPr>
              </w:rPrChange>
            </w:rPr>
            <w:delText>（别忘了配照片啊）</w:delText>
          </w:r>
        </w:del>
      </w:ins>
      <w:ins w:id="374" w:author="302948225@qq.com" w:date="2020-10-08T00:40:00Z">
        <w:r w:rsidR="000C71D4">
          <w:rPr>
            <w:rFonts w:hint="eastAsia"/>
            <w:sz w:val="18"/>
            <w:szCs w:val="20"/>
          </w:rPr>
          <w:t>(</w:t>
        </w:r>
      </w:ins>
      <w:ins w:id="375" w:author="302948225@qq.com" w:date="2020-10-08T00:41:00Z">
        <w:r w:rsidR="000C71D4">
          <w:rPr>
            <w:rFonts w:hint="eastAsia"/>
            <w:sz w:val="18"/>
            <w:szCs w:val="20"/>
          </w:rPr>
          <w:t>照片)</w:t>
        </w:r>
      </w:ins>
      <w:ins w:id="376" w:author="302948225@qq.com" w:date="2020-10-07T17:56:00Z">
        <w:r w:rsidR="006643CB">
          <w:rPr>
            <w:sz w:val="18"/>
            <w:szCs w:val="20"/>
          </w:rPr>
          <w:t xml:space="preserve"> </w:t>
        </w:r>
      </w:ins>
      <w:del w:id="377" w:author="302948225@qq.com" w:date="2020-10-07T17:54:00Z">
        <w:r w:rsidRPr="00154F5B" w:rsidDel="006643CB">
          <w:rPr>
            <w:sz w:val="18"/>
            <w:szCs w:val="20"/>
          </w:rPr>
          <w:delText xml:space="preserve"> presented it to </w:delText>
        </w:r>
        <w:r w:rsidR="005A5D65" w:rsidRPr="005A5D65" w:rsidDel="006643CB">
          <w:rPr>
            <w:sz w:val="18"/>
            <w:szCs w:val="20"/>
          </w:rPr>
          <w:delText>primary and secondary school students</w:delText>
        </w:r>
        <w:r w:rsidRPr="00154F5B" w:rsidDel="006643CB">
          <w:rPr>
            <w:sz w:val="18"/>
            <w:szCs w:val="20"/>
          </w:rPr>
          <w:delText xml:space="preserve"> </w:delText>
        </w:r>
        <w:r w:rsidR="005A5D65" w:rsidDel="006643CB">
          <w:rPr>
            <w:sz w:val="18"/>
            <w:szCs w:val="20"/>
          </w:rPr>
          <w:delText xml:space="preserve">when we held on the </w:delText>
        </w:r>
        <w:r w:rsidR="001202B7" w:rsidDel="006643CB">
          <w:rPr>
            <w:sz w:val="18"/>
            <w:szCs w:val="20"/>
          </w:rPr>
          <w:delText xml:space="preserve">lecture </w:delText>
        </w:r>
        <w:r w:rsidRPr="00154F5B" w:rsidDel="006643CB">
          <w:rPr>
            <w:sz w:val="18"/>
            <w:szCs w:val="20"/>
          </w:rPr>
          <w:delText>and communicated with them.</w:delText>
        </w:r>
      </w:del>
    </w:p>
    <w:p w14:paraId="3DEBB67C" w14:textId="77777777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hat did we do?</w:t>
      </w:r>
    </w:p>
    <w:p w14:paraId="541CEB15" w14:textId="21721B10" w:rsidR="00243F6B" w:rsidRDefault="0036673B" w:rsidP="005A5D65">
      <w:pPr>
        <w:ind w:firstLineChars="100" w:firstLine="180"/>
        <w:rPr>
          <w:ins w:id="378" w:author="302948225@qq.com" w:date="2020-10-07T17:58:00Z"/>
          <w:sz w:val="18"/>
          <w:szCs w:val="20"/>
        </w:rPr>
      </w:pPr>
      <w:ins w:id="379" w:author="302948225@qq.com" w:date="2020-10-07T17:59:00Z">
        <w:r>
          <w:rPr>
            <w:sz w:val="18"/>
            <w:szCs w:val="20"/>
          </w:rPr>
          <w:t>I</w:t>
        </w:r>
        <w:r w:rsidRPr="0036673B">
          <w:rPr>
            <w:sz w:val="18"/>
            <w:szCs w:val="20"/>
            <w:rPrChange w:id="380" w:author="302948225@qq.com" w:date="2020-10-07T17:59:00Z">
              <w:rPr>
                <w:rStyle w:val="highlight"/>
                <w:rFonts w:ascii="Arial" w:hAnsi="Arial" w:cs="Arial"/>
                <w:color w:val="638C0B"/>
                <w:szCs w:val="21"/>
                <w:shd w:val="clear" w:color="auto" w:fill="E8E5CB"/>
              </w:rPr>
            </w:rPrChange>
          </w:rPr>
          <w:t>n the preliminary stage</w:t>
        </w:r>
        <w:r>
          <w:rPr>
            <w:sz w:val="18"/>
            <w:szCs w:val="20"/>
          </w:rPr>
          <w:t xml:space="preserve">, </w:t>
        </w:r>
      </w:ins>
      <w:r w:rsidR="005A5D65" w:rsidRPr="005A5D65">
        <w:rPr>
          <w:sz w:val="18"/>
          <w:szCs w:val="20"/>
        </w:rPr>
        <w:t>HP collects inspiration</w:t>
      </w:r>
      <w:r w:rsidR="005A5D65">
        <w:rPr>
          <w:sz w:val="18"/>
          <w:szCs w:val="20"/>
        </w:rPr>
        <w:t xml:space="preserve">s </w:t>
      </w:r>
      <w:r w:rsidR="005A5D65" w:rsidRPr="005A5D65">
        <w:rPr>
          <w:sz w:val="18"/>
          <w:szCs w:val="20"/>
        </w:rPr>
        <w:t>and writes screenplays</w:t>
      </w:r>
      <w:del w:id="381" w:author="Office" w:date="2020-10-07T22:39:00Z">
        <w:r w:rsidR="005A5D65" w:rsidRPr="000C71D4" w:rsidDel="00131AF2">
          <w:rPr>
            <w:sz w:val="18"/>
            <w:szCs w:val="20"/>
          </w:rPr>
          <w:delText xml:space="preserve">, </w:delText>
        </w:r>
      </w:del>
      <w:ins w:id="382" w:author="Office" w:date="2020-10-07T22:39:00Z">
        <w:r w:rsidR="00131AF2" w:rsidRPr="000C71D4">
          <w:rPr>
            <w:sz w:val="18"/>
            <w:szCs w:val="20"/>
          </w:rPr>
          <w:t xml:space="preserve">. </w:t>
        </w:r>
      </w:ins>
      <w:del w:id="383" w:author="Office" w:date="2020-10-07T22:39:00Z">
        <w:r w:rsidR="005A5D65" w:rsidRPr="000C71D4" w:rsidDel="00131AF2">
          <w:rPr>
            <w:sz w:val="18"/>
            <w:szCs w:val="20"/>
          </w:rPr>
          <w:delText>and t</w:delText>
        </w:r>
      </w:del>
      <w:ins w:id="384" w:author="Office" w:date="2020-10-07T22:39:00Z">
        <w:r w:rsidR="00131AF2" w:rsidRPr="000C71D4">
          <w:rPr>
            <w:sz w:val="18"/>
            <w:szCs w:val="20"/>
          </w:rPr>
          <w:t>T</w:t>
        </w:r>
      </w:ins>
      <w:r w:rsidR="005A5D65" w:rsidRPr="000C71D4">
        <w:rPr>
          <w:sz w:val="18"/>
          <w:szCs w:val="20"/>
        </w:rPr>
        <w:t>hen</w:t>
      </w:r>
      <w:ins w:id="385" w:author="Office" w:date="2020-10-07T22:39:00Z">
        <w:r w:rsidR="00131AF2" w:rsidRPr="000C71D4">
          <w:rPr>
            <w:sz w:val="18"/>
            <w:szCs w:val="20"/>
          </w:rPr>
          <w:t>,</w:t>
        </w:r>
      </w:ins>
      <w:r w:rsidR="005A5D65" w:rsidRPr="005A5D65">
        <w:rPr>
          <w:sz w:val="18"/>
          <w:szCs w:val="20"/>
        </w:rPr>
        <w:t xml:space="preserve"> </w:t>
      </w:r>
      <w:r w:rsidR="005A5D65">
        <w:rPr>
          <w:sz w:val="18"/>
          <w:szCs w:val="20"/>
        </w:rPr>
        <w:t xml:space="preserve">art designers </w:t>
      </w:r>
      <w:r w:rsidR="005A5D65" w:rsidRPr="005A5D65">
        <w:rPr>
          <w:sz w:val="18"/>
          <w:szCs w:val="20"/>
        </w:rPr>
        <w:t>draw</w:t>
      </w:r>
      <w:r w:rsidR="005A5D65">
        <w:rPr>
          <w:sz w:val="18"/>
          <w:szCs w:val="20"/>
        </w:rPr>
        <w:t xml:space="preserve"> and complete the </w:t>
      </w:r>
      <w:r w:rsidR="005A5D65" w:rsidRPr="005A5D65">
        <w:rPr>
          <w:sz w:val="18"/>
          <w:szCs w:val="20"/>
        </w:rPr>
        <w:t>comics.</w:t>
      </w:r>
      <w:ins w:id="386" w:author="Rachel" w:date="2020-10-04T16:45:00Z">
        <w:del w:id="387" w:author="302948225@qq.com" w:date="2020-10-07T17:58:00Z">
          <w:r w:rsidR="00765649" w:rsidDel="0036673B">
            <w:rPr>
              <w:sz w:val="18"/>
              <w:szCs w:val="20"/>
            </w:rPr>
            <w:delText>(</w:delText>
          </w:r>
          <w:r w:rsidR="00765649" w:rsidDel="0036673B">
            <w:rPr>
              <w:rFonts w:hint="eastAsia"/>
              <w:sz w:val="18"/>
              <w:szCs w:val="20"/>
            </w:rPr>
            <w:delText>样板收集</w:delText>
          </w:r>
          <w:r w:rsidR="00765649" w:rsidDel="0036673B">
            <w:rPr>
              <w:sz w:val="18"/>
              <w:szCs w:val="20"/>
            </w:rPr>
            <w:delText>反馈完善)</w:delText>
          </w:r>
        </w:del>
      </w:ins>
    </w:p>
    <w:p w14:paraId="551C2066" w14:textId="7E042850" w:rsidR="0036673B" w:rsidRDefault="0036673B" w:rsidP="005A5D65">
      <w:pPr>
        <w:ind w:firstLineChars="100" w:firstLine="180"/>
        <w:rPr>
          <w:sz w:val="18"/>
          <w:szCs w:val="20"/>
        </w:rPr>
      </w:pPr>
      <w:ins w:id="388" w:author="302948225@qq.com" w:date="2020-10-07T17:58:00Z">
        <w:r>
          <w:rPr>
            <w:rFonts w:hint="eastAsia"/>
            <w:sz w:val="18"/>
            <w:szCs w:val="20"/>
          </w:rPr>
          <w:t>A</w:t>
        </w:r>
        <w:r>
          <w:rPr>
            <w:sz w:val="18"/>
            <w:szCs w:val="20"/>
          </w:rPr>
          <w:t xml:space="preserve">fter </w:t>
        </w:r>
      </w:ins>
      <w:ins w:id="389" w:author="302948225@qq.com" w:date="2020-10-07T18:00:00Z">
        <w:r>
          <w:rPr>
            <w:sz w:val="18"/>
            <w:szCs w:val="20"/>
          </w:rPr>
          <w:t xml:space="preserve">giving out our samples, we </w:t>
        </w:r>
        <w:r w:rsidRPr="000C71D4">
          <w:rPr>
            <w:sz w:val="18"/>
            <w:szCs w:val="20"/>
          </w:rPr>
          <w:t xml:space="preserve">collected </w:t>
        </w:r>
      </w:ins>
      <w:ins w:id="390" w:author="302948225@qq.com" w:date="2020-10-07T18:01:00Z">
        <w:del w:id="391" w:author="Office" w:date="2020-10-07T22:39:00Z">
          <w:r w:rsidRPr="000C71D4" w:rsidDel="00131AF2">
            <w:rPr>
              <w:sz w:val="18"/>
              <w:szCs w:val="20"/>
            </w:rPr>
            <w:delText xml:space="preserve">and took </w:delText>
          </w:r>
        </w:del>
      </w:ins>
      <w:ins w:id="392" w:author="302948225@qq.com" w:date="2020-10-07T18:00:00Z">
        <w:del w:id="393" w:author="Office" w:date="2020-10-07T23:13:00Z">
          <w:r w:rsidRPr="000C71D4" w:rsidDel="005A36C9">
            <w:rPr>
              <w:sz w:val="18"/>
              <w:szCs w:val="20"/>
            </w:rPr>
            <w:delText>user</w:delText>
          </w:r>
        </w:del>
      </w:ins>
      <w:ins w:id="394" w:author="Office" w:date="2020-10-07T23:13:00Z">
        <w:r w:rsidR="005A36C9" w:rsidRPr="000C71D4">
          <w:rPr>
            <w:sz w:val="18"/>
            <w:szCs w:val="20"/>
            <w:rPrChange w:id="395" w:author="302948225@qq.com" w:date="2020-10-08T00:41:00Z">
              <w:rPr>
                <w:sz w:val="18"/>
                <w:szCs w:val="20"/>
                <w:highlight w:val="yellow"/>
              </w:rPr>
            </w:rPrChange>
          </w:rPr>
          <w:t>reader</w:t>
        </w:r>
      </w:ins>
      <w:ins w:id="396" w:author="302948225@qq.com" w:date="2020-10-07T18:00:00Z">
        <w:r w:rsidRPr="000C71D4">
          <w:rPr>
            <w:sz w:val="18"/>
            <w:szCs w:val="20"/>
          </w:rPr>
          <w:t>s’</w:t>
        </w:r>
        <w:r>
          <w:rPr>
            <w:sz w:val="18"/>
            <w:szCs w:val="20"/>
          </w:rPr>
          <w:t xml:space="preserve"> advice for the booklets, </w:t>
        </w:r>
      </w:ins>
      <w:ins w:id="397" w:author="302948225@qq.com" w:date="2020-10-07T18:01:00Z">
        <w:del w:id="398" w:author="Office" w:date="2020-10-07T22:39:00Z">
          <w:r w:rsidDel="00131AF2">
            <w:rPr>
              <w:sz w:val="18"/>
              <w:szCs w:val="20"/>
            </w:rPr>
            <w:delText>then</w:delText>
          </w:r>
        </w:del>
      </w:ins>
      <w:ins w:id="399" w:author="Office" w:date="2020-10-07T22:39:00Z">
        <w:r w:rsidR="00131AF2">
          <w:rPr>
            <w:sz w:val="18"/>
            <w:szCs w:val="20"/>
          </w:rPr>
          <w:t>and</w:t>
        </w:r>
      </w:ins>
      <w:ins w:id="400" w:author="302948225@qq.com" w:date="2020-10-07T18:01:00Z">
        <w:r>
          <w:rPr>
            <w:sz w:val="18"/>
            <w:szCs w:val="20"/>
          </w:rPr>
          <w:t xml:space="preserve"> </w:t>
        </w:r>
        <w:r w:rsidRPr="000C71D4">
          <w:rPr>
            <w:sz w:val="18"/>
            <w:szCs w:val="20"/>
          </w:rPr>
          <w:t>made some improv</w:t>
        </w:r>
      </w:ins>
      <w:ins w:id="401" w:author="302948225@qq.com" w:date="2020-10-07T18:02:00Z">
        <w:r w:rsidRPr="000C71D4">
          <w:rPr>
            <w:sz w:val="18"/>
            <w:szCs w:val="20"/>
          </w:rPr>
          <w:t>e</w:t>
        </w:r>
      </w:ins>
      <w:ins w:id="402" w:author="302948225@qq.com" w:date="2020-10-07T18:01:00Z">
        <w:r w:rsidRPr="000C71D4">
          <w:rPr>
            <w:sz w:val="18"/>
            <w:szCs w:val="20"/>
          </w:rPr>
          <w:t>ments</w:t>
        </w:r>
      </w:ins>
      <w:ins w:id="403" w:author="Office" w:date="2020-10-07T22:40:00Z">
        <w:r w:rsidR="00131AF2" w:rsidRPr="000C71D4">
          <w:rPr>
            <w:sz w:val="18"/>
            <w:szCs w:val="20"/>
          </w:rPr>
          <w:t xml:space="preserve"> accordingly</w:t>
        </w:r>
      </w:ins>
      <w:ins w:id="404" w:author="302948225@qq.com" w:date="2020-10-07T18:01:00Z">
        <w:r>
          <w:rPr>
            <w:sz w:val="18"/>
            <w:szCs w:val="20"/>
          </w:rPr>
          <w:t>.</w:t>
        </w:r>
      </w:ins>
    </w:p>
    <w:p w14:paraId="476CE1A9" w14:textId="77777777" w:rsidR="005A5D65" w:rsidRPr="005A5D65" w:rsidRDefault="005A5D65" w:rsidP="007B5A97">
      <w:pPr>
        <w:rPr>
          <w:sz w:val="18"/>
          <w:szCs w:val="20"/>
        </w:rPr>
      </w:pPr>
    </w:p>
    <w:p w14:paraId="5A7E928B" w14:textId="4E5CB850" w:rsidR="00CE433F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P</w:t>
      </w:r>
      <w:r w:rsidRPr="00CE433F">
        <w:rPr>
          <w:b/>
          <w:bCs/>
        </w:rPr>
        <w:t>ublish a monthly magazine</w:t>
      </w:r>
      <w:r>
        <w:rPr>
          <w:rFonts w:hint="eastAsia"/>
          <w:b/>
          <w:bCs/>
        </w:rPr>
        <w:t>——</w:t>
      </w:r>
      <w:r>
        <w:rPr>
          <w:b/>
          <w:bCs/>
        </w:rPr>
        <w:t xml:space="preserve">cooperate with </w:t>
      </w:r>
      <w:proofErr w:type="spellStart"/>
      <w:r>
        <w:rPr>
          <w:b/>
          <w:bCs/>
        </w:rPr>
        <w:t>Jiangnan_China</w:t>
      </w:r>
      <w:proofErr w:type="spellEnd"/>
    </w:p>
    <w:p w14:paraId="5617AD54" w14:textId="37D1FCB5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（月刊</w:t>
      </w:r>
      <w:r>
        <w:rPr>
          <w:rFonts w:hint="eastAsia"/>
          <w:sz w:val="18"/>
          <w:szCs w:val="20"/>
        </w:rPr>
        <w:t>图片</w:t>
      </w:r>
      <w:r w:rsidRPr="00AF7B8C">
        <w:rPr>
          <w:rFonts w:hint="eastAsia"/>
          <w:sz w:val="18"/>
          <w:szCs w:val="20"/>
        </w:rPr>
        <w:t>）</w:t>
      </w:r>
    </w:p>
    <w:p w14:paraId="58568254" w14:textId="2FA7DECE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405" w:author="302948225@qq.com" w:date="2020-10-07T18:02:00Z">
            <w:rPr/>
          </w:rPrChange>
        </w:rPr>
        <w:pPrChange w:id="406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407" w:author="302948225@qq.com" w:date="2020-10-07T18:02:00Z">
            <w:rPr/>
          </w:rPrChange>
        </w:rPr>
        <w:t xml:space="preserve">Why </w:t>
      </w:r>
      <w:del w:id="408" w:author="Office" w:date="2020-10-07T22:59:00Z">
        <w:r w:rsidRPr="000C71D4" w:rsidDel="00025C04">
          <w:rPr>
            <w:sz w:val="18"/>
            <w:szCs w:val="20"/>
            <w:rPrChange w:id="409" w:author="302948225@qq.com" w:date="2020-10-08T00:41:00Z">
              <w:rPr/>
            </w:rPrChange>
          </w:rPr>
          <w:delText>would</w:delText>
        </w:r>
      </w:del>
      <w:ins w:id="410" w:author="Office" w:date="2020-10-07T22:59:00Z">
        <w:r w:rsidR="00025C04" w:rsidRPr="000C71D4">
          <w:rPr>
            <w:sz w:val="18"/>
            <w:szCs w:val="20"/>
          </w:rPr>
          <w:t>do</w:t>
        </w:r>
      </w:ins>
      <w:r w:rsidRPr="0036673B">
        <w:rPr>
          <w:sz w:val="18"/>
          <w:szCs w:val="20"/>
          <w:rPrChange w:id="411" w:author="302948225@qq.com" w:date="2020-10-07T18:02:00Z">
            <w:rPr/>
          </w:rPrChange>
        </w:rPr>
        <w:t xml:space="preserve"> we deliver our science communication activities?</w:t>
      </w:r>
    </w:p>
    <w:p w14:paraId="51D2498E" w14:textId="5727AD89" w:rsidR="004D1BC3" w:rsidRPr="00CE433F" w:rsidRDefault="005A5D65" w:rsidP="004D1BC3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During the </w:t>
      </w:r>
      <w:ins w:id="412" w:author="Rachel" w:date="2020-10-04T16:47:00Z">
        <w:r w:rsidR="00765649">
          <w:rPr>
            <w:sz w:val="18"/>
            <w:szCs w:val="20"/>
          </w:rPr>
          <w:t>exchanges</w:t>
        </w:r>
      </w:ins>
      <w:ins w:id="413" w:author="Rachel" w:date="2020-10-04T16:48:00Z">
        <w:r w:rsidR="00765649">
          <w:rPr>
            <w:sz w:val="18"/>
            <w:szCs w:val="20"/>
          </w:rPr>
          <w:t xml:space="preserve"> </w:t>
        </w:r>
      </w:ins>
      <w:del w:id="414" w:author="Rachel" w:date="2020-10-04T16:47:00Z">
        <w:r w:rsidRPr="005A5D65" w:rsidDel="00765649">
          <w:rPr>
            <w:sz w:val="18"/>
            <w:szCs w:val="20"/>
          </w:rPr>
          <w:delText xml:space="preserve">communication </w:delText>
        </w:r>
      </w:del>
      <w:r w:rsidRPr="005A5D65">
        <w:rPr>
          <w:sz w:val="18"/>
          <w:szCs w:val="20"/>
        </w:rPr>
        <w:t xml:space="preserve">with the </w:t>
      </w:r>
      <w:proofErr w:type="spellStart"/>
      <w:r w:rsidR="00B04E6A">
        <w:rPr>
          <w:sz w:val="18"/>
          <w:szCs w:val="20"/>
        </w:rPr>
        <w:t>J</w:t>
      </w:r>
      <w:r w:rsidR="00B04E6A">
        <w:rPr>
          <w:rFonts w:hint="eastAsia"/>
          <w:sz w:val="18"/>
          <w:szCs w:val="20"/>
        </w:rPr>
        <w:t>iangnan_</w:t>
      </w:r>
      <w:r w:rsidR="00B04E6A">
        <w:rPr>
          <w:sz w:val="18"/>
          <w:szCs w:val="20"/>
        </w:rPr>
        <w:t>China</w:t>
      </w:r>
      <w:proofErr w:type="spellEnd"/>
      <w:r w:rsidR="00B04E6A">
        <w:rPr>
          <w:sz w:val="18"/>
          <w:szCs w:val="20"/>
        </w:rPr>
        <w:t>,</w:t>
      </w:r>
      <w:r w:rsidRPr="005A5D65">
        <w:rPr>
          <w:sz w:val="18"/>
          <w:szCs w:val="20"/>
        </w:rPr>
        <w:t xml:space="preserve"> </w:t>
      </w:r>
      <w:r w:rsidR="00B04E6A">
        <w:rPr>
          <w:sz w:val="18"/>
          <w:szCs w:val="20"/>
        </w:rPr>
        <w:t xml:space="preserve">we have known </w:t>
      </w:r>
      <w:r w:rsidRPr="005A5D65">
        <w:rPr>
          <w:sz w:val="18"/>
          <w:szCs w:val="20"/>
        </w:rPr>
        <w:t>that they issued monthly magazines to middle school students from four different provinces</w:t>
      </w:r>
      <w:ins w:id="415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416" w:author="Rachel" w:date="2020-10-04T16:48:00Z">
        <w:r w:rsidR="00765649">
          <w:rPr>
            <w:sz w:val="18"/>
            <w:szCs w:val="20"/>
          </w:rPr>
          <w:t xml:space="preserve"> in China</w:t>
        </w:r>
      </w:ins>
      <w:r w:rsidR="00B04E6A">
        <w:rPr>
          <w:sz w:val="18"/>
          <w:szCs w:val="20"/>
        </w:rPr>
        <w:t>. Happy to hear that, w</w:t>
      </w:r>
      <w:r w:rsidRPr="005A5D65">
        <w:rPr>
          <w:sz w:val="18"/>
          <w:szCs w:val="20"/>
        </w:rPr>
        <w:t xml:space="preserve">e expressed our willingness to cooperate with them and participated in the completion of their </w:t>
      </w:r>
      <w:r w:rsidR="00B04E6A">
        <w:rPr>
          <w:sz w:val="18"/>
          <w:szCs w:val="20"/>
        </w:rPr>
        <w:t>m</w:t>
      </w:r>
      <w:r w:rsidRPr="005A5D65">
        <w:rPr>
          <w:sz w:val="18"/>
          <w:szCs w:val="20"/>
        </w:rPr>
        <w:t xml:space="preserve">onthly magazine in October. It is hoped that </w:t>
      </w:r>
      <w:del w:id="417" w:author="Rachel" w:date="2020-10-04T16:49:00Z">
        <w:r w:rsidRPr="005A5D65" w:rsidDel="00765649">
          <w:rPr>
            <w:sz w:val="18"/>
            <w:szCs w:val="20"/>
          </w:rPr>
          <w:delText xml:space="preserve">through this </w:delText>
        </w:r>
        <w:r w:rsidR="00B04E6A" w:rsidDel="00765649">
          <w:rPr>
            <w:sz w:val="18"/>
            <w:szCs w:val="20"/>
          </w:rPr>
          <w:delText>approach</w:delText>
        </w:r>
        <w:r w:rsidRPr="005A5D65" w:rsidDel="00765649">
          <w:rPr>
            <w:sz w:val="18"/>
            <w:szCs w:val="20"/>
          </w:rPr>
          <w:delText xml:space="preserve">, </w:delText>
        </w:r>
      </w:del>
      <w:r w:rsidRPr="005A5D65">
        <w:rPr>
          <w:sz w:val="18"/>
          <w:szCs w:val="20"/>
        </w:rPr>
        <w:t>middle school students can gain scientific knowledge while reading paper journals</w:t>
      </w:r>
      <w:ins w:id="418" w:author="Rachel" w:date="2020-10-04T16:49:00Z">
        <w:r w:rsidR="00765649">
          <w:rPr>
            <w:sz w:val="18"/>
            <w:szCs w:val="20"/>
          </w:rPr>
          <w:t>.</w:t>
        </w:r>
      </w:ins>
      <w:del w:id="419" w:author="Rachel" w:date="2020-10-04T16:49:00Z">
        <w:r w:rsidRPr="005A5D65" w:rsidDel="00765649">
          <w:rPr>
            <w:sz w:val="18"/>
            <w:szCs w:val="20"/>
          </w:rPr>
          <w:delText>,</w:delText>
        </w:r>
      </w:del>
      <w:r w:rsidRPr="005A5D65">
        <w:rPr>
          <w:sz w:val="18"/>
          <w:szCs w:val="20"/>
        </w:rPr>
        <w:t xml:space="preserve"> </w:t>
      </w:r>
      <w:ins w:id="420" w:author="Rachel" w:date="2020-10-04T16:49:00Z">
        <w:r w:rsidR="00765649">
          <w:rPr>
            <w:sz w:val="18"/>
            <w:szCs w:val="20"/>
          </w:rPr>
          <w:t>At</w:t>
        </w:r>
      </w:ins>
      <w:del w:id="421" w:author="Rachel" w:date="2020-10-04T16:49:00Z">
        <w:r w:rsidR="00B04E6A" w:rsidDel="00765649">
          <w:rPr>
            <w:sz w:val="18"/>
            <w:szCs w:val="20"/>
          </w:rPr>
          <w:delText>in</w:delText>
        </w:r>
      </w:del>
      <w:r w:rsidR="00B04E6A">
        <w:rPr>
          <w:sz w:val="18"/>
          <w:szCs w:val="20"/>
        </w:rPr>
        <w:t xml:space="preserve"> the same time, they can</w:t>
      </w:r>
      <w:r w:rsidRPr="005A5D65">
        <w:rPr>
          <w:sz w:val="18"/>
          <w:szCs w:val="20"/>
        </w:rPr>
        <w:t xml:space="preserve"> understand the seriousness of soil heavy metal pollution and have new thoughts on environmental protection.</w:t>
      </w:r>
    </w:p>
    <w:p w14:paraId="33385CA7" w14:textId="3F995DFA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422" w:author="302948225@qq.com" w:date="2020-10-07T18:02:00Z">
            <w:rPr/>
          </w:rPrChange>
        </w:rPr>
        <w:pPrChange w:id="423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424" w:author="302948225@qq.com" w:date="2020-10-07T18:02:00Z">
            <w:rPr/>
          </w:rPrChange>
        </w:rPr>
        <w:t xml:space="preserve">Who’s our </w:t>
      </w:r>
      <w:ins w:id="425" w:author="302948225@qq.com" w:date="2020-10-06T12:52:00Z">
        <w:r w:rsidR="00BB49AD" w:rsidRPr="0036673B">
          <w:rPr>
            <w:sz w:val="18"/>
            <w:szCs w:val="20"/>
            <w:rPrChange w:id="426" w:author="302948225@qq.com" w:date="2020-10-07T18:02:00Z">
              <w:rPr/>
            </w:rPrChange>
          </w:rPr>
          <w:t xml:space="preserve">target </w:t>
        </w:r>
      </w:ins>
      <w:r w:rsidRPr="0036673B">
        <w:rPr>
          <w:sz w:val="18"/>
          <w:szCs w:val="20"/>
          <w:rPrChange w:id="427" w:author="302948225@qq.com" w:date="2020-10-07T18:02:00Z">
            <w:rPr/>
          </w:rPrChange>
        </w:rPr>
        <w:t>audience?</w:t>
      </w:r>
    </w:p>
    <w:p w14:paraId="04B25AA3" w14:textId="027B74EE" w:rsidR="00243F6B" w:rsidRPr="00CE433F" w:rsidRDefault="005A5D65" w:rsidP="00B04E6A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Middle school students from </w:t>
      </w:r>
      <w:r w:rsidRPr="0036673B">
        <w:rPr>
          <w:sz w:val="18"/>
          <w:szCs w:val="20"/>
        </w:rPr>
        <w:t>different</w:t>
      </w:r>
      <w:r w:rsidRPr="005A5D65">
        <w:rPr>
          <w:sz w:val="18"/>
          <w:szCs w:val="20"/>
        </w:rPr>
        <w:t xml:space="preserve"> provinces</w:t>
      </w:r>
      <w:ins w:id="428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429" w:author="302948225@qq.com" w:date="2020-10-07T18:03:00Z">
        <w:r w:rsidR="0036673B">
          <w:rPr>
            <w:sz w:val="18"/>
            <w:szCs w:val="20"/>
          </w:rPr>
          <w:t xml:space="preserve">, </w:t>
        </w:r>
      </w:ins>
      <w:ins w:id="430" w:author="Rachel" w:date="2020-10-04T16:46:00Z">
        <w:del w:id="431" w:author="Office" w:date="2020-10-07T23:00:00Z">
          <w:r w:rsidR="00765649" w:rsidRPr="000C71D4" w:rsidDel="00025C04">
            <w:rPr>
              <w:rFonts w:hint="eastAsia"/>
              <w:sz w:val="18"/>
              <w:szCs w:val="20"/>
            </w:rPr>
            <w:delText>，</w:delText>
          </w:r>
          <w:r w:rsidR="00765649" w:rsidRPr="000C71D4" w:rsidDel="00025C04">
            <w:rPr>
              <w:sz w:val="18"/>
              <w:szCs w:val="20"/>
            </w:rPr>
            <w:delText xml:space="preserve"> for example</w:delText>
          </w:r>
        </w:del>
      </w:ins>
      <w:ins w:id="432" w:author="302948225@qq.com" w:date="2020-10-07T18:03:00Z">
        <w:del w:id="433" w:author="Office" w:date="2020-10-07T23:00:00Z">
          <w:r w:rsidR="0036673B" w:rsidRPr="000C71D4" w:rsidDel="00025C04">
            <w:rPr>
              <w:sz w:val="18"/>
              <w:szCs w:val="20"/>
            </w:rPr>
            <w:delText>,</w:delText>
          </w:r>
        </w:del>
      </w:ins>
      <w:ins w:id="434" w:author="Office" w:date="2020-10-07T23:00:00Z">
        <w:r w:rsidR="00025C04" w:rsidRPr="000C71D4">
          <w:rPr>
            <w:sz w:val="18"/>
            <w:szCs w:val="20"/>
          </w:rPr>
          <w:t>including</w:t>
        </w:r>
      </w:ins>
      <w:ins w:id="435" w:author="302948225@qq.com" w:date="2020-10-07T18:04:00Z">
        <w:r w:rsidR="0036673B">
          <w:rPr>
            <w:sz w:val="18"/>
            <w:szCs w:val="20"/>
          </w:rPr>
          <w:t xml:space="preserve"> Xinjiang,</w:t>
        </w:r>
      </w:ins>
      <w:ins w:id="436" w:author="302948225@qq.com" w:date="2020-10-07T18:05:00Z">
        <w:r w:rsidR="0036673B">
          <w:rPr>
            <w:sz w:val="18"/>
            <w:szCs w:val="20"/>
          </w:rPr>
          <w:t xml:space="preserve"> </w:t>
        </w:r>
      </w:ins>
      <w:ins w:id="437" w:author="302948225@qq.com" w:date="2020-10-07T18:04:00Z">
        <w:r w:rsidR="0036673B">
          <w:rPr>
            <w:sz w:val="18"/>
            <w:szCs w:val="20"/>
          </w:rPr>
          <w:t>Jiangsu,</w:t>
        </w:r>
      </w:ins>
      <w:ins w:id="438" w:author="302948225@qq.com" w:date="2020-10-07T18:05:00Z">
        <w:r w:rsidR="0036673B">
          <w:rPr>
            <w:sz w:val="18"/>
            <w:szCs w:val="20"/>
          </w:rPr>
          <w:t xml:space="preserve"> Sichuan and Tianjin.</w:t>
        </w:r>
      </w:ins>
      <w:del w:id="439" w:author="Rachel" w:date="2020-10-04T16:46:00Z">
        <w:r w:rsidDel="00765649">
          <w:rPr>
            <w:sz w:val="18"/>
            <w:szCs w:val="20"/>
          </w:rPr>
          <w:delText>.</w:delText>
        </w:r>
      </w:del>
    </w:p>
    <w:p w14:paraId="494BDF5A" w14:textId="77777777" w:rsidR="00243F6B" w:rsidRPr="0036673B" w:rsidRDefault="00243F6B">
      <w:pPr>
        <w:pStyle w:val="a3"/>
        <w:numPr>
          <w:ilvl w:val="0"/>
          <w:numId w:val="3"/>
        </w:numPr>
        <w:ind w:firstLineChars="0"/>
        <w:rPr>
          <w:sz w:val="18"/>
          <w:szCs w:val="20"/>
          <w:rPrChange w:id="440" w:author="302948225@qq.com" w:date="2020-10-07T18:02:00Z">
            <w:rPr/>
          </w:rPrChange>
        </w:rPr>
        <w:pPrChange w:id="441" w:author="302948225@qq.com" w:date="2020-10-07T18:02:00Z">
          <w:pPr>
            <w:pStyle w:val="a3"/>
            <w:numPr>
              <w:numId w:val="4"/>
            </w:numPr>
            <w:ind w:left="2404" w:firstLineChars="0" w:hanging="420"/>
          </w:pPr>
        </w:pPrChange>
      </w:pPr>
      <w:r w:rsidRPr="0036673B">
        <w:rPr>
          <w:sz w:val="18"/>
          <w:szCs w:val="20"/>
          <w:rPrChange w:id="442" w:author="302948225@qq.com" w:date="2020-10-07T18:02:00Z">
            <w:rPr/>
          </w:rPrChange>
        </w:rPr>
        <w:t>What did we do?</w:t>
      </w:r>
    </w:p>
    <w:p w14:paraId="6C9CD9A5" w14:textId="73FDEBAF" w:rsidR="00243F6B" w:rsidRDefault="00B04E6A" w:rsidP="007B5A97">
      <w:pPr>
        <w:rPr>
          <w:sz w:val="18"/>
          <w:szCs w:val="20"/>
        </w:rPr>
      </w:pPr>
      <w:r w:rsidRPr="00B04E6A">
        <w:rPr>
          <w:rFonts w:hint="eastAsia"/>
          <w:sz w:val="18"/>
          <w:szCs w:val="20"/>
        </w:rPr>
        <w:t xml:space="preserve"> </w:t>
      </w:r>
      <w:r w:rsidRPr="00B04E6A">
        <w:rPr>
          <w:sz w:val="18"/>
          <w:szCs w:val="20"/>
        </w:rPr>
        <w:t xml:space="preserve"> </w:t>
      </w:r>
      <w:ins w:id="443" w:author="Rachel" w:date="2020-10-04T16:50:00Z">
        <w:r w:rsidR="00765649">
          <w:rPr>
            <w:sz w:val="18"/>
            <w:szCs w:val="20"/>
          </w:rPr>
          <w:t>Exchanging</w:t>
        </w:r>
      </w:ins>
      <w:ins w:id="444" w:author="302948225@qq.com" w:date="2020-10-07T18:05:00Z">
        <w:r w:rsidR="0036673B">
          <w:rPr>
            <w:sz w:val="18"/>
            <w:szCs w:val="20"/>
          </w:rPr>
          <w:t xml:space="preserve"> </w:t>
        </w:r>
      </w:ins>
      <w:del w:id="445" w:author="Rachel" w:date="2020-10-04T16:50:00Z">
        <w:r w:rsidDel="00765649">
          <w:rPr>
            <w:sz w:val="18"/>
            <w:szCs w:val="20"/>
          </w:rPr>
          <w:delText xml:space="preserve">Communicating </w:delText>
        </w:r>
      </w:del>
      <w:r>
        <w:rPr>
          <w:sz w:val="18"/>
          <w:szCs w:val="20"/>
        </w:rPr>
        <w:t xml:space="preserve">with </w:t>
      </w:r>
      <w:proofErr w:type="spellStart"/>
      <w:r>
        <w:rPr>
          <w:sz w:val="18"/>
          <w:szCs w:val="20"/>
        </w:rPr>
        <w:t>Jiangnan_Ch</w:t>
      </w:r>
      <w:r>
        <w:rPr>
          <w:rFonts w:hint="eastAsia"/>
          <w:sz w:val="18"/>
          <w:szCs w:val="20"/>
        </w:rPr>
        <w:t>ina</w:t>
      </w:r>
      <w:proofErr w:type="spellEnd"/>
      <w:r>
        <w:rPr>
          <w:rFonts w:hint="eastAsia"/>
          <w:sz w:val="18"/>
          <w:szCs w:val="20"/>
        </w:rPr>
        <w:t>，</w:t>
      </w:r>
      <w:r w:rsidRPr="00B04E6A">
        <w:rPr>
          <w:sz w:val="18"/>
          <w:szCs w:val="20"/>
        </w:rPr>
        <w:t xml:space="preserve">we </w:t>
      </w:r>
      <w:r w:rsidRPr="000C71D4">
        <w:rPr>
          <w:sz w:val="18"/>
          <w:szCs w:val="20"/>
        </w:rPr>
        <w:t xml:space="preserve">reached a </w:t>
      </w:r>
      <w:commentRangeStart w:id="446"/>
      <w:r w:rsidRPr="000C71D4">
        <w:rPr>
          <w:sz w:val="18"/>
          <w:szCs w:val="20"/>
        </w:rPr>
        <w:t>consensus</w:t>
      </w:r>
      <w:commentRangeEnd w:id="446"/>
      <w:r w:rsidR="00025C04" w:rsidRPr="000C71D4">
        <w:rPr>
          <w:rStyle w:val="a6"/>
        </w:rPr>
        <w:commentReference w:id="446"/>
      </w:r>
      <w:ins w:id="447" w:author="302948225@qq.com" w:date="2020-10-07T18:06:00Z">
        <w:r w:rsidR="0036673B">
          <w:rPr>
            <w:sz w:val="18"/>
            <w:szCs w:val="20"/>
          </w:rPr>
          <w:t>.</w:t>
        </w:r>
      </w:ins>
      <w:del w:id="448" w:author="302948225@qq.com" w:date="2020-10-07T18:05:00Z">
        <w:r w:rsidDel="0036673B">
          <w:rPr>
            <w:sz w:val="18"/>
            <w:szCs w:val="20"/>
          </w:rPr>
          <w:delText>.</w:delText>
        </w:r>
      </w:del>
      <w:r>
        <w:rPr>
          <w:sz w:val="18"/>
          <w:szCs w:val="20"/>
        </w:rPr>
        <w:t xml:space="preserve"> We </w:t>
      </w:r>
      <w:r w:rsidRPr="00B04E6A">
        <w:rPr>
          <w:sz w:val="18"/>
          <w:szCs w:val="20"/>
        </w:rPr>
        <w:t>presented our project</w:t>
      </w:r>
      <w:r>
        <w:rPr>
          <w:sz w:val="18"/>
          <w:szCs w:val="20"/>
        </w:rPr>
        <w:t>’s</w:t>
      </w:r>
      <w:r w:rsidRPr="00B04E6A">
        <w:rPr>
          <w:sz w:val="18"/>
          <w:szCs w:val="20"/>
        </w:rPr>
        <w:t xml:space="preserve"> overview and concept in a </w:t>
      </w:r>
      <w:ins w:id="449" w:author="Rachel" w:date="2020-10-04T16:50:00Z">
        <w:r w:rsidR="00765649">
          <w:rPr>
            <w:sz w:val="18"/>
            <w:szCs w:val="20"/>
          </w:rPr>
          <w:t>readable</w:t>
        </w:r>
      </w:ins>
      <w:del w:id="450" w:author="Rachel" w:date="2020-10-04T16:50:00Z">
        <w:r w:rsidRPr="00B04E6A" w:rsidDel="00765649">
          <w:rPr>
            <w:sz w:val="18"/>
            <w:szCs w:val="20"/>
          </w:rPr>
          <w:delText xml:space="preserve">simple </w:delText>
        </w:r>
      </w:del>
      <w:ins w:id="451" w:author="Rachel" w:date="2020-10-04T16:50:00Z">
        <w:r w:rsidR="00765649">
          <w:rPr>
            <w:sz w:val="18"/>
            <w:szCs w:val="20"/>
          </w:rPr>
          <w:t xml:space="preserve"> </w:t>
        </w:r>
      </w:ins>
      <w:r w:rsidRPr="00B04E6A">
        <w:rPr>
          <w:sz w:val="18"/>
          <w:szCs w:val="20"/>
        </w:rPr>
        <w:t xml:space="preserve">and </w:t>
      </w:r>
      <w:ins w:id="452" w:author="Rachel" w:date="2020-10-04T16:50:00Z">
        <w:r w:rsidR="00765649">
          <w:rPr>
            <w:sz w:val="18"/>
            <w:szCs w:val="20"/>
          </w:rPr>
          <w:t xml:space="preserve">comprehensible </w:t>
        </w:r>
      </w:ins>
      <w:del w:id="453" w:author="Rachel" w:date="2020-10-04T16:50:00Z">
        <w:r w:rsidRPr="00B04E6A" w:rsidDel="00765649">
          <w:rPr>
            <w:sz w:val="18"/>
            <w:szCs w:val="20"/>
          </w:rPr>
          <w:delText xml:space="preserve">understandable </w:delText>
        </w:r>
      </w:del>
      <w:r w:rsidRPr="00B04E6A">
        <w:rPr>
          <w:sz w:val="18"/>
          <w:szCs w:val="20"/>
        </w:rPr>
        <w:t>language, and presented the future prospects of the project</w:t>
      </w:r>
      <w:r>
        <w:rPr>
          <w:sz w:val="18"/>
          <w:szCs w:val="20"/>
        </w:rPr>
        <w:t xml:space="preserve"> in the monthly magazine.</w:t>
      </w:r>
    </w:p>
    <w:p w14:paraId="5779A5F9" w14:textId="77777777" w:rsidR="00B04E6A" w:rsidRPr="00B04E6A" w:rsidRDefault="00B04E6A" w:rsidP="007B5A97">
      <w:pPr>
        <w:rPr>
          <w:sz w:val="18"/>
          <w:szCs w:val="20"/>
        </w:rPr>
      </w:pPr>
    </w:p>
    <w:p w14:paraId="50748E5E" w14:textId="181164A8" w:rsidR="00243F6B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H</w:t>
      </w:r>
      <w:r w:rsidRPr="00CE433F">
        <w:rPr>
          <w:b/>
          <w:bCs/>
        </w:rPr>
        <w:t xml:space="preserve">old </w:t>
      </w:r>
      <w:del w:id="454" w:author="Rachel" w:date="2020-10-04T16:51:00Z">
        <w:r w:rsidRPr="00CE433F" w:rsidDel="00765649">
          <w:rPr>
            <w:b/>
            <w:bCs/>
          </w:rPr>
          <w:delText>on</w:delText>
        </w:r>
      </w:del>
      <w:del w:id="455" w:author="Office" w:date="2020-10-07T23:01:00Z">
        <w:r w:rsidRPr="00CE433F" w:rsidDel="00025C04">
          <w:rPr>
            <w:b/>
            <w:bCs/>
          </w:rPr>
          <w:delText xml:space="preserve"> </w:delText>
        </w:r>
      </w:del>
      <w:r w:rsidRPr="00CE433F">
        <w:rPr>
          <w:b/>
          <w:bCs/>
        </w:rPr>
        <w:t>a</w:t>
      </w:r>
      <w:ins w:id="456" w:author="Rachel" w:date="2020-10-04T16:51:00Z">
        <w:r w:rsidR="00765649">
          <w:rPr>
            <w:b/>
            <w:bCs/>
          </w:rPr>
          <w:t>n online</w:t>
        </w:r>
      </w:ins>
      <w:del w:id="457" w:author="Rachel" w:date="2020-10-04T16:51:00Z">
        <w:r w:rsidRPr="00CE433F" w:rsidDel="00765649">
          <w:rPr>
            <w:b/>
            <w:bCs/>
          </w:rPr>
          <w:delText xml:space="preserve"> </w:delText>
        </w:r>
      </w:del>
      <w:ins w:id="458" w:author="Rachel" w:date="2020-10-04T16:51:00Z">
        <w:r w:rsidR="00765649">
          <w:rPr>
            <w:b/>
            <w:bCs/>
          </w:rPr>
          <w:t xml:space="preserve"> campaign</w:t>
        </w:r>
      </w:ins>
      <w:del w:id="459" w:author="Rachel" w:date="2020-10-04T16:51:00Z">
        <w:r w:rsidR="001202B7" w:rsidDel="00765649">
          <w:rPr>
            <w:b/>
            <w:bCs/>
          </w:rPr>
          <w:delText>lecture</w:delText>
        </w:r>
      </w:del>
      <w:r w:rsidR="00950AB6">
        <w:rPr>
          <w:rFonts w:hint="eastAsia"/>
          <w:b/>
          <w:bCs/>
        </w:rPr>
        <w:t>——c</w:t>
      </w:r>
      <w:r w:rsidR="00950AB6">
        <w:rPr>
          <w:b/>
          <w:bCs/>
        </w:rPr>
        <w:t>ooperate with NJAU</w:t>
      </w:r>
      <w:r w:rsidR="00950AB6" w:rsidRPr="00950AB6">
        <w:t xml:space="preserve"> </w:t>
      </w:r>
      <w:r w:rsidR="00950AB6" w:rsidRPr="00950AB6">
        <w:rPr>
          <w:b/>
          <w:bCs/>
        </w:rPr>
        <w:t xml:space="preserve">Youth </w:t>
      </w:r>
      <w:r w:rsidR="00950AB6">
        <w:rPr>
          <w:b/>
          <w:bCs/>
        </w:rPr>
        <w:t>A</w:t>
      </w:r>
      <w:r w:rsidR="00950AB6" w:rsidRPr="00950AB6">
        <w:rPr>
          <w:b/>
          <w:bCs/>
        </w:rPr>
        <w:t xml:space="preserve">ssociation </w:t>
      </w:r>
      <w:del w:id="460" w:author="Rachel" w:date="2020-10-04T16:51:00Z">
        <w:r w:rsidR="00950AB6" w:rsidDel="00703596">
          <w:rPr>
            <w:b/>
            <w:bCs/>
          </w:rPr>
          <w:delText>O</w:delText>
        </w:r>
        <w:r w:rsidR="00950AB6" w:rsidRPr="00950AB6" w:rsidDel="00703596">
          <w:rPr>
            <w:b/>
            <w:bCs/>
          </w:rPr>
          <w:delText>rganization</w:delText>
        </w:r>
      </w:del>
    </w:p>
    <w:p w14:paraId="4293378B" w14:textId="56498C22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（讲座照片+推送图片）</w:t>
      </w:r>
    </w:p>
    <w:p w14:paraId="24B559FD" w14:textId="786ADCA2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 xml:space="preserve">Why </w:t>
      </w:r>
      <w:del w:id="461" w:author="Office" w:date="2020-10-07T23:02:00Z">
        <w:r w:rsidRPr="000C71D4" w:rsidDel="00025C04">
          <w:rPr>
            <w:sz w:val="18"/>
            <w:szCs w:val="20"/>
          </w:rPr>
          <w:delText>would</w:delText>
        </w:r>
      </w:del>
      <w:ins w:id="462" w:author="Office" w:date="2020-10-07T23:02:00Z">
        <w:r w:rsidR="00025C04" w:rsidRPr="000C71D4">
          <w:rPr>
            <w:sz w:val="18"/>
            <w:szCs w:val="20"/>
          </w:rPr>
          <w:t>do</w:t>
        </w:r>
      </w:ins>
      <w:r w:rsidRPr="00793DD1">
        <w:rPr>
          <w:sz w:val="18"/>
          <w:szCs w:val="20"/>
        </w:rPr>
        <w:t xml:space="preserve"> we deliver our science communication activities?</w:t>
      </w:r>
    </w:p>
    <w:p w14:paraId="650B1E94" w14:textId="7ABE8D52" w:rsidR="001202B7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During the summer vacation, the</w:t>
      </w:r>
      <w:r>
        <w:rPr>
          <w:sz w:val="18"/>
          <w:szCs w:val="20"/>
        </w:rPr>
        <w:t xml:space="preserve"> Youth</w:t>
      </w:r>
      <w:r w:rsidRPr="001202B7">
        <w:rPr>
          <w:sz w:val="18"/>
          <w:szCs w:val="20"/>
        </w:rPr>
        <w:t xml:space="preserve"> Association</w:t>
      </w:r>
      <w:del w:id="463" w:author="Rachel" w:date="2020-10-04T16:51:00Z">
        <w:r w:rsidDel="00703596">
          <w:rPr>
            <w:sz w:val="18"/>
            <w:szCs w:val="20"/>
          </w:rPr>
          <w:delText xml:space="preserve"> Organization</w:delText>
        </w:r>
      </w:del>
      <w:r w:rsidRPr="001202B7">
        <w:rPr>
          <w:sz w:val="18"/>
          <w:szCs w:val="20"/>
        </w:rPr>
        <w:t xml:space="preserve"> of Nanjing Agricultural University learned that the children who experienced the </w:t>
      </w:r>
      <w:ins w:id="464" w:author="Rachel" w:date="2020-10-04T16:52:00Z">
        <w:r w:rsidR="00703596">
          <w:rPr>
            <w:sz w:val="18"/>
            <w:szCs w:val="20"/>
          </w:rPr>
          <w:t xml:space="preserve">2020 </w:t>
        </w:r>
      </w:ins>
      <w:r w:rsidRPr="001202B7">
        <w:rPr>
          <w:sz w:val="18"/>
          <w:szCs w:val="20"/>
        </w:rPr>
        <w:t>flood</w:t>
      </w:r>
      <w:ins w:id="465" w:author="Rachel" w:date="2020-10-04T16:52:00Z">
        <w:r w:rsidR="00703596">
          <w:rPr>
            <w:sz w:val="18"/>
            <w:szCs w:val="20"/>
          </w:rPr>
          <w:t xml:space="preserve"> in Anhui Province</w:t>
        </w:r>
      </w:ins>
      <w:r w:rsidRPr="001202B7">
        <w:rPr>
          <w:sz w:val="18"/>
          <w:szCs w:val="20"/>
        </w:rPr>
        <w:t xml:space="preserve"> were psychologically and academically</w:t>
      </w:r>
      <w:del w:id="466" w:author="Rachel" w:date="2020-10-04T16:53:00Z">
        <w:r w:rsidRPr="001202B7" w:rsidDel="00703596">
          <w:rPr>
            <w:sz w:val="18"/>
            <w:szCs w:val="20"/>
          </w:rPr>
          <w:delText xml:space="preserve"> </w:delText>
        </w:r>
      </w:del>
      <w:ins w:id="467" w:author="Rachel" w:date="2020-10-04T16:53:00Z">
        <w:r w:rsidR="00703596">
          <w:rPr>
            <w:sz w:val="18"/>
            <w:szCs w:val="20"/>
          </w:rPr>
          <w:t xml:space="preserve"> affected</w:t>
        </w:r>
      </w:ins>
      <w:del w:id="468" w:author="Rachel" w:date="2020-10-04T16:53:00Z">
        <w:r w:rsidRPr="001202B7" w:rsidDel="00703596">
          <w:rPr>
            <w:sz w:val="18"/>
            <w:szCs w:val="20"/>
          </w:rPr>
          <w:delText>damaged</w:delText>
        </w:r>
      </w:del>
      <w:ins w:id="469" w:author="Rachel" w:date="2020-10-04T16:53:00Z">
        <w:r w:rsidR="00703596">
          <w:rPr>
            <w:sz w:val="18"/>
            <w:szCs w:val="20"/>
          </w:rPr>
          <w:t>.</w:t>
        </w:r>
      </w:ins>
      <w:del w:id="470" w:author="Rachel" w:date="2020-10-04T16:53:00Z">
        <w:r w:rsidRPr="001202B7" w:rsidDel="00703596">
          <w:rPr>
            <w:sz w:val="18"/>
            <w:szCs w:val="20"/>
          </w:rPr>
          <w:delText>, and</w:delText>
        </w:r>
      </w:del>
      <w:r w:rsidRPr="001202B7">
        <w:rPr>
          <w:sz w:val="18"/>
          <w:szCs w:val="20"/>
        </w:rPr>
        <w:t xml:space="preserve"> </w:t>
      </w:r>
      <w:ins w:id="471" w:author="Rachel" w:date="2020-10-04T16:53:00Z">
        <w:r w:rsidR="00703596">
          <w:rPr>
            <w:sz w:val="18"/>
            <w:szCs w:val="20"/>
          </w:rPr>
          <w:t>T</w:t>
        </w:r>
      </w:ins>
      <w:del w:id="472" w:author="Rachel" w:date="2020-10-04T16:53:00Z">
        <w:r w:rsidRPr="001202B7" w:rsidDel="00703596">
          <w:rPr>
            <w:sz w:val="18"/>
            <w:szCs w:val="20"/>
          </w:rPr>
          <w:delText>t</w:delText>
        </w:r>
      </w:del>
      <w:r w:rsidRPr="001202B7">
        <w:rPr>
          <w:sz w:val="18"/>
          <w:szCs w:val="20"/>
        </w:rPr>
        <w:t>hey hope</w:t>
      </w:r>
      <w:ins w:id="473" w:author="Rachel" w:date="2020-10-04T16:53:00Z">
        <w:r w:rsidR="00703596">
          <w:rPr>
            <w:sz w:val="18"/>
            <w:szCs w:val="20"/>
          </w:rPr>
          <w:t>d</w:t>
        </w:r>
      </w:ins>
      <w:r w:rsidRPr="001202B7">
        <w:rPr>
          <w:sz w:val="18"/>
          <w:szCs w:val="20"/>
        </w:rPr>
        <w:t xml:space="preserve"> to help them solve these problems through online</w:t>
      </w:r>
      <w:del w:id="474" w:author="Rachel" w:date="2020-10-04T16:54:00Z">
        <w:r w:rsidRPr="001202B7" w:rsidDel="00703596">
          <w:rPr>
            <w:sz w:val="18"/>
            <w:szCs w:val="20"/>
          </w:rPr>
          <w:delText xml:space="preserve"> </w:delText>
        </w:r>
      </w:del>
      <w:ins w:id="475" w:author="Rachel" w:date="2020-10-04T16:54:00Z">
        <w:r w:rsidR="00703596">
          <w:rPr>
            <w:sz w:val="18"/>
            <w:szCs w:val="20"/>
          </w:rPr>
          <w:t xml:space="preserve"> counseling and lectures</w:t>
        </w:r>
      </w:ins>
      <w:del w:id="476" w:author="Rachel" w:date="2020-10-04T16:54:00Z">
        <w:r w:rsidRPr="001202B7" w:rsidDel="00703596">
          <w:rPr>
            <w:sz w:val="18"/>
            <w:szCs w:val="20"/>
          </w:rPr>
          <w:delText>counseling</w:delText>
        </w:r>
      </w:del>
      <w:r w:rsidRPr="001202B7">
        <w:rPr>
          <w:sz w:val="18"/>
          <w:szCs w:val="20"/>
        </w:rPr>
        <w:t xml:space="preserve">. We took this </w:t>
      </w:r>
      <w:ins w:id="477" w:author="302948225@qq.com" w:date="2020-10-07T18:12:00Z">
        <w:r w:rsidR="00EC1FB8">
          <w:rPr>
            <w:sz w:val="18"/>
            <w:szCs w:val="20"/>
          </w:rPr>
          <w:t xml:space="preserve">educational </w:t>
        </w:r>
      </w:ins>
      <w:r w:rsidRPr="001202B7">
        <w:rPr>
          <w:sz w:val="18"/>
          <w:szCs w:val="20"/>
        </w:rPr>
        <w:t>opportunity to work with them to</w:t>
      </w:r>
      <w:ins w:id="478" w:author="Rachel" w:date="2020-10-04T16:55:00Z">
        <w:r w:rsidR="00703596">
          <w:rPr>
            <w:sz w:val="18"/>
            <w:szCs w:val="20"/>
          </w:rPr>
          <w:t xml:space="preserve"> open the door of </w:t>
        </w:r>
        <w:r w:rsidR="00703596" w:rsidRPr="001202B7">
          <w:rPr>
            <w:sz w:val="18"/>
            <w:szCs w:val="20"/>
          </w:rPr>
          <w:t>synthetic biology</w:t>
        </w:r>
      </w:ins>
      <w:del w:id="479" w:author="Rachel" w:date="2020-10-04T16:55:00Z">
        <w:r w:rsidRPr="001202B7" w:rsidDel="00703596">
          <w:rPr>
            <w:sz w:val="18"/>
            <w:szCs w:val="20"/>
          </w:rPr>
          <w:delText xml:space="preserve"> expose</w:delText>
        </w:r>
      </w:del>
      <w:r w:rsidRPr="001202B7">
        <w:rPr>
          <w:sz w:val="18"/>
          <w:szCs w:val="20"/>
        </w:rPr>
        <w:t xml:space="preserve"> </w:t>
      </w:r>
      <w:ins w:id="480" w:author="Rachel" w:date="2020-10-04T16:55:00Z">
        <w:r w:rsidR="00703596">
          <w:rPr>
            <w:sz w:val="18"/>
            <w:szCs w:val="20"/>
          </w:rPr>
          <w:t xml:space="preserve">to </w:t>
        </w:r>
      </w:ins>
      <w:r w:rsidRPr="001202B7">
        <w:rPr>
          <w:sz w:val="18"/>
          <w:szCs w:val="20"/>
        </w:rPr>
        <w:t>these children</w:t>
      </w:r>
      <w:ins w:id="481" w:author="Rachel" w:date="2020-10-04T16:55:00Z">
        <w:r w:rsidR="00703596">
          <w:rPr>
            <w:sz w:val="18"/>
            <w:szCs w:val="20"/>
          </w:rPr>
          <w:t xml:space="preserve"> who</w:t>
        </w:r>
      </w:ins>
      <w:del w:id="482" w:author="Rachel" w:date="2020-10-04T16:55:00Z">
        <w:r w:rsidRPr="001202B7" w:rsidDel="00703596">
          <w:rPr>
            <w:sz w:val="18"/>
            <w:szCs w:val="20"/>
          </w:rPr>
          <w:delText xml:space="preserve"> to synthetic biology that they </w:delText>
        </w:r>
      </w:del>
      <w:ins w:id="483" w:author="Rachel" w:date="2020-10-04T16:55:00Z">
        <w:r w:rsidR="00703596">
          <w:rPr>
            <w:sz w:val="18"/>
            <w:szCs w:val="20"/>
          </w:rPr>
          <w:t xml:space="preserve"> </w:t>
        </w:r>
      </w:ins>
      <w:r w:rsidRPr="001202B7">
        <w:rPr>
          <w:sz w:val="18"/>
          <w:szCs w:val="20"/>
        </w:rPr>
        <w:t xml:space="preserve">might not have </w:t>
      </w:r>
      <w:r>
        <w:rPr>
          <w:sz w:val="18"/>
          <w:szCs w:val="20"/>
        </w:rPr>
        <w:t>learnt</w:t>
      </w:r>
      <w:ins w:id="484" w:author="Rachel" w:date="2020-10-04T16:55:00Z">
        <w:r w:rsidR="00703596">
          <w:rPr>
            <w:sz w:val="18"/>
            <w:szCs w:val="20"/>
          </w:rPr>
          <w:t xml:space="preserve"> that</w:t>
        </w:r>
      </w:ins>
      <w:r>
        <w:rPr>
          <w:sz w:val="18"/>
          <w:szCs w:val="20"/>
        </w:rPr>
        <w:t xml:space="preserve"> </w:t>
      </w:r>
      <w:r w:rsidRPr="001202B7">
        <w:rPr>
          <w:sz w:val="18"/>
          <w:szCs w:val="20"/>
        </w:rPr>
        <w:t>before.</w:t>
      </w:r>
    </w:p>
    <w:p w14:paraId="0460FA78" w14:textId="6FEE306B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ho’s our</w:t>
      </w:r>
      <w:ins w:id="485" w:author="302948225@qq.com" w:date="2020-10-06T12:52:00Z">
        <w:r w:rsidR="00BB49AD">
          <w:rPr>
            <w:sz w:val="18"/>
            <w:szCs w:val="20"/>
          </w:rPr>
          <w:t xml:space="preserve"> </w:t>
        </w:r>
        <w:r w:rsidR="00BB49AD">
          <w:rPr>
            <w:rFonts w:hint="eastAsia"/>
            <w:sz w:val="18"/>
            <w:szCs w:val="20"/>
          </w:rPr>
          <w:t>target</w:t>
        </w:r>
      </w:ins>
      <w:r w:rsidRPr="00793DD1">
        <w:rPr>
          <w:sz w:val="18"/>
          <w:szCs w:val="20"/>
        </w:rPr>
        <w:t xml:space="preserve"> audience?</w:t>
      </w:r>
    </w:p>
    <w:p w14:paraId="1471E3DB" w14:textId="2254FCD5" w:rsidR="00243F6B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Children from flood-stricken areas</w:t>
      </w:r>
      <w:r w:rsidR="00525C6A">
        <w:rPr>
          <w:sz w:val="18"/>
          <w:szCs w:val="20"/>
        </w:rPr>
        <w:t>.</w:t>
      </w:r>
    </w:p>
    <w:p w14:paraId="31742B28" w14:textId="6E6FFA10" w:rsidR="00525C6A" w:rsidRPr="00525C6A" w:rsidRDefault="00525C6A" w:rsidP="00525C6A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9E3287">
        <w:rPr>
          <w:rFonts w:hint="eastAsia"/>
          <w:sz w:val="18"/>
          <w:szCs w:val="20"/>
        </w:rPr>
        <w:lastRenderedPageBreak/>
        <w:t>W</w:t>
      </w:r>
      <w:r w:rsidRPr="009E3287">
        <w:rPr>
          <w:sz w:val="18"/>
          <w:szCs w:val="20"/>
        </w:rPr>
        <w:t>hat did we do?</w:t>
      </w:r>
    </w:p>
    <w:p w14:paraId="4A0FE53B" w14:textId="369F244B" w:rsidR="00243F6B" w:rsidRDefault="001202B7" w:rsidP="00525C6A">
      <w:pPr>
        <w:ind w:firstLineChars="100" w:firstLine="180"/>
        <w:rPr>
          <w:ins w:id="486" w:author="302948225@qq.com" w:date="2020-10-07T18:07:00Z"/>
          <w:sz w:val="18"/>
          <w:szCs w:val="20"/>
        </w:rPr>
      </w:pPr>
      <w:r w:rsidRPr="001202B7">
        <w:rPr>
          <w:sz w:val="18"/>
          <w:szCs w:val="20"/>
        </w:rPr>
        <w:t xml:space="preserve">The most </w:t>
      </w:r>
      <w:r>
        <w:rPr>
          <w:sz w:val="18"/>
          <w:szCs w:val="20"/>
        </w:rPr>
        <w:t>direct</w:t>
      </w:r>
      <w:r w:rsidRPr="001202B7">
        <w:rPr>
          <w:sz w:val="18"/>
          <w:szCs w:val="20"/>
        </w:rPr>
        <w:t xml:space="preserve"> way to promote synthetic biology is to “teach” it in class, that is to say, holding</w:t>
      </w:r>
      <w:del w:id="487" w:author="Rachel" w:date="2020-10-04T16:56:00Z">
        <w:r w:rsidRPr="001202B7" w:rsidDel="00703596">
          <w:rPr>
            <w:sz w:val="18"/>
            <w:szCs w:val="20"/>
          </w:rPr>
          <w:delText xml:space="preserve"> </w:delText>
        </w:r>
      </w:del>
      <w:ins w:id="488" w:author="Rachel" w:date="2020-10-04T16:56:00Z">
        <w:r w:rsidR="00703596">
          <w:rPr>
            <w:sz w:val="18"/>
            <w:szCs w:val="20"/>
          </w:rPr>
          <w:t xml:space="preserve"> </w:t>
        </w:r>
      </w:ins>
      <w:ins w:id="489" w:author="Rachel" w:date="2020-10-04T17:00:00Z">
        <w:r w:rsidR="00703596">
          <w:rPr>
            <w:sz w:val="18"/>
            <w:szCs w:val="20"/>
          </w:rPr>
          <w:t>lectures</w:t>
        </w:r>
      </w:ins>
      <w:del w:id="490" w:author="Rachel" w:date="2020-10-04T16:56:00Z">
        <w:r w:rsidRPr="001202B7" w:rsidDel="00703596">
          <w:rPr>
            <w:sz w:val="18"/>
            <w:szCs w:val="20"/>
          </w:rPr>
          <w:delText xml:space="preserve">on </w:delText>
        </w:r>
        <w:r w:rsidDel="00703596">
          <w:rPr>
            <w:sz w:val="18"/>
            <w:szCs w:val="20"/>
          </w:rPr>
          <w:delText>lecture</w:delText>
        </w:r>
      </w:del>
      <w:r w:rsidRPr="001202B7">
        <w:rPr>
          <w:sz w:val="18"/>
          <w:szCs w:val="20"/>
        </w:rPr>
        <w:t xml:space="preserve">. </w:t>
      </w:r>
      <w:del w:id="491" w:author="Rachel" w:date="2020-10-04T16:56:00Z">
        <w:r w:rsidDel="00703596">
          <w:rPr>
            <w:sz w:val="18"/>
            <w:szCs w:val="20"/>
          </w:rPr>
          <w:delText xml:space="preserve">Therefore, </w:delText>
        </w:r>
      </w:del>
      <w:ins w:id="492" w:author="Rachel" w:date="2020-10-04T16:57:00Z">
        <w:r w:rsidR="00703596">
          <w:rPr>
            <w:sz w:val="18"/>
            <w:szCs w:val="20"/>
          </w:rPr>
          <w:t>W</w:t>
        </w:r>
      </w:ins>
      <w:del w:id="493" w:author="Rachel" w:date="2020-10-04T16:57:00Z">
        <w:r w:rsidDel="00703596">
          <w:rPr>
            <w:sz w:val="18"/>
            <w:szCs w:val="20"/>
          </w:rPr>
          <w:delText>w</w:delText>
        </w:r>
      </w:del>
      <w:r>
        <w:rPr>
          <w:sz w:val="18"/>
          <w:szCs w:val="20"/>
        </w:rPr>
        <w:t>ith</w:t>
      </w:r>
      <w:ins w:id="494" w:author="Rachel" w:date="2020-10-04T16:57:00Z">
        <w:r w:rsidR="00703596">
          <w:rPr>
            <w:sz w:val="18"/>
            <w:szCs w:val="20"/>
          </w:rPr>
          <w:t xml:space="preserve"> the platform provided by</w:t>
        </w:r>
      </w:ins>
      <w:r>
        <w:rPr>
          <w:sz w:val="18"/>
          <w:szCs w:val="20"/>
        </w:rPr>
        <w:t xml:space="preserve"> </w:t>
      </w:r>
      <w:ins w:id="495" w:author="Rachel" w:date="2020-10-04T17:00:00Z">
        <w:r w:rsidR="00703596">
          <w:rPr>
            <w:sz w:val="18"/>
            <w:szCs w:val="20"/>
          </w:rPr>
          <w:t xml:space="preserve">the </w:t>
        </w:r>
      </w:ins>
      <w:r>
        <w:rPr>
          <w:sz w:val="18"/>
          <w:szCs w:val="20"/>
        </w:rPr>
        <w:t>Youth Association</w:t>
      </w:r>
      <w:del w:id="496" w:author="Rachel" w:date="2020-10-04T16:57:00Z">
        <w:r w:rsidDel="00703596">
          <w:rPr>
            <w:sz w:val="18"/>
            <w:szCs w:val="20"/>
          </w:rPr>
          <w:delText xml:space="preserve"> Organization’s</w:delText>
        </w:r>
        <w:r w:rsidRPr="001202B7" w:rsidDel="00703596">
          <w:rPr>
            <w:sz w:val="18"/>
            <w:szCs w:val="20"/>
          </w:rPr>
          <w:delText xml:space="preserve"> platform</w:delText>
        </w:r>
      </w:del>
      <w:r w:rsidRPr="001202B7">
        <w:rPr>
          <w:sz w:val="18"/>
          <w:szCs w:val="20"/>
        </w:rPr>
        <w:t xml:space="preserve">, we </w:t>
      </w:r>
      <w:ins w:id="497" w:author="Rachel" w:date="2020-10-04T16:57:00Z">
        <w:r w:rsidR="00703596">
          <w:rPr>
            <w:sz w:val="18"/>
            <w:szCs w:val="20"/>
          </w:rPr>
          <w:t xml:space="preserve">held a </w:t>
        </w:r>
      </w:ins>
      <w:ins w:id="498" w:author="Rachel" w:date="2020-10-04T16:59:00Z">
        <w:r w:rsidR="00703596">
          <w:rPr>
            <w:sz w:val="18"/>
            <w:szCs w:val="20"/>
          </w:rPr>
          <w:t xml:space="preserve">promotion </w:t>
        </w:r>
      </w:ins>
      <w:ins w:id="499" w:author="Rachel" w:date="2020-10-04T16:57:00Z">
        <w:r w:rsidR="00703596">
          <w:rPr>
            <w:sz w:val="18"/>
            <w:szCs w:val="20"/>
          </w:rPr>
          <w:t xml:space="preserve">campaign for our project </w:t>
        </w:r>
      </w:ins>
      <w:ins w:id="500" w:author="Rachel" w:date="2020-10-04T16:58:00Z">
        <w:r w:rsidR="00703596">
          <w:rPr>
            <w:sz w:val="18"/>
            <w:szCs w:val="20"/>
          </w:rPr>
          <w:t xml:space="preserve">in </w:t>
        </w:r>
        <w:del w:id="501" w:author="Office" w:date="2020-10-07T23:02:00Z">
          <w:r w:rsidR="00703596" w:rsidDel="00025C04">
            <w:rPr>
              <w:sz w:val="18"/>
              <w:szCs w:val="20"/>
            </w:rPr>
            <w:delText xml:space="preserve">the </w:delText>
          </w:r>
        </w:del>
        <w:r w:rsidR="00703596">
          <w:rPr>
            <w:sz w:val="18"/>
            <w:szCs w:val="20"/>
          </w:rPr>
          <w:t xml:space="preserve">form of </w:t>
        </w:r>
      </w:ins>
      <w:ins w:id="502" w:author="Rachel" w:date="2020-10-04T17:00:00Z">
        <w:r w:rsidR="00703596">
          <w:rPr>
            <w:sz w:val="18"/>
            <w:szCs w:val="20"/>
          </w:rPr>
          <w:t xml:space="preserve">an </w:t>
        </w:r>
      </w:ins>
      <w:ins w:id="503" w:author="Rachel" w:date="2020-10-04T16:58:00Z">
        <w:r w:rsidR="00703596">
          <w:rPr>
            <w:sz w:val="18"/>
            <w:szCs w:val="20"/>
          </w:rPr>
          <w:t>online lecture to the students</w:t>
        </w:r>
      </w:ins>
      <w:ins w:id="504" w:author="Rachel" w:date="2020-10-04T16:59:00Z">
        <w:r w:rsidR="00703596">
          <w:rPr>
            <w:sz w:val="18"/>
            <w:szCs w:val="20"/>
          </w:rPr>
          <w:t xml:space="preserve"> </w:t>
        </w:r>
      </w:ins>
      <w:del w:id="505" w:author="Rachel" w:date="2020-10-04T16:59:00Z">
        <w:r w:rsidRPr="001202B7" w:rsidDel="00703596">
          <w:rPr>
            <w:sz w:val="18"/>
            <w:szCs w:val="20"/>
          </w:rPr>
          <w:delText xml:space="preserve">promote our </w:delText>
        </w:r>
        <w:r w:rsidDel="00703596">
          <w:rPr>
            <w:sz w:val="18"/>
            <w:szCs w:val="20"/>
          </w:rPr>
          <w:delText>project to the students</w:delText>
        </w:r>
        <w:r w:rsidRPr="001202B7" w:rsidDel="00703596">
          <w:rPr>
            <w:sz w:val="18"/>
            <w:szCs w:val="20"/>
          </w:rPr>
          <w:delText xml:space="preserve"> online</w:delText>
        </w:r>
        <w:r w:rsidR="00525C6A" w:rsidDel="00703596">
          <w:rPr>
            <w:sz w:val="18"/>
            <w:szCs w:val="20"/>
          </w:rPr>
          <w:delText xml:space="preserve">, through ppt and comic, </w:delText>
        </w:r>
      </w:del>
      <w:r w:rsidR="00525C6A">
        <w:rPr>
          <w:sz w:val="18"/>
          <w:szCs w:val="20"/>
        </w:rPr>
        <w:t>to help</w:t>
      </w:r>
      <w:r w:rsidR="00525C6A" w:rsidRPr="001202B7">
        <w:rPr>
          <w:sz w:val="18"/>
          <w:szCs w:val="20"/>
        </w:rPr>
        <w:t xml:space="preserve"> them </w:t>
      </w:r>
      <w:ins w:id="506" w:author="Rachel" w:date="2020-10-04T16:59:00Z">
        <w:r w:rsidR="00703596">
          <w:rPr>
            <w:sz w:val="18"/>
            <w:szCs w:val="20"/>
          </w:rPr>
          <w:t>gain</w:t>
        </w:r>
      </w:ins>
      <w:del w:id="507" w:author="Rachel" w:date="2020-10-04T16:59:00Z">
        <w:r w:rsidR="00525C6A" w:rsidRPr="001202B7" w:rsidDel="00703596">
          <w:rPr>
            <w:sz w:val="18"/>
            <w:szCs w:val="20"/>
          </w:rPr>
          <w:delText>to have</w:delText>
        </w:r>
      </w:del>
      <w:r w:rsidR="00525C6A" w:rsidRPr="001202B7">
        <w:rPr>
          <w:sz w:val="18"/>
          <w:szCs w:val="20"/>
        </w:rPr>
        <w:t xml:space="preserve"> a deeper understanding of our project.</w:t>
      </w:r>
    </w:p>
    <w:p w14:paraId="29DF2EE8" w14:textId="7B407B45" w:rsidR="0036673B" w:rsidRDefault="0036673B" w:rsidP="00EC1FB8">
      <w:pPr>
        <w:rPr>
          <w:ins w:id="508" w:author="302948225@qq.com" w:date="2020-10-07T18:25:00Z"/>
          <w:sz w:val="18"/>
          <w:szCs w:val="20"/>
        </w:rPr>
      </w:pPr>
    </w:p>
    <w:p w14:paraId="6EAF7A02" w14:textId="6B6A83D7" w:rsidR="004A4E87" w:rsidRDefault="00591A17" w:rsidP="004A4E87">
      <w:pPr>
        <w:pStyle w:val="2"/>
        <w:shd w:val="clear" w:color="auto" w:fill="FCFCFE"/>
        <w:wordWrap w:val="0"/>
        <w:spacing w:before="0" w:beforeAutospacing="0" w:after="75" w:afterAutospacing="0" w:line="450" w:lineRule="atLeast"/>
        <w:rPr>
          <w:ins w:id="509" w:author="302948225@qq.com" w:date="2020-10-07T19:01:00Z"/>
          <w:szCs w:val="22"/>
        </w:rPr>
      </w:pPr>
      <w:ins w:id="510" w:author="302948225@qq.com" w:date="2020-10-07T18:26:00Z">
        <w:r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511" w:author="302948225@qq.com" w:date="2020-10-07T19:00:00Z">
              <w:rPr>
                <w:sz w:val="18"/>
                <w:szCs w:val="20"/>
              </w:rPr>
            </w:rPrChange>
          </w:rPr>
          <w:t>Hold a Y</w:t>
        </w:r>
      </w:ins>
      <w:ins w:id="512" w:author="302948225@qq.com" w:date="2020-10-07T18:39:00Z">
        <w:r w:rsidR="006254BA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513" w:author="302948225@qq.com" w:date="2020-10-07T19:00:00Z">
              <w:rPr>
                <w:b w:val="0"/>
                <w:bCs w:val="0"/>
                <w:szCs w:val="21"/>
              </w:rPr>
            </w:rPrChange>
          </w:rPr>
          <w:t>ul</w:t>
        </w:r>
      </w:ins>
      <w:ins w:id="514" w:author="302948225@qq.com" w:date="2020-10-07T18:26:00Z">
        <w:r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515" w:author="302948225@qq.com" w:date="2020-10-07T19:00:00Z">
              <w:rPr>
                <w:sz w:val="18"/>
                <w:szCs w:val="20"/>
              </w:rPr>
            </w:rPrChange>
          </w:rPr>
          <w:t>an-Road Promotion——</w:t>
        </w:r>
      </w:ins>
      <w:ins w:id="516" w:author="302948225@qq.com" w:date="2020-10-07T19:00:00Z"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517" w:author="302948225@qq.com" w:date="2020-10-07T19:00:00Z">
              <w:rPr>
                <w:szCs w:val="21"/>
              </w:rPr>
            </w:rPrChange>
          </w:rPr>
          <w:t xml:space="preserve">A traditional </w:t>
        </w:r>
        <w:del w:id="518" w:author="Office" w:date="2020-10-07T23:03:00Z">
          <w:r w:rsidR="004A4E87" w:rsidRPr="004A4E87" w:rsidDel="00025C04">
            <w:rPr>
              <w:rFonts w:asciiTheme="minorHAnsi" w:eastAsiaTheme="minorEastAsia" w:hAnsiTheme="minorHAnsi" w:cstheme="minorBidi"/>
              <w:kern w:val="2"/>
              <w:sz w:val="21"/>
              <w:szCs w:val="22"/>
              <w:rPrChange w:id="519" w:author="302948225@qq.com" w:date="2020-10-07T19:00:00Z">
                <w:rPr>
                  <w:szCs w:val="21"/>
                </w:rPr>
              </w:rPrChange>
            </w:rPr>
            <w:delText>propagandist</w:delText>
          </w:r>
        </w:del>
      </w:ins>
      <w:ins w:id="520" w:author="Office" w:date="2020-10-07T23:03:00Z">
        <w:r w:rsidR="00025C04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publicity</w:t>
        </w:r>
      </w:ins>
      <w:ins w:id="521" w:author="302948225@qq.com" w:date="2020-10-07T19:00:00Z">
        <w:r w:rsidR="004A4E87">
          <w:rPr>
            <w:szCs w:val="22"/>
          </w:rPr>
          <w:t xml:space="preserve"> </w:t>
        </w:r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522" w:author="302948225@qq.com" w:date="2020-10-07T19:01:00Z">
              <w:rPr>
                <w:szCs w:val="22"/>
              </w:rPr>
            </w:rPrChange>
          </w:rPr>
          <w:t>model</w:t>
        </w:r>
      </w:ins>
      <w:ins w:id="523" w:author="302948225@qq.com" w:date="2020-10-07T19:01:00Z">
        <w:r w:rsidR="004A4E87" w:rsidRPr="004A4E87">
          <w:rPr>
            <w:rFonts w:asciiTheme="minorHAnsi" w:eastAsiaTheme="minorEastAsia" w:hAnsiTheme="minorHAnsi" w:cstheme="minorBidi"/>
            <w:kern w:val="2"/>
            <w:sz w:val="21"/>
            <w:szCs w:val="22"/>
            <w:rPrChange w:id="524" w:author="302948225@qq.com" w:date="2020-10-07T19:01:00Z">
              <w:rPr>
                <w:szCs w:val="22"/>
              </w:rPr>
            </w:rPrChange>
          </w:rPr>
          <w:t xml:space="preserve"> of our team</w:t>
        </w:r>
      </w:ins>
    </w:p>
    <w:p w14:paraId="2319C0C4" w14:textId="42CD3C26" w:rsidR="00591A17" w:rsidRPr="004A4E87" w:rsidRDefault="00591A17">
      <w:pPr>
        <w:pStyle w:val="2"/>
        <w:numPr>
          <w:ilvl w:val="0"/>
          <w:numId w:val="5"/>
        </w:numPr>
        <w:shd w:val="clear" w:color="auto" w:fill="FCFCFE"/>
        <w:wordWrap w:val="0"/>
        <w:spacing w:before="0" w:beforeAutospacing="0" w:after="75" w:afterAutospacing="0" w:line="450" w:lineRule="atLeast"/>
        <w:rPr>
          <w:ins w:id="525" w:author="302948225@qq.com" w:date="2020-10-07T18:32:00Z"/>
          <w:sz w:val="18"/>
          <w:szCs w:val="20"/>
        </w:rPr>
        <w:pPrChange w:id="526" w:author="302948225@qq.com" w:date="2020-10-07T19:01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527" w:author="302948225@qq.com" w:date="2020-10-07T18:31:00Z">
        <w:r w:rsidRPr="004A4E87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20"/>
          </w:rPr>
          <w:t xml:space="preserve">Why </w:t>
        </w:r>
        <w:del w:id="528" w:author="Office" w:date="2020-10-07T23:03:00Z">
          <w:r w:rsidRPr="004A4E87" w:rsidDel="00025C04">
            <w:rPr>
              <w:rFonts w:asciiTheme="minorHAnsi" w:eastAsiaTheme="minorEastAsia" w:hAnsiTheme="minorHAnsi" w:cstheme="minorBidi"/>
              <w:b w:val="0"/>
              <w:bCs w:val="0"/>
              <w:kern w:val="2"/>
              <w:sz w:val="18"/>
              <w:szCs w:val="20"/>
            </w:rPr>
            <w:delText>would</w:delText>
          </w:r>
        </w:del>
      </w:ins>
      <w:ins w:id="529" w:author="Office" w:date="2020-10-07T23:03:00Z">
        <w:r w:rsidR="00025C04">
          <w:rPr>
            <w:rFonts w:asciiTheme="minorHAnsi" w:eastAsiaTheme="minorEastAsia" w:hAnsiTheme="minorHAnsi" w:cstheme="minorBidi" w:hint="eastAsia"/>
            <w:b w:val="0"/>
            <w:bCs w:val="0"/>
            <w:kern w:val="2"/>
            <w:sz w:val="18"/>
            <w:szCs w:val="20"/>
          </w:rPr>
          <w:t>do</w:t>
        </w:r>
      </w:ins>
      <w:ins w:id="530" w:author="302948225@qq.com" w:date="2020-10-07T18:31:00Z">
        <w:r w:rsidRPr="004A4E87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20"/>
          </w:rPr>
          <w:t xml:space="preserve"> we deliver our science communication activities?</w:t>
        </w:r>
      </w:ins>
    </w:p>
    <w:p w14:paraId="4B9342AD" w14:textId="6FCD079D" w:rsidR="00591A17" w:rsidRPr="00987AC8" w:rsidRDefault="006254BA">
      <w:pPr>
        <w:ind w:firstLineChars="100" w:firstLine="180"/>
        <w:rPr>
          <w:ins w:id="531" w:author="302948225@qq.com" w:date="2020-10-07T18:44:00Z"/>
          <w:sz w:val="18"/>
          <w:szCs w:val="20"/>
          <w:rPrChange w:id="532" w:author="Office" w:date="2020-10-07T23:09:00Z">
            <w:rPr>
              <w:ins w:id="533" w:author="302948225@qq.com" w:date="2020-10-07T18:44:00Z"/>
            </w:rPr>
          </w:rPrChange>
        </w:rPr>
        <w:pPrChange w:id="534" w:author="302948225@qq.com" w:date="2020-10-07T18:45:00Z">
          <w:pPr>
            <w:pStyle w:val="a3"/>
            <w:ind w:left="420" w:firstLineChars="0" w:firstLine="0"/>
          </w:pPr>
        </w:pPrChange>
      </w:pPr>
      <w:ins w:id="535" w:author="302948225@qq.com" w:date="2020-10-07T18:38:00Z">
        <w:r w:rsidRPr="000C71D4">
          <w:rPr>
            <w:sz w:val="18"/>
            <w:szCs w:val="20"/>
            <w:rPrChange w:id="536" w:author="302948225@qq.com" w:date="2020-10-08T00:45:00Z">
              <w:rPr/>
            </w:rPrChange>
          </w:rPr>
          <w:t>Y</w:t>
        </w:r>
      </w:ins>
      <w:ins w:id="537" w:author="302948225@qq.com" w:date="2020-10-07T18:39:00Z">
        <w:r w:rsidRPr="000C71D4">
          <w:rPr>
            <w:sz w:val="18"/>
            <w:szCs w:val="20"/>
            <w:rPrChange w:id="538" w:author="302948225@qq.com" w:date="2020-10-08T00:45:00Z">
              <w:rPr/>
            </w:rPrChange>
          </w:rPr>
          <w:t xml:space="preserve">ulan-Road is </w:t>
        </w:r>
      </w:ins>
      <w:ins w:id="539" w:author="Office" w:date="2020-10-07T23:03:00Z">
        <w:r w:rsidR="003244B3" w:rsidRPr="000C71D4">
          <w:rPr>
            <w:sz w:val="18"/>
            <w:szCs w:val="20"/>
          </w:rPr>
          <w:t xml:space="preserve">one of </w:t>
        </w:r>
      </w:ins>
      <w:ins w:id="540" w:author="302948225@qq.com" w:date="2020-10-07T18:39:00Z">
        <w:r w:rsidRPr="000C71D4">
          <w:rPr>
            <w:sz w:val="18"/>
            <w:szCs w:val="20"/>
            <w:rPrChange w:id="541" w:author="302948225@qq.com" w:date="2020-10-08T00:45:00Z">
              <w:rPr/>
            </w:rPrChange>
          </w:rPr>
          <w:t>the main road</w:t>
        </w:r>
      </w:ins>
      <w:ins w:id="542" w:author="Office" w:date="2020-10-07T23:04:00Z">
        <w:r w:rsidR="003244B3" w:rsidRPr="000C71D4">
          <w:rPr>
            <w:sz w:val="18"/>
            <w:szCs w:val="20"/>
          </w:rPr>
          <w:t>s</w:t>
        </w:r>
      </w:ins>
      <w:ins w:id="543" w:author="302948225@qq.com" w:date="2020-10-07T18:39:00Z">
        <w:r w:rsidRPr="006254BA">
          <w:rPr>
            <w:sz w:val="18"/>
            <w:szCs w:val="20"/>
            <w:rPrChange w:id="544" w:author="302948225@qq.com" w:date="2020-10-07T18:45:00Z">
              <w:rPr/>
            </w:rPrChange>
          </w:rPr>
          <w:t xml:space="preserve"> in Nanjing Agricultural University, w</w:t>
        </w:r>
      </w:ins>
      <w:ins w:id="545" w:author="302948225@qq.com" w:date="2020-10-07T18:40:00Z">
        <w:r w:rsidRPr="006254BA">
          <w:rPr>
            <w:sz w:val="18"/>
            <w:szCs w:val="20"/>
            <w:rPrChange w:id="546" w:author="302948225@qq.com" w:date="2020-10-07T18:45:00Z">
              <w:rPr/>
            </w:rPrChange>
          </w:rPr>
          <w:t xml:space="preserve">hich </w:t>
        </w:r>
        <w:r w:rsidRPr="000C71D4">
          <w:rPr>
            <w:sz w:val="18"/>
            <w:szCs w:val="20"/>
            <w:rPrChange w:id="547" w:author="302948225@qq.com" w:date="2020-10-08T00:45:00Z">
              <w:rPr/>
            </w:rPrChange>
          </w:rPr>
          <w:t>is always</w:t>
        </w:r>
      </w:ins>
      <w:ins w:id="548" w:author="Office" w:date="2020-10-07T23:04:00Z">
        <w:r w:rsidR="003244B3" w:rsidRPr="000C71D4">
          <w:rPr>
            <w:sz w:val="18"/>
            <w:szCs w:val="20"/>
          </w:rPr>
          <w:t xml:space="preserve"> of high traffic </w:t>
        </w:r>
      </w:ins>
      <w:ins w:id="549" w:author="Office" w:date="2020-10-07T23:05:00Z">
        <w:r w:rsidR="003244B3" w:rsidRPr="000C71D4">
          <w:rPr>
            <w:sz w:val="18"/>
            <w:szCs w:val="20"/>
          </w:rPr>
          <w:t xml:space="preserve">of </w:t>
        </w:r>
      </w:ins>
      <w:ins w:id="550" w:author="Office" w:date="2020-10-07T23:04:00Z">
        <w:r w:rsidR="003244B3" w:rsidRPr="000C71D4">
          <w:rPr>
            <w:sz w:val="18"/>
            <w:szCs w:val="20"/>
          </w:rPr>
          <w:t xml:space="preserve">students </w:t>
        </w:r>
      </w:ins>
      <w:ins w:id="551" w:author="302948225@qq.com" w:date="2020-10-07T18:40:00Z">
        <w:del w:id="552" w:author="Office" w:date="2020-10-07T23:04:00Z">
          <w:r w:rsidRPr="000C71D4" w:rsidDel="003244B3">
            <w:rPr>
              <w:sz w:val="18"/>
              <w:szCs w:val="20"/>
              <w:rPrChange w:id="553" w:author="302948225@qq.com" w:date="2020-10-08T00:45:00Z">
                <w:rPr/>
              </w:rPrChange>
            </w:rPr>
            <w:delText xml:space="preserve"> filled with students </w:delText>
          </w:r>
        </w:del>
        <w:r w:rsidRPr="000C71D4">
          <w:rPr>
            <w:sz w:val="18"/>
            <w:szCs w:val="20"/>
            <w:rPrChange w:id="554" w:author="302948225@qq.com" w:date="2020-10-08T00:45:00Z">
              <w:rPr/>
            </w:rPrChange>
          </w:rPr>
          <w:t>from</w:t>
        </w:r>
      </w:ins>
      <w:ins w:id="555" w:author="Office" w:date="2020-10-07T23:05:00Z">
        <w:r w:rsidR="003244B3" w:rsidRPr="000C71D4">
          <w:rPr>
            <w:sz w:val="18"/>
            <w:szCs w:val="20"/>
          </w:rPr>
          <w:t xml:space="preserve"> different disciplines</w:t>
        </w:r>
      </w:ins>
      <w:ins w:id="556" w:author="302948225@qq.com" w:date="2020-10-07T18:40:00Z">
        <w:r w:rsidRPr="006254BA">
          <w:rPr>
            <w:sz w:val="18"/>
            <w:szCs w:val="20"/>
            <w:rPrChange w:id="557" w:author="302948225@qq.com" w:date="2020-10-07T18:45:00Z">
              <w:rPr/>
            </w:rPrChange>
          </w:rPr>
          <w:t xml:space="preserve"> </w:t>
        </w:r>
      </w:ins>
      <w:ins w:id="558" w:author="302948225@qq.com" w:date="2020-10-07T18:41:00Z">
        <w:del w:id="559" w:author="Office" w:date="2020-10-07T23:05:00Z">
          <w:r w:rsidRPr="006254BA" w:rsidDel="003244B3">
            <w:rPr>
              <w:sz w:val="18"/>
              <w:szCs w:val="20"/>
              <w:rPrChange w:id="560" w:author="302948225@qq.com" w:date="2020-10-07T18:45:00Z">
                <w:rPr/>
              </w:rPrChange>
            </w:rPr>
            <w:delText>varies majors</w:delText>
          </w:r>
        </w:del>
      </w:ins>
      <w:ins w:id="561" w:author="302948225@qq.com" w:date="2020-10-07T18:49:00Z">
        <w:del w:id="562" w:author="Office" w:date="2020-10-07T23:05:00Z">
          <w:r w:rsidR="005D63E4" w:rsidDel="003244B3">
            <w:rPr>
              <w:sz w:val="18"/>
              <w:szCs w:val="20"/>
            </w:rPr>
            <w:delText xml:space="preserve"> and professors</w:delText>
          </w:r>
        </w:del>
      </w:ins>
      <w:ins w:id="563" w:author="302948225@qq.com" w:date="2020-10-07T18:41:00Z">
        <w:r w:rsidRPr="006254BA">
          <w:rPr>
            <w:sz w:val="18"/>
            <w:szCs w:val="20"/>
            <w:rPrChange w:id="564" w:author="302948225@qq.com" w:date="2020-10-07T18:45:00Z">
              <w:rPr/>
            </w:rPrChange>
          </w:rPr>
          <w:t xml:space="preserve">. </w:t>
        </w:r>
        <w:del w:id="565" w:author="Office" w:date="2020-10-07T23:08:00Z">
          <w:r w:rsidRPr="00A511BA" w:rsidDel="00987AC8">
            <w:rPr>
              <w:sz w:val="18"/>
              <w:szCs w:val="20"/>
              <w:rPrChange w:id="566" w:author="302948225@qq.com" w:date="2020-10-08T00:52:00Z">
                <w:rPr/>
              </w:rPrChange>
            </w:rPr>
            <w:delText>We want to utilize this place</w:delText>
          </w:r>
        </w:del>
        <w:del w:id="567" w:author="Office" w:date="2020-10-07T23:03:00Z">
          <w:r w:rsidRPr="00A511BA" w:rsidDel="0006046C">
            <w:rPr>
              <w:sz w:val="18"/>
              <w:szCs w:val="20"/>
              <w:rPrChange w:id="568" w:author="302948225@qq.com" w:date="2020-10-08T00:52:00Z">
                <w:rPr/>
              </w:rPrChange>
            </w:rPr>
            <w:delText xml:space="preserve"> </w:delText>
          </w:r>
        </w:del>
        <w:del w:id="569" w:author="Office" w:date="2020-10-07T23:08:00Z">
          <w:r w:rsidRPr="00A511BA" w:rsidDel="00987AC8">
            <w:rPr>
              <w:sz w:val="18"/>
              <w:szCs w:val="20"/>
              <w:rPrChange w:id="570" w:author="302948225@qq.com" w:date="2020-10-08T00:52:00Z">
                <w:rPr/>
              </w:rPrChange>
            </w:rPr>
            <w:delText xml:space="preserve">, </w:delText>
          </w:r>
        </w:del>
      </w:ins>
      <w:ins w:id="571" w:author="Office" w:date="2020-10-07T23:08:00Z">
        <w:r w:rsidR="00987AC8" w:rsidRPr="00A511BA">
          <w:rPr>
            <w:sz w:val="18"/>
            <w:szCs w:val="20"/>
          </w:rPr>
          <w:t xml:space="preserve">This is a good place </w:t>
        </w:r>
      </w:ins>
      <w:ins w:id="572" w:author="302948225@qq.com" w:date="2020-10-07T18:42:00Z">
        <w:r w:rsidRPr="00A511BA">
          <w:rPr>
            <w:sz w:val="18"/>
            <w:szCs w:val="20"/>
            <w:rPrChange w:id="573" w:author="302948225@qq.com" w:date="2020-10-08T00:52:00Z">
              <w:rPr/>
            </w:rPrChange>
          </w:rPr>
          <w:t>not only</w:t>
        </w:r>
      </w:ins>
      <w:ins w:id="574" w:author="302948225@qq.com" w:date="2020-10-07T18:44:00Z">
        <w:r w:rsidRPr="00A511BA">
          <w:rPr>
            <w:sz w:val="18"/>
            <w:szCs w:val="20"/>
            <w:rPrChange w:id="575" w:author="302948225@qq.com" w:date="2020-10-08T00:52:00Z">
              <w:rPr/>
            </w:rPrChange>
          </w:rPr>
          <w:t xml:space="preserve"> </w:t>
        </w:r>
        <w:del w:id="576" w:author="Office" w:date="2020-10-07T23:08:00Z">
          <w:r w:rsidRPr="00A511BA" w:rsidDel="00987AC8">
            <w:rPr>
              <w:sz w:val="18"/>
              <w:szCs w:val="20"/>
              <w:rPrChange w:id="577" w:author="302948225@qq.com" w:date="2020-10-08T00:52:00Z">
                <w:rPr/>
              </w:rPrChange>
            </w:rPr>
            <w:delText>to</w:delText>
          </w:r>
        </w:del>
      </w:ins>
      <w:ins w:id="578" w:author="Office" w:date="2020-10-07T23:08:00Z">
        <w:r w:rsidR="00987AC8" w:rsidRPr="00A511BA">
          <w:rPr>
            <w:sz w:val="18"/>
            <w:szCs w:val="20"/>
          </w:rPr>
          <w:t>for</w:t>
        </w:r>
      </w:ins>
      <w:ins w:id="579" w:author="302948225@qq.com" w:date="2020-10-07T18:42:00Z">
        <w:r w:rsidRPr="00A511BA">
          <w:rPr>
            <w:sz w:val="18"/>
            <w:szCs w:val="20"/>
            <w:rPrChange w:id="580" w:author="302948225@qq.com" w:date="2020-10-08T00:52:00Z">
              <w:rPr/>
            </w:rPrChange>
          </w:rPr>
          <w:t xml:space="preserve"> public</w:t>
        </w:r>
      </w:ins>
      <w:ins w:id="581" w:author="302948225@qq.com" w:date="2020-10-07T18:43:00Z">
        <w:r w:rsidRPr="00A511BA">
          <w:rPr>
            <w:sz w:val="18"/>
            <w:szCs w:val="20"/>
            <w:rPrChange w:id="582" w:author="302948225@qq.com" w:date="2020-10-08T00:52:00Z">
              <w:rPr/>
            </w:rPrChange>
          </w:rPr>
          <w:t>i</w:t>
        </w:r>
      </w:ins>
      <w:ins w:id="583" w:author="302948225@qq.com" w:date="2020-10-07T18:44:00Z">
        <w:del w:id="584" w:author="Office" w:date="2020-10-07T23:07:00Z">
          <w:r w:rsidRPr="00A511BA" w:rsidDel="00987AC8">
            <w:rPr>
              <w:sz w:val="18"/>
              <w:szCs w:val="20"/>
              <w:rPrChange w:id="585" w:author="302948225@qq.com" w:date="2020-10-08T00:52:00Z">
                <w:rPr/>
              </w:rPrChange>
            </w:rPr>
            <w:delText>ty</w:delText>
          </w:r>
        </w:del>
      </w:ins>
      <w:ins w:id="586" w:author="Office" w:date="2020-10-07T23:07:00Z">
        <w:r w:rsidR="00987AC8" w:rsidRPr="00A511BA">
          <w:rPr>
            <w:sz w:val="18"/>
            <w:szCs w:val="20"/>
          </w:rPr>
          <w:t>zing</w:t>
        </w:r>
      </w:ins>
      <w:ins w:id="587" w:author="302948225@qq.com" w:date="2020-10-07T18:43:00Z">
        <w:r w:rsidRPr="00A511BA">
          <w:rPr>
            <w:sz w:val="18"/>
            <w:szCs w:val="20"/>
            <w:rPrChange w:id="588" w:author="302948225@qq.com" w:date="2020-10-08T00:52:00Z">
              <w:rPr/>
            </w:rPrChange>
          </w:rPr>
          <w:t xml:space="preserve"> </w:t>
        </w:r>
        <w:proofErr w:type="spellStart"/>
        <w:r w:rsidRPr="00A511BA">
          <w:rPr>
            <w:sz w:val="18"/>
            <w:szCs w:val="20"/>
            <w:rPrChange w:id="589" w:author="302948225@qq.com" w:date="2020-10-08T00:52:00Z">
              <w:rPr/>
            </w:rPrChange>
          </w:rPr>
          <w:t>iGEM</w:t>
        </w:r>
        <w:proofErr w:type="spellEnd"/>
        <w:r w:rsidRPr="00A511BA">
          <w:rPr>
            <w:sz w:val="18"/>
            <w:szCs w:val="20"/>
            <w:rPrChange w:id="590" w:author="302948225@qq.com" w:date="2020-10-08T00:52:00Z">
              <w:rPr/>
            </w:rPrChange>
          </w:rPr>
          <w:t xml:space="preserve"> </w:t>
        </w:r>
      </w:ins>
      <w:ins w:id="591" w:author="302948225@qq.com" w:date="2020-10-07T18:56:00Z">
        <w:r w:rsidR="005D63E4" w:rsidRPr="00A511BA">
          <w:rPr>
            <w:sz w:val="18"/>
            <w:szCs w:val="20"/>
          </w:rPr>
          <w:t xml:space="preserve">and our project, but also </w:t>
        </w:r>
        <w:del w:id="592" w:author="Office" w:date="2020-10-07T23:08:00Z">
          <w:r w:rsidR="005D63E4" w:rsidRPr="00A511BA" w:rsidDel="00987AC8">
            <w:rPr>
              <w:sz w:val="18"/>
              <w:szCs w:val="20"/>
            </w:rPr>
            <w:delText>to</w:delText>
          </w:r>
        </w:del>
      </w:ins>
      <w:ins w:id="593" w:author="Office" w:date="2020-10-07T23:08:00Z">
        <w:r w:rsidR="00987AC8" w:rsidRPr="00A511BA">
          <w:rPr>
            <w:sz w:val="18"/>
            <w:szCs w:val="20"/>
          </w:rPr>
          <w:t>for</w:t>
        </w:r>
      </w:ins>
      <w:ins w:id="594" w:author="302948225@qq.com" w:date="2020-10-07T18:56:00Z">
        <w:r w:rsidR="005D63E4" w:rsidRPr="00A511BA">
          <w:rPr>
            <w:sz w:val="18"/>
            <w:szCs w:val="20"/>
          </w:rPr>
          <w:t xml:space="preserve"> </w:t>
        </w:r>
        <w:del w:id="595" w:author="Office" w:date="2020-10-07T23:08:00Z">
          <w:r w:rsidR="005D63E4" w:rsidRPr="00A511BA" w:rsidDel="00987AC8">
            <w:rPr>
              <w:sz w:val="18"/>
              <w:szCs w:val="20"/>
            </w:rPr>
            <w:delText xml:space="preserve">have some educational </w:delText>
          </w:r>
        </w:del>
      </w:ins>
      <w:ins w:id="596" w:author="302948225@qq.com" w:date="2020-10-07T18:57:00Z">
        <w:del w:id="597" w:author="Office" w:date="2020-10-07T23:08:00Z">
          <w:r w:rsidR="005D63E4" w:rsidRPr="00A511BA" w:rsidDel="00987AC8">
            <w:rPr>
              <w:sz w:val="18"/>
              <w:szCs w:val="20"/>
            </w:rPr>
            <w:delText>meaning</w:delText>
          </w:r>
        </w:del>
      </w:ins>
      <w:ins w:id="598" w:author="Office" w:date="2020-10-07T23:09:00Z">
        <w:r w:rsidR="00987AC8" w:rsidRPr="00A511BA">
          <w:rPr>
            <w:sz w:val="18"/>
            <w:szCs w:val="20"/>
          </w:rPr>
          <w:t>popularizing</w:t>
        </w:r>
      </w:ins>
      <w:ins w:id="599" w:author="302948225@qq.com" w:date="2020-10-07T18:57:00Z">
        <w:r w:rsidR="005D63E4" w:rsidRPr="00A511BA">
          <w:rPr>
            <w:sz w:val="18"/>
            <w:szCs w:val="20"/>
          </w:rPr>
          <w:t xml:space="preserve"> </w:t>
        </w:r>
        <w:del w:id="600" w:author="Office" w:date="2020-10-07T23:09:00Z">
          <w:r w:rsidR="005D63E4" w:rsidRPr="00A511BA" w:rsidDel="00987AC8">
            <w:rPr>
              <w:sz w:val="18"/>
              <w:szCs w:val="20"/>
            </w:rPr>
            <w:delText xml:space="preserve">in </w:delText>
          </w:r>
        </w:del>
        <w:r w:rsidR="005D63E4" w:rsidRPr="00A511BA">
          <w:rPr>
            <w:sz w:val="18"/>
            <w:szCs w:val="20"/>
          </w:rPr>
          <w:t>synthetic biology</w:t>
        </w:r>
      </w:ins>
      <w:ins w:id="601" w:author="Office" w:date="2020-10-07T23:09:00Z">
        <w:r w:rsidR="00987AC8" w:rsidRPr="00A511BA">
          <w:rPr>
            <w:sz w:val="18"/>
            <w:szCs w:val="20"/>
          </w:rPr>
          <w:t xml:space="preserve"> in students</w:t>
        </w:r>
      </w:ins>
      <w:ins w:id="602" w:author="302948225@qq.com" w:date="2020-10-07T18:57:00Z">
        <w:r w:rsidR="005D63E4">
          <w:rPr>
            <w:sz w:val="18"/>
            <w:szCs w:val="20"/>
          </w:rPr>
          <w:t>.</w:t>
        </w:r>
      </w:ins>
      <w:ins w:id="603" w:author="302948225@qq.com" w:date="2020-10-08T00:52:00Z">
        <w:r w:rsidR="00A511BA" w:rsidDel="00A511BA">
          <w:rPr>
            <w:rFonts w:hint="eastAsia"/>
            <w:sz w:val="18"/>
            <w:szCs w:val="20"/>
          </w:rPr>
          <w:t xml:space="preserve"> </w:t>
        </w:r>
      </w:ins>
      <w:ins w:id="604" w:author="Office" w:date="2020-10-07T23:09:00Z">
        <w:del w:id="605" w:author="302948225@qq.com" w:date="2020-10-08T00:52:00Z">
          <w:r w:rsidR="00987AC8" w:rsidDel="00A511BA">
            <w:rPr>
              <w:rFonts w:hint="eastAsia"/>
              <w:sz w:val="18"/>
              <w:szCs w:val="20"/>
            </w:rPr>
            <w:delText>这样可以么？</w:delText>
          </w:r>
        </w:del>
      </w:ins>
    </w:p>
    <w:p w14:paraId="749FE391" w14:textId="4777FB7D" w:rsidR="006254BA" w:rsidRPr="006254BA" w:rsidRDefault="006254BA">
      <w:pPr>
        <w:rPr>
          <w:ins w:id="606" w:author="302948225@qq.com" w:date="2020-10-07T18:31:00Z"/>
          <w:sz w:val="18"/>
          <w:szCs w:val="20"/>
          <w:rPrChange w:id="607" w:author="302948225@qq.com" w:date="2020-10-07T18:45:00Z">
            <w:rPr>
              <w:ins w:id="608" w:author="302948225@qq.com" w:date="2020-10-07T18:31:00Z"/>
            </w:rPr>
          </w:rPrChange>
        </w:rPr>
        <w:pPrChange w:id="609" w:author="302948225@qq.com" w:date="2020-10-07T18:45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610" w:author="302948225@qq.com" w:date="2020-10-07T18:45:00Z">
        <w:r>
          <w:rPr>
            <w:rFonts w:hint="eastAsia"/>
            <w:sz w:val="18"/>
            <w:szCs w:val="20"/>
          </w:rPr>
          <w:t xml:space="preserve"> </w:t>
        </w:r>
        <w:r>
          <w:rPr>
            <w:sz w:val="18"/>
            <w:szCs w:val="20"/>
          </w:rPr>
          <w:t xml:space="preserve"> If some students </w:t>
        </w:r>
      </w:ins>
      <w:ins w:id="611" w:author="302948225@qq.com" w:date="2020-10-07T18:49:00Z">
        <w:r w:rsidR="005D63E4">
          <w:rPr>
            <w:sz w:val="18"/>
            <w:szCs w:val="20"/>
          </w:rPr>
          <w:t xml:space="preserve">and </w:t>
        </w:r>
        <w:del w:id="612" w:author="Office" w:date="2020-10-07T23:10:00Z">
          <w:r w:rsidR="005D63E4" w:rsidDel="005A36C9">
            <w:rPr>
              <w:sz w:val="18"/>
              <w:szCs w:val="20"/>
            </w:rPr>
            <w:delText xml:space="preserve">related </w:delText>
          </w:r>
        </w:del>
        <w:r w:rsidR="005D63E4">
          <w:rPr>
            <w:sz w:val="18"/>
            <w:szCs w:val="20"/>
          </w:rPr>
          <w:t xml:space="preserve">professors </w:t>
        </w:r>
      </w:ins>
      <w:ins w:id="613" w:author="302948225@qq.com" w:date="2020-10-07T18:46:00Z">
        <w:r>
          <w:rPr>
            <w:sz w:val="18"/>
            <w:szCs w:val="20"/>
          </w:rPr>
          <w:t>show interests in</w:t>
        </w:r>
      </w:ins>
      <w:ins w:id="614" w:author="302948225@qq.com" w:date="2020-10-07T18:48:00Z">
        <w:r w:rsidR="005D63E4">
          <w:rPr>
            <w:sz w:val="18"/>
            <w:szCs w:val="20"/>
          </w:rPr>
          <w:t xml:space="preserve"> the promotion</w:t>
        </w:r>
      </w:ins>
      <w:ins w:id="615" w:author="302948225@qq.com" w:date="2020-10-07T18:46:00Z">
        <w:r>
          <w:rPr>
            <w:sz w:val="18"/>
            <w:szCs w:val="20"/>
          </w:rPr>
          <w:t xml:space="preserve">, they may give us some </w:t>
        </w:r>
      </w:ins>
      <w:ins w:id="616" w:author="302948225@qq.com" w:date="2020-10-07T18:47:00Z">
        <w:r>
          <w:rPr>
            <w:sz w:val="18"/>
            <w:szCs w:val="20"/>
          </w:rPr>
          <w:t xml:space="preserve">advice that we could never </w:t>
        </w:r>
        <w:del w:id="617" w:author="Office" w:date="2020-10-07T23:10:00Z">
          <w:r w:rsidDel="005A36C9">
            <w:rPr>
              <w:sz w:val="18"/>
              <w:szCs w:val="20"/>
            </w:rPr>
            <w:delText>thought</w:delText>
          </w:r>
        </w:del>
      </w:ins>
      <w:ins w:id="618" w:author="Office" w:date="2020-10-07T23:10:00Z">
        <w:r w:rsidR="005A36C9">
          <w:rPr>
            <w:rFonts w:hint="eastAsia"/>
            <w:sz w:val="18"/>
            <w:szCs w:val="20"/>
          </w:rPr>
          <w:t>think of</w:t>
        </w:r>
        <w:r w:rsidR="005A36C9">
          <w:rPr>
            <w:sz w:val="18"/>
            <w:szCs w:val="20"/>
          </w:rPr>
          <w:t xml:space="preserve">, which </w:t>
        </w:r>
        <w:r w:rsidR="005A36C9" w:rsidRPr="00A511BA">
          <w:rPr>
            <w:sz w:val="18"/>
            <w:szCs w:val="20"/>
          </w:rPr>
          <w:t>may</w:t>
        </w:r>
      </w:ins>
      <w:ins w:id="619" w:author="302948225@qq.com" w:date="2020-10-07T18:47:00Z">
        <w:del w:id="620" w:author="Office" w:date="2020-10-07T23:10:00Z">
          <w:r w:rsidRPr="00A511BA" w:rsidDel="005A36C9">
            <w:rPr>
              <w:sz w:val="18"/>
              <w:szCs w:val="20"/>
            </w:rPr>
            <w:delText xml:space="preserve"> ,</w:delText>
          </w:r>
        </w:del>
        <w:r w:rsidRPr="00A511BA">
          <w:t xml:space="preserve"> </w:t>
        </w:r>
        <w:del w:id="621" w:author="Office" w:date="2020-10-07T23:10:00Z">
          <w:r w:rsidRPr="00A511BA" w:rsidDel="005A36C9">
            <w:rPr>
              <w:sz w:val="18"/>
              <w:szCs w:val="20"/>
            </w:rPr>
            <w:delText>unanticipatedly</w:delText>
          </w:r>
        </w:del>
      </w:ins>
      <w:ins w:id="622" w:author="Office" w:date="2020-10-07T23:10:00Z">
        <w:r w:rsidR="005A36C9" w:rsidRPr="00A511BA">
          <w:rPr>
            <w:sz w:val="18"/>
            <w:szCs w:val="20"/>
          </w:rPr>
          <w:t>surprisingly</w:t>
        </w:r>
      </w:ins>
      <w:ins w:id="623" w:author="302948225@qq.com" w:date="2020-10-07T18:47:00Z">
        <w:r w:rsidRPr="00A511BA">
          <w:rPr>
            <w:sz w:val="18"/>
            <w:szCs w:val="20"/>
          </w:rPr>
          <w:t xml:space="preserve"> </w:t>
        </w:r>
        <w:del w:id="624" w:author="Office" w:date="2020-10-07T23:11:00Z">
          <w:r w:rsidRPr="00A511BA" w:rsidDel="005A36C9">
            <w:rPr>
              <w:sz w:val="18"/>
              <w:szCs w:val="20"/>
            </w:rPr>
            <w:delText>improv</w:delText>
          </w:r>
        </w:del>
        <w:del w:id="625" w:author="Office" w:date="2020-10-07T23:10:00Z">
          <w:r w:rsidRPr="00A511BA" w:rsidDel="005A36C9">
            <w:rPr>
              <w:sz w:val="18"/>
              <w:szCs w:val="20"/>
            </w:rPr>
            <w:delText>ing</w:delText>
          </w:r>
        </w:del>
      </w:ins>
      <w:ins w:id="626" w:author="Office" w:date="2020-10-07T23:11:00Z">
        <w:r w:rsidR="005A36C9" w:rsidRPr="00A511BA">
          <w:rPr>
            <w:sz w:val="18"/>
            <w:szCs w:val="20"/>
          </w:rPr>
          <w:t>benefit</w:t>
        </w:r>
      </w:ins>
      <w:ins w:id="627" w:author="302948225@qq.com" w:date="2020-10-07T18:47:00Z">
        <w:r w:rsidRPr="00A511BA">
          <w:rPr>
            <w:sz w:val="18"/>
            <w:szCs w:val="20"/>
          </w:rPr>
          <w:t xml:space="preserve"> </w:t>
        </w:r>
      </w:ins>
      <w:ins w:id="628" w:author="302948225@qq.com" w:date="2020-10-07T18:48:00Z">
        <w:r w:rsidR="005D63E4" w:rsidRPr="00A511BA">
          <w:rPr>
            <w:sz w:val="18"/>
            <w:szCs w:val="20"/>
          </w:rPr>
          <w:t>our project</w:t>
        </w:r>
        <w:r w:rsidR="005D63E4">
          <w:rPr>
            <w:sz w:val="18"/>
            <w:szCs w:val="20"/>
          </w:rPr>
          <w:t>.</w:t>
        </w:r>
      </w:ins>
    </w:p>
    <w:p w14:paraId="0CD08F55" w14:textId="46A0ED24" w:rsidR="00591A17" w:rsidRDefault="00591A17" w:rsidP="00591A17">
      <w:pPr>
        <w:pStyle w:val="a3"/>
        <w:numPr>
          <w:ilvl w:val="0"/>
          <w:numId w:val="5"/>
        </w:numPr>
        <w:ind w:firstLineChars="0"/>
        <w:rPr>
          <w:ins w:id="629" w:author="302948225@qq.com" w:date="2020-10-07T18:48:00Z"/>
          <w:sz w:val="18"/>
          <w:szCs w:val="20"/>
        </w:rPr>
      </w:pPr>
      <w:ins w:id="630" w:author="302948225@qq.com" w:date="2020-10-07T18:31:00Z">
        <w:r w:rsidRPr="00793DD1">
          <w:rPr>
            <w:rFonts w:hint="eastAsia"/>
            <w:sz w:val="18"/>
            <w:szCs w:val="20"/>
          </w:rPr>
          <w:t>W</w:t>
        </w:r>
        <w:r w:rsidRPr="00793DD1">
          <w:rPr>
            <w:sz w:val="18"/>
            <w:szCs w:val="20"/>
          </w:rPr>
          <w:t>ho’s our</w:t>
        </w:r>
        <w:r>
          <w:rPr>
            <w:sz w:val="18"/>
            <w:szCs w:val="20"/>
          </w:rPr>
          <w:t xml:space="preserve"> </w:t>
        </w:r>
        <w:r>
          <w:rPr>
            <w:rFonts w:hint="eastAsia"/>
            <w:sz w:val="18"/>
            <w:szCs w:val="20"/>
          </w:rPr>
          <w:t>target</w:t>
        </w:r>
        <w:r w:rsidRPr="00793DD1">
          <w:rPr>
            <w:sz w:val="18"/>
            <w:szCs w:val="20"/>
          </w:rPr>
          <w:t xml:space="preserve"> audience?</w:t>
        </w:r>
      </w:ins>
    </w:p>
    <w:p w14:paraId="26B6518D" w14:textId="008B7B61" w:rsidR="005D63E4" w:rsidRPr="005D63E4" w:rsidRDefault="005D63E4">
      <w:pPr>
        <w:ind w:firstLineChars="100" w:firstLine="180"/>
        <w:rPr>
          <w:ins w:id="631" w:author="302948225@qq.com" w:date="2020-10-07T18:31:00Z"/>
          <w:sz w:val="18"/>
          <w:szCs w:val="20"/>
          <w:rPrChange w:id="632" w:author="302948225@qq.com" w:date="2020-10-07T18:50:00Z">
            <w:rPr>
              <w:ins w:id="633" w:author="302948225@qq.com" w:date="2020-10-07T18:31:00Z"/>
            </w:rPr>
          </w:rPrChange>
        </w:rPr>
        <w:pPrChange w:id="634" w:author="302948225@qq.com" w:date="2020-10-07T18:50:00Z">
          <w:pPr>
            <w:pStyle w:val="a3"/>
            <w:numPr>
              <w:numId w:val="5"/>
            </w:numPr>
            <w:ind w:left="420" w:firstLineChars="0" w:hanging="420"/>
          </w:pPr>
        </w:pPrChange>
      </w:pPr>
      <w:ins w:id="635" w:author="302948225@qq.com" w:date="2020-10-07T18:48:00Z">
        <w:r w:rsidRPr="005D63E4">
          <w:rPr>
            <w:sz w:val="18"/>
            <w:szCs w:val="20"/>
            <w:rPrChange w:id="636" w:author="302948225@qq.com" w:date="2020-10-07T18:50:00Z">
              <w:rPr/>
            </w:rPrChange>
          </w:rPr>
          <w:t xml:space="preserve">Students and </w:t>
        </w:r>
        <w:del w:id="637" w:author="Office" w:date="2020-10-07T23:15:00Z">
          <w:r w:rsidRPr="005D63E4" w:rsidDel="005A36C9">
            <w:rPr>
              <w:sz w:val="18"/>
              <w:szCs w:val="20"/>
              <w:rPrChange w:id="638" w:author="302948225@qq.com" w:date="2020-10-07T18:50:00Z">
                <w:rPr/>
              </w:rPrChange>
            </w:rPr>
            <w:delText xml:space="preserve">related </w:delText>
          </w:r>
        </w:del>
        <w:r w:rsidRPr="005D63E4">
          <w:rPr>
            <w:sz w:val="18"/>
            <w:szCs w:val="20"/>
            <w:rPrChange w:id="639" w:author="302948225@qq.com" w:date="2020-10-07T18:50:00Z">
              <w:rPr/>
            </w:rPrChange>
          </w:rPr>
          <w:t>professor</w:t>
        </w:r>
      </w:ins>
      <w:ins w:id="640" w:author="302948225@qq.com" w:date="2020-10-07T18:49:00Z">
        <w:r w:rsidRPr="005D63E4">
          <w:rPr>
            <w:sz w:val="18"/>
            <w:szCs w:val="20"/>
            <w:rPrChange w:id="641" w:author="302948225@qq.com" w:date="2020-10-07T18:50:00Z">
              <w:rPr/>
            </w:rPrChange>
          </w:rPr>
          <w:t xml:space="preserve">s from </w:t>
        </w:r>
      </w:ins>
      <w:ins w:id="642" w:author="302948225@qq.com" w:date="2020-10-07T18:48:00Z">
        <w:r w:rsidRPr="005D63E4">
          <w:rPr>
            <w:sz w:val="18"/>
            <w:szCs w:val="20"/>
            <w:rPrChange w:id="643" w:author="302948225@qq.com" w:date="2020-10-07T18:50:00Z">
              <w:rPr/>
            </w:rPrChange>
          </w:rPr>
          <w:t>Nanjing Agricultura University</w:t>
        </w:r>
      </w:ins>
      <w:ins w:id="644" w:author="302948225@qq.com" w:date="2020-10-07T18:49:00Z">
        <w:r w:rsidRPr="005D63E4">
          <w:rPr>
            <w:sz w:val="18"/>
            <w:szCs w:val="20"/>
            <w:rPrChange w:id="645" w:author="302948225@qq.com" w:date="2020-10-07T18:50:00Z">
              <w:rPr/>
            </w:rPrChange>
          </w:rPr>
          <w:t>.</w:t>
        </w:r>
      </w:ins>
    </w:p>
    <w:p w14:paraId="64468D56" w14:textId="77777777" w:rsidR="00591A17" w:rsidRPr="00525C6A" w:rsidRDefault="00591A17" w:rsidP="00591A17">
      <w:pPr>
        <w:pStyle w:val="a3"/>
        <w:numPr>
          <w:ilvl w:val="0"/>
          <w:numId w:val="5"/>
        </w:numPr>
        <w:ind w:firstLineChars="0"/>
        <w:rPr>
          <w:ins w:id="646" w:author="302948225@qq.com" w:date="2020-10-07T18:32:00Z"/>
          <w:sz w:val="18"/>
          <w:szCs w:val="20"/>
        </w:rPr>
      </w:pPr>
      <w:ins w:id="647" w:author="302948225@qq.com" w:date="2020-10-07T18:32:00Z">
        <w:r w:rsidRPr="009E3287">
          <w:rPr>
            <w:rFonts w:hint="eastAsia"/>
            <w:sz w:val="18"/>
            <w:szCs w:val="20"/>
          </w:rPr>
          <w:t>W</w:t>
        </w:r>
        <w:r w:rsidRPr="009E3287">
          <w:rPr>
            <w:sz w:val="18"/>
            <w:szCs w:val="20"/>
          </w:rPr>
          <w:t>hat did we do?</w:t>
        </w:r>
      </w:ins>
    </w:p>
    <w:p w14:paraId="7F1233D5" w14:textId="0671E3FD" w:rsidR="0036673B" w:rsidRDefault="00591A17" w:rsidP="005D63E4">
      <w:pPr>
        <w:ind w:firstLineChars="100" w:firstLine="180"/>
        <w:rPr>
          <w:ins w:id="648" w:author="302948225@qq.com" w:date="2020-10-07T19:03:00Z"/>
          <w:sz w:val="18"/>
          <w:szCs w:val="20"/>
        </w:rPr>
      </w:pPr>
      <w:ins w:id="649" w:author="302948225@qq.com" w:date="2020-10-07T18:31:00Z">
        <w:r w:rsidRPr="00591A17">
          <w:rPr>
            <w:sz w:val="18"/>
            <w:szCs w:val="20"/>
            <w:rPrChange w:id="650" w:author="302948225@qq.com" w:date="2020-10-07T18:31:00Z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rPrChange>
          </w:rPr>
          <w:t xml:space="preserve">Our team members delivered presentations and explained more details </w:t>
        </w:r>
      </w:ins>
      <w:ins w:id="651" w:author="302948225@qq.com" w:date="2020-10-07T18:51:00Z">
        <w:del w:id="652" w:author="Office" w:date="2020-10-07T23:15:00Z">
          <w:r w:rsidR="005D63E4" w:rsidDel="005A36C9">
            <w:rPr>
              <w:sz w:val="18"/>
              <w:szCs w:val="20"/>
            </w:rPr>
            <w:delText>on</w:delText>
          </w:r>
        </w:del>
      </w:ins>
      <w:ins w:id="653" w:author="Office" w:date="2020-10-07T23:15:00Z">
        <w:r w:rsidR="005A36C9">
          <w:rPr>
            <w:sz w:val="18"/>
            <w:szCs w:val="20"/>
          </w:rPr>
          <w:t>about</w:t>
        </w:r>
      </w:ins>
      <w:ins w:id="654" w:author="302948225@qq.com" w:date="2020-10-07T18:51:00Z">
        <w:r w:rsidR="005D63E4">
          <w:rPr>
            <w:sz w:val="18"/>
            <w:szCs w:val="20"/>
          </w:rPr>
          <w:t xml:space="preserve"> </w:t>
        </w:r>
        <w:proofErr w:type="spellStart"/>
        <w:r w:rsidR="005D63E4">
          <w:rPr>
            <w:rFonts w:hint="eastAsia"/>
            <w:sz w:val="18"/>
            <w:szCs w:val="20"/>
          </w:rPr>
          <w:t>i</w:t>
        </w:r>
        <w:r w:rsidR="005D63E4">
          <w:rPr>
            <w:sz w:val="18"/>
            <w:szCs w:val="20"/>
          </w:rPr>
          <w:t>GEM</w:t>
        </w:r>
        <w:proofErr w:type="spellEnd"/>
        <w:r w:rsidR="005D63E4">
          <w:rPr>
            <w:sz w:val="18"/>
            <w:szCs w:val="20"/>
          </w:rPr>
          <w:t xml:space="preserve"> and our project</w:t>
        </w:r>
      </w:ins>
      <w:ins w:id="655" w:author="302948225@qq.com" w:date="2020-10-07T18:31:00Z">
        <w:r w:rsidRPr="00591A17">
          <w:rPr>
            <w:sz w:val="18"/>
            <w:szCs w:val="20"/>
            <w:rPrChange w:id="656" w:author="302948225@qq.com" w:date="2020-10-07T18:31:00Z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</w:rPr>
            </w:rPrChange>
          </w:rPr>
          <w:t xml:space="preserve"> on Yulan Road</w:t>
        </w:r>
      </w:ins>
      <w:ins w:id="657" w:author="302948225@qq.com" w:date="2020-10-07T18:51:00Z">
        <w:r w:rsidR="005D63E4">
          <w:rPr>
            <w:sz w:val="18"/>
            <w:szCs w:val="20"/>
          </w:rPr>
          <w:t xml:space="preserve">. </w:t>
        </w:r>
      </w:ins>
      <w:ins w:id="658" w:author="302948225@qq.com" w:date="2020-10-07T18:52:00Z">
        <w:r w:rsidR="005D63E4">
          <w:rPr>
            <w:sz w:val="18"/>
            <w:szCs w:val="20"/>
          </w:rPr>
          <w:t xml:space="preserve">Besides, we </w:t>
        </w:r>
      </w:ins>
      <w:ins w:id="659" w:author="302948225@qq.com" w:date="2020-10-07T18:53:00Z">
        <w:r w:rsidR="005D63E4">
          <w:rPr>
            <w:sz w:val="18"/>
            <w:szCs w:val="20"/>
          </w:rPr>
          <w:t xml:space="preserve">gave an account of </w:t>
        </w:r>
      </w:ins>
      <w:ins w:id="660" w:author="302948225@qq.com" w:date="2020-10-07T18:54:00Z">
        <w:del w:id="661" w:author="Office" w:date="2020-10-07T23:15:00Z">
          <w:r w:rsidR="005D63E4" w:rsidDel="005A36C9">
            <w:rPr>
              <w:sz w:val="18"/>
              <w:szCs w:val="20"/>
            </w:rPr>
            <w:delText xml:space="preserve">these </w:delText>
          </w:r>
        </w:del>
      </w:ins>
      <w:ins w:id="662" w:author="Office" w:date="2020-10-07T23:15:00Z">
        <w:r w:rsidR="005A36C9">
          <w:rPr>
            <w:sz w:val="18"/>
            <w:szCs w:val="20"/>
          </w:rPr>
          <w:t xml:space="preserve">the </w:t>
        </w:r>
      </w:ins>
      <w:ins w:id="663" w:author="302948225@qq.com" w:date="2020-10-07T18:54:00Z">
        <w:r w:rsidR="005D63E4">
          <w:rPr>
            <w:sz w:val="18"/>
            <w:szCs w:val="20"/>
          </w:rPr>
          <w:t xml:space="preserve">questions from the students and professors </w:t>
        </w:r>
        <w:del w:id="664" w:author="Office" w:date="2020-10-07T23:15:00Z">
          <w:r w:rsidR="005D63E4" w:rsidDel="005A36C9">
            <w:rPr>
              <w:sz w:val="18"/>
              <w:szCs w:val="20"/>
            </w:rPr>
            <w:delText xml:space="preserve">who asked some related questions </w:delText>
          </w:r>
        </w:del>
        <w:r w:rsidR="005D63E4">
          <w:rPr>
            <w:sz w:val="18"/>
            <w:szCs w:val="20"/>
          </w:rPr>
          <w:t>about our project</w:t>
        </w:r>
      </w:ins>
      <w:ins w:id="665" w:author="302948225@qq.com" w:date="2020-10-07T18:55:00Z">
        <w:r w:rsidR="005D63E4">
          <w:rPr>
            <w:sz w:val="18"/>
            <w:szCs w:val="20"/>
          </w:rPr>
          <w:t xml:space="preserve"> and </w:t>
        </w:r>
        <w:del w:id="666" w:author="Office" w:date="2020-10-08T10:36:00Z">
          <w:r w:rsidR="005D63E4" w:rsidRPr="0056465B" w:rsidDel="00197E28">
            <w:rPr>
              <w:sz w:val="18"/>
              <w:szCs w:val="20"/>
            </w:rPr>
            <w:delText>made</w:delText>
          </w:r>
        </w:del>
      </w:ins>
      <w:ins w:id="667" w:author="Office" w:date="2020-10-08T10:36:00Z">
        <w:r w:rsidR="00197E28" w:rsidRPr="0056465B">
          <w:rPr>
            <w:sz w:val="18"/>
            <w:szCs w:val="20"/>
          </w:rPr>
          <w:t>had</w:t>
        </w:r>
      </w:ins>
      <w:ins w:id="668" w:author="302948225@qq.com" w:date="2020-10-07T18:55:00Z">
        <w:r w:rsidR="005D63E4" w:rsidRPr="0056465B">
          <w:rPr>
            <w:sz w:val="18"/>
            <w:szCs w:val="20"/>
          </w:rPr>
          <w:t xml:space="preserve"> a </w:t>
        </w:r>
      </w:ins>
      <w:ins w:id="669" w:author="302948225@qq.com" w:date="2020-10-08T00:54:00Z">
        <w:r w:rsidR="00A511BA" w:rsidRPr="0056465B">
          <w:rPr>
            <w:sz w:val="18"/>
            <w:szCs w:val="20"/>
          </w:rPr>
          <w:t>brief</w:t>
        </w:r>
      </w:ins>
      <w:ins w:id="670" w:author="302948225@qq.com" w:date="2020-10-07T18:55:00Z">
        <w:r w:rsidR="005D63E4" w:rsidRPr="0056465B">
          <w:rPr>
            <w:sz w:val="18"/>
            <w:szCs w:val="20"/>
          </w:rPr>
          <w:t xml:space="preserve"> conversation</w:t>
        </w:r>
      </w:ins>
      <w:ins w:id="671" w:author="Office" w:date="2020-10-08T10:36:00Z">
        <w:r w:rsidR="00197E28" w:rsidRPr="0056465B">
          <w:rPr>
            <w:sz w:val="18"/>
            <w:szCs w:val="20"/>
          </w:rPr>
          <w:t xml:space="preserve"> with them</w:t>
        </w:r>
      </w:ins>
      <w:ins w:id="672" w:author="302948225@qq.com" w:date="2020-10-08T00:53:00Z">
        <w:r w:rsidR="00A511BA" w:rsidRPr="0056465B">
          <w:rPr>
            <w:sz w:val="18"/>
            <w:szCs w:val="20"/>
            <w:rPrChange w:id="673" w:author="302948225@qq.com" w:date="2020-10-13T22:20:00Z">
              <w:rPr>
                <w:sz w:val="18"/>
                <w:szCs w:val="20"/>
                <w:highlight w:val="yellow"/>
              </w:rPr>
            </w:rPrChange>
          </w:rPr>
          <w:t xml:space="preserve"> in</w:t>
        </w:r>
        <w:r w:rsidR="00A511BA" w:rsidRPr="00A511BA">
          <w:rPr>
            <w:sz w:val="18"/>
            <w:szCs w:val="20"/>
            <w:rPrChange w:id="674" w:author="302948225@qq.com" w:date="2020-10-08T00:54:00Z">
              <w:rPr>
                <w:sz w:val="18"/>
                <w:szCs w:val="20"/>
                <w:highlight w:val="yellow"/>
              </w:rPr>
            </w:rPrChange>
          </w:rPr>
          <w:t xml:space="preserve"> their interested aspects.</w:t>
        </w:r>
      </w:ins>
      <w:ins w:id="675" w:author="Office" w:date="2020-10-07T23:16:00Z">
        <w:del w:id="676" w:author="302948225@qq.com" w:date="2020-10-08T00:53:00Z">
          <w:r w:rsidR="006C4078" w:rsidRPr="006C4078" w:rsidDel="00A511BA">
            <w:rPr>
              <w:rFonts w:hint="eastAsia"/>
              <w:sz w:val="18"/>
              <w:szCs w:val="20"/>
              <w:highlight w:val="yellow"/>
              <w:rPrChange w:id="677" w:author="Office" w:date="2020-10-07T23:17:00Z">
                <w:rPr>
                  <w:rFonts w:hint="eastAsia"/>
                  <w:sz w:val="18"/>
                  <w:szCs w:val="20"/>
                </w:rPr>
              </w:rPrChange>
            </w:rPr>
            <w:delText>这个词组想表达什么意思</w:delText>
          </w:r>
        </w:del>
      </w:ins>
      <w:ins w:id="678" w:author="Office" w:date="2020-10-07T23:17:00Z">
        <w:del w:id="679" w:author="302948225@qq.com" w:date="2020-10-08T00:53:00Z">
          <w:r w:rsidR="006C4078" w:rsidRPr="006C4078" w:rsidDel="00A511BA">
            <w:rPr>
              <w:rFonts w:hint="eastAsia"/>
              <w:sz w:val="18"/>
              <w:szCs w:val="20"/>
              <w:highlight w:val="yellow"/>
              <w:rPrChange w:id="680" w:author="Office" w:date="2020-10-07T23:17:00Z">
                <w:rPr>
                  <w:rFonts w:hint="eastAsia"/>
                  <w:sz w:val="18"/>
                  <w:szCs w:val="20"/>
                </w:rPr>
              </w:rPrChange>
            </w:rPr>
            <w:delText>？</w:delText>
          </w:r>
        </w:del>
      </w:ins>
      <w:ins w:id="681" w:author="302948225@qq.com" w:date="2020-10-08T01:10:00Z">
        <w:del w:id="682" w:author="Office" w:date="2020-10-08T10:37:00Z">
          <w:r w:rsidR="00684C8F" w:rsidDel="00197E28">
            <w:rPr>
              <w:rFonts w:hint="eastAsia"/>
              <w:sz w:val="18"/>
              <w:szCs w:val="20"/>
            </w:rPr>
            <w:delText>（想表达的是 有和教授、同学做简单的交流）</w:delText>
          </w:r>
        </w:del>
      </w:ins>
    </w:p>
    <w:p w14:paraId="5A897555" w14:textId="77777777" w:rsidR="004A4E87" w:rsidRPr="00A511BA" w:rsidRDefault="004A4E87" w:rsidP="004A4E87">
      <w:pPr>
        <w:rPr>
          <w:ins w:id="683" w:author="302948225@qq.com" w:date="2020-10-07T19:03:00Z"/>
          <w:sz w:val="18"/>
          <w:szCs w:val="20"/>
        </w:rPr>
      </w:pPr>
    </w:p>
    <w:p w14:paraId="0C660D3A" w14:textId="212C9F07" w:rsidR="004A4E87" w:rsidRPr="004A4E87" w:rsidRDefault="004A4E87">
      <w:pPr>
        <w:rPr>
          <w:ins w:id="684" w:author="302948225@qq.com" w:date="2020-10-07T19:01:00Z"/>
          <w:b/>
          <w:bCs/>
          <w:szCs w:val="21"/>
          <w:rPrChange w:id="685" w:author="302948225@qq.com" w:date="2020-10-07T19:03:00Z">
            <w:rPr>
              <w:ins w:id="686" w:author="302948225@qq.com" w:date="2020-10-07T19:01:00Z"/>
              <w:sz w:val="18"/>
              <w:szCs w:val="20"/>
            </w:rPr>
          </w:rPrChange>
        </w:rPr>
        <w:pPrChange w:id="687" w:author="302948225@qq.com" w:date="2020-10-07T19:03:00Z">
          <w:pPr>
            <w:ind w:firstLineChars="100" w:firstLine="180"/>
          </w:pPr>
        </w:pPrChange>
      </w:pPr>
      <w:ins w:id="688" w:author="302948225@qq.com" w:date="2020-10-07T19:02:00Z">
        <w:r w:rsidRPr="004A4E87">
          <w:rPr>
            <w:b/>
            <w:bCs/>
            <w:szCs w:val="21"/>
            <w:rPrChange w:id="689" w:author="302948225@qq.com" w:date="2020-10-07T19:03:00Z">
              <w:rPr>
                <w:sz w:val="18"/>
                <w:szCs w:val="20"/>
              </w:rPr>
            </w:rPrChange>
          </w:rPr>
          <w:t xml:space="preserve">Hold NAU-IGEM </w:t>
        </w:r>
      </w:ins>
      <w:ins w:id="690" w:author="302948225@qq.com" w:date="2020-10-19T22:56:00Z">
        <w:r w:rsidR="00E43A61">
          <w:rPr>
            <w:b/>
            <w:bCs/>
            <w:szCs w:val="21"/>
          </w:rPr>
          <w:t>C</w:t>
        </w:r>
        <w:r w:rsidR="00E43A61">
          <w:rPr>
            <w:rFonts w:hint="eastAsia"/>
            <w:b/>
            <w:bCs/>
            <w:szCs w:val="21"/>
          </w:rPr>
          <w:t>ampus</w:t>
        </w:r>
        <w:r w:rsidR="00E43A61">
          <w:rPr>
            <w:b/>
            <w:bCs/>
            <w:szCs w:val="21"/>
          </w:rPr>
          <w:t xml:space="preserve"> </w:t>
        </w:r>
      </w:ins>
      <w:ins w:id="691" w:author="302948225@qq.com" w:date="2020-10-19T23:08:00Z">
        <w:r w:rsidR="000970D9">
          <w:rPr>
            <w:b/>
            <w:bCs/>
            <w:szCs w:val="21"/>
          </w:rPr>
          <w:t>Comp</w:t>
        </w:r>
        <w:r w:rsidR="000970D9">
          <w:rPr>
            <w:rFonts w:hint="eastAsia"/>
            <w:b/>
            <w:bCs/>
            <w:szCs w:val="21"/>
          </w:rPr>
          <w:t>etit</w:t>
        </w:r>
        <w:r w:rsidR="000970D9">
          <w:rPr>
            <w:b/>
            <w:bCs/>
            <w:szCs w:val="21"/>
          </w:rPr>
          <w:t>ion</w:t>
        </w:r>
      </w:ins>
    </w:p>
    <w:p w14:paraId="69C3C0BC" w14:textId="259EAE4C" w:rsidR="0003402B" w:rsidRDefault="0003402B">
      <w:pPr>
        <w:pStyle w:val="a3"/>
        <w:numPr>
          <w:ilvl w:val="0"/>
          <w:numId w:val="2"/>
        </w:numPr>
        <w:ind w:firstLineChars="0"/>
        <w:rPr>
          <w:ins w:id="692" w:author="302948225@qq.com" w:date="2020-10-19T22:08:00Z"/>
          <w:sz w:val="18"/>
          <w:szCs w:val="18"/>
        </w:rPr>
      </w:pPr>
      <w:ins w:id="693" w:author="302948225@qq.com" w:date="2020-10-19T22:07:00Z">
        <w:r w:rsidRPr="00557BCE">
          <w:rPr>
            <w:sz w:val="18"/>
            <w:szCs w:val="18"/>
          </w:rPr>
          <w:t xml:space="preserve">Why </w:t>
        </w:r>
        <w:r w:rsidRPr="004677DE">
          <w:rPr>
            <w:sz w:val="18"/>
            <w:szCs w:val="18"/>
          </w:rPr>
          <w:t>do</w:t>
        </w:r>
        <w:r w:rsidRPr="00557BCE">
          <w:rPr>
            <w:sz w:val="18"/>
            <w:szCs w:val="18"/>
          </w:rPr>
          <w:t xml:space="preserve"> we deliver our science communication activities?</w:t>
        </w:r>
      </w:ins>
    </w:p>
    <w:p w14:paraId="20521BED" w14:textId="5F7EB4AC" w:rsidR="00D04194" w:rsidRPr="002B6C21" w:rsidRDefault="009D5ECE">
      <w:pPr>
        <w:ind w:firstLineChars="100" w:firstLine="180"/>
        <w:rPr>
          <w:ins w:id="694" w:author="302948225@qq.com" w:date="2020-10-19T23:32:00Z"/>
          <w:sz w:val="18"/>
          <w:szCs w:val="18"/>
          <w:rPrChange w:id="695" w:author="302948225@qq.com" w:date="2020-10-19T23:36:00Z">
            <w:rPr>
              <w:ins w:id="696" w:author="302948225@qq.com" w:date="2020-10-19T23:32:00Z"/>
            </w:rPr>
          </w:rPrChange>
        </w:rPr>
        <w:pPrChange w:id="697" w:author="302948225@qq.com" w:date="2020-10-19T23:36:00Z">
          <w:pPr>
            <w:pStyle w:val="a3"/>
            <w:ind w:left="420" w:firstLineChars="0" w:firstLine="0"/>
          </w:pPr>
        </w:pPrChange>
      </w:pPr>
      <w:ins w:id="698" w:author="302948225@qq.com" w:date="2020-10-19T23:19:00Z">
        <w:r w:rsidRPr="00D04194">
          <w:rPr>
            <w:rFonts w:hint="eastAsia"/>
            <w:sz w:val="18"/>
            <w:szCs w:val="18"/>
            <w:rPrChange w:id="699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The NAU-</w:t>
        </w:r>
        <w:proofErr w:type="spellStart"/>
        <w:r w:rsidRPr="00D04194">
          <w:rPr>
            <w:rFonts w:hint="eastAsia"/>
            <w:sz w:val="18"/>
            <w:szCs w:val="18"/>
            <w:rPrChange w:id="700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iGEM</w:t>
        </w:r>
        <w:proofErr w:type="spellEnd"/>
        <w:r w:rsidRPr="00D04194">
          <w:rPr>
            <w:rFonts w:hint="eastAsia"/>
            <w:sz w:val="18"/>
            <w:szCs w:val="18"/>
            <w:rPrChange w:id="701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 xml:space="preserve"> Campus Competition is an </w:t>
        </w:r>
        <w:proofErr w:type="spellStart"/>
        <w:r w:rsidRPr="00D04194">
          <w:rPr>
            <w:rFonts w:hint="eastAsia"/>
            <w:sz w:val="18"/>
            <w:szCs w:val="18"/>
            <w:rPrChange w:id="702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iGEM</w:t>
        </w:r>
        <w:proofErr w:type="spellEnd"/>
        <w:r w:rsidRPr="00D04194">
          <w:rPr>
            <w:rFonts w:hint="eastAsia"/>
            <w:sz w:val="18"/>
            <w:szCs w:val="18"/>
            <w:rPrChange w:id="703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 xml:space="preserve">-like contest organized for anyone who are interested in </w:t>
        </w:r>
        <w:proofErr w:type="spellStart"/>
        <w:r w:rsidRPr="00D04194">
          <w:rPr>
            <w:rFonts w:hint="eastAsia"/>
            <w:sz w:val="18"/>
            <w:szCs w:val="18"/>
            <w:rPrChange w:id="704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iGEM</w:t>
        </w:r>
        <w:proofErr w:type="spellEnd"/>
        <w:r w:rsidRPr="00D04194">
          <w:rPr>
            <w:rFonts w:hint="eastAsia"/>
            <w:sz w:val="18"/>
            <w:szCs w:val="18"/>
            <w:rPrChange w:id="705" w:author="302948225@qq.com" w:date="2020-10-19T23:32:00Z">
              <w:rPr>
                <w:rFonts w:ascii="sofia" w:hAnsi="sofia" w:hint="eastAsia"/>
                <w:color w:val="000000"/>
                <w:shd w:val="clear" w:color="auto" w:fill="FFFFFF"/>
              </w:rPr>
            </w:rPrChange>
          </w:rPr>
          <w:t>.</w:t>
        </w:r>
      </w:ins>
      <w:ins w:id="706" w:author="302948225@qq.com" w:date="2020-10-19T23:30:00Z">
        <w:r w:rsidR="00D04194" w:rsidRPr="00D04194">
          <w:rPr>
            <w:sz w:val="18"/>
            <w:szCs w:val="18"/>
            <w:rPrChange w:id="707" w:author="302948225@qq.com" w:date="2020-10-19T23:32:00Z">
              <w:rPr/>
            </w:rPrChange>
          </w:rPr>
          <w:t xml:space="preserve"> </w:t>
        </w:r>
      </w:ins>
      <w:ins w:id="708" w:author="302948225@qq.com" w:date="2020-10-19T23:22:00Z">
        <w:r w:rsidRPr="00D04194">
          <w:rPr>
            <w:sz w:val="18"/>
            <w:szCs w:val="18"/>
            <w:rPrChange w:id="709" w:author="302948225@qq.com" w:date="2020-10-19T23:32:00Z">
              <w:rPr/>
            </w:rPrChange>
          </w:rPr>
          <w:t xml:space="preserve">The campus competition for the </w:t>
        </w:r>
        <w:del w:id="710" w:author="Office" w:date="2020-10-20T05:11:00Z">
          <w:r w:rsidRPr="00D04194" w:rsidDel="006F22E1">
            <w:rPr>
              <w:sz w:val="18"/>
              <w:szCs w:val="18"/>
              <w:rPrChange w:id="711" w:author="302948225@qq.com" w:date="2020-10-19T23:32:00Z">
                <w:rPr/>
              </w:rPrChange>
            </w:rPr>
            <w:delText xml:space="preserve">school </w:delText>
          </w:r>
        </w:del>
        <w:r w:rsidRPr="00D04194">
          <w:rPr>
            <w:sz w:val="18"/>
            <w:szCs w:val="18"/>
            <w:rPrChange w:id="712" w:author="302948225@qq.com" w:date="2020-10-19T23:32:00Z">
              <w:rPr/>
            </w:rPrChange>
          </w:rPr>
          <w:t xml:space="preserve">students interested in synthetic biology. </w:t>
        </w:r>
      </w:ins>
      <w:ins w:id="713" w:author="302948225@qq.com" w:date="2020-10-19T23:30:00Z">
        <w:r w:rsidR="00D04194" w:rsidRPr="00D04194">
          <w:rPr>
            <w:sz w:val="18"/>
            <w:szCs w:val="18"/>
            <w:rPrChange w:id="714" w:author="302948225@qq.com" w:date="2020-10-19T23:32:00Z">
              <w:rPr/>
            </w:rPrChange>
          </w:rPr>
          <w:t>It allow</w:t>
        </w:r>
      </w:ins>
      <w:ins w:id="715" w:author="Office" w:date="2020-10-20T05:12:00Z">
        <w:r w:rsidR="006F22E1">
          <w:rPr>
            <w:rFonts w:hint="eastAsia"/>
            <w:sz w:val="18"/>
            <w:szCs w:val="18"/>
          </w:rPr>
          <w:t>s</w:t>
        </w:r>
      </w:ins>
      <w:ins w:id="716" w:author="302948225@qq.com" w:date="2020-10-19T23:30:00Z">
        <w:r w:rsidR="00D04194" w:rsidRPr="00D04194">
          <w:rPr>
            <w:sz w:val="18"/>
            <w:szCs w:val="18"/>
            <w:rPrChange w:id="717" w:author="302948225@qq.com" w:date="2020-10-19T23:32:00Z">
              <w:rPr/>
            </w:rPrChange>
          </w:rPr>
          <w:t xml:space="preserve"> us to attract more partners who are willing to devote themselves to synthetic biology.</w:t>
        </w:r>
      </w:ins>
      <w:ins w:id="718" w:author="302948225@qq.com" w:date="2020-10-19T23:31:00Z">
        <w:r w:rsidR="00D04194" w:rsidRPr="00D04194">
          <w:rPr>
            <w:sz w:val="18"/>
            <w:szCs w:val="18"/>
            <w:rPrChange w:id="719" w:author="302948225@qq.com" w:date="2020-10-19T23:32:00Z">
              <w:rPr/>
            </w:rPrChange>
          </w:rPr>
          <w:t xml:space="preserve"> </w:t>
        </w:r>
      </w:ins>
      <w:ins w:id="720" w:author="302948225@qq.com" w:date="2020-10-19T23:32:00Z">
        <w:r w:rsidR="00D04194" w:rsidRPr="00D04194">
          <w:rPr>
            <w:sz w:val="18"/>
            <w:szCs w:val="18"/>
            <w:rPrChange w:id="721" w:author="302948225@qq.com" w:date="2020-10-19T23:32:00Z">
              <w:rPr/>
            </w:rPrChange>
          </w:rPr>
          <w:t>Such a campus competition</w:t>
        </w:r>
        <w:del w:id="722" w:author="Office" w:date="2020-10-20T05:12:00Z">
          <w:r w:rsidR="00D04194" w:rsidRPr="00D04194" w:rsidDel="006F22E1">
            <w:rPr>
              <w:sz w:val="18"/>
              <w:szCs w:val="18"/>
              <w:rPrChange w:id="723" w:author="302948225@qq.com" w:date="2020-10-19T23:32:00Z">
                <w:rPr/>
              </w:rPrChange>
            </w:rPr>
            <w:delText>,</w:delText>
          </w:r>
        </w:del>
        <w:r w:rsidR="00D04194" w:rsidRPr="00D04194">
          <w:rPr>
            <w:sz w:val="18"/>
            <w:szCs w:val="18"/>
            <w:rPrChange w:id="724" w:author="302948225@qq.com" w:date="2020-10-19T23:32:00Z">
              <w:rPr/>
            </w:rPrChange>
          </w:rPr>
          <w:t xml:space="preserve"> let</w:t>
        </w:r>
        <w:del w:id="725" w:author="Office" w:date="2020-10-20T05:12:00Z">
          <w:r w:rsidR="00D04194" w:rsidRPr="00D04194" w:rsidDel="006F22E1">
            <w:rPr>
              <w:sz w:val="18"/>
              <w:szCs w:val="18"/>
              <w:rPrChange w:id="726" w:author="302948225@qq.com" w:date="2020-10-19T23:32:00Z">
                <w:rPr/>
              </w:rPrChange>
            </w:rPr>
            <w:delText>ting</w:delText>
          </w:r>
        </w:del>
        <w:r w:rsidR="00D04194" w:rsidRPr="00D04194">
          <w:rPr>
            <w:sz w:val="18"/>
            <w:szCs w:val="18"/>
            <w:rPrChange w:id="727" w:author="302948225@qq.com" w:date="2020-10-19T23:32:00Z">
              <w:rPr/>
            </w:rPrChange>
          </w:rPr>
          <w:t xml:space="preserve"> students </w:t>
        </w:r>
        <w:del w:id="728" w:author="Office" w:date="2020-10-20T05:13:00Z">
          <w:r w:rsidR="00D04194" w:rsidRPr="00D04194" w:rsidDel="006F22E1">
            <w:rPr>
              <w:sz w:val="18"/>
              <w:szCs w:val="18"/>
              <w:rPrChange w:id="729" w:author="302948225@qq.com" w:date="2020-10-19T23:32:00Z">
                <w:rPr/>
              </w:rPrChange>
            </w:rPr>
            <w:delText xml:space="preserve">have </w:delText>
          </w:r>
        </w:del>
        <w:r w:rsidR="00D04194" w:rsidRPr="00D04194">
          <w:rPr>
            <w:sz w:val="18"/>
            <w:szCs w:val="18"/>
            <w:rPrChange w:id="730" w:author="302948225@qq.com" w:date="2020-10-19T23:32:00Z">
              <w:rPr/>
            </w:rPrChange>
          </w:rPr>
          <w:t>thorough</w:t>
        </w:r>
      </w:ins>
      <w:ins w:id="731" w:author="Office" w:date="2020-10-20T05:13:00Z">
        <w:r w:rsidR="006F22E1">
          <w:rPr>
            <w:sz w:val="18"/>
            <w:szCs w:val="18"/>
          </w:rPr>
          <w:t>ly</w:t>
        </w:r>
      </w:ins>
      <w:ins w:id="732" w:author="302948225@qq.com" w:date="2020-10-19T23:32:00Z">
        <w:r w:rsidR="00D04194" w:rsidRPr="00D04194">
          <w:rPr>
            <w:sz w:val="18"/>
            <w:szCs w:val="18"/>
            <w:rPrChange w:id="733" w:author="302948225@qq.com" w:date="2020-10-19T23:32:00Z">
              <w:rPr/>
            </w:rPrChange>
          </w:rPr>
          <w:t xml:space="preserve"> comprehen</w:t>
        </w:r>
        <w:del w:id="734" w:author="Office" w:date="2020-10-20T05:13:00Z">
          <w:r w:rsidR="00D04194" w:rsidRPr="00D04194" w:rsidDel="006F22E1">
            <w:rPr>
              <w:sz w:val="18"/>
              <w:szCs w:val="18"/>
              <w:rPrChange w:id="735" w:author="302948225@qq.com" w:date="2020-10-19T23:32:00Z">
                <w:rPr/>
              </w:rPrChange>
            </w:rPr>
            <w:delText>sion</w:delText>
          </w:r>
        </w:del>
      </w:ins>
      <w:ins w:id="736" w:author="Office" w:date="2020-10-20T05:13:00Z">
        <w:r w:rsidR="006F22E1">
          <w:rPr>
            <w:sz w:val="18"/>
            <w:szCs w:val="18"/>
          </w:rPr>
          <w:t>d</w:t>
        </w:r>
      </w:ins>
      <w:ins w:id="737" w:author="302948225@qq.com" w:date="2020-10-19T23:32:00Z">
        <w:r w:rsidR="00D04194" w:rsidRPr="00D04194">
          <w:rPr>
            <w:sz w:val="18"/>
            <w:szCs w:val="18"/>
            <w:rPrChange w:id="738" w:author="302948225@qq.com" w:date="2020-10-19T23:32:00Z">
              <w:rPr/>
            </w:rPrChange>
          </w:rPr>
          <w:t xml:space="preserve"> </w:t>
        </w:r>
        <w:del w:id="739" w:author="Office" w:date="2020-10-20T05:13:00Z">
          <w:r w:rsidR="00D04194" w:rsidRPr="00D04194" w:rsidDel="006F22E1">
            <w:rPr>
              <w:sz w:val="18"/>
              <w:szCs w:val="18"/>
              <w:rPrChange w:id="740" w:author="302948225@qq.com" w:date="2020-10-19T23:32:00Z">
                <w:rPr/>
              </w:rPrChange>
            </w:rPr>
            <w:delText xml:space="preserve">of </w:delText>
          </w:r>
        </w:del>
      </w:ins>
      <w:ins w:id="741" w:author="Office" w:date="2020-10-20T05:13:00Z">
        <w:r w:rsidR="006F22E1">
          <w:rPr>
            <w:sz w:val="18"/>
            <w:szCs w:val="18"/>
          </w:rPr>
          <w:t xml:space="preserve">the </w:t>
        </w:r>
      </w:ins>
      <w:ins w:id="742" w:author="302948225@qq.com" w:date="2020-10-19T23:32:00Z">
        <w:r w:rsidR="00D04194" w:rsidRPr="00D04194">
          <w:rPr>
            <w:sz w:val="18"/>
            <w:szCs w:val="18"/>
            <w:rPrChange w:id="743" w:author="302948225@qq.com" w:date="2020-10-19T23:32:00Z">
              <w:rPr/>
            </w:rPrChange>
          </w:rPr>
          <w:t>field of synthetic biology, and understand deeply about synthetic biology on the previous cogniti</w:t>
        </w:r>
        <w:del w:id="744" w:author="Office" w:date="2020-10-20T05:14:00Z">
          <w:r w:rsidR="00D04194" w:rsidRPr="00D04194" w:rsidDel="006F22E1">
            <w:rPr>
              <w:sz w:val="18"/>
              <w:szCs w:val="18"/>
              <w:rPrChange w:id="745" w:author="302948225@qq.com" w:date="2020-10-19T23:32:00Z">
                <w:rPr/>
              </w:rPrChange>
            </w:rPr>
            <w:delText>ve</w:delText>
          </w:r>
        </w:del>
      </w:ins>
      <w:ins w:id="746" w:author="Office" w:date="2020-10-20T05:14:00Z">
        <w:r w:rsidR="006F22E1">
          <w:rPr>
            <w:sz w:val="18"/>
            <w:szCs w:val="18"/>
          </w:rPr>
          <w:t>on</w:t>
        </w:r>
      </w:ins>
      <w:ins w:id="747" w:author="302948225@qq.com" w:date="2020-10-19T23:32:00Z">
        <w:r w:rsidR="00D04194" w:rsidRPr="00D04194">
          <w:rPr>
            <w:sz w:val="18"/>
            <w:szCs w:val="18"/>
            <w:rPrChange w:id="748" w:author="302948225@qq.com" w:date="2020-10-19T23:32:00Z">
              <w:rPr/>
            </w:rPrChange>
          </w:rPr>
          <w:t xml:space="preserve"> </w:t>
        </w:r>
        <w:del w:id="749" w:author="Office" w:date="2020-10-20T05:14:00Z">
          <w:r w:rsidR="00D04194" w:rsidRPr="00D04194" w:rsidDel="006F22E1">
            <w:rPr>
              <w:sz w:val="18"/>
              <w:szCs w:val="18"/>
              <w:rPrChange w:id="750" w:author="302948225@qq.com" w:date="2020-10-19T23:32:00Z">
                <w:rPr/>
              </w:rPrChange>
            </w:rPr>
            <w:delText>for</w:delText>
          </w:r>
        </w:del>
      </w:ins>
      <w:ins w:id="751" w:author="Office" w:date="2020-10-20T05:14:00Z">
        <w:r w:rsidR="006F22E1">
          <w:rPr>
            <w:sz w:val="18"/>
            <w:szCs w:val="18"/>
          </w:rPr>
          <w:t>of</w:t>
        </w:r>
      </w:ins>
      <w:ins w:id="752" w:author="302948225@qq.com" w:date="2020-10-19T23:32:00Z">
        <w:r w:rsidR="00D04194" w:rsidRPr="00D04194">
          <w:rPr>
            <w:sz w:val="18"/>
            <w:szCs w:val="18"/>
            <w:rPrChange w:id="753" w:author="302948225@qq.com" w:date="2020-10-19T23:32:00Z">
              <w:rPr/>
            </w:rPrChange>
          </w:rPr>
          <w:t xml:space="preserve"> the social influence and role, experiencing </w:t>
        </w:r>
      </w:ins>
      <w:ins w:id="754" w:author="Office" w:date="2020-10-20T05:13:00Z">
        <w:r w:rsidR="006F22E1">
          <w:rPr>
            <w:sz w:val="18"/>
            <w:szCs w:val="18"/>
          </w:rPr>
          <w:t xml:space="preserve">a model contest </w:t>
        </w:r>
      </w:ins>
      <w:ins w:id="755" w:author="302948225@qq.com" w:date="2020-10-19T23:32:00Z">
        <w:del w:id="756" w:author="Office" w:date="2020-10-20T05:13:00Z">
          <w:r w:rsidR="00D04194" w:rsidRPr="00D04194" w:rsidDel="006F22E1">
            <w:rPr>
              <w:sz w:val="18"/>
              <w:szCs w:val="18"/>
              <w:rPrChange w:id="757" w:author="302948225@qq.com" w:date="2020-10-19T23:32:00Z">
                <w:rPr/>
              </w:rPrChange>
            </w:rPr>
            <w:delText xml:space="preserve">the </w:delText>
          </w:r>
        </w:del>
        <w:r w:rsidR="00D04194" w:rsidRPr="00D04194">
          <w:rPr>
            <w:sz w:val="18"/>
            <w:szCs w:val="18"/>
            <w:rPrChange w:id="758" w:author="302948225@qq.com" w:date="2020-10-19T23:32:00Z">
              <w:rPr/>
            </w:rPrChange>
          </w:rPr>
          <w:t xml:space="preserve">similar to the </w:t>
        </w:r>
        <w:proofErr w:type="spellStart"/>
        <w:proofErr w:type="gramStart"/>
        <w:r w:rsidR="00D04194" w:rsidRPr="00D04194">
          <w:rPr>
            <w:sz w:val="18"/>
            <w:szCs w:val="18"/>
            <w:rPrChange w:id="759" w:author="302948225@qq.com" w:date="2020-10-19T23:32:00Z">
              <w:rPr/>
            </w:rPrChange>
          </w:rPr>
          <w:t>iGEM</w:t>
        </w:r>
        <w:proofErr w:type="spellEnd"/>
        <w:r w:rsidR="00D04194" w:rsidRPr="00D04194">
          <w:rPr>
            <w:sz w:val="18"/>
            <w:szCs w:val="18"/>
            <w:rPrChange w:id="760" w:author="302948225@qq.com" w:date="2020-10-19T23:32:00Z">
              <w:rPr/>
            </w:rPrChange>
          </w:rPr>
          <w:t xml:space="preserve"> .</w:t>
        </w:r>
        <w:proofErr w:type="gramEnd"/>
      </w:ins>
    </w:p>
    <w:p w14:paraId="62851966" w14:textId="51545E9D" w:rsidR="0003402B" w:rsidRDefault="0003402B" w:rsidP="009D5ECE">
      <w:pPr>
        <w:pStyle w:val="a3"/>
        <w:numPr>
          <w:ilvl w:val="0"/>
          <w:numId w:val="2"/>
        </w:numPr>
        <w:ind w:firstLineChars="0"/>
        <w:rPr>
          <w:ins w:id="761" w:author="302948225@qq.com" w:date="2020-10-19T23:33:00Z"/>
          <w:sz w:val="18"/>
          <w:szCs w:val="18"/>
        </w:rPr>
      </w:pPr>
      <w:ins w:id="762" w:author="302948225@qq.com" w:date="2020-10-19T22:07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ho’s our</w:t>
        </w:r>
        <w:r>
          <w:rPr>
            <w:sz w:val="18"/>
            <w:szCs w:val="18"/>
          </w:rPr>
          <w:t xml:space="preserve"> </w:t>
        </w:r>
        <w:r>
          <w:rPr>
            <w:rFonts w:hint="eastAsia"/>
            <w:sz w:val="18"/>
            <w:szCs w:val="18"/>
          </w:rPr>
          <w:t>target</w:t>
        </w:r>
        <w:r w:rsidRPr="00793DD1">
          <w:rPr>
            <w:sz w:val="18"/>
            <w:szCs w:val="18"/>
          </w:rPr>
          <w:t xml:space="preserve"> audience?</w:t>
        </w:r>
      </w:ins>
    </w:p>
    <w:p w14:paraId="00B9882E" w14:textId="550F29E7" w:rsidR="00D04194" w:rsidRPr="00D04194" w:rsidRDefault="00D04194">
      <w:pPr>
        <w:ind w:firstLineChars="150" w:firstLine="270"/>
        <w:rPr>
          <w:ins w:id="763" w:author="302948225@qq.com" w:date="2020-10-19T22:08:00Z"/>
          <w:sz w:val="18"/>
          <w:szCs w:val="18"/>
          <w:rPrChange w:id="764" w:author="302948225@qq.com" w:date="2020-10-19T23:35:00Z">
            <w:rPr>
              <w:ins w:id="765" w:author="302948225@qq.com" w:date="2020-10-19T22:08:00Z"/>
            </w:rPr>
          </w:rPrChange>
        </w:rPr>
        <w:pPrChange w:id="766" w:author="302948225@qq.com" w:date="2020-10-19T23:35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767" w:author="302948225@qq.com" w:date="2020-10-19T23:26:00Z">
        <w:r w:rsidRPr="00D04194">
          <w:rPr>
            <w:sz w:val="18"/>
            <w:szCs w:val="18"/>
            <w:rPrChange w:id="768" w:author="302948225@qq.com" w:date="2020-10-19T23:32:00Z">
              <w:rPr/>
            </w:rPrChange>
          </w:rPr>
          <w:t>Students with an interest and passion in synthetic biology</w:t>
        </w:r>
      </w:ins>
      <w:ins w:id="769" w:author="302948225@qq.com" w:date="2020-10-19T23:31:00Z">
        <w:r w:rsidRPr="00D04194">
          <w:rPr>
            <w:sz w:val="18"/>
            <w:szCs w:val="18"/>
            <w:rPrChange w:id="770" w:author="302948225@qq.com" w:date="2020-10-19T23:32:00Z">
              <w:rPr/>
            </w:rPrChange>
          </w:rPr>
          <w:t>.</w:t>
        </w:r>
      </w:ins>
    </w:p>
    <w:p w14:paraId="4C212D02" w14:textId="77777777" w:rsidR="00CE7E3D" w:rsidRDefault="0003402B" w:rsidP="0003402B">
      <w:pPr>
        <w:pStyle w:val="a3"/>
        <w:numPr>
          <w:ilvl w:val="0"/>
          <w:numId w:val="2"/>
        </w:numPr>
        <w:ind w:firstLineChars="0"/>
        <w:rPr>
          <w:ins w:id="771" w:author="302948225@qq.com" w:date="2020-10-19T22:37:00Z"/>
          <w:sz w:val="18"/>
          <w:szCs w:val="18"/>
        </w:rPr>
      </w:pPr>
      <w:ins w:id="772" w:author="302948225@qq.com" w:date="2020-10-19T22:08:00Z">
        <w:r w:rsidRPr="00793DD1">
          <w:rPr>
            <w:rFonts w:hint="eastAsia"/>
            <w:sz w:val="18"/>
            <w:szCs w:val="18"/>
          </w:rPr>
          <w:t>W</w:t>
        </w:r>
        <w:r w:rsidRPr="00793DD1">
          <w:rPr>
            <w:sz w:val="18"/>
            <w:szCs w:val="18"/>
          </w:rPr>
          <w:t>hat did we do?</w:t>
        </w:r>
      </w:ins>
    </w:p>
    <w:p w14:paraId="0719DBB5" w14:textId="08A4CEC5" w:rsidR="00D04194" w:rsidRPr="00D04194" w:rsidRDefault="00D04194">
      <w:pPr>
        <w:ind w:firstLineChars="150" w:firstLine="270"/>
        <w:rPr>
          <w:ins w:id="773" w:author="302948225@qq.com" w:date="2020-10-19T23:32:00Z"/>
          <w:sz w:val="18"/>
          <w:szCs w:val="18"/>
          <w:rPrChange w:id="774" w:author="302948225@qq.com" w:date="2020-10-19T23:32:00Z">
            <w:rPr>
              <w:ins w:id="775" w:author="302948225@qq.com" w:date="2020-10-19T23:32:00Z"/>
            </w:rPr>
          </w:rPrChange>
        </w:rPr>
        <w:pPrChange w:id="776" w:author="302948225@qq.com" w:date="2020-10-19T23:35:00Z">
          <w:pPr>
            <w:pStyle w:val="a3"/>
            <w:numPr>
              <w:numId w:val="2"/>
            </w:numPr>
            <w:ind w:left="420" w:firstLineChars="0" w:hanging="420"/>
          </w:pPr>
        </w:pPrChange>
      </w:pPr>
      <w:ins w:id="777" w:author="302948225@qq.com" w:date="2020-10-19T23:32:00Z">
        <w:r w:rsidRPr="00D04194">
          <w:rPr>
            <w:sz w:val="18"/>
            <w:szCs w:val="18"/>
            <w:rPrChange w:id="778" w:author="302948225@qq.com" w:date="2020-10-19T23:32:00Z">
              <w:rPr/>
            </w:rPrChange>
          </w:rPr>
          <w:t>We, NAU-</w:t>
        </w:r>
        <w:proofErr w:type="spellStart"/>
        <w:r>
          <w:rPr>
            <w:rFonts w:hint="eastAsia"/>
            <w:sz w:val="18"/>
            <w:szCs w:val="18"/>
          </w:rPr>
          <w:t>i</w:t>
        </w:r>
        <w:r>
          <w:rPr>
            <w:sz w:val="18"/>
            <w:szCs w:val="18"/>
          </w:rPr>
          <w:t>GEM</w:t>
        </w:r>
        <w:proofErr w:type="spellEnd"/>
        <w:r>
          <w:rPr>
            <w:sz w:val="18"/>
            <w:szCs w:val="18"/>
          </w:rPr>
          <w:t xml:space="preserve"> </w:t>
        </w:r>
        <w:r w:rsidRPr="00D04194">
          <w:rPr>
            <w:sz w:val="18"/>
            <w:szCs w:val="18"/>
            <w:rPrChange w:id="779" w:author="302948225@qq.com" w:date="2020-10-19T23:32:00Z">
              <w:rPr/>
            </w:rPrChange>
          </w:rPr>
          <w:t>2020 team members</w:t>
        </w:r>
        <w:r>
          <w:rPr>
            <w:rFonts w:hint="eastAsia"/>
            <w:sz w:val="18"/>
            <w:szCs w:val="18"/>
          </w:rPr>
          <w:t>，</w:t>
        </w:r>
        <w:r w:rsidRPr="00D04194">
          <w:rPr>
            <w:sz w:val="18"/>
            <w:szCs w:val="18"/>
            <w:rPrChange w:id="780" w:author="302948225@qq.com" w:date="2020-10-19T23:32:00Z">
              <w:rPr/>
            </w:rPrChange>
          </w:rPr>
          <w:t>held some specific lectures and trainings for them.</w:t>
        </w:r>
        <w:r w:rsidRPr="00D04194">
          <w:rPr>
            <w:rFonts w:ascii="sofia" w:hAnsi="sofia" w:hint="eastAsia"/>
            <w:color w:val="000000"/>
            <w:shd w:val="clear" w:color="auto" w:fill="FFFFFF"/>
          </w:rPr>
          <w:t xml:space="preserve"> </w:t>
        </w:r>
        <w:r w:rsidRPr="00D04194">
          <w:rPr>
            <w:sz w:val="18"/>
            <w:szCs w:val="18"/>
            <w:rPrChange w:id="781" w:author="302948225@qq.com" w:date="2020-10-19T23:32:00Z">
              <w:rPr/>
            </w:rPrChange>
          </w:rPr>
          <w:t xml:space="preserve">Each team was required to hand in one project design one month later. </w:t>
        </w:r>
        <w:del w:id="782" w:author="Office" w:date="2020-10-20T05:14:00Z">
          <w:r w:rsidRPr="00D04194" w:rsidDel="006F22E1">
            <w:rPr>
              <w:sz w:val="18"/>
              <w:szCs w:val="18"/>
              <w:rPrChange w:id="783" w:author="302948225@qq.com" w:date="2020-10-19T23:32:00Z">
                <w:rPr/>
              </w:rPrChange>
            </w:rPr>
            <w:delText>w</w:delText>
          </w:r>
        </w:del>
      </w:ins>
      <w:ins w:id="784" w:author="Office" w:date="2020-10-20T05:14:00Z">
        <w:r w:rsidR="006F22E1">
          <w:rPr>
            <w:sz w:val="18"/>
            <w:szCs w:val="18"/>
          </w:rPr>
          <w:t>W</w:t>
        </w:r>
      </w:ins>
      <w:ins w:id="785" w:author="302948225@qq.com" w:date="2020-10-19T23:32:00Z">
        <w:r w:rsidRPr="00D04194">
          <w:rPr>
            <w:sz w:val="18"/>
            <w:szCs w:val="18"/>
            <w:rPrChange w:id="786" w:author="302948225@qq.com" w:date="2020-10-19T23:32:00Z">
              <w:rPr/>
            </w:rPrChange>
          </w:rPr>
          <w:t xml:space="preserve">hen they gave their final project presentation, we offered them some suggestions and graded their performance. </w:t>
        </w:r>
      </w:ins>
    </w:p>
    <w:p w14:paraId="7C830FA2" w14:textId="32A44DBF" w:rsidR="005D63E4" w:rsidRDefault="004D1BC3" w:rsidP="005D63E4">
      <w:pPr>
        <w:rPr>
          <w:ins w:id="787" w:author="302948225@qq.com" w:date="2020-10-07T18:55:00Z"/>
          <w:sz w:val="18"/>
          <w:szCs w:val="20"/>
        </w:rPr>
      </w:pPr>
      <w:ins w:id="788" w:author="Office" w:date="2020-10-08T10:49:00Z">
        <w:del w:id="789" w:author="302948225@qq.com" w:date="2020-10-13T23:04:00Z">
          <w:r w:rsidRPr="00CE7E3D" w:rsidDel="009A6452">
            <w:rPr>
              <w:rFonts w:ascii="Segoe UI" w:hAnsi="Segoe UI" w:cs="Segoe UI" w:hint="eastAsia"/>
              <w:caps/>
              <w:color w:val="343A40"/>
              <w:szCs w:val="21"/>
            </w:rPr>
            <w:delText>见黄色高亮</w:delText>
          </w:r>
        </w:del>
      </w:ins>
    </w:p>
    <w:p w14:paraId="374E2F20" w14:textId="77777777" w:rsidR="005D63E4" w:rsidRPr="006F22E1" w:rsidRDefault="005D63E4">
      <w:pPr>
        <w:rPr>
          <w:sz w:val="18"/>
          <w:szCs w:val="20"/>
        </w:rPr>
        <w:pPrChange w:id="790" w:author="302948225@qq.com" w:date="2020-10-07T18:55:00Z">
          <w:pPr>
            <w:ind w:firstLineChars="100" w:firstLine="180"/>
          </w:pPr>
        </w:pPrChange>
      </w:pPr>
      <w:bookmarkStart w:id="791" w:name="_GoBack"/>
      <w:bookmarkEnd w:id="791"/>
    </w:p>
    <w:p w14:paraId="0EE28FDA" w14:textId="77777777" w:rsidR="00243F6B" w:rsidRDefault="00243F6B" w:rsidP="007B5A97"/>
    <w:p w14:paraId="28C7475C" w14:textId="123862A7" w:rsidR="007B5A97" w:rsidRPr="00703596" w:rsidRDefault="007B5A97" w:rsidP="007B5A97">
      <w:pPr>
        <w:jc w:val="center"/>
      </w:pPr>
    </w:p>
    <w:p w14:paraId="182D630F" w14:textId="77777777" w:rsidR="00243F6B" w:rsidRPr="007B5A97" w:rsidRDefault="00243F6B" w:rsidP="007B5A97">
      <w:pPr>
        <w:jc w:val="center"/>
      </w:pPr>
    </w:p>
    <w:p w14:paraId="00D5A02F" w14:textId="77777777" w:rsidR="007B5A97" w:rsidRPr="00703596" w:rsidRDefault="007B5A97" w:rsidP="007B5A97">
      <w:pPr>
        <w:jc w:val="center"/>
      </w:pPr>
    </w:p>
    <w:p w14:paraId="4FB45240" w14:textId="77777777" w:rsidR="007B5A97" w:rsidRDefault="007B5A97"/>
    <w:p w14:paraId="01453546" w14:textId="57196D09" w:rsidR="007B5A97" w:rsidRDefault="007B5A97"/>
    <w:p w14:paraId="0578CB5D" w14:textId="061E6C9B" w:rsidR="007B5A97" w:rsidRDefault="007B5A97"/>
    <w:p w14:paraId="5839242A" w14:textId="232D3F65" w:rsidR="007B5A97" w:rsidRDefault="007B5A97"/>
    <w:p w14:paraId="19E5BAE5" w14:textId="1D3F9552" w:rsidR="007B5A97" w:rsidRDefault="007B5A97"/>
    <w:p w14:paraId="2B50321F" w14:textId="3E9FA61B" w:rsidR="007B5A97" w:rsidRDefault="007B5A97"/>
    <w:p w14:paraId="0DB4214B" w14:textId="77777777" w:rsidR="007B5A97" w:rsidRDefault="007B5A97"/>
    <w:sectPr w:rsidR="007B5A97" w:rsidSect="00525C6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Office" w:date="2020-10-04T13:38:00Z" w:initials="O">
    <w:p w14:paraId="668E1B6F" w14:textId="435ED850" w:rsidR="00143BEB" w:rsidRDefault="00143BE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publicize</w:t>
      </w:r>
      <w:r>
        <w:t xml:space="preserve"> …</w:t>
      </w:r>
      <w:r>
        <w:rPr>
          <w:rFonts w:hint="eastAsia"/>
        </w:rPr>
        <w:t xml:space="preserve"> to</w:t>
      </w:r>
    </w:p>
  </w:comment>
  <w:comment w:id="231" w:author="Office" w:date="2020-10-20T05:11:00Z" w:initials="O">
    <w:p w14:paraId="4667A250" w14:textId="56322778" w:rsidR="006F22E1" w:rsidRDefault="006F22E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改成这个名字可好？</w:t>
      </w:r>
    </w:p>
  </w:comment>
  <w:comment w:id="446" w:author="Office" w:date="2020-10-07T23:01:00Z" w:initials="O">
    <w:p w14:paraId="55416F81" w14:textId="3AF9B7C8" w:rsidR="00025C04" w:rsidRDefault="00025C0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达成了什么一致？是不是要简单提一下？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8E1B6F" w15:done="0"/>
  <w15:commentEx w15:paraId="4667A250" w15:done="0"/>
  <w15:commentEx w15:paraId="55416F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8E1B6F" w16cid:durableId="2326E127"/>
  <w16cid:commentId w16cid:paraId="55416F81" w16cid:durableId="2328D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">
    <w:altName w:val="Cambria"/>
    <w:panose1 w:val="00000000000000000000"/>
    <w:charset w:val="00"/>
    <w:family w:val="roman"/>
    <w:notTrueType/>
    <w:pitch w:val="default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56FE"/>
    <w:multiLevelType w:val="hybridMultilevel"/>
    <w:tmpl w:val="B5CCFF8E"/>
    <w:lvl w:ilvl="0" w:tplc="0409000B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1">
    <w:nsid w:val="1CDA1846"/>
    <w:multiLevelType w:val="hybridMultilevel"/>
    <w:tmpl w:val="A41C5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694009"/>
    <w:multiLevelType w:val="hybridMultilevel"/>
    <w:tmpl w:val="D2908C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405705"/>
    <w:multiLevelType w:val="hybridMultilevel"/>
    <w:tmpl w:val="4CCCB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58331F"/>
    <w:multiLevelType w:val="hybridMultilevel"/>
    <w:tmpl w:val="9BF20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chel">
    <w15:presenceInfo w15:providerId="None" w15:userId="Rachel"/>
  </w15:person>
  <w15:person w15:author="Office">
    <w15:presenceInfo w15:providerId="None" w15:userId="Office"/>
  </w15:person>
  <w15:person w15:author="302948225@qq.com">
    <w15:presenceInfo w15:providerId="Windows Live" w15:userId="733c322fdced76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97"/>
    <w:rsid w:val="00025C04"/>
    <w:rsid w:val="0003402B"/>
    <w:rsid w:val="000360B3"/>
    <w:rsid w:val="0006046C"/>
    <w:rsid w:val="00062BBC"/>
    <w:rsid w:val="000815A7"/>
    <w:rsid w:val="000970D9"/>
    <w:rsid w:val="000B33D0"/>
    <w:rsid w:val="000C57EB"/>
    <w:rsid w:val="000C71D4"/>
    <w:rsid w:val="00103E85"/>
    <w:rsid w:val="001047AC"/>
    <w:rsid w:val="001202B7"/>
    <w:rsid w:val="001212F1"/>
    <w:rsid w:val="00123C99"/>
    <w:rsid w:val="00131AF2"/>
    <w:rsid w:val="001370AC"/>
    <w:rsid w:val="00143BEB"/>
    <w:rsid w:val="00154F5B"/>
    <w:rsid w:val="00171237"/>
    <w:rsid w:val="00197E28"/>
    <w:rsid w:val="001E44E1"/>
    <w:rsid w:val="00243F6B"/>
    <w:rsid w:val="00253ECD"/>
    <w:rsid w:val="002B02F5"/>
    <w:rsid w:val="002B5AFD"/>
    <w:rsid w:val="002B6C21"/>
    <w:rsid w:val="002D43FC"/>
    <w:rsid w:val="0030126E"/>
    <w:rsid w:val="003244B3"/>
    <w:rsid w:val="0036673B"/>
    <w:rsid w:val="003761A9"/>
    <w:rsid w:val="003925DD"/>
    <w:rsid w:val="003974C9"/>
    <w:rsid w:val="003B2A85"/>
    <w:rsid w:val="003E132C"/>
    <w:rsid w:val="003E4E1F"/>
    <w:rsid w:val="003E5B0A"/>
    <w:rsid w:val="00443D18"/>
    <w:rsid w:val="00457502"/>
    <w:rsid w:val="004737E9"/>
    <w:rsid w:val="00492F66"/>
    <w:rsid w:val="00497A00"/>
    <w:rsid w:val="004A4E87"/>
    <w:rsid w:val="004D1BC3"/>
    <w:rsid w:val="0051446E"/>
    <w:rsid w:val="00525C6A"/>
    <w:rsid w:val="00550A52"/>
    <w:rsid w:val="00551C71"/>
    <w:rsid w:val="00557BCE"/>
    <w:rsid w:val="00562E86"/>
    <w:rsid w:val="0056465B"/>
    <w:rsid w:val="00586F67"/>
    <w:rsid w:val="00591A17"/>
    <w:rsid w:val="005A36C9"/>
    <w:rsid w:val="005A5D65"/>
    <w:rsid w:val="005B7194"/>
    <w:rsid w:val="005C7041"/>
    <w:rsid w:val="005D63E4"/>
    <w:rsid w:val="005E7239"/>
    <w:rsid w:val="006254BA"/>
    <w:rsid w:val="00636360"/>
    <w:rsid w:val="006643CB"/>
    <w:rsid w:val="0068375E"/>
    <w:rsid w:val="00684C8F"/>
    <w:rsid w:val="006B599C"/>
    <w:rsid w:val="006C1DAA"/>
    <w:rsid w:val="006C4078"/>
    <w:rsid w:val="006F22E1"/>
    <w:rsid w:val="00700D6D"/>
    <w:rsid w:val="00703596"/>
    <w:rsid w:val="0070790D"/>
    <w:rsid w:val="007307E0"/>
    <w:rsid w:val="00735A83"/>
    <w:rsid w:val="007462C9"/>
    <w:rsid w:val="00765649"/>
    <w:rsid w:val="00772576"/>
    <w:rsid w:val="00774932"/>
    <w:rsid w:val="00777311"/>
    <w:rsid w:val="00793DD1"/>
    <w:rsid w:val="007A5838"/>
    <w:rsid w:val="007B5A97"/>
    <w:rsid w:val="007C7D81"/>
    <w:rsid w:val="00826AB8"/>
    <w:rsid w:val="00862DAD"/>
    <w:rsid w:val="00884C48"/>
    <w:rsid w:val="008B24E9"/>
    <w:rsid w:val="008C5AB0"/>
    <w:rsid w:val="008F7CE6"/>
    <w:rsid w:val="0091416E"/>
    <w:rsid w:val="0093370F"/>
    <w:rsid w:val="00950AB6"/>
    <w:rsid w:val="00950F79"/>
    <w:rsid w:val="00972E80"/>
    <w:rsid w:val="00974C63"/>
    <w:rsid w:val="00987AC8"/>
    <w:rsid w:val="009A6452"/>
    <w:rsid w:val="009D3765"/>
    <w:rsid w:val="009D59E3"/>
    <w:rsid w:val="009D5ECE"/>
    <w:rsid w:val="009E3287"/>
    <w:rsid w:val="00A051B3"/>
    <w:rsid w:val="00A12EBE"/>
    <w:rsid w:val="00A144A3"/>
    <w:rsid w:val="00A159E8"/>
    <w:rsid w:val="00A511BA"/>
    <w:rsid w:val="00A55865"/>
    <w:rsid w:val="00AE2C4B"/>
    <w:rsid w:val="00AF3906"/>
    <w:rsid w:val="00AF7B8C"/>
    <w:rsid w:val="00B04E6A"/>
    <w:rsid w:val="00B04ED2"/>
    <w:rsid w:val="00B151E1"/>
    <w:rsid w:val="00B2548C"/>
    <w:rsid w:val="00B84BEA"/>
    <w:rsid w:val="00BB06A9"/>
    <w:rsid w:val="00BB49AD"/>
    <w:rsid w:val="00BC3EF4"/>
    <w:rsid w:val="00BD708D"/>
    <w:rsid w:val="00BE79CC"/>
    <w:rsid w:val="00C21E6E"/>
    <w:rsid w:val="00C81D16"/>
    <w:rsid w:val="00C8288D"/>
    <w:rsid w:val="00CE433F"/>
    <w:rsid w:val="00CE6910"/>
    <w:rsid w:val="00CE7E3D"/>
    <w:rsid w:val="00CF0AAF"/>
    <w:rsid w:val="00CF68F1"/>
    <w:rsid w:val="00D04194"/>
    <w:rsid w:val="00D93FEC"/>
    <w:rsid w:val="00DB70EA"/>
    <w:rsid w:val="00DC6F26"/>
    <w:rsid w:val="00E4037E"/>
    <w:rsid w:val="00E408D1"/>
    <w:rsid w:val="00E43A61"/>
    <w:rsid w:val="00E56B5D"/>
    <w:rsid w:val="00E93917"/>
    <w:rsid w:val="00EC1FB8"/>
    <w:rsid w:val="00EC612A"/>
    <w:rsid w:val="00EE0225"/>
    <w:rsid w:val="00F36C7E"/>
    <w:rsid w:val="00F3776F"/>
    <w:rsid w:val="00F51708"/>
    <w:rsid w:val="00F6554E"/>
    <w:rsid w:val="00F830DE"/>
    <w:rsid w:val="00FC7501"/>
    <w:rsid w:val="00FD469A"/>
    <w:rsid w:val="00FD785C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6CA0"/>
  <w15:chartTrackingRefBased/>
  <w15:docId w15:val="{A29332BA-D9B3-4916-8C76-ECA8494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4E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D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2548C"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2548C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43BE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143BEB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143BEB"/>
  </w:style>
  <w:style w:type="paragraph" w:styleId="a9">
    <w:name w:val="annotation subject"/>
    <w:basedOn w:val="a7"/>
    <w:next w:val="a7"/>
    <w:link w:val="aa"/>
    <w:uiPriority w:val="99"/>
    <w:semiHidden/>
    <w:unhideWhenUsed/>
    <w:rsid w:val="00143BEB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143BEB"/>
    <w:rPr>
      <w:b/>
      <w:bCs/>
    </w:rPr>
  </w:style>
  <w:style w:type="character" w:customStyle="1" w:styleId="highlight">
    <w:name w:val="highlight"/>
    <w:basedOn w:val="a0"/>
    <w:rsid w:val="0036673B"/>
  </w:style>
  <w:style w:type="character" w:customStyle="1" w:styleId="apple-converted-space">
    <w:name w:val="apple-converted-space"/>
    <w:basedOn w:val="a0"/>
    <w:rsid w:val="0036673B"/>
  </w:style>
  <w:style w:type="character" w:customStyle="1" w:styleId="20">
    <w:name w:val="标题 2字符"/>
    <w:basedOn w:val="a0"/>
    <w:link w:val="2"/>
    <w:uiPriority w:val="9"/>
    <w:rsid w:val="004A4E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4A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3AE4D-3CAA-564F-834D-B68D1BFD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1483</Words>
  <Characters>8455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302948225@qq.com</dc:creator>
  <cp:keywords/>
  <dc:description/>
  <cp:lastModifiedBy>Office</cp:lastModifiedBy>
  <cp:revision>7</cp:revision>
  <dcterms:created xsi:type="dcterms:W3CDTF">2020-10-19T15:36:00Z</dcterms:created>
  <dcterms:modified xsi:type="dcterms:W3CDTF">2020-10-19T21:14:00Z</dcterms:modified>
</cp:coreProperties>
</file>