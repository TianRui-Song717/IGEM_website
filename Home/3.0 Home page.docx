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4E99" w14:textId="77777777" w:rsidR="0039738A" w:rsidRDefault="005B3027">
      <w:r>
        <w:t>D</w:t>
      </w:r>
      <w:r>
        <w:rPr>
          <w:rFonts w:hint="eastAsia"/>
        </w:rPr>
        <w:t>escription</w:t>
      </w:r>
    </w:p>
    <w:p w14:paraId="354D1ABA" w14:textId="64228A5C" w:rsidR="0039738A" w:rsidRDefault="005B3027">
      <w:r>
        <w:t xml:space="preserve">Soil lead pollution is a threat to human life and health. Our hero, </w:t>
      </w:r>
      <w:commentRangeStart w:id="0"/>
      <w:r>
        <w:t>Bacillus subtilis</w:t>
      </w:r>
      <w:commentRangeEnd w:id="0"/>
      <w:r w:rsidR="00EA1D7D">
        <w:rPr>
          <w:rStyle w:val="a7"/>
        </w:rPr>
        <w:commentReference w:id="0"/>
      </w:r>
      <w:r>
        <w:t xml:space="preserve">, is </w:t>
      </w:r>
      <w:ins w:id="1" w:author="Office" w:date="2020-10-05T03:17:00Z">
        <w:r w:rsidR="00EA1D7D">
          <w:t>fulfilling its mission</w:t>
        </w:r>
        <w:r w:rsidR="00EA1D7D">
          <w:t xml:space="preserve"> </w:t>
        </w:r>
      </w:ins>
      <w:del w:id="2" w:author="Office" w:date="2020-10-05T03:17:00Z">
        <w:r w:rsidDel="00EA1D7D">
          <w:delText xml:space="preserve">using </w:delText>
        </w:r>
      </w:del>
      <w:ins w:id="3" w:author="Office" w:date="2020-10-05T03:17:00Z">
        <w:r w:rsidR="00EA1D7D">
          <w:t>through</w:t>
        </w:r>
        <w:r w:rsidR="00EA1D7D">
          <w:t xml:space="preserve"> </w:t>
        </w:r>
      </w:ins>
      <w:r>
        <w:t>its superpower</w:t>
      </w:r>
      <w:del w:id="4" w:author="Office" w:date="2020-10-05T03:16:00Z">
        <w:r w:rsidDel="00EA1D7D">
          <w:rPr>
            <w:highlight w:val="yellow"/>
          </w:rPr>
          <w:delText>s</w:delText>
        </w:r>
      </w:del>
      <w:r>
        <w:t xml:space="preserve"> to purify the soil and protect human </w:t>
      </w:r>
      <w:r>
        <w:rPr>
          <w:rFonts w:hint="eastAsia"/>
        </w:rPr>
        <w:t>fitness</w:t>
      </w:r>
      <w:ins w:id="5" w:author="Office" w:date="2020-10-05T03:16:00Z">
        <w:r w:rsidR="00EA1D7D">
          <w:t>,</w:t>
        </w:r>
      </w:ins>
      <w:r>
        <w:t xml:space="preserve"> </w:t>
      </w:r>
      <w:del w:id="6" w:author="Office" w:date="2020-10-05T03:16:00Z">
        <w:r w:rsidDel="00EA1D7D">
          <w:delText>together</w:delText>
        </w:r>
      </w:del>
      <w:ins w:id="7" w:author="Office" w:date="2020-10-05T03:16:00Z">
        <w:r w:rsidR="00EA1D7D">
          <w:rPr>
            <w:rFonts w:hint="eastAsia"/>
          </w:rPr>
          <w:t>along</w:t>
        </w:r>
      </w:ins>
      <w:r>
        <w:t xml:space="preserve"> with earthworms</w:t>
      </w:r>
      <w:del w:id="8" w:author="Office" w:date="2020-10-05T03:17:00Z">
        <w:r w:rsidDel="00EA1D7D">
          <w:delText>, fulfilling its mission</w:delText>
        </w:r>
      </w:del>
      <w:r>
        <w:t>. Let's start this journey with engineered bacteria and earthworms.</w:t>
      </w:r>
    </w:p>
    <w:p w14:paraId="6A070E8F" w14:textId="77777777" w:rsidR="0039738A" w:rsidRDefault="005B3027">
      <w:r>
        <w:rPr>
          <w:rFonts w:hint="eastAsia"/>
        </w:rPr>
        <w:t>土壤铅污染威胁着人类生命健康，而我们的英雄——工程枯草芽孢杆菌，正在用它的超能力与蚯蚓一起净化土壤守护人类生命健康，完成它的使命。让我们跟随工程菌和蚯蚓一起开启这段征战旅程。</w:t>
      </w:r>
    </w:p>
    <w:p w14:paraId="2BC67E9C" w14:textId="77777777" w:rsidR="0039738A" w:rsidRDefault="0039738A"/>
    <w:p w14:paraId="78F3E768" w14:textId="77777777" w:rsidR="0039738A" w:rsidRDefault="005B3027">
      <w:r>
        <w:t>In the laboratory</w:t>
      </w:r>
    </w:p>
    <w:p w14:paraId="40017E96" w14:textId="0E0A84E4" w:rsidR="0039738A" w:rsidRDefault="005B3027">
      <w:r>
        <w:t xml:space="preserve">The journey begins in the laboratory with the cultivation of engineered bacteria. Under laboratory culture conditions, </w:t>
      </w:r>
      <w:r>
        <w:rPr>
          <w:rFonts w:hint="eastAsia"/>
        </w:rPr>
        <w:t>o</w:t>
      </w:r>
      <w:r>
        <w:t xml:space="preserve">ur engineered bacteria proliferate in preparation for the </w:t>
      </w:r>
      <w:ins w:id="9" w:author="Office" w:date="2020-10-05T03:18:00Z">
        <w:r w:rsidR="00EA1D7D">
          <w:t xml:space="preserve">coming </w:t>
        </w:r>
      </w:ins>
      <w:r>
        <w:t>battle</w:t>
      </w:r>
      <w:del w:id="10" w:author="Office" w:date="2020-10-05T03:18:00Z">
        <w:r w:rsidDel="00EA1D7D">
          <w:delText xml:space="preserve"> to come</w:delText>
        </w:r>
      </w:del>
      <w:r>
        <w:t xml:space="preserve">. </w:t>
      </w:r>
      <w:r>
        <w:rPr>
          <w:u w:val="single"/>
        </w:rPr>
        <w:t xml:space="preserve">We feed the cultivated engineered bacteria to earthworms, </w:t>
      </w:r>
      <w:ins w:id="11" w:author="Office" w:date="2020-10-05T03:19:00Z">
        <w:r w:rsidR="00EA1D7D">
          <w:rPr>
            <w:u w:val="single"/>
          </w:rPr>
          <w:t xml:space="preserve">and then, the </w:t>
        </w:r>
      </w:ins>
      <w:del w:id="12" w:author="Office" w:date="2020-10-05T03:19:00Z">
        <w:r w:rsidDel="00EA1D7D">
          <w:rPr>
            <w:u w:val="single"/>
          </w:rPr>
          <w:delText>engineer</w:delText>
        </w:r>
        <w:r w:rsidDel="00EA1D7D">
          <w:rPr>
            <w:highlight w:val="yellow"/>
            <w:u w:val="single"/>
          </w:rPr>
          <w:delText>ing</w:delText>
        </w:r>
        <w:r w:rsidDel="00EA1D7D">
          <w:rPr>
            <w:u w:val="single"/>
          </w:rPr>
          <w:delText xml:space="preserve"> </w:delText>
        </w:r>
      </w:del>
      <w:ins w:id="13" w:author="Office" w:date="2020-10-05T03:19:00Z">
        <w:r w:rsidR="00EA1D7D">
          <w:rPr>
            <w:u w:val="single"/>
          </w:rPr>
          <w:t>engineer</w:t>
        </w:r>
        <w:r w:rsidR="00EA1D7D">
          <w:rPr>
            <w:u w:val="single"/>
          </w:rPr>
          <w:t>ed</w:t>
        </w:r>
        <w:r w:rsidR="00EA1D7D">
          <w:rPr>
            <w:u w:val="single"/>
          </w:rPr>
          <w:t xml:space="preserve"> </w:t>
        </w:r>
      </w:ins>
      <w:r>
        <w:rPr>
          <w:u w:val="single"/>
        </w:rPr>
        <w:t xml:space="preserve">bacteria enter the soil with earthworms and </w:t>
      </w:r>
      <w:del w:id="14" w:author="Office" w:date="2020-10-05T03:19:00Z">
        <w:r w:rsidDel="00EA1D7D">
          <w:rPr>
            <w:u w:val="single"/>
          </w:rPr>
          <w:delText xml:space="preserve">begin </w:delText>
        </w:r>
      </w:del>
      <w:ins w:id="15" w:author="Office" w:date="2020-10-05T03:19:00Z">
        <w:r w:rsidR="00EA1D7D">
          <w:rPr>
            <w:u w:val="single"/>
          </w:rPr>
          <w:t>fun</w:t>
        </w:r>
      </w:ins>
      <w:ins w:id="16" w:author="Office" w:date="2020-10-05T03:20:00Z">
        <w:r w:rsidR="00EA1D7D">
          <w:rPr>
            <w:u w:val="single"/>
          </w:rPr>
          <w:t>c</w:t>
        </w:r>
      </w:ins>
      <w:ins w:id="17" w:author="Office" w:date="2020-10-05T03:19:00Z">
        <w:r w:rsidR="00EA1D7D">
          <w:rPr>
            <w:u w:val="single"/>
          </w:rPr>
          <w:t>tion</w:t>
        </w:r>
        <w:r w:rsidR="00EA1D7D">
          <w:rPr>
            <w:u w:val="single"/>
          </w:rPr>
          <w:t xml:space="preserve"> </w:t>
        </w:r>
      </w:ins>
      <w:r>
        <w:rPr>
          <w:u w:val="single"/>
        </w:rPr>
        <w:t>to purify soil lead pollution.</w:t>
      </w:r>
    </w:p>
    <w:p w14:paraId="1462196F" w14:textId="77777777" w:rsidR="0039738A" w:rsidRDefault="005B3027">
      <w:r>
        <w:rPr>
          <w:rFonts w:hint="eastAsia"/>
        </w:rPr>
        <w:t>在这场旅途开始于实验室培养工程菌。实验室培养条件下，我们的工程菌大量繁殖为即将到来的战斗做准备。我们将培养好的工程菌投喂给蚯蚓，工程菌随蚯蚓一起进入土壤开始净化土壤铅污染。</w:t>
      </w:r>
    </w:p>
    <w:p w14:paraId="1276821B" w14:textId="77777777" w:rsidR="0039738A" w:rsidRDefault="0039738A"/>
    <w:p w14:paraId="676A03EC" w14:textId="77777777" w:rsidR="0039738A" w:rsidRDefault="005B3027">
      <w:r>
        <w:t>In the intestines of earthworms</w:t>
      </w:r>
    </w:p>
    <w:p w14:paraId="692564D3" w14:textId="3FB3EA32" w:rsidR="0039738A" w:rsidRDefault="005B3027">
      <w:r>
        <w:t>Lead-contaminated soil</w:t>
      </w:r>
      <w:r>
        <w:rPr>
          <w:rFonts w:hint="eastAsia"/>
        </w:rPr>
        <w:t xml:space="preserve"> </w:t>
      </w:r>
      <w:r>
        <w:rPr>
          <w:u w:val="single"/>
        </w:rPr>
        <w:t>eaten by earthworms</w:t>
      </w:r>
      <w:del w:id="18" w:author="Office" w:date="2020-10-05T03:21:00Z">
        <w:r w:rsidDel="00716DEB">
          <w:rPr>
            <w:u w:val="single"/>
          </w:rPr>
          <w:delText>,</w:delText>
        </w:r>
      </w:del>
      <w:r>
        <w:rPr>
          <w:u w:val="single"/>
        </w:rPr>
        <w:t xml:space="preserve"> </w:t>
      </w:r>
      <w:r>
        <w:rPr>
          <w:highlight w:val="yellow"/>
          <w:u w:val="single"/>
        </w:rPr>
        <w:t>encounter</w:t>
      </w:r>
      <w:r>
        <w:rPr>
          <w:rFonts w:hint="eastAsia"/>
          <w:highlight w:val="yellow"/>
          <w:u w:val="single"/>
        </w:rPr>
        <w:t>s</w:t>
      </w:r>
      <w:r>
        <w:rPr>
          <w:u w:val="single"/>
        </w:rPr>
        <w:t xml:space="preserve"> </w:t>
      </w:r>
      <w:del w:id="19" w:author="Office" w:date="2020-10-05T03:21:00Z">
        <w:r w:rsidDel="00716DEB">
          <w:rPr>
            <w:u w:val="single"/>
          </w:rPr>
          <w:delText xml:space="preserve">with </w:delText>
        </w:r>
      </w:del>
      <w:r>
        <w:t>engineered bacteria in the intestinal tract of earthworms. Under the control of oxygen switch, the engineered bacteria secrete</w:t>
      </w:r>
      <w:del w:id="20" w:author="Office" w:date="2020-10-05T03:22:00Z">
        <w:r w:rsidDel="00716DEB">
          <w:delText>s</w:delText>
        </w:r>
      </w:del>
      <w:r>
        <w:t xml:space="preserve"> phytase to hydrolyze the phytate in soil</w:t>
      </w:r>
      <w:ins w:id="21" w:author="Office" w:date="2020-10-05T03:23:00Z">
        <w:r w:rsidR="00716DEB">
          <w:t>,</w:t>
        </w:r>
      </w:ins>
      <w:r>
        <w:t xml:space="preserve"> and release phosphate </w:t>
      </w:r>
      <w:r>
        <w:rPr>
          <w:rFonts w:hint="eastAsia"/>
        </w:rPr>
        <w:t>which</w:t>
      </w:r>
      <w:r>
        <w:t xml:space="preserve"> </w:t>
      </w:r>
      <w:r>
        <w:rPr>
          <w:rFonts w:hint="eastAsia"/>
        </w:rPr>
        <w:t>can</w:t>
      </w:r>
      <w:r>
        <w:t xml:space="preserve"> combine </w:t>
      </w:r>
      <w:del w:id="22" w:author="Office" w:date="2020-10-05T03:22:00Z">
        <w:r w:rsidDel="00716DEB">
          <w:rPr>
            <w:rFonts w:hint="eastAsia"/>
          </w:rPr>
          <w:delText>with</w:delText>
        </w:r>
        <w:r w:rsidDel="00716DEB">
          <w:delText xml:space="preserve"> </w:delText>
        </w:r>
      </w:del>
      <w:r>
        <w:t>lead ions to form an insoluble substance</w:t>
      </w:r>
      <w:r>
        <w:rPr>
          <w:rFonts w:hint="eastAsia"/>
        </w:rPr>
        <w:t>, enabling</w:t>
      </w:r>
      <w:r>
        <w:rPr>
          <w:u w:val="single"/>
        </w:rPr>
        <w:t xml:space="preserve"> </w:t>
      </w:r>
      <w:r>
        <w:t xml:space="preserve">lead ions </w:t>
      </w:r>
      <w:ins w:id="23" w:author="Office" w:date="2020-10-05T03:23:00Z">
        <w:r w:rsidR="00716DEB">
          <w:rPr>
            <w:rFonts w:hint="eastAsia"/>
          </w:rPr>
          <w:t xml:space="preserve">to </w:t>
        </w:r>
      </w:ins>
      <w:r>
        <w:rPr>
          <w:highlight w:val="yellow"/>
        </w:rPr>
        <w:t>precipitate</w:t>
      </w:r>
      <w:del w:id="24" w:author="Office" w:date="2020-10-05T03:23:00Z">
        <w:r w:rsidDel="00716DEB">
          <w:rPr>
            <w:rFonts w:hint="eastAsia"/>
            <w:highlight w:val="yellow"/>
          </w:rPr>
          <w:delText>d</w:delText>
        </w:r>
      </w:del>
      <w:r>
        <w:t>.</w:t>
      </w:r>
      <w:r>
        <w:rPr>
          <w:rFonts w:hint="eastAsia"/>
        </w:rPr>
        <w:t xml:space="preserve"> </w:t>
      </w:r>
      <w:del w:id="25" w:author="Office" w:date="2020-10-05T03:23:00Z">
        <w:r w:rsidDel="00716DEB">
          <w:delText>S</w:delText>
        </w:r>
        <w:r w:rsidDel="00716DEB">
          <w:rPr>
            <w:rFonts w:hint="eastAsia"/>
          </w:rPr>
          <w:delText>o</w:delText>
        </w:r>
      </w:del>
      <w:ins w:id="26" w:author="Office" w:date="2020-10-05T03:23:00Z">
        <w:r w:rsidR="00716DEB">
          <w:rPr>
            <w:rFonts w:hint="eastAsia"/>
          </w:rPr>
          <w:t>Then</w:t>
        </w:r>
        <w:r w:rsidR="00716DEB">
          <w:t>,</w:t>
        </w:r>
      </w:ins>
      <w:r>
        <w:t xml:space="preserve"> </w:t>
      </w:r>
      <w:r>
        <w:rPr>
          <w:rFonts w:hint="eastAsia"/>
        </w:rPr>
        <w:t>l</w:t>
      </w:r>
      <w:r>
        <w:t xml:space="preserve">ead-contaminated soil </w:t>
      </w:r>
      <w:r>
        <w:rPr>
          <w:rFonts w:hint="eastAsia"/>
          <w:highlight w:val="yellow"/>
        </w:rPr>
        <w:t>can be</w:t>
      </w:r>
      <w:r>
        <w:t xml:space="preserve"> purified.</w:t>
      </w:r>
    </w:p>
    <w:p w14:paraId="5A99E8AA" w14:textId="77777777" w:rsidR="0039738A" w:rsidRDefault="005B3027">
      <w:r>
        <w:rPr>
          <w:rFonts w:hint="eastAsia"/>
        </w:rPr>
        <w:t>在土壤中，蚯蚓摄食铅污染土壤进入肠道并与工程菌相遇，工程菌在氧气开关的调控下分泌植酸酶分解土壤中的植酸盐释放磷酸根，磷酸根与铅离子结合形成难溶物将铅离子沉淀，铅污染的土壤被净化。</w:t>
      </w:r>
    </w:p>
    <w:p w14:paraId="5D7F9ED1" w14:textId="77777777" w:rsidR="0039738A" w:rsidRDefault="005B3027">
      <w:r>
        <w:t>I</w:t>
      </w:r>
      <w:r>
        <w:rPr>
          <w:rFonts w:hint="eastAsia"/>
        </w:rPr>
        <w:t>n</w:t>
      </w:r>
      <w:r>
        <w:t xml:space="preserve"> </w:t>
      </w:r>
      <w:r>
        <w:rPr>
          <w:rFonts w:hint="eastAsia"/>
        </w:rPr>
        <w:t>the</w:t>
      </w:r>
      <w:r>
        <w:t xml:space="preserve"> </w:t>
      </w:r>
      <w:r>
        <w:rPr>
          <w:rFonts w:hint="eastAsia"/>
        </w:rPr>
        <w:t>wild</w:t>
      </w:r>
    </w:p>
    <w:p w14:paraId="03FCA8B2" w14:textId="334A13B1" w:rsidR="0039738A" w:rsidRDefault="005B3027">
      <w:r>
        <w:rPr>
          <w:rFonts w:hint="eastAsia"/>
          <w:u w:val="single"/>
        </w:rPr>
        <w:t xml:space="preserve">After </w:t>
      </w:r>
      <w:ins w:id="27" w:author="Office" w:date="2020-10-05T03:24:00Z">
        <w:r w:rsidR="00716DEB">
          <w:rPr>
            <w:u w:val="single"/>
          </w:rPr>
          <w:t xml:space="preserve">the </w:t>
        </w:r>
      </w:ins>
      <w:r>
        <w:rPr>
          <w:u w:val="single"/>
        </w:rPr>
        <w:t>engineered</w:t>
      </w:r>
      <w:r>
        <w:rPr>
          <w:rFonts w:hint="eastAsia"/>
          <w:u w:val="single"/>
        </w:rPr>
        <w:t xml:space="preserve"> </w:t>
      </w:r>
      <w:r>
        <w:rPr>
          <w:u w:val="single"/>
        </w:rPr>
        <w:t xml:space="preserve">bacteria </w:t>
      </w:r>
      <w:r>
        <w:rPr>
          <w:rFonts w:hint="eastAsia"/>
          <w:u w:val="single"/>
        </w:rPr>
        <w:t>finishing</w:t>
      </w:r>
      <w:r>
        <w:rPr>
          <w:u w:val="single"/>
        </w:rPr>
        <w:t xml:space="preserve"> their </w:t>
      </w:r>
      <w:r>
        <w:rPr>
          <w:rFonts w:hint="eastAsia"/>
          <w:u w:val="single"/>
        </w:rPr>
        <w:t>duty</w:t>
      </w:r>
      <w:r>
        <w:rPr>
          <w:u w:val="single"/>
        </w:rPr>
        <w:t xml:space="preserve"> in the intestines of earthworms</w:t>
      </w:r>
      <w:r>
        <w:rPr>
          <w:rFonts w:hint="eastAsia"/>
          <w:u w:val="single"/>
        </w:rPr>
        <w:t>,</w:t>
      </w:r>
      <w:r>
        <w:rPr>
          <w:u w:val="single"/>
        </w:rPr>
        <w:t xml:space="preserve"> </w:t>
      </w:r>
      <w:r>
        <w:rPr>
          <w:rFonts w:hint="eastAsia"/>
          <w:u w:val="single"/>
        </w:rPr>
        <w:t>they</w:t>
      </w:r>
      <w:r>
        <w:rPr>
          <w:u w:val="single"/>
        </w:rPr>
        <w:t xml:space="preserve"> may be released into the natural environment </w:t>
      </w:r>
      <w:r>
        <w:rPr>
          <w:rFonts w:hint="eastAsia"/>
          <w:u w:val="single"/>
        </w:rPr>
        <w:t xml:space="preserve">along </w:t>
      </w:r>
      <w:r>
        <w:rPr>
          <w:u w:val="single"/>
        </w:rPr>
        <w:t xml:space="preserve">with </w:t>
      </w:r>
      <w:r>
        <w:rPr>
          <w:rFonts w:hint="eastAsia"/>
          <w:u w:val="single"/>
        </w:rPr>
        <w:t>wormcast,</w:t>
      </w:r>
      <w:r>
        <w:t xml:space="preserve"> </w:t>
      </w:r>
      <w:r>
        <w:rPr>
          <w:rFonts w:hint="eastAsia"/>
        </w:rPr>
        <w:t>w</w:t>
      </w:r>
      <w:r>
        <w:rPr>
          <w:rFonts w:hint="eastAsia"/>
          <w:u w:val="single"/>
        </w:rPr>
        <w:t xml:space="preserve">hich </w:t>
      </w:r>
      <w:r>
        <w:t xml:space="preserve">may </w:t>
      </w:r>
      <w:r>
        <w:rPr>
          <w:rFonts w:hint="eastAsia"/>
        </w:rPr>
        <w:t>cause</w:t>
      </w:r>
      <w:r>
        <w:rPr>
          <w:u w:val="single"/>
        </w:rPr>
        <w:t xml:space="preserve"> additional biosafety</w:t>
      </w:r>
      <w:r>
        <w:rPr>
          <w:highlight w:val="yellow"/>
          <w:u w:val="single"/>
        </w:rPr>
        <w:t xml:space="preserve"> problems</w:t>
      </w:r>
      <w:r>
        <w:t xml:space="preserve">. </w:t>
      </w:r>
      <w:r>
        <w:rPr>
          <w:rFonts w:hint="eastAsia"/>
        </w:rPr>
        <w:t xml:space="preserve">Therefore, </w:t>
      </w:r>
      <w:r>
        <w:rPr>
          <w:u w:val="single"/>
        </w:rPr>
        <w:t>our hero bacteria</w:t>
      </w:r>
      <w:r>
        <w:rPr>
          <w:rFonts w:hint="eastAsia"/>
          <w:u w:val="single"/>
        </w:rPr>
        <w:t xml:space="preserve"> </w:t>
      </w:r>
      <w:commentRangeStart w:id="28"/>
      <w:r>
        <w:rPr>
          <w:rFonts w:hint="eastAsia"/>
          <w:u w:val="single"/>
        </w:rPr>
        <w:t xml:space="preserve">decide to </w:t>
      </w:r>
      <w:commentRangeEnd w:id="28"/>
      <w:r w:rsidR="00716DEB">
        <w:rPr>
          <w:rStyle w:val="a7"/>
        </w:rPr>
        <w:commentReference w:id="28"/>
      </w:r>
      <w:r>
        <w:rPr>
          <w:rFonts w:hint="eastAsia"/>
        </w:rPr>
        <w:t>suicide</w:t>
      </w:r>
      <w:r>
        <w:t xml:space="preserve"> to </w:t>
      </w:r>
      <w:r>
        <w:rPr>
          <w:rFonts w:hint="eastAsia"/>
        </w:rPr>
        <w:t>guar</w:t>
      </w:r>
      <w:ins w:id="29" w:author="Office" w:date="2020-10-05T03:25:00Z">
        <w:r w:rsidR="00716DEB">
          <w:rPr>
            <w:rFonts w:hint="eastAsia"/>
          </w:rPr>
          <w:t>a</w:t>
        </w:r>
      </w:ins>
      <w:del w:id="30" w:author="Office" w:date="2020-10-05T03:25:00Z">
        <w:r w:rsidDel="00716DEB">
          <w:rPr>
            <w:rFonts w:hint="eastAsia"/>
          </w:rPr>
          <w:delText>e</w:delText>
        </w:r>
      </w:del>
      <w:r>
        <w:rPr>
          <w:rFonts w:hint="eastAsia"/>
        </w:rPr>
        <w:t>ntee</w:t>
      </w:r>
      <w:r>
        <w:t xml:space="preserve"> biosecurity.</w:t>
      </w:r>
      <w:r>
        <w:rPr>
          <w:rFonts w:hint="eastAsia"/>
        </w:rPr>
        <w:t xml:space="preserve"> </w:t>
      </w:r>
      <w:del w:id="31" w:author="Office" w:date="2020-10-05T03:27:00Z">
        <w:r w:rsidDel="00B928ED">
          <w:rPr>
            <w:rFonts w:hint="eastAsia"/>
          </w:rPr>
          <w:delText>Hereto, it</w:delText>
        </w:r>
      </w:del>
      <w:ins w:id="32" w:author="Office" w:date="2020-10-05T03:27:00Z">
        <w:r w:rsidR="00B928ED">
          <w:t>This</w:t>
        </w:r>
      </w:ins>
      <w:r>
        <w:rPr>
          <w:u w:val="single"/>
        </w:rPr>
        <w:t xml:space="preserve"> </w:t>
      </w:r>
      <w:r>
        <w:rPr>
          <w:rFonts w:hint="eastAsia"/>
          <w:u w:val="single"/>
        </w:rPr>
        <w:t>is</w:t>
      </w:r>
      <w:r>
        <w:rPr>
          <w:u w:val="single"/>
        </w:rPr>
        <w:t xml:space="preserve"> the </w:t>
      </w:r>
      <w:commentRangeStart w:id="33"/>
      <w:r>
        <w:rPr>
          <w:u w:val="single"/>
        </w:rPr>
        <w:t>perfect</w:t>
      </w:r>
      <w:r>
        <w:rPr>
          <w:highlight w:val="yellow"/>
          <w:u w:val="single"/>
        </w:rPr>
        <w:t xml:space="preserve"> end</w:t>
      </w:r>
      <w:r>
        <w:rPr>
          <w:rFonts w:hint="eastAsia"/>
          <w:highlight w:val="yellow"/>
          <w:u w:val="single"/>
        </w:rPr>
        <w:t>ing</w:t>
      </w:r>
      <w:commentRangeEnd w:id="33"/>
      <w:r w:rsidR="00B928ED">
        <w:rPr>
          <w:rStyle w:val="a7"/>
        </w:rPr>
        <w:commentReference w:id="33"/>
      </w:r>
      <w:r>
        <w:rPr>
          <w:u w:val="single"/>
        </w:rPr>
        <w:t xml:space="preserve"> </w:t>
      </w:r>
      <w:r>
        <w:rPr>
          <w:rFonts w:hint="eastAsia"/>
          <w:u w:val="single"/>
        </w:rPr>
        <w:t>of</w:t>
      </w:r>
      <w:r>
        <w:rPr>
          <w:u w:val="single"/>
        </w:rPr>
        <w:t xml:space="preserve"> the </w:t>
      </w:r>
      <w:r>
        <w:rPr>
          <w:rFonts w:hint="eastAsia"/>
          <w:u w:val="single"/>
        </w:rPr>
        <w:t>journey</w:t>
      </w:r>
      <w:r>
        <w:rPr>
          <w:u w:val="single"/>
        </w:rPr>
        <w:t>.</w:t>
      </w:r>
    </w:p>
    <w:p w14:paraId="0EE0764E" w14:textId="77777777" w:rsidR="0039738A" w:rsidRDefault="005B3027">
      <w:r>
        <w:rPr>
          <w:rFonts w:hint="eastAsia"/>
        </w:rPr>
        <w:t>我们的工程菌在蚯蚓肠道中完成了自己的使命，但工程菌可能会随蚯蚓粪便被排放到自然环境中，被改造过的工程菌可能会带来额外的生物安全问题。而我们的英雄在完成使命后，启动自杀，最大限度保障生物安全。到此这场征战完美谢幕。</w:t>
      </w:r>
      <w:r>
        <w:rPr>
          <w:rFonts w:hint="eastAsia"/>
        </w:rPr>
        <w:t xml:space="preserve"> </w:t>
      </w:r>
    </w:p>
    <w:p w14:paraId="5427464E" w14:textId="77777777" w:rsidR="0039738A" w:rsidRDefault="005B3027">
      <w:r>
        <w:t xml:space="preserve"> </w:t>
      </w:r>
    </w:p>
    <w:sectPr w:rsidR="003973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ffice" w:date="2020-10-05T03:15:00Z" w:initials="O">
    <w:p w14:paraId="53F4DFC5" w14:textId="67CDA6DB" w:rsidR="00EA1D7D" w:rsidRDefault="00EA1D7D">
      <w:pPr>
        <w:pStyle w:val="a8"/>
        <w:rPr>
          <w:rFonts w:hint="eastAsia"/>
        </w:rPr>
      </w:pPr>
      <w:r>
        <w:rPr>
          <w:rStyle w:val="a7"/>
        </w:rPr>
        <w:annotationRef/>
      </w:r>
      <w:r>
        <w:rPr>
          <w:rFonts w:hint="eastAsia"/>
        </w:rPr>
        <w:t>是否斜体？</w:t>
      </w:r>
    </w:p>
  </w:comment>
  <w:comment w:id="28" w:author="Office" w:date="2020-10-05T03:24:00Z" w:initials="O">
    <w:p w14:paraId="60CF4990" w14:textId="04AC2000" w:rsidR="00716DEB" w:rsidRDefault="00716DEB">
      <w:pPr>
        <w:pStyle w:val="a8"/>
        <w:rPr>
          <w:rFonts w:hint="eastAsia"/>
        </w:rPr>
      </w:pPr>
      <w:r>
        <w:rPr>
          <w:rStyle w:val="a7"/>
        </w:rPr>
        <w:annotationRef/>
      </w:r>
      <w:r>
        <w:t>???</w:t>
      </w:r>
      <w:r>
        <w:rPr>
          <w:rFonts w:hint="eastAsia"/>
        </w:rPr>
        <w:t>自己决定？是否合适？</w:t>
      </w:r>
    </w:p>
  </w:comment>
  <w:comment w:id="33" w:author="Office" w:date="2020-10-05T03:25:00Z" w:initials="O">
    <w:p w14:paraId="5DCF036F" w14:textId="77777777" w:rsidR="00B928ED" w:rsidRDefault="00B928ED">
      <w:pPr>
        <w:pStyle w:val="a8"/>
      </w:pPr>
      <w:r>
        <w:rPr>
          <w:rStyle w:val="a7"/>
        </w:rPr>
        <w:annotationRef/>
      </w:r>
      <w:r>
        <w:rPr>
          <w:rFonts w:hint="eastAsia"/>
        </w:rPr>
        <w:t xml:space="preserve">This is </w:t>
      </w:r>
      <w:r>
        <w:t xml:space="preserve">the ideal ending of the journey. </w:t>
      </w:r>
    </w:p>
    <w:p w14:paraId="446F4095" w14:textId="08CA52C9" w:rsidR="00B928ED" w:rsidRDefault="00B928ED">
      <w:pPr>
        <w:pStyle w:val="a8"/>
        <w:rPr>
          <w:rFonts w:hint="eastAsia"/>
        </w:rPr>
      </w:pPr>
      <w:r>
        <w:t>Perfect</w:t>
      </w:r>
      <w:r>
        <w:rPr>
          <w:rFonts w:hint="eastAsia"/>
        </w:rPr>
        <w:t>不好，</w:t>
      </w:r>
      <w:r>
        <w:rPr>
          <w:rFonts w:hint="eastAsia"/>
        </w:rPr>
        <w:t>ideal</w:t>
      </w:r>
      <w:r>
        <w:rPr>
          <w:rFonts w:hint="eastAsia"/>
        </w:rPr>
        <w:t>是否合适？</w:t>
      </w:r>
      <w:bookmarkStart w:id="34" w:name="_GoBack"/>
      <w:bookmarkEnd w:id="3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4DFC5" w15:done="0"/>
  <w15:commentEx w15:paraId="60CF4990" w15:done="0"/>
  <w15:commentEx w15:paraId="446F40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14A32" w14:textId="77777777" w:rsidR="002021ED" w:rsidRDefault="002021ED" w:rsidP="007B23B3">
      <w:r>
        <w:separator/>
      </w:r>
    </w:p>
  </w:endnote>
  <w:endnote w:type="continuationSeparator" w:id="0">
    <w:p w14:paraId="67218384" w14:textId="77777777" w:rsidR="002021ED" w:rsidRDefault="002021ED" w:rsidP="007B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1750F" w14:textId="77777777" w:rsidR="002021ED" w:rsidRDefault="002021ED" w:rsidP="007B23B3">
      <w:r>
        <w:separator/>
      </w:r>
    </w:p>
  </w:footnote>
  <w:footnote w:type="continuationSeparator" w:id="0">
    <w:p w14:paraId="472DF371" w14:textId="77777777" w:rsidR="002021ED" w:rsidRDefault="002021ED" w:rsidP="007B23B3">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MyNDE2MjAwNTczNDBQ0lEKTi0uzszPAykwqgUAaQDW5ywAAAA="/>
  </w:docVars>
  <w:rsids>
    <w:rsidRoot w:val="00551648"/>
    <w:rsid w:val="00201706"/>
    <w:rsid w:val="002021ED"/>
    <w:rsid w:val="002D30A9"/>
    <w:rsid w:val="0032086A"/>
    <w:rsid w:val="0039738A"/>
    <w:rsid w:val="003A039D"/>
    <w:rsid w:val="00551648"/>
    <w:rsid w:val="005B3027"/>
    <w:rsid w:val="00716DEB"/>
    <w:rsid w:val="007B23B3"/>
    <w:rsid w:val="009219F1"/>
    <w:rsid w:val="009E4203"/>
    <w:rsid w:val="00B31240"/>
    <w:rsid w:val="00B51F64"/>
    <w:rsid w:val="00B928ED"/>
    <w:rsid w:val="00E02691"/>
    <w:rsid w:val="00E2437A"/>
    <w:rsid w:val="00EA1D7D"/>
    <w:rsid w:val="00EF7825"/>
    <w:rsid w:val="00F40CD2"/>
    <w:rsid w:val="20024358"/>
    <w:rsid w:val="33D9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734D8"/>
  <w15:docId w15:val="{C69420A8-5471-42F0-B164-A00CE7AD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3B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B23B3"/>
    <w:rPr>
      <w:kern w:val="2"/>
      <w:sz w:val="18"/>
      <w:szCs w:val="18"/>
    </w:rPr>
  </w:style>
  <w:style w:type="paragraph" w:styleId="a5">
    <w:name w:val="footer"/>
    <w:basedOn w:val="a"/>
    <w:link w:val="a6"/>
    <w:uiPriority w:val="99"/>
    <w:unhideWhenUsed/>
    <w:rsid w:val="007B23B3"/>
    <w:pPr>
      <w:tabs>
        <w:tab w:val="center" w:pos="4153"/>
        <w:tab w:val="right" w:pos="8306"/>
      </w:tabs>
      <w:snapToGrid w:val="0"/>
      <w:jc w:val="left"/>
    </w:pPr>
    <w:rPr>
      <w:sz w:val="18"/>
      <w:szCs w:val="18"/>
    </w:rPr>
  </w:style>
  <w:style w:type="character" w:customStyle="1" w:styleId="a6">
    <w:name w:val="页脚字符"/>
    <w:basedOn w:val="a0"/>
    <w:link w:val="a5"/>
    <w:uiPriority w:val="99"/>
    <w:rsid w:val="007B23B3"/>
    <w:rPr>
      <w:kern w:val="2"/>
      <w:sz w:val="18"/>
      <w:szCs w:val="18"/>
    </w:rPr>
  </w:style>
  <w:style w:type="character" w:styleId="a7">
    <w:name w:val="annotation reference"/>
    <w:basedOn w:val="a0"/>
    <w:uiPriority w:val="99"/>
    <w:semiHidden/>
    <w:unhideWhenUsed/>
    <w:rsid w:val="00EA1D7D"/>
    <w:rPr>
      <w:sz w:val="21"/>
      <w:szCs w:val="21"/>
    </w:rPr>
  </w:style>
  <w:style w:type="paragraph" w:styleId="a8">
    <w:name w:val="annotation text"/>
    <w:basedOn w:val="a"/>
    <w:link w:val="a9"/>
    <w:uiPriority w:val="99"/>
    <w:semiHidden/>
    <w:unhideWhenUsed/>
    <w:rsid w:val="00EA1D7D"/>
    <w:pPr>
      <w:jc w:val="left"/>
    </w:pPr>
  </w:style>
  <w:style w:type="character" w:customStyle="1" w:styleId="a9">
    <w:name w:val="批注文字字符"/>
    <w:basedOn w:val="a0"/>
    <w:link w:val="a8"/>
    <w:uiPriority w:val="99"/>
    <w:semiHidden/>
    <w:rsid w:val="00EA1D7D"/>
    <w:rPr>
      <w:kern w:val="2"/>
      <w:sz w:val="21"/>
      <w:szCs w:val="22"/>
    </w:rPr>
  </w:style>
  <w:style w:type="paragraph" w:styleId="aa">
    <w:name w:val="annotation subject"/>
    <w:basedOn w:val="a8"/>
    <w:next w:val="a8"/>
    <w:link w:val="ab"/>
    <w:uiPriority w:val="99"/>
    <w:semiHidden/>
    <w:unhideWhenUsed/>
    <w:rsid w:val="00EA1D7D"/>
    <w:rPr>
      <w:b/>
      <w:bCs/>
    </w:rPr>
  </w:style>
  <w:style w:type="character" w:customStyle="1" w:styleId="ab">
    <w:name w:val="批注主题字符"/>
    <w:basedOn w:val="a9"/>
    <w:link w:val="aa"/>
    <w:uiPriority w:val="99"/>
    <w:semiHidden/>
    <w:rsid w:val="00EA1D7D"/>
    <w:rPr>
      <w:b/>
      <w:bCs/>
      <w:kern w:val="2"/>
      <w:sz w:val="21"/>
      <w:szCs w:val="22"/>
    </w:rPr>
  </w:style>
  <w:style w:type="paragraph" w:styleId="ac">
    <w:name w:val="Balloon Text"/>
    <w:basedOn w:val="a"/>
    <w:link w:val="ad"/>
    <w:uiPriority w:val="99"/>
    <w:semiHidden/>
    <w:unhideWhenUsed/>
    <w:rsid w:val="00EA1D7D"/>
    <w:rPr>
      <w:rFonts w:ascii="宋体" w:eastAsia="宋体"/>
      <w:sz w:val="18"/>
      <w:szCs w:val="18"/>
    </w:rPr>
  </w:style>
  <w:style w:type="character" w:customStyle="1" w:styleId="ad">
    <w:name w:val="批注框文本字符"/>
    <w:basedOn w:val="a0"/>
    <w:link w:val="ac"/>
    <w:uiPriority w:val="99"/>
    <w:semiHidden/>
    <w:rsid w:val="00EA1D7D"/>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280</Words>
  <Characters>1600</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 国龙</dc:creator>
  <cp:lastModifiedBy>Office</cp:lastModifiedBy>
  <cp:revision>7</cp:revision>
  <dcterms:created xsi:type="dcterms:W3CDTF">2020-10-03T15:58:00Z</dcterms:created>
  <dcterms:modified xsi:type="dcterms:W3CDTF">2020-10-04T19:27:00Z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